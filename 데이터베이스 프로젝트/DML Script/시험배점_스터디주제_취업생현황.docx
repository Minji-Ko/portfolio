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sdt>
        <w:sdtPr>
          <w:tag w:val="goog_rdk_1"/>
        </w:sdtPr>
        <w:sdtContent>
          <w:tr>
            <w:trPr>
              <w:cantSplit w:val="0"/>
              <w:tblHeader w:val="0"/>
              <w:del w:author="임 종운" w:id="0" w:date="2022-05-17T05:07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3"/>
                </w:sdtPr>
                <w:sdtContent>
                  <w:p w:rsidR="00000000" w:rsidDel="00000000" w:rsidP="00000000" w:rsidRDefault="00000000" w:rsidRPr="00000000" w14:paraId="00000004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center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2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테이블명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5"/>
                </w:sdtPr>
                <w:sdtContent>
                  <w:p w:rsidR="00000000" w:rsidDel="00000000" w:rsidP="00000000" w:rsidRDefault="00000000" w:rsidRPr="00000000" w14:paraId="00000005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4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Fonts w:ascii="Arial" w:cs="Arial" w:eastAsia="Arial" w:hAnsi="Arial"/>
                              <w:highlight w:val="white"/>
                              <w:rtl w:val="0"/>
                            </w:rPr>
                            <w:delText xml:space="preserve">tblClass</w:delTex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7"/>
                </w:sdtPr>
                <w:sdtContent>
                  <w:p w:rsidR="00000000" w:rsidDel="00000000" w:rsidP="00000000" w:rsidRDefault="00000000" w:rsidRPr="00000000" w14:paraId="00000006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center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6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작성일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9"/>
                </w:sdtPr>
                <w:sdtContent>
                  <w:p w:rsidR="00000000" w:rsidDel="00000000" w:rsidP="00000000" w:rsidRDefault="00000000" w:rsidRPr="00000000" w14:paraId="00000007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left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8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2021-11-30</w:delTex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0"/>
        </w:sdtPr>
        <w:sdtContent>
          <w:tr>
            <w:trPr>
              <w:cantSplit w:val="0"/>
              <w:tblHeader w:val="0"/>
              <w:del w:author="임 종운" w:id="0" w:date="2022-05-17T05:07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12"/>
                </w:sdtPr>
                <w:sdtContent>
                  <w:p w:rsidR="00000000" w:rsidDel="00000000" w:rsidP="00000000" w:rsidRDefault="00000000" w:rsidRPr="00000000" w14:paraId="00000008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center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11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System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14"/>
                </w:sdtPr>
                <w:sdtContent>
                  <w:p w:rsidR="00000000" w:rsidDel="00000000" w:rsidP="00000000" w:rsidRDefault="00000000" w:rsidRPr="00000000" w14:paraId="00000009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left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13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기초정보(과정명)</w:delTex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16"/>
                </w:sdtPr>
                <w:sdtContent>
                  <w:p w:rsidR="00000000" w:rsidDel="00000000" w:rsidP="00000000" w:rsidRDefault="00000000" w:rsidRPr="00000000" w14:paraId="0000000A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center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15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작성자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18"/>
                </w:sdtPr>
                <w:sdtContent>
                  <w:p w:rsidR="00000000" w:rsidDel="00000000" w:rsidP="00000000" w:rsidRDefault="00000000" w:rsidRPr="00000000" w14:paraId="0000000B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17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이정현</w:delTex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9"/>
        </w:sdtPr>
        <w:sdtContent>
          <w:tr>
            <w:trPr>
              <w:cantSplit w:val="0"/>
              <w:tblHeader w:val="0"/>
              <w:del w:author="임 종운" w:id="0" w:date="2022-05-17T05:07:23Z"/>
            </w:trPr>
            <w:tc>
              <w:tcPr>
                <w:gridSpan w:val="4"/>
                <w:shd w:fill="d9d9d9" w:val="clear"/>
                <w:vAlign w:val="center"/>
              </w:tcPr>
              <w:sdt>
                <w:sdtPr>
                  <w:tag w:val="goog_rdk_21"/>
                </w:sdtPr>
                <w:sdtContent>
                  <w:p w:rsidR="00000000" w:rsidDel="00000000" w:rsidP="00000000" w:rsidRDefault="00000000" w:rsidRPr="00000000" w14:paraId="0000000C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20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DML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8"/>
        </w:sdtPr>
        <w:sdtContent>
          <w:tr>
            <w:trPr>
              <w:cantSplit w:val="0"/>
              <w:tblHeader w:val="0"/>
              <w:del w:author="임 종운" w:id="0" w:date="2022-05-17T05:07:23Z"/>
            </w:trPr>
            <w:tc>
              <w:tcPr>
                <w:gridSpan w:val="4"/>
                <w:vAlign w:val="center"/>
              </w:tcPr>
              <w:sdt>
                <w:sdtPr>
                  <w:tag w:val="goog_rdk_30"/>
                </w:sdtPr>
                <w:sdtContent>
                  <w:p w:rsidR="00000000" w:rsidDel="00000000" w:rsidP="00000000" w:rsidRDefault="00000000" w:rsidRPr="00000000" w14:paraId="00000010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rPr>
                        <w:del w:author="임 종운" w:id="0" w:date="2022-05-17T05:07:23Z"/>
                        <w:color w:val="000000"/>
                      </w:rPr>
                    </w:pPr>
                    <w:sdt>
                      <w:sdtPr>
                        <w:tag w:val="goog_rdk_29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2"/>
                </w:sdtPr>
                <w:sdtContent>
                  <w:p w:rsidR="00000000" w:rsidDel="00000000" w:rsidP="00000000" w:rsidRDefault="00000000" w:rsidRPr="00000000" w14:paraId="00000011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31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(1, '(웹기반)소프트웨어 응용 전문가 양성과정B');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4"/>
                </w:sdtPr>
                <w:sdtContent>
                  <w:p w:rsidR="00000000" w:rsidDel="00000000" w:rsidP="00000000" w:rsidRDefault="00000000" w:rsidRPr="00000000" w14:paraId="00000012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33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(2, '(웹기반)백엔드 엔지니어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6"/>
                </w:sdtPr>
                <w:sdtContent>
                  <w:p w:rsidR="00000000" w:rsidDel="00000000" w:rsidP="00000000" w:rsidRDefault="00000000" w:rsidRPr="00000000" w14:paraId="00000013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35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(3, '(웹기반)Full-Stack 응용 엔지니어 양성과정A');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8"/>
                </w:sdtPr>
                <w:sdtContent>
                  <w:p w:rsidR="00000000" w:rsidDel="00000000" w:rsidP="00000000" w:rsidRDefault="00000000" w:rsidRPr="00000000" w14:paraId="00000014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37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(4, 'SW 응용 엔지니어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0"/>
                </w:sdtPr>
                <w:sdtContent>
                  <w:p w:rsidR="00000000" w:rsidDel="00000000" w:rsidP="00000000" w:rsidRDefault="00000000" w:rsidRPr="00000000" w14:paraId="00000015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39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(5, '(클라우드운영관리)소프트웨어 혼합 전문가 양성과정D');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2"/>
                </w:sdtPr>
                <w:sdtContent>
                  <w:p w:rsidR="00000000" w:rsidDel="00000000" w:rsidP="00000000" w:rsidRDefault="00000000" w:rsidRPr="00000000" w14:paraId="00000016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41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(6, '(웹기반)자바 전문가 양성과정B');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4"/>
                </w:sdtPr>
                <w:sdtContent>
                  <w:p w:rsidR="00000000" w:rsidDel="00000000" w:rsidP="00000000" w:rsidRDefault="00000000" w:rsidRPr="00000000" w14:paraId="00000017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43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(7, '(클라우드운영관리)프론트엔드 엔지니어 양성과정C');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6"/>
                </w:sdtPr>
                <w:sdtContent>
                  <w:p w:rsidR="00000000" w:rsidDel="00000000" w:rsidP="00000000" w:rsidRDefault="00000000" w:rsidRPr="00000000" w14:paraId="00000018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45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(8, '디지털 콘텐츠 융합넥사크로 플랫폼 응용 개발자 양성과정A');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8"/>
                </w:sdtPr>
                <w:sdtContent>
                  <w:p w:rsidR="00000000" w:rsidDel="00000000" w:rsidP="00000000" w:rsidRDefault="00000000" w:rsidRPr="00000000" w14:paraId="00000019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47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(9, '(디지털컨버전스)소프트웨어 혼합 개발자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0"/>
                </w:sdtPr>
                <w:sdtContent>
                  <w:p w:rsidR="00000000" w:rsidDel="00000000" w:rsidP="00000000" w:rsidRDefault="00000000" w:rsidRPr="00000000" w14:paraId="0000001A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49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(10, '(웹기반)C언어 엔지니어 양성과정D');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2"/>
                </w:sdtPr>
                <w:sdtContent>
                  <w:p w:rsidR="00000000" w:rsidDel="00000000" w:rsidP="00000000" w:rsidRDefault="00000000" w:rsidRPr="00000000" w14:paraId="0000001B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51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(11, '(정보시스템구축)SW 응용 전문가 양성과정D');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4"/>
                </w:sdtPr>
                <w:sdtContent>
                  <w:p w:rsidR="00000000" w:rsidDel="00000000" w:rsidP="00000000" w:rsidRDefault="00000000" w:rsidRPr="00000000" w14:paraId="0000001C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53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(12, '(정보시스템구축)공공데이터 응용 엔지니어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6"/>
                </w:sdtPr>
                <w:sdtContent>
                  <w:p w:rsidR="00000000" w:rsidDel="00000000" w:rsidP="00000000" w:rsidRDefault="00000000" w:rsidRPr="00000000" w14:paraId="0000001D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55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(13, '디지털 콘텐츠 융합백엔드 응용 전문가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8"/>
                </w:sdtPr>
                <w:sdtContent>
                  <w:p w:rsidR="00000000" w:rsidDel="00000000" w:rsidP="00000000" w:rsidRDefault="00000000" w:rsidRPr="00000000" w14:paraId="0000001E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5:07:23Z"/>
                      </w:rPr>
                    </w:pPr>
                    <w:sdt>
                      <w:sdtPr>
                        <w:tag w:val="goog_rdk_57"/>
                      </w:sdtPr>
                      <w:sdtContent>
                        <w:del w:author="임 종운" w:id="0" w:date="2022-05-17T05:07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67"/>
      </w:sdtPr>
      <w:sdtContent>
        <w:p w:rsidR="00000000" w:rsidDel="00000000" w:rsidP="00000000" w:rsidRDefault="00000000" w:rsidRPr="00000000" w14:paraId="00000022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left"/>
            <w:rPr>
              <w:del w:author="임 종운" w:id="1" w:date="2022-05-17T05:07:23Z"/>
            </w:rPr>
          </w:pPr>
          <w:sdt>
            <w:sdtPr>
              <w:tag w:val="goog_rdk_66"/>
            </w:sdtPr>
            <w:sdtContent>
              <w:del w:author="임 종운" w:id="1" w:date="2022-05-17T05:07:23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23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left"/>
            <w:rPr>
              <w:del w:author="임 종운" w:id="1" w:date="2022-05-17T05:07:23Z"/>
            </w:rPr>
          </w:pPr>
          <w:sdt>
            <w:sdtPr>
              <w:tag w:val="goog_rdk_68"/>
            </w:sdtPr>
            <w:sdtContent>
              <w:del w:author="임 종운" w:id="1" w:date="2022-05-17T05:07:23Z">
                <w:r w:rsidDel="00000000" w:rsidR="00000000" w:rsidRPr="00000000">
                  <w:rPr>
                    <w:rtl w:val="0"/>
                  </w:rPr>
                  <w:delText xml:space="preserve">중략…</w:delText>
                </w:r>
              </w:del>
            </w:sdtContent>
          </w:sdt>
        </w:p>
      </w:sdtContent>
    </w:sdt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/>
            </w:pPr>
            <w:sdt>
              <w:sdtPr>
                <w:tag w:val="goog_rdk_71"/>
              </w:sdtPr>
              <w:sdtContent>
                <w:ins w:author="임 종운" w:id="2" w:date="2022-05-17T05:07:23Z">
                  <w:r w:rsidDel="00000000" w:rsidR="00000000" w:rsidRPr="00000000">
                    <w:rPr>
                      <w:rtl w:val="0"/>
                    </w:rPr>
                    <w:t xml:space="preserve">point</w:t>
                  </w:r>
                </w:ins>
              </w:sdtContent>
            </w:sdt>
            <w:sdt>
              <w:sdtPr>
                <w:tag w:val="goog_rdk_72"/>
              </w:sdtPr>
              <w:sdtContent>
                <w:del w:author="임 종운" w:id="2" w:date="2022-05-17T05:07:23Z">
                  <w:r w:rsidDel="00000000" w:rsidR="00000000" w:rsidRPr="00000000">
                    <w:rPr>
                      <w:rtl w:val="0"/>
                    </w:rPr>
                    <w:delText xml:space="preserve">tblWishJob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0" w:hanging="2"/>
              <w:rPr/>
            </w:pPr>
            <w:sdt>
              <w:sdtPr>
                <w:tag w:val="goog_rdk_74"/>
              </w:sdtPr>
              <w:sdtContent>
                <w:del w:author="임 종운" w:id="3" w:date="2022-05-17T05:07:23Z">
                  <w:r w:rsidDel="00000000" w:rsidR="00000000" w:rsidRPr="00000000">
                    <w:rPr>
                      <w:rtl w:val="0"/>
                    </w:rPr>
                    <w:delText xml:space="preserve">2021-12-01</w:delText>
                  </w:r>
                </w:del>
              </w:sdtContent>
            </w:sdt>
            <w:sdt>
              <w:sdtPr>
                <w:tag w:val="goog_rdk_75"/>
              </w:sdtPr>
              <w:sdtContent>
                <w:ins w:author="임 종운" w:id="3" w:date="2022-05-17T05:07:23Z">
                  <w:r w:rsidDel="00000000" w:rsidR="00000000" w:rsidRPr="00000000">
                    <w:rPr>
                      <w:rtl w:val="0"/>
                    </w:rPr>
                    <w:t xml:space="preserve">2022-05-17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left="0" w:hanging="2"/>
              <w:rPr/>
            </w:pPr>
            <w:sdt>
              <w:sdtPr>
                <w:tag w:val="goog_rdk_77"/>
              </w:sdtPr>
              <w:sdtContent>
                <w:ins w:author="임 종운" w:id="4" w:date="2022-05-17T05:07:23Z">
                  <w:r w:rsidDel="00000000" w:rsidR="00000000" w:rsidRPr="00000000">
                    <w:rPr>
                      <w:rtl w:val="0"/>
                    </w:rPr>
                    <w:t xml:space="preserve">시험 배점</w:t>
                  </w:r>
                </w:ins>
              </w:sdtContent>
            </w:sdt>
            <w:sdt>
              <w:sdtPr>
                <w:tag w:val="goog_rdk_78"/>
              </w:sdtPr>
              <w:sdtContent>
                <w:del w:author="임 종운" w:id="4" w:date="2022-05-17T05:07:23Z">
                  <w:r w:rsidDel="00000000" w:rsidR="00000000" w:rsidRPr="00000000">
                    <w:rPr>
                      <w:rtl w:val="0"/>
                    </w:rPr>
                    <w:delText xml:space="preserve">희망 취업처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ind w:left="0" w:hanging="2"/>
              <w:rPr/>
            </w:pPr>
            <w:sdt>
              <w:sdtPr>
                <w:tag w:val="goog_rdk_80"/>
              </w:sdtPr>
              <w:sdtContent>
                <w:del w:author="임 종운" w:id="5" w:date="2022-05-17T05:07:23Z">
                  <w:r w:rsidDel="00000000" w:rsidR="00000000" w:rsidRPr="00000000">
                    <w:rPr>
                      <w:rtl w:val="0"/>
                    </w:rPr>
                    <w:delText xml:space="preserve">윤한빈</w:delText>
                  </w:r>
                </w:del>
              </w:sdtContent>
            </w:sdt>
            <w:sdt>
              <w:sdtPr>
                <w:tag w:val="goog_rdk_81"/>
              </w:sdtPr>
              <w:sdtContent>
                <w:ins w:author="임 종운" w:id="5" w:date="2022-05-17T05:07:23Z">
                  <w:r w:rsidDel="00000000" w:rsidR="00000000" w:rsidRPr="00000000">
                    <w:rPr>
                      <w:rtl w:val="0"/>
                    </w:rPr>
                    <w:t xml:space="preserve">임종운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31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8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VALUES(1, 1, 20, 20, 60);</w:t>
                      </w:r>
                    </w:ins>
                  </w:sdtContent>
                </w:sdt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32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8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VALUES(2, 2, 40, 30, 30);</w:t>
                      </w:r>
                    </w:ins>
                  </w:sdtContent>
                </w:sdt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33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8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VALUES(3, 3,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34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8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VALUES(4, 4,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35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9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VALUES(5, 5,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36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9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VALUES(6, 6, 20, 20, 60);</w:t>
                      </w:r>
                    </w:ins>
                  </w:sdtContent>
                </w:sdt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37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9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VALUES(7, 7, 30, 40, 30);</w:t>
                      </w:r>
                    </w:ins>
                  </w:sdtContent>
                </w:sdt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38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9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VALUES(8, 8,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39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9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VALUES(9, 9,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3A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0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VALUES(10, 10,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3B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0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VALUES(11, 11,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3C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0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VALUES(12, 12,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3D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0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VALUES(13, 13,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3E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0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VALUES(14, 14,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3F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1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VALUES(15, 15, 30, 30, 40);</w:t>
                      </w:r>
                    </w:ins>
                  </w:sdtContent>
                </w:sdt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40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1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VALUES(16, 16,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41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1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VALUES(17, 17,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42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1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VALUES(18, 18,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43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1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VALUES(19, 19, 30, 30, 40);</w:t>
                      </w:r>
                    </w:ins>
                  </w:sdtContent>
                </w:sdt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44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2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VALUES(20, 20,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45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2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VALUES(21, 21,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46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2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VALUES(22, 22,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28"/>
            </w:sdtPr>
            <w:sdtContent>
              <w:p w:rsidR="00000000" w:rsidDel="00000000" w:rsidP="00000000" w:rsidRDefault="00000000" w:rsidRPr="00000000" w14:paraId="00000047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2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VALUES(23, 23, 30, 40, 30);</w:t>
                      </w:r>
                    </w:ins>
                  </w:sdtContent>
                </w:sdt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48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2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VALUES(24, 24, 30, 30, 40);</w:t>
                      </w:r>
                    </w:ins>
                  </w:sdtContent>
                </w:sdt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49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3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VALUES(25, 25,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4A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3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VALUES(26, 26, 30, 30, 40);</w:t>
                      </w:r>
                    </w:ins>
                  </w:sdtContent>
                </w:sdt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4B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3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VALUES(27, 27,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4C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3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VALUES(28, 28,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4D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3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VALUES(29, 29,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4E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4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VALUES(30, 30,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4F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4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VALUES(31, 31, 40, 30, 30);</w:t>
                      </w:r>
                    </w:ins>
                  </w:sdtContent>
                </w:sdt>
              </w:p>
            </w:sdtContent>
          </w:sdt>
          <w:sdt>
            <w:sdtPr>
              <w:tag w:val="goog_rdk_146"/>
            </w:sdtPr>
            <w:sdtContent>
              <w:p w:rsidR="00000000" w:rsidDel="00000000" w:rsidP="00000000" w:rsidRDefault="00000000" w:rsidRPr="00000000" w14:paraId="00000050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4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VALUES(32, 32,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48"/>
            </w:sdtPr>
            <w:sdtContent>
              <w:p w:rsidR="00000000" w:rsidDel="00000000" w:rsidP="00000000" w:rsidRDefault="00000000" w:rsidRPr="00000000" w14:paraId="00000051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4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VALUES(33, 33, 40, 30, 30);</w:t>
                      </w:r>
                    </w:ins>
                  </w:sdtContent>
                </w:sdt>
              </w:p>
            </w:sdtContent>
          </w:sdt>
          <w:sdt>
            <w:sdtPr>
              <w:tag w:val="goog_rdk_150"/>
            </w:sdtPr>
            <w:sdtContent>
              <w:p w:rsidR="00000000" w:rsidDel="00000000" w:rsidP="00000000" w:rsidRDefault="00000000" w:rsidRPr="00000000" w14:paraId="00000052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4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VALUES(34, 34,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52"/>
            </w:sdtPr>
            <w:sdtContent>
              <w:p w:rsidR="00000000" w:rsidDel="00000000" w:rsidP="00000000" w:rsidRDefault="00000000" w:rsidRPr="00000000" w14:paraId="00000053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5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VALUES(35, 35, 30, 40, 30);</w:t>
                      </w:r>
                    </w:ins>
                  </w:sdtContent>
                </w:sdt>
              </w:p>
            </w:sdtContent>
          </w:sdt>
          <w:sdt>
            <w:sdtPr>
              <w:tag w:val="goog_rdk_154"/>
            </w:sdtPr>
            <w:sdtContent>
              <w:p w:rsidR="00000000" w:rsidDel="00000000" w:rsidP="00000000" w:rsidRDefault="00000000" w:rsidRPr="00000000" w14:paraId="00000054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5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VALUES(36, 36,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55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5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VALUES(37, 37,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56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5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VALUES(38, 38,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57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5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VALUES(39, 39,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62"/>
            </w:sdtPr>
            <w:sdtContent>
              <w:p w:rsidR="00000000" w:rsidDel="00000000" w:rsidP="00000000" w:rsidRDefault="00000000" w:rsidRPr="00000000" w14:paraId="00000058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6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VALUES(40, 40,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164"/>
            </w:sdtPr>
            <w:sdtContent>
              <w:p w:rsidR="00000000" w:rsidDel="00000000" w:rsidP="00000000" w:rsidRDefault="00000000" w:rsidRPr="00000000" w14:paraId="00000059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6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VALUES(41, 41,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66"/>
            </w:sdtPr>
            <w:sdtContent>
              <w:p w:rsidR="00000000" w:rsidDel="00000000" w:rsidP="00000000" w:rsidRDefault="00000000" w:rsidRPr="00000000" w14:paraId="0000005A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6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VALUES(42, 42,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68"/>
            </w:sdtPr>
            <w:sdtContent>
              <w:p w:rsidR="00000000" w:rsidDel="00000000" w:rsidP="00000000" w:rsidRDefault="00000000" w:rsidRPr="00000000" w14:paraId="0000005B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6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VALUES(43, 43,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70"/>
            </w:sdtPr>
            <w:sdtContent>
              <w:p w:rsidR="00000000" w:rsidDel="00000000" w:rsidP="00000000" w:rsidRDefault="00000000" w:rsidRPr="00000000" w14:paraId="0000005C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6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VALUES(44, 44, 40, 30, 30);</w:t>
                      </w:r>
                    </w:ins>
                  </w:sdtContent>
                </w:sdt>
              </w:p>
            </w:sdtContent>
          </w:sdt>
          <w:sdt>
            <w:sdtPr>
              <w:tag w:val="goog_rdk_172"/>
            </w:sdtPr>
            <w:sdtContent>
              <w:p w:rsidR="00000000" w:rsidDel="00000000" w:rsidP="00000000" w:rsidRDefault="00000000" w:rsidRPr="00000000" w14:paraId="0000005D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71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VALUES(45, 45,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74"/>
            </w:sdtPr>
            <w:sdtContent>
              <w:p w:rsidR="00000000" w:rsidDel="00000000" w:rsidP="00000000" w:rsidRDefault="00000000" w:rsidRPr="00000000" w14:paraId="0000005E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73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VALUES(46, 46, 20, 20, 60);</w:t>
                      </w:r>
                    </w:ins>
                  </w:sdtContent>
                </w:sdt>
              </w:p>
            </w:sdtContent>
          </w:sdt>
          <w:sdt>
            <w:sdtPr>
              <w:tag w:val="goog_rdk_176"/>
            </w:sdtPr>
            <w:sdtContent>
              <w:p w:rsidR="00000000" w:rsidDel="00000000" w:rsidP="00000000" w:rsidRDefault="00000000" w:rsidRPr="00000000" w14:paraId="0000005F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75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VALUES(47, 47,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78"/>
            </w:sdtPr>
            <w:sdtContent>
              <w:p w:rsidR="00000000" w:rsidDel="00000000" w:rsidP="00000000" w:rsidRDefault="00000000" w:rsidRPr="00000000" w14:paraId="00000060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77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VALUES(48, 48,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180"/>
            </w:sdtPr>
            <w:sdtContent>
              <w:p w:rsidR="00000000" w:rsidDel="00000000" w:rsidP="00000000" w:rsidRDefault="00000000" w:rsidRPr="00000000" w14:paraId="00000061">
                <w:pPr>
                  <w:widowControl w:val="1"/>
                  <w:spacing w:line="240" w:lineRule="auto"/>
                  <w:ind w:firstLine="0"/>
                  <w:jc w:val="left"/>
                  <w:rPr>
                    <w:ins w:author="임 종운" w:id="6" w:date="2022-05-17T05:07:23Z"/>
                  </w:rPr>
                </w:pPr>
                <w:sdt>
                  <w:sdtPr>
                    <w:tag w:val="goog_rdk_179"/>
                  </w:sdtPr>
                  <w:sdtContent>
                    <w:ins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t xml:space="preserve">INSERT INTO point(seq, open_subject_seq, attend_point, written_point, skill_point) VALUES(49, 49, 20, 30, 50);</w:t>
                      </w:r>
                    </w:ins>
                  </w:sdtContent>
                </w:sdt>
              </w:p>
            </w:sdtContent>
          </w:sdt>
          <w:p w:rsidR="00000000" w:rsidDel="00000000" w:rsidP="00000000" w:rsidRDefault="00000000" w:rsidRPr="00000000" w14:paraId="00000062">
            <w:pPr>
              <w:ind w:left="0" w:hanging="2"/>
              <w:rPr/>
            </w:pPr>
            <w:sdt>
              <w:sdtPr>
                <w:tag w:val="goog_rdk_181"/>
              </w:sdtPr>
              <w:sdtContent>
                <w:ins w:author="임 종운" w:id="6" w:date="2022-05-17T05:07:23Z">
                  <w:r w:rsidDel="00000000" w:rsidR="00000000" w:rsidRPr="00000000">
                    <w:rPr>
                      <w:rtl w:val="0"/>
                    </w:rPr>
                    <w:t xml:space="preserve">INSERT INTO point(seq, open_subject_seq, attend_point, written_point, skill_point) VALUES(50, 50, 40, 40, 20);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VALUES(51, 1, 20, 20, 60);</w:t>
            </w:r>
          </w:p>
          <w:p w:rsidR="00000000" w:rsidDel="00000000" w:rsidP="00000000" w:rsidRDefault="00000000" w:rsidRPr="00000000" w14:paraId="00000064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VALUES(52, 2, 40, 30, 30);</w:t>
            </w:r>
          </w:p>
          <w:p w:rsidR="00000000" w:rsidDel="00000000" w:rsidP="00000000" w:rsidRDefault="00000000" w:rsidRPr="00000000" w14:paraId="00000065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VALUES(53, 3, 40, 40, 20);</w:t>
            </w:r>
          </w:p>
          <w:p w:rsidR="00000000" w:rsidDel="00000000" w:rsidP="00000000" w:rsidRDefault="00000000" w:rsidRPr="00000000" w14:paraId="00000066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VALUES(54, 4, 30, 20, 50);</w:t>
            </w:r>
          </w:p>
          <w:p w:rsidR="00000000" w:rsidDel="00000000" w:rsidP="00000000" w:rsidRDefault="00000000" w:rsidRPr="00000000" w14:paraId="00000067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VALUES(55, 5, 40, 20, 40);</w:t>
            </w:r>
          </w:p>
          <w:p w:rsidR="00000000" w:rsidDel="00000000" w:rsidP="00000000" w:rsidRDefault="00000000" w:rsidRPr="00000000" w14:paraId="00000068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VALUES(56, 6, 20, 20, 60);</w:t>
            </w:r>
          </w:p>
          <w:p w:rsidR="00000000" w:rsidDel="00000000" w:rsidP="00000000" w:rsidRDefault="00000000" w:rsidRPr="00000000" w14:paraId="00000069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VALUES(57, 7, 30, 40, 30);</w:t>
            </w:r>
          </w:p>
          <w:p w:rsidR="00000000" w:rsidDel="00000000" w:rsidP="00000000" w:rsidRDefault="00000000" w:rsidRPr="00000000" w14:paraId="0000006A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VALUES(58, 8, 20, 30, 50);</w:t>
            </w:r>
          </w:p>
          <w:p w:rsidR="00000000" w:rsidDel="00000000" w:rsidP="00000000" w:rsidRDefault="00000000" w:rsidRPr="00000000" w14:paraId="0000006B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VALUES(59, 9, 30, 20, 50);</w:t>
            </w:r>
          </w:p>
          <w:p w:rsidR="00000000" w:rsidDel="00000000" w:rsidP="00000000" w:rsidRDefault="00000000" w:rsidRPr="00000000" w14:paraId="000000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point(seq, open_subject_seq, attend_point, written_point, skill_point) VALUES(60, 10, 40, 40, 20);</w:t>
            </w:r>
          </w:p>
          <w:p w:rsidR="00000000" w:rsidDel="00000000" w:rsidP="00000000" w:rsidRDefault="00000000" w:rsidRPr="00000000" w14:paraId="000000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184"/>
            </w:sdtPr>
            <w:sdtContent>
              <w:p w:rsidR="00000000" w:rsidDel="00000000" w:rsidP="00000000" w:rsidRDefault="00000000" w:rsidRPr="00000000" w14:paraId="0000008A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8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p>
            </w:sdtContent>
          </w:sdt>
          <w:sdt>
            <w:sdtPr>
              <w:tag w:val="goog_rdk_186"/>
            </w:sdtPr>
            <w:sdtContent>
              <w:p w:rsidR="00000000" w:rsidDel="00000000" w:rsidP="00000000" w:rsidRDefault="00000000" w:rsidRPr="00000000" w14:paraId="0000008B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8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--WishJob더미</w:delText>
                      </w:r>
                    </w:del>
                  </w:sdtContent>
                </w:sdt>
              </w:p>
            </w:sdtContent>
          </w:sdt>
          <w:sdt>
            <w:sdtPr>
              <w:tag w:val="goog_rdk_188"/>
            </w:sdtPr>
            <w:sdtContent>
              <w:p w:rsidR="00000000" w:rsidDel="00000000" w:rsidP="00000000" w:rsidRDefault="00000000" w:rsidRPr="00000000" w14:paraId="0000008C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8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p>
            </w:sdtContent>
          </w:sdt>
          <w:sdt>
            <w:sdtPr>
              <w:tag w:val="goog_rdk_190"/>
            </w:sdtPr>
            <w:sdtContent>
              <w:p w:rsidR="00000000" w:rsidDel="00000000" w:rsidP="00000000" w:rsidRDefault="00000000" w:rsidRPr="00000000" w14:paraId="0000008D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8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(1,'서울시 강서',1500000,1);</w:delText>
                      </w:r>
                    </w:del>
                  </w:sdtContent>
                </w:sdt>
              </w:p>
            </w:sdtContent>
          </w:sdt>
          <w:sdt>
            <w:sdtPr>
              <w:tag w:val="goog_rdk_192"/>
            </w:sdtPr>
            <w:sdtContent>
              <w:p w:rsidR="00000000" w:rsidDel="00000000" w:rsidP="00000000" w:rsidRDefault="00000000" w:rsidRPr="00000000" w14:paraId="0000008E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9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(2,'서울시 강남',1800000,2);</w:delText>
                      </w:r>
                    </w:del>
                  </w:sdtContent>
                </w:sdt>
              </w:p>
            </w:sdtContent>
          </w:sdt>
          <w:sdt>
            <w:sdtPr>
              <w:tag w:val="goog_rdk_194"/>
            </w:sdtPr>
            <w:sdtContent>
              <w:p w:rsidR="00000000" w:rsidDel="00000000" w:rsidP="00000000" w:rsidRDefault="00000000" w:rsidRPr="00000000" w14:paraId="0000008F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9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(3,'서울시 강서',1500000,3);</w:delText>
                      </w:r>
                    </w:del>
                  </w:sdtContent>
                </w:sdt>
              </w:p>
            </w:sdtContent>
          </w:sdt>
          <w:sdt>
            <w:sdtPr>
              <w:tag w:val="goog_rdk_196"/>
            </w:sdtPr>
            <w:sdtContent>
              <w:p w:rsidR="00000000" w:rsidDel="00000000" w:rsidP="00000000" w:rsidRDefault="00000000" w:rsidRPr="00000000" w14:paraId="00000090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9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(4,'서울시 강동',3500000,4);</w:delText>
                      </w:r>
                    </w:del>
                  </w:sdtContent>
                </w:sdt>
              </w:p>
            </w:sdtContent>
          </w:sdt>
          <w:sdt>
            <w:sdtPr>
              <w:tag w:val="goog_rdk_198"/>
            </w:sdtPr>
            <w:sdtContent>
              <w:p w:rsidR="00000000" w:rsidDel="00000000" w:rsidP="00000000" w:rsidRDefault="00000000" w:rsidRPr="00000000" w14:paraId="00000091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9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(5,'서울시 강북',3000000,5);</w:delText>
                      </w:r>
                    </w:del>
                  </w:sdtContent>
                </w:sdt>
              </w:p>
            </w:sdtContent>
          </w:sdt>
          <w:sdt>
            <w:sdtPr>
              <w:tag w:val="goog_rdk_200"/>
            </w:sdtPr>
            <w:sdtContent>
              <w:p w:rsidR="00000000" w:rsidDel="00000000" w:rsidP="00000000" w:rsidRDefault="00000000" w:rsidRPr="00000000" w14:paraId="00000092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19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(6,'서울시 강서',3500000,6);</w:delText>
                      </w:r>
                    </w:del>
                  </w:sdtContent>
                </w:sdt>
              </w:p>
            </w:sdtContent>
          </w:sdt>
          <w:sdt>
            <w:sdtPr>
              <w:tag w:val="goog_rdk_202"/>
            </w:sdtPr>
            <w:sdtContent>
              <w:p w:rsidR="00000000" w:rsidDel="00000000" w:rsidP="00000000" w:rsidRDefault="00000000" w:rsidRPr="00000000" w14:paraId="00000093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0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(7,'수원시',2000000,7);</w:delText>
                      </w:r>
                    </w:del>
                  </w:sdtContent>
                </w:sdt>
              </w:p>
            </w:sdtContent>
          </w:sdt>
          <w:sdt>
            <w:sdtPr>
              <w:tag w:val="goog_rdk_204"/>
            </w:sdtPr>
            <w:sdtContent>
              <w:p w:rsidR="00000000" w:rsidDel="00000000" w:rsidP="00000000" w:rsidRDefault="00000000" w:rsidRPr="00000000" w14:paraId="00000094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0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(8,'수원시',1500000,8);</w:delText>
                      </w:r>
                    </w:del>
                  </w:sdtContent>
                </w:sdt>
              </w:p>
            </w:sdtContent>
          </w:sdt>
          <w:sdt>
            <w:sdtPr>
              <w:tag w:val="goog_rdk_206"/>
            </w:sdtPr>
            <w:sdtContent>
              <w:p w:rsidR="00000000" w:rsidDel="00000000" w:rsidP="00000000" w:rsidRDefault="00000000" w:rsidRPr="00000000" w14:paraId="00000095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0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(9,'인천시',1800000,9);</w:delText>
                      </w:r>
                    </w:del>
                  </w:sdtContent>
                </w:sdt>
              </w:p>
            </w:sdtContent>
          </w:sdt>
          <w:sdt>
            <w:sdtPr>
              <w:tag w:val="goog_rdk_208"/>
            </w:sdtPr>
            <w:sdtContent>
              <w:p w:rsidR="00000000" w:rsidDel="00000000" w:rsidP="00000000" w:rsidRDefault="00000000" w:rsidRPr="00000000" w14:paraId="00000096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0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(10,'인천시',1500000,10);</w:delText>
                      </w:r>
                    </w:del>
                  </w:sdtContent>
                </w:sdt>
              </w:p>
            </w:sdtContent>
          </w:sdt>
          <w:sdt>
            <w:sdtPr>
              <w:tag w:val="goog_rdk_210"/>
            </w:sdtPr>
            <w:sdtContent>
              <w:p w:rsidR="00000000" w:rsidDel="00000000" w:rsidP="00000000" w:rsidRDefault="00000000" w:rsidRPr="00000000" w14:paraId="00000097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0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(11,'인천시',3000000,11);</w:delText>
                      </w:r>
                    </w:del>
                  </w:sdtContent>
                </w:sdt>
              </w:p>
            </w:sdtContent>
          </w:sdt>
          <w:sdt>
            <w:sdtPr>
              <w:tag w:val="goog_rdk_212"/>
            </w:sdtPr>
            <w:sdtContent>
              <w:p w:rsidR="00000000" w:rsidDel="00000000" w:rsidP="00000000" w:rsidRDefault="00000000" w:rsidRPr="00000000" w14:paraId="00000098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1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(12,'서울시 강서',1800000,12);</w:delText>
                      </w:r>
                    </w:del>
                  </w:sdtContent>
                </w:sdt>
              </w:p>
            </w:sdtContent>
          </w:sdt>
          <w:sdt>
            <w:sdtPr>
              <w:tag w:val="goog_rdk_214"/>
            </w:sdtPr>
            <w:sdtContent>
              <w:p w:rsidR="00000000" w:rsidDel="00000000" w:rsidP="00000000" w:rsidRDefault="00000000" w:rsidRPr="00000000" w14:paraId="00000099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1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(13,'서울시 강서',3000000,13);</w:delText>
                      </w:r>
                    </w:del>
                  </w:sdtContent>
                </w:sdt>
              </w:p>
            </w:sdtContent>
          </w:sdt>
          <w:sdt>
            <w:sdtPr>
              <w:tag w:val="goog_rdk_216"/>
            </w:sdtPr>
            <w:sdtContent>
              <w:p w:rsidR="00000000" w:rsidDel="00000000" w:rsidP="00000000" w:rsidRDefault="00000000" w:rsidRPr="00000000" w14:paraId="0000009A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1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(14,'인천시',2500000,14);</w:delText>
                      </w:r>
                    </w:del>
                  </w:sdtContent>
                </w:sdt>
              </w:p>
            </w:sdtContent>
          </w:sdt>
          <w:sdt>
            <w:sdtPr>
              <w:tag w:val="goog_rdk_218"/>
            </w:sdtPr>
            <w:sdtContent>
              <w:p w:rsidR="00000000" w:rsidDel="00000000" w:rsidP="00000000" w:rsidRDefault="00000000" w:rsidRPr="00000000" w14:paraId="0000009B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1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(15,'서울시 강동',1500000,15);</w:delText>
                      </w:r>
                    </w:del>
                  </w:sdtContent>
                </w:sdt>
              </w:p>
            </w:sdtContent>
          </w:sdt>
          <w:sdt>
            <w:sdtPr>
              <w:tag w:val="goog_rdk_220"/>
            </w:sdtPr>
            <w:sdtContent>
              <w:p w:rsidR="00000000" w:rsidDel="00000000" w:rsidP="00000000" w:rsidRDefault="00000000" w:rsidRPr="00000000" w14:paraId="0000009C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1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(16,'인천시',1500000,16);</w:delText>
                      </w:r>
                    </w:del>
                  </w:sdtContent>
                </w:sdt>
              </w:p>
            </w:sdtContent>
          </w:sdt>
          <w:sdt>
            <w:sdtPr>
              <w:tag w:val="goog_rdk_222"/>
            </w:sdtPr>
            <w:sdtContent>
              <w:p w:rsidR="00000000" w:rsidDel="00000000" w:rsidP="00000000" w:rsidRDefault="00000000" w:rsidRPr="00000000" w14:paraId="0000009D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2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(17,'서울시 강남',3000000,17);</w:delText>
                      </w:r>
                    </w:del>
                  </w:sdtContent>
                </w:sdt>
              </w:p>
            </w:sdtContent>
          </w:sdt>
          <w:sdt>
            <w:sdtPr>
              <w:tag w:val="goog_rdk_224"/>
            </w:sdtPr>
            <w:sdtContent>
              <w:p w:rsidR="00000000" w:rsidDel="00000000" w:rsidP="00000000" w:rsidRDefault="00000000" w:rsidRPr="00000000" w14:paraId="0000009E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2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(18,'서울시 강동',1500000,18);</w:delText>
                      </w:r>
                    </w:del>
                  </w:sdtContent>
                </w:sdt>
              </w:p>
            </w:sdtContent>
          </w:sdt>
          <w:sdt>
            <w:sdtPr>
              <w:tag w:val="goog_rdk_226"/>
            </w:sdtPr>
            <w:sdtContent>
              <w:p w:rsidR="00000000" w:rsidDel="00000000" w:rsidP="00000000" w:rsidRDefault="00000000" w:rsidRPr="00000000" w14:paraId="0000009F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2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(19,'인천시',3000000,19);</w:delText>
                      </w:r>
                    </w:del>
                  </w:sdtContent>
                </w:sdt>
              </w:p>
            </w:sdtContent>
          </w:sdt>
          <w:sdt>
            <w:sdtPr>
              <w:tag w:val="goog_rdk_228"/>
            </w:sdtPr>
            <w:sdtContent>
              <w:p w:rsidR="00000000" w:rsidDel="00000000" w:rsidP="00000000" w:rsidRDefault="00000000" w:rsidRPr="00000000" w14:paraId="000000A0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2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(20,'서울시 강동',3000000,20);</w:delText>
                      </w:r>
                    </w:del>
                  </w:sdtContent>
                </w:sdt>
              </w:p>
            </w:sdtContent>
          </w:sdt>
          <w:sdt>
            <w:sdtPr>
              <w:tag w:val="goog_rdk_230"/>
            </w:sdtPr>
            <w:sdtContent>
              <w:p w:rsidR="00000000" w:rsidDel="00000000" w:rsidP="00000000" w:rsidRDefault="00000000" w:rsidRPr="00000000" w14:paraId="000000A1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2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(21,'서울시 강북',1800000,21);</w:delText>
                      </w:r>
                    </w:del>
                  </w:sdtContent>
                </w:sdt>
              </w:p>
            </w:sdtContent>
          </w:sdt>
          <w:sdt>
            <w:sdtPr>
              <w:tag w:val="goog_rdk_232"/>
            </w:sdtPr>
            <w:sdtContent>
              <w:p w:rsidR="00000000" w:rsidDel="00000000" w:rsidP="00000000" w:rsidRDefault="00000000" w:rsidRPr="00000000" w14:paraId="000000A2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3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(22,'서울시 강동',3500000,22);</w:delText>
                      </w:r>
                    </w:del>
                  </w:sdtContent>
                </w:sdt>
              </w:p>
            </w:sdtContent>
          </w:sdt>
          <w:sdt>
            <w:sdtPr>
              <w:tag w:val="goog_rdk_234"/>
            </w:sdtPr>
            <w:sdtContent>
              <w:p w:rsidR="00000000" w:rsidDel="00000000" w:rsidP="00000000" w:rsidRDefault="00000000" w:rsidRPr="00000000" w14:paraId="000000A3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3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(23,'수원시',3500000,23);</w:delText>
                      </w:r>
                    </w:del>
                  </w:sdtContent>
                </w:sdt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A4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3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(24,'수원시',3500000,24);</w:delText>
                      </w:r>
                    </w:del>
                  </w:sdtContent>
                </w:sdt>
              </w:p>
            </w:sdtContent>
          </w:sdt>
          <w:sdt>
            <w:sdtPr>
              <w:tag w:val="goog_rdk_238"/>
            </w:sdtPr>
            <w:sdtContent>
              <w:p w:rsidR="00000000" w:rsidDel="00000000" w:rsidP="00000000" w:rsidRDefault="00000000" w:rsidRPr="00000000" w14:paraId="000000A5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3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(25,'인천시',3500000,25);</w:delText>
                      </w:r>
                    </w:del>
                  </w:sdtContent>
                </w:sdt>
              </w:p>
            </w:sdtContent>
          </w:sdt>
          <w:sdt>
            <w:sdtPr>
              <w:tag w:val="goog_rdk_240"/>
            </w:sdtPr>
            <w:sdtContent>
              <w:p w:rsidR="00000000" w:rsidDel="00000000" w:rsidP="00000000" w:rsidRDefault="00000000" w:rsidRPr="00000000" w14:paraId="000000A6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3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(26,'서울시 강남',1800000,26);</w:delText>
                      </w:r>
                    </w:del>
                  </w:sdtContent>
                </w:sdt>
              </w:p>
            </w:sdtContent>
          </w:sdt>
          <w:sdt>
            <w:sdtPr>
              <w:tag w:val="goog_rdk_242"/>
            </w:sdtPr>
            <w:sdtContent>
              <w:p w:rsidR="00000000" w:rsidDel="00000000" w:rsidP="00000000" w:rsidRDefault="00000000" w:rsidRPr="00000000" w14:paraId="000000A7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4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(27,'서울시 강남',2500000,27);</w:delText>
                      </w:r>
                    </w:del>
                  </w:sdtContent>
                </w:sdt>
              </w:p>
            </w:sdtContent>
          </w:sdt>
          <w:sdt>
            <w:sdtPr>
              <w:tag w:val="goog_rdk_244"/>
            </w:sdtPr>
            <w:sdtContent>
              <w:p w:rsidR="00000000" w:rsidDel="00000000" w:rsidP="00000000" w:rsidRDefault="00000000" w:rsidRPr="00000000" w14:paraId="000000A8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4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(28,'수원시',2500000,28);</w:delText>
                      </w:r>
                    </w:del>
                  </w:sdtContent>
                </w:sdt>
              </w:p>
            </w:sdtContent>
          </w:sdt>
          <w:sdt>
            <w:sdtPr>
              <w:tag w:val="goog_rdk_246"/>
            </w:sdtPr>
            <w:sdtContent>
              <w:p w:rsidR="00000000" w:rsidDel="00000000" w:rsidP="00000000" w:rsidRDefault="00000000" w:rsidRPr="00000000" w14:paraId="000000A9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4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(29,'서울시 강남',1500000,29);</w:delText>
                      </w:r>
                    </w:del>
                  </w:sdtContent>
                </w:sdt>
              </w:p>
            </w:sdtContent>
          </w:sdt>
          <w:sdt>
            <w:sdtPr>
              <w:tag w:val="goog_rdk_248"/>
            </w:sdtPr>
            <w:sdtContent>
              <w:p w:rsidR="00000000" w:rsidDel="00000000" w:rsidP="00000000" w:rsidRDefault="00000000" w:rsidRPr="00000000" w14:paraId="000000AA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4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(30,'서울시 강동',1800000,30);</w:delText>
                      </w:r>
                    </w:del>
                  </w:sdtContent>
                </w:sdt>
              </w:p>
            </w:sdtContent>
          </w:sdt>
          <w:sdt>
            <w:sdtPr>
              <w:tag w:val="goog_rdk_250"/>
            </w:sdtPr>
            <w:sdtContent>
              <w:p w:rsidR="00000000" w:rsidDel="00000000" w:rsidP="00000000" w:rsidRDefault="00000000" w:rsidRPr="00000000" w14:paraId="000000AB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4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(31,'수원시',2500000,31);</w:delText>
                      </w:r>
                    </w:del>
                  </w:sdtContent>
                </w:sdt>
              </w:p>
            </w:sdtContent>
          </w:sdt>
          <w:sdt>
            <w:sdtPr>
              <w:tag w:val="goog_rdk_252"/>
            </w:sdtPr>
            <w:sdtContent>
              <w:p w:rsidR="00000000" w:rsidDel="00000000" w:rsidP="00000000" w:rsidRDefault="00000000" w:rsidRPr="00000000" w14:paraId="000000AC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5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(32,'서울시 강남',1800000,32);</w:delText>
                      </w:r>
                    </w:del>
                  </w:sdtContent>
                </w:sdt>
              </w:p>
            </w:sdtContent>
          </w:sdt>
          <w:sdt>
            <w:sdtPr>
              <w:tag w:val="goog_rdk_254"/>
            </w:sdtPr>
            <w:sdtContent>
              <w:p w:rsidR="00000000" w:rsidDel="00000000" w:rsidP="00000000" w:rsidRDefault="00000000" w:rsidRPr="00000000" w14:paraId="000000AD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5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(33,'서울시 강남',3500000,33);</w:delText>
                      </w:r>
                    </w:del>
                  </w:sdtContent>
                </w:sdt>
              </w:p>
            </w:sdtContent>
          </w:sdt>
          <w:sdt>
            <w:sdtPr>
              <w:tag w:val="goog_rdk_256"/>
            </w:sdtPr>
            <w:sdtContent>
              <w:p w:rsidR="00000000" w:rsidDel="00000000" w:rsidP="00000000" w:rsidRDefault="00000000" w:rsidRPr="00000000" w14:paraId="000000AE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5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(34,'수원시',2500000,34);</w:delText>
                      </w:r>
                    </w:del>
                  </w:sdtContent>
                </w:sdt>
              </w:p>
            </w:sdtContent>
          </w:sdt>
          <w:sdt>
            <w:sdtPr>
              <w:tag w:val="goog_rdk_258"/>
            </w:sdtPr>
            <w:sdtContent>
              <w:p w:rsidR="00000000" w:rsidDel="00000000" w:rsidP="00000000" w:rsidRDefault="00000000" w:rsidRPr="00000000" w14:paraId="000000AF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5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(35,'서울시 강동',2000000,35);</w:delText>
                      </w:r>
                    </w:del>
                  </w:sdtContent>
                </w:sdt>
              </w:p>
            </w:sdtContent>
          </w:sdt>
          <w:sdt>
            <w:sdtPr>
              <w:tag w:val="goog_rdk_260"/>
            </w:sdtPr>
            <w:sdtContent>
              <w:p w:rsidR="00000000" w:rsidDel="00000000" w:rsidP="00000000" w:rsidRDefault="00000000" w:rsidRPr="00000000" w14:paraId="000000B0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5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(36,'수원시',3500000,36);</w:delText>
                      </w:r>
                    </w:del>
                  </w:sdtContent>
                </w:sdt>
              </w:p>
            </w:sdtContent>
          </w:sdt>
          <w:sdt>
            <w:sdtPr>
              <w:tag w:val="goog_rdk_262"/>
            </w:sdtPr>
            <w:sdtContent>
              <w:p w:rsidR="00000000" w:rsidDel="00000000" w:rsidP="00000000" w:rsidRDefault="00000000" w:rsidRPr="00000000" w14:paraId="000000B1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6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(37,'서울시 강동',1800000,37);</w:delText>
                      </w:r>
                    </w:del>
                  </w:sdtContent>
                </w:sdt>
              </w:p>
            </w:sdtContent>
          </w:sdt>
          <w:sdt>
            <w:sdtPr>
              <w:tag w:val="goog_rdk_264"/>
            </w:sdtPr>
            <w:sdtContent>
              <w:p w:rsidR="00000000" w:rsidDel="00000000" w:rsidP="00000000" w:rsidRDefault="00000000" w:rsidRPr="00000000" w14:paraId="000000B2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6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(38,'서울시 강동',2500000,38);</w:delText>
                      </w:r>
                    </w:del>
                  </w:sdtContent>
                </w:sdt>
              </w:p>
            </w:sdtContent>
          </w:sdt>
          <w:sdt>
            <w:sdtPr>
              <w:tag w:val="goog_rdk_266"/>
            </w:sdtPr>
            <w:sdtContent>
              <w:p w:rsidR="00000000" w:rsidDel="00000000" w:rsidP="00000000" w:rsidRDefault="00000000" w:rsidRPr="00000000" w14:paraId="000000B3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6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(39,'서울시 강북',1800000,39);</w:delText>
                      </w:r>
                    </w:del>
                  </w:sdtContent>
                </w:sdt>
              </w:p>
            </w:sdtContent>
          </w:sdt>
          <w:sdt>
            <w:sdtPr>
              <w:tag w:val="goog_rdk_268"/>
            </w:sdtPr>
            <w:sdtContent>
              <w:p w:rsidR="00000000" w:rsidDel="00000000" w:rsidP="00000000" w:rsidRDefault="00000000" w:rsidRPr="00000000" w14:paraId="000000B4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6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(40,'수원시',3000000,40);</w:delText>
                      </w:r>
                    </w:del>
                  </w:sdtContent>
                </w:sdt>
              </w:p>
            </w:sdtContent>
          </w:sdt>
          <w:sdt>
            <w:sdtPr>
              <w:tag w:val="goog_rdk_270"/>
            </w:sdtPr>
            <w:sdtContent>
              <w:p w:rsidR="00000000" w:rsidDel="00000000" w:rsidP="00000000" w:rsidRDefault="00000000" w:rsidRPr="00000000" w14:paraId="000000B5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6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(41,'서울시 강동',3000000,41);</w:delText>
                      </w:r>
                    </w:del>
                  </w:sdtContent>
                </w:sdt>
              </w:p>
            </w:sdtContent>
          </w:sdt>
          <w:sdt>
            <w:sdtPr>
              <w:tag w:val="goog_rdk_272"/>
            </w:sdtPr>
            <w:sdtContent>
              <w:p w:rsidR="00000000" w:rsidDel="00000000" w:rsidP="00000000" w:rsidRDefault="00000000" w:rsidRPr="00000000" w14:paraId="000000B6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7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(42,'서울시 강남',1800000,42);</w:delText>
                      </w:r>
                    </w:del>
                  </w:sdtContent>
                </w:sdt>
              </w:p>
            </w:sdtContent>
          </w:sdt>
          <w:sdt>
            <w:sdtPr>
              <w:tag w:val="goog_rdk_274"/>
            </w:sdtPr>
            <w:sdtContent>
              <w:p w:rsidR="00000000" w:rsidDel="00000000" w:rsidP="00000000" w:rsidRDefault="00000000" w:rsidRPr="00000000" w14:paraId="000000B7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7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(43,'서울시 강남',1500000,43);</w:delText>
                      </w:r>
                    </w:del>
                  </w:sdtContent>
                </w:sdt>
              </w:p>
            </w:sdtContent>
          </w:sdt>
          <w:sdt>
            <w:sdtPr>
              <w:tag w:val="goog_rdk_276"/>
            </w:sdtPr>
            <w:sdtContent>
              <w:p w:rsidR="00000000" w:rsidDel="00000000" w:rsidP="00000000" w:rsidRDefault="00000000" w:rsidRPr="00000000" w14:paraId="000000B8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7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(44,'서울시 강동',2500000,44);</w:delText>
                      </w:r>
                    </w:del>
                  </w:sdtContent>
                </w:sdt>
              </w:p>
            </w:sdtContent>
          </w:sdt>
          <w:sdt>
            <w:sdtPr>
              <w:tag w:val="goog_rdk_278"/>
            </w:sdtPr>
            <w:sdtContent>
              <w:p w:rsidR="00000000" w:rsidDel="00000000" w:rsidP="00000000" w:rsidRDefault="00000000" w:rsidRPr="00000000" w14:paraId="000000B9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7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(45,'서울시 강서',2500000,45);</w:delText>
                      </w:r>
                    </w:del>
                  </w:sdtContent>
                </w:sdt>
              </w:p>
            </w:sdtContent>
          </w:sdt>
          <w:sdt>
            <w:sdtPr>
              <w:tag w:val="goog_rdk_280"/>
            </w:sdtPr>
            <w:sdtContent>
              <w:p w:rsidR="00000000" w:rsidDel="00000000" w:rsidP="00000000" w:rsidRDefault="00000000" w:rsidRPr="00000000" w14:paraId="000000BA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7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(46,'서울시 강동',3000000,46);</w:delText>
                      </w:r>
                    </w:del>
                  </w:sdtContent>
                </w:sdt>
              </w:p>
            </w:sdtContent>
          </w:sdt>
          <w:sdt>
            <w:sdtPr>
              <w:tag w:val="goog_rdk_282"/>
            </w:sdtPr>
            <w:sdtContent>
              <w:p w:rsidR="00000000" w:rsidDel="00000000" w:rsidP="00000000" w:rsidRDefault="00000000" w:rsidRPr="00000000" w14:paraId="000000BB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8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(47,'서울시 강동',3000000,47);</w:delText>
                      </w:r>
                    </w:del>
                  </w:sdtContent>
                </w:sdt>
              </w:p>
            </w:sdtContent>
          </w:sdt>
          <w:sdt>
            <w:sdtPr>
              <w:tag w:val="goog_rdk_284"/>
            </w:sdtPr>
            <w:sdtContent>
              <w:p w:rsidR="00000000" w:rsidDel="00000000" w:rsidP="00000000" w:rsidRDefault="00000000" w:rsidRPr="00000000" w14:paraId="000000BC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8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(48,'인천시',2000000,48);</w:delText>
                      </w:r>
                    </w:del>
                  </w:sdtContent>
                </w:sdt>
              </w:p>
            </w:sdtContent>
          </w:sdt>
          <w:sdt>
            <w:sdtPr>
              <w:tag w:val="goog_rdk_286"/>
            </w:sdtPr>
            <w:sdtContent>
              <w:p w:rsidR="00000000" w:rsidDel="00000000" w:rsidP="00000000" w:rsidRDefault="00000000" w:rsidRPr="00000000" w14:paraId="000000BD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8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(49,'서울시 강동',2500000,49);</w:delText>
                      </w:r>
                    </w:del>
                  </w:sdtContent>
                </w:sdt>
              </w:p>
            </w:sdtContent>
          </w:sdt>
          <w:sdt>
            <w:sdtPr>
              <w:tag w:val="goog_rdk_288"/>
            </w:sdtPr>
            <w:sdtContent>
              <w:p w:rsidR="00000000" w:rsidDel="00000000" w:rsidP="00000000" w:rsidRDefault="00000000" w:rsidRPr="00000000" w14:paraId="000000BE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8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(50,'서울시 강서',1800000,50);</w:delText>
                      </w:r>
                    </w:del>
                  </w:sdtContent>
                </w:sdt>
              </w:p>
            </w:sdtContent>
          </w:sdt>
          <w:sdt>
            <w:sdtPr>
              <w:tag w:val="goog_rdk_290"/>
            </w:sdtPr>
            <w:sdtContent>
              <w:p w:rsidR="00000000" w:rsidDel="00000000" w:rsidP="00000000" w:rsidRDefault="00000000" w:rsidRPr="00000000" w14:paraId="000000BF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8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(51,'서울시 강북',3000000,51);</w:delText>
                      </w:r>
                    </w:del>
                  </w:sdtContent>
                </w:sdt>
              </w:p>
            </w:sdtContent>
          </w:sdt>
          <w:sdt>
            <w:sdtPr>
              <w:tag w:val="goog_rdk_292"/>
            </w:sdtPr>
            <w:sdtContent>
              <w:p w:rsidR="00000000" w:rsidDel="00000000" w:rsidP="00000000" w:rsidRDefault="00000000" w:rsidRPr="00000000" w14:paraId="000000C0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9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(52,'서울시 강남',3000000,52);</w:delText>
                      </w:r>
                    </w:del>
                  </w:sdtContent>
                </w:sdt>
              </w:p>
            </w:sdtContent>
          </w:sdt>
          <w:sdt>
            <w:sdtPr>
              <w:tag w:val="goog_rdk_294"/>
            </w:sdtPr>
            <w:sdtContent>
              <w:p w:rsidR="00000000" w:rsidDel="00000000" w:rsidP="00000000" w:rsidRDefault="00000000" w:rsidRPr="00000000" w14:paraId="000000C1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9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(53,'서울시 강북',2500000,53);</w:delText>
                      </w:r>
                    </w:del>
                  </w:sdtContent>
                </w:sdt>
              </w:p>
            </w:sdtContent>
          </w:sdt>
          <w:sdt>
            <w:sdtPr>
              <w:tag w:val="goog_rdk_296"/>
            </w:sdtPr>
            <w:sdtContent>
              <w:p w:rsidR="00000000" w:rsidDel="00000000" w:rsidP="00000000" w:rsidRDefault="00000000" w:rsidRPr="00000000" w14:paraId="000000C2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9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(54,'서울시 강서',2500000,54);</w:delText>
                      </w:r>
                    </w:del>
                  </w:sdtContent>
                </w:sdt>
              </w:p>
            </w:sdtContent>
          </w:sdt>
          <w:sdt>
            <w:sdtPr>
              <w:tag w:val="goog_rdk_298"/>
            </w:sdtPr>
            <w:sdtContent>
              <w:p w:rsidR="00000000" w:rsidDel="00000000" w:rsidP="00000000" w:rsidRDefault="00000000" w:rsidRPr="00000000" w14:paraId="000000C3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9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(55,'서울시 강서',2000000,55);</w:delText>
                      </w:r>
                    </w:del>
                  </w:sdtContent>
                </w:sdt>
              </w:p>
            </w:sdtContent>
          </w:sdt>
          <w:sdt>
            <w:sdtPr>
              <w:tag w:val="goog_rdk_300"/>
            </w:sdtPr>
            <w:sdtContent>
              <w:p w:rsidR="00000000" w:rsidDel="00000000" w:rsidP="00000000" w:rsidRDefault="00000000" w:rsidRPr="00000000" w14:paraId="000000C4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29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(56,'서울시 강서',3000000,56);</w:delText>
                      </w:r>
                    </w:del>
                  </w:sdtContent>
                </w:sdt>
              </w:p>
            </w:sdtContent>
          </w:sdt>
          <w:sdt>
            <w:sdtPr>
              <w:tag w:val="goog_rdk_302"/>
            </w:sdtPr>
            <w:sdtContent>
              <w:p w:rsidR="00000000" w:rsidDel="00000000" w:rsidP="00000000" w:rsidRDefault="00000000" w:rsidRPr="00000000" w14:paraId="000000C5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0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(57,'수원시',1500000,57);</w:delText>
                      </w:r>
                    </w:del>
                  </w:sdtContent>
                </w:sdt>
              </w:p>
            </w:sdtContent>
          </w:sdt>
          <w:sdt>
            <w:sdtPr>
              <w:tag w:val="goog_rdk_304"/>
            </w:sdtPr>
            <w:sdtContent>
              <w:p w:rsidR="00000000" w:rsidDel="00000000" w:rsidP="00000000" w:rsidRDefault="00000000" w:rsidRPr="00000000" w14:paraId="000000C6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0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(58,'서울시 강남',1500000,58);</w:delText>
                      </w:r>
                    </w:del>
                  </w:sdtContent>
                </w:sdt>
              </w:p>
            </w:sdtContent>
          </w:sdt>
          <w:sdt>
            <w:sdtPr>
              <w:tag w:val="goog_rdk_306"/>
            </w:sdtPr>
            <w:sdtContent>
              <w:p w:rsidR="00000000" w:rsidDel="00000000" w:rsidP="00000000" w:rsidRDefault="00000000" w:rsidRPr="00000000" w14:paraId="000000C7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0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(59,'서울시 강북',3000000,59);</w:delText>
                      </w:r>
                    </w:del>
                  </w:sdtContent>
                </w:sdt>
              </w:p>
            </w:sdtContent>
          </w:sdt>
          <w:sdt>
            <w:sdtPr>
              <w:tag w:val="goog_rdk_308"/>
            </w:sdtPr>
            <w:sdtContent>
              <w:p w:rsidR="00000000" w:rsidDel="00000000" w:rsidP="00000000" w:rsidRDefault="00000000" w:rsidRPr="00000000" w14:paraId="000000C8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0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(60,'서울시 강서',3000000,60);</w:delText>
                      </w:r>
                    </w:del>
                  </w:sdtContent>
                </w:sdt>
              </w:p>
            </w:sdtContent>
          </w:sdt>
          <w:sdt>
            <w:sdtPr>
              <w:tag w:val="goog_rdk_310"/>
            </w:sdtPr>
            <w:sdtContent>
              <w:p w:rsidR="00000000" w:rsidDel="00000000" w:rsidP="00000000" w:rsidRDefault="00000000" w:rsidRPr="00000000" w14:paraId="000000C9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0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(61,'서울시 강남',3500000,61);</w:delText>
                      </w:r>
                    </w:del>
                  </w:sdtContent>
                </w:sdt>
              </w:p>
            </w:sdtContent>
          </w:sdt>
          <w:sdt>
            <w:sdtPr>
              <w:tag w:val="goog_rdk_312"/>
            </w:sdtPr>
            <w:sdtContent>
              <w:p w:rsidR="00000000" w:rsidDel="00000000" w:rsidP="00000000" w:rsidRDefault="00000000" w:rsidRPr="00000000" w14:paraId="000000CA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1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(62,'수원시',3500000,62);</w:delText>
                      </w:r>
                    </w:del>
                  </w:sdtContent>
                </w:sdt>
              </w:p>
            </w:sdtContent>
          </w:sdt>
          <w:sdt>
            <w:sdtPr>
              <w:tag w:val="goog_rdk_314"/>
            </w:sdtPr>
            <w:sdtContent>
              <w:p w:rsidR="00000000" w:rsidDel="00000000" w:rsidP="00000000" w:rsidRDefault="00000000" w:rsidRPr="00000000" w14:paraId="000000CB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1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(63,'인천시',1800000,63);</w:delText>
                      </w:r>
                    </w:del>
                  </w:sdtContent>
                </w:sdt>
              </w:p>
            </w:sdtContent>
          </w:sdt>
          <w:sdt>
            <w:sdtPr>
              <w:tag w:val="goog_rdk_316"/>
            </w:sdtPr>
            <w:sdtContent>
              <w:p w:rsidR="00000000" w:rsidDel="00000000" w:rsidP="00000000" w:rsidRDefault="00000000" w:rsidRPr="00000000" w14:paraId="000000CC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1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(64,'수원시',3000000,64);</w:delText>
                      </w:r>
                    </w:del>
                  </w:sdtContent>
                </w:sdt>
              </w:p>
            </w:sdtContent>
          </w:sdt>
          <w:sdt>
            <w:sdtPr>
              <w:tag w:val="goog_rdk_318"/>
            </w:sdtPr>
            <w:sdtContent>
              <w:p w:rsidR="00000000" w:rsidDel="00000000" w:rsidP="00000000" w:rsidRDefault="00000000" w:rsidRPr="00000000" w14:paraId="000000CD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1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(65,'서울시 강동',1500000,65);</w:delText>
                      </w:r>
                    </w:del>
                  </w:sdtContent>
                </w:sdt>
              </w:p>
            </w:sdtContent>
          </w:sdt>
          <w:sdt>
            <w:sdtPr>
              <w:tag w:val="goog_rdk_320"/>
            </w:sdtPr>
            <w:sdtContent>
              <w:p w:rsidR="00000000" w:rsidDel="00000000" w:rsidP="00000000" w:rsidRDefault="00000000" w:rsidRPr="00000000" w14:paraId="000000CE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1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(66,'인천시',2500000,66);</w:delText>
                      </w:r>
                    </w:del>
                  </w:sdtContent>
                </w:sdt>
              </w:p>
            </w:sdtContent>
          </w:sdt>
          <w:sdt>
            <w:sdtPr>
              <w:tag w:val="goog_rdk_322"/>
            </w:sdtPr>
            <w:sdtContent>
              <w:p w:rsidR="00000000" w:rsidDel="00000000" w:rsidP="00000000" w:rsidRDefault="00000000" w:rsidRPr="00000000" w14:paraId="000000CF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2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(67,'수원시',1800000,67);</w:delText>
                      </w:r>
                    </w:del>
                  </w:sdtContent>
                </w:sdt>
              </w:p>
            </w:sdtContent>
          </w:sdt>
          <w:sdt>
            <w:sdtPr>
              <w:tag w:val="goog_rdk_324"/>
            </w:sdtPr>
            <w:sdtContent>
              <w:p w:rsidR="00000000" w:rsidDel="00000000" w:rsidP="00000000" w:rsidRDefault="00000000" w:rsidRPr="00000000" w14:paraId="000000D0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2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(68,'수원시',2000000,68);</w:delText>
                      </w:r>
                    </w:del>
                  </w:sdtContent>
                </w:sdt>
              </w:p>
            </w:sdtContent>
          </w:sdt>
          <w:sdt>
            <w:sdtPr>
              <w:tag w:val="goog_rdk_326"/>
            </w:sdtPr>
            <w:sdtContent>
              <w:p w:rsidR="00000000" w:rsidDel="00000000" w:rsidP="00000000" w:rsidRDefault="00000000" w:rsidRPr="00000000" w14:paraId="000000D1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2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(69,'서울시 강동',2000000,69);</w:delText>
                      </w:r>
                    </w:del>
                  </w:sdtContent>
                </w:sdt>
              </w:p>
            </w:sdtContent>
          </w:sdt>
          <w:sdt>
            <w:sdtPr>
              <w:tag w:val="goog_rdk_328"/>
            </w:sdtPr>
            <w:sdtContent>
              <w:p w:rsidR="00000000" w:rsidDel="00000000" w:rsidP="00000000" w:rsidRDefault="00000000" w:rsidRPr="00000000" w14:paraId="000000D2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2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(70,'서울시 강서',2000000,70);</w:delText>
                      </w:r>
                    </w:del>
                  </w:sdtContent>
                </w:sdt>
              </w:p>
            </w:sdtContent>
          </w:sdt>
          <w:sdt>
            <w:sdtPr>
              <w:tag w:val="goog_rdk_330"/>
            </w:sdtPr>
            <w:sdtContent>
              <w:p w:rsidR="00000000" w:rsidDel="00000000" w:rsidP="00000000" w:rsidRDefault="00000000" w:rsidRPr="00000000" w14:paraId="000000D3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2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(71,'서울시 강남',2500000,71);</w:delText>
                      </w:r>
                    </w:del>
                  </w:sdtContent>
                </w:sdt>
              </w:p>
            </w:sdtContent>
          </w:sdt>
          <w:sdt>
            <w:sdtPr>
              <w:tag w:val="goog_rdk_332"/>
            </w:sdtPr>
            <w:sdtContent>
              <w:p w:rsidR="00000000" w:rsidDel="00000000" w:rsidP="00000000" w:rsidRDefault="00000000" w:rsidRPr="00000000" w14:paraId="000000D4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3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(72,'인천시',3000000,72);</w:delText>
                      </w:r>
                    </w:del>
                  </w:sdtContent>
                </w:sdt>
              </w:p>
            </w:sdtContent>
          </w:sdt>
          <w:sdt>
            <w:sdtPr>
              <w:tag w:val="goog_rdk_334"/>
            </w:sdtPr>
            <w:sdtContent>
              <w:p w:rsidR="00000000" w:rsidDel="00000000" w:rsidP="00000000" w:rsidRDefault="00000000" w:rsidRPr="00000000" w14:paraId="000000D5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3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(73,'서울시 강남',2500000,73);</w:delText>
                      </w:r>
                    </w:del>
                  </w:sdtContent>
                </w:sdt>
              </w:p>
            </w:sdtContent>
          </w:sdt>
          <w:sdt>
            <w:sdtPr>
              <w:tag w:val="goog_rdk_336"/>
            </w:sdtPr>
            <w:sdtContent>
              <w:p w:rsidR="00000000" w:rsidDel="00000000" w:rsidP="00000000" w:rsidRDefault="00000000" w:rsidRPr="00000000" w14:paraId="000000D6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3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(74,'인천시',2000000,74);</w:delText>
                      </w:r>
                    </w:del>
                  </w:sdtContent>
                </w:sdt>
              </w:p>
            </w:sdtContent>
          </w:sdt>
          <w:sdt>
            <w:sdtPr>
              <w:tag w:val="goog_rdk_338"/>
            </w:sdtPr>
            <w:sdtContent>
              <w:p w:rsidR="00000000" w:rsidDel="00000000" w:rsidP="00000000" w:rsidRDefault="00000000" w:rsidRPr="00000000" w14:paraId="000000D7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3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(75,'서울시 강남',1800000,75);</w:delText>
                      </w:r>
                    </w:del>
                  </w:sdtContent>
                </w:sdt>
              </w:p>
            </w:sdtContent>
          </w:sdt>
          <w:sdt>
            <w:sdtPr>
              <w:tag w:val="goog_rdk_340"/>
            </w:sdtPr>
            <w:sdtContent>
              <w:p w:rsidR="00000000" w:rsidDel="00000000" w:rsidP="00000000" w:rsidRDefault="00000000" w:rsidRPr="00000000" w14:paraId="000000D8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3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(76,'서울시 강남',2500000,76);</w:delText>
                      </w:r>
                    </w:del>
                  </w:sdtContent>
                </w:sdt>
              </w:p>
            </w:sdtContent>
          </w:sdt>
          <w:sdt>
            <w:sdtPr>
              <w:tag w:val="goog_rdk_342"/>
            </w:sdtPr>
            <w:sdtContent>
              <w:p w:rsidR="00000000" w:rsidDel="00000000" w:rsidP="00000000" w:rsidRDefault="00000000" w:rsidRPr="00000000" w14:paraId="000000D9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4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(77,'서울시 강북',2000000,77);</w:delText>
                      </w:r>
                    </w:del>
                  </w:sdtContent>
                </w:sdt>
              </w:p>
            </w:sdtContent>
          </w:sdt>
          <w:sdt>
            <w:sdtPr>
              <w:tag w:val="goog_rdk_344"/>
            </w:sdtPr>
            <w:sdtContent>
              <w:p w:rsidR="00000000" w:rsidDel="00000000" w:rsidP="00000000" w:rsidRDefault="00000000" w:rsidRPr="00000000" w14:paraId="000000DA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4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(78,'서울시 강동',2500000,78);</w:delText>
                      </w:r>
                    </w:del>
                  </w:sdtContent>
                </w:sdt>
              </w:p>
            </w:sdtContent>
          </w:sdt>
          <w:sdt>
            <w:sdtPr>
              <w:tag w:val="goog_rdk_346"/>
            </w:sdtPr>
            <w:sdtContent>
              <w:p w:rsidR="00000000" w:rsidDel="00000000" w:rsidP="00000000" w:rsidRDefault="00000000" w:rsidRPr="00000000" w14:paraId="000000DB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4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(79,'서울시 강동',3000000,79);</w:delText>
                      </w:r>
                    </w:del>
                  </w:sdtContent>
                </w:sdt>
              </w:p>
            </w:sdtContent>
          </w:sdt>
          <w:sdt>
            <w:sdtPr>
              <w:tag w:val="goog_rdk_348"/>
            </w:sdtPr>
            <w:sdtContent>
              <w:p w:rsidR="00000000" w:rsidDel="00000000" w:rsidP="00000000" w:rsidRDefault="00000000" w:rsidRPr="00000000" w14:paraId="000000DC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4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(80,'인천시',2500000,80);</w:delText>
                      </w:r>
                    </w:del>
                  </w:sdtContent>
                </w:sdt>
              </w:p>
            </w:sdtContent>
          </w:sdt>
          <w:sdt>
            <w:sdtPr>
              <w:tag w:val="goog_rdk_350"/>
            </w:sdtPr>
            <w:sdtContent>
              <w:p w:rsidR="00000000" w:rsidDel="00000000" w:rsidP="00000000" w:rsidRDefault="00000000" w:rsidRPr="00000000" w14:paraId="000000DD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4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(81,'수원시',3500000,81);</w:delText>
                      </w:r>
                    </w:del>
                  </w:sdtContent>
                </w:sdt>
              </w:p>
            </w:sdtContent>
          </w:sdt>
          <w:sdt>
            <w:sdtPr>
              <w:tag w:val="goog_rdk_352"/>
            </w:sdtPr>
            <w:sdtContent>
              <w:p w:rsidR="00000000" w:rsidDel="00000000" w:rsidP="00000000" w:rsidRDefault="00000000" w:rsidRPr="00000000" w14:paraId="000000DE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5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(82,'서울시 강동',1500000,82);</w:delText>
                      </w:r>
                    </w:del>
                  </w:sdtContent>
                </w:sdt>
              </w:p>
            </w:sdtContent>
          </w:sdt>
          <w:sdt>
            <w:sdtPr>
              <w:tag w:val="goog_rdk_354"/>
            </w:sdtPr>
            <w:sdtContent>
              <w:p w:rsidR="00000000" w:rsidDel="00000000" w:rsidP="00000000" w:rsidRDefault="00000000" w:rsidRPr="00000000" w14:paraId="000000DF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5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(83,'서울시 강북',3000000,83);</w:delText>
                      </w:r>
                    </w:del>
                  </w:sdtContent>
                </w:sdt>
              </w:p>
            </w:sdtContent>
          </w:sdt>
          <w:sdt>
            <w:sdtPr>
              <w:tag w:val="goog_rdk_356"/>
            </w:sdtPr>
            <w:sdtContent>
              <w:p w:rsidR="00000000" w:rsidDel="00000000" w:rsidP="00000000" w:rsidRDefault="00000000" w:rsidRPr="00000000" w14:paraId="000000E0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5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(84,'서울시 강북',2500000,84);</w:delText>
                      </w:r>
                    </w:del>
                  </w:sdtContent>
                </w:sdt>
              </w:p>
            </w:sdtContent>
          </w:sdt>
          <w:sdt>
            <w:sdtPr>
              <w:tag w:val="goog_rdk_358"/>
            </w:sdtPr>
            <w:sdtContent>
              <w:p w:rsidR="00000000" w:rsidDel="00000000" w:rsidP="00000000" w:rsidRDefault="00000000" w:rsidRPr="00000000" w14:paraId="000000E1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5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(85,'서울시 강서',3500000,85);</w:delText>
                      </w:r>
                    </w:del>
                  </w:sdtContent>
                </w:sdt>
              </w:p>
            </w:sdtContent>
          </w:sdt>
          <w:sdt>
            <w:sdtPr>
              <w:tag w:val="goog_rdk_360"/>
            </w:sdtPr>
            <w:sdtContent>
              <w:p w:rsidR="00000000" w:rsidDel="00000000" w:rsidP="00000000" w:rsidRDefault="00000000" w:rsidRPr="00000000" w14:paraId="000000E2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5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(86,'수원시',2500000,86);</w:delText>
                      </w:r>
                    </w:del>
                  </w:sdtContent>
                </w:sdt>
              </w:p>
            </w:sdtContent>
          </w:sdt>
          <w:sdt>
            <w:sdtPr>
              <w:tag w:val="goog_rdk_362"/>
            </w:sdtPr>
            <w:sdtContent>
              <w:p w:rsidR="00000000" w:rsidDel="00000000" w:rsidP="00000000" w:rsidRDefault="00000000" w:rsidRPr="00000000" w14:paraId="000000E3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6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(87,'서울시 강남',3000000,87);</w:delText>
                      </w:r>
                    </w:del>
                  </w:sdtContent>
                </w:sdt>
              </w:p>
            </w:sdtContent>
          </w:sdt>
          <w:sdt>
            <w:sdtPr>
              <w:tag w:val="goog_rdk_364"/>
            </w:sdtPr>
            <w:sdtContent>
              <w:p w:rsidR="00000000" w:rsidDel="00000000" w:rsidP="00000000" w:rsidRDefault="00000000" w:rsidRPr="00000000" w14:paraId="000000E4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6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(88,'수원시',2500000,88);</w:delText>
                      </w:r>
                    </w:del>
                  </w:sdtContent>
                </w:sdt>
              </w:p>
            </w:sdtContent>
          </w:sdt>
          <w:sdt>
            <w:sdtPr>
              <w:tag w:val="goog_rdk_366"/>
            </w:sdtPr>
            <w:sdtContent>
              <w:p w:rsidR="00000000" w:rsidDel="00000000" w:rsidP="00000000" w:rsidRDefault="00000000" w:rsidRPr="00000000" w14:paraId="000000E5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6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(89,'서울시 강남',1500000,89);</w:delText>
                      </w:r>
                    </w:del>
                  </w:sdtContent>
                </w:sdt>
              </w:p>
            </w:sdtContent>
          </w:sdt>
          <w:sdt>
            <w:sdtPr>
              <w:tag w:val="goog_rdk_368"/>
            </w:sdtPr>
            <w:sdtContent>
              <w:p w:rsidR="00000000" w:rsidDel="00000000" w:rsidP="00000000" w:rsidRDefault="00000000" w:rsidRPr="00000000" w14:paraId="000000E6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6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(90,'서울시 강서',2000000,90);</w:delText>
                      </w:r>
                    </w:del>
                  </w:sdtContent>
                </w:sdt>
              </w:p>
            </w:sdtContent>
          </w:sdt>
          <w:sdt>
            <w:sdtPr>
              <w:tag w:val="goog_rdk_370"/>
            </w:sdtPr>
            <w:sdtContent>
              <w:p w:rsidR="00000000" w:rsidDel="00000000" w:rsidP="00000000" w:rsidRDefault="00000000" w:rsidRPr="00000000" w14:paraId="000000E7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6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(91,'서울시 강동',1500000,91);</w:delText>
                      </w:r>
                    </w:del>
                  </w:sdtContent>
                </w:sdt>
              </w:p>
            </w:sdtContent>
          </w:sdt>
          <w:sdt>
            <w:sdtPr>
              <w:tag w:val="goog_rdk_372"/>
            </w:sdtPr>
            <w:sdtContent>
              <w:p w:rsidR="00000000" w:rsidDel="00000000" w:rsidP="00000000" w:rsidRDefault="00000000" w:rsidRPr="00000000" w14:paraId="000000E8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7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(92,'서울시 강동',1800000,92);</w:delText>
                      </w:r>
                    </w:del>
                  </w:sdtContent>
                </w:sdt>
              </w:p>
            </w:sdtContent>
          </w:sdt>
          <w:sdt>
            <w:sdtPr>
              <w:tag w:val="goog_rdk_374"/>
            </w:sdtPr>
            <w:sdtContent>
              <w:p w:rsidR="00000000" w:rsidDel="00000000" w:rsidP="00000000" w:rsidRDefault="00000000" w:rsidRPr="00000000" w14:paraId="000000E9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7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(93,'서울시 강북',1800000,93);</w:delText>
                      </w:r>
                    </w:del>
                  </w:sdtContent>
                </w:sdt>
              </w:p>
            </w:sdtContent>
          </w:sdt>
          <w:sdt>
            <w:sdtPr>
              <w:tag w:val="goog_rdk_376"/>
            </w:sdtPr>
            <w:sdtContent>
              <w:p w:rsidR="00000000" w:rsidDel="00000000" w:rsidP="00000000" w:rsidRDefault="00000000" w:rsidRPr="00000000" w14:paraId="000000EA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7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(94,'서울시 강남',2000000,94);</w:delText>
                      </w:r>
                    </w:del>
                  </w:sdtContent>
                </w:sdt>
              </w:p>
            </w:sdtContent>
          </w:sdt>
          <w:sdt>
            <w:sdtPr>
              <w:tag w:val="goog_rdk_378"/>
            </w:sdtPr>
            <w:sdtContent>
              <w:p w:rsidR="00000000" w:rsidDel="00000000" w:rsidP="00000000" w:rsidRDefault="00000000" w:rsidRPr="00000000" w14:paraId="000000EB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7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(95,'서울시 강남',2500000,95);</w:delText>
                      </w:r>
                    </w:del>
                  </w:sdtContent>
                </w:sdt>
              </w:p>
            </w:sdtContent>
          </w:sdt>
          <w:sdt>
            <w:sdtPr>
              <w:tag w:val="goog_rdk_380"/>
            </w:sdtPr>
            <w:sdtContent>
              <w:p w:rsidR="00000000" w:rsidDel="00000000" w:rsidP="00000000" w:rsidRDefault="00000000" w:rsidRPr="00000000" w14:paraId="000000EC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79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(96,'서울시 강남',1500000,96);</w:delText>
                      </w:r>
                    </w:del>
                  </w:sdtContent>
                </w:sdt>
              </w:p>
            </w:sdtContent>
          </w:sdt>
          <w:sdt>
            <w:sdtPr>
              <w:tag w:val="goog_rdk_382"/>
            </w:sdtPr>
            <w:sdtContent>
              <w:p w:rsidR="00000000" w:rsidDel="00000000" w:rsidP="00000000" w:rsidRDefault="00000000" w:rsidRPr="00000000" w14:paraId="000000ED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81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(97,'수원시',2500000,97);</w:delText>
                      </w:r>
                    </w:del>
                  </w:sdtContent>
                </w:sdt>
              </w:p>
            </w:sdtContent>
          </w:sdt>
          <w:sdt>
            <w:sdtPr>
              <w:tag w:val="goog_rdk_384"/>
            </w:sdtPr>
            <w:sdtContent>
              <w:p w:rsidR="00000000" w:rsidDel="00000000" w:rsidP="00000000" w:rsidRDefault="00000000" w:rsidRPr="00000000" w14:paraId="000000EE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83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(98,'인천시',1800000,98);</w:delText>
                      </w:r>
                    </w:del>
                  </w:sdtContent>
                </w:sdt>
              </w:p>
            </w:sdtContent>
          </w:sdt>
          <w:sdt>
            <w:sdtPr>
              <w:tag w:val="goog_rdk_386"/>
            </w:sdtPr>
            <w:sdtContent>
              <w:p w:rsidR="00000000" w:rsidDel="00000000" w:rsidP="00000000" w:rsidRDefault="00000000" w:rsidRPr="00000000" w14:paraId="000000EF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85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(99,'수원시',3000000,99);</w:delText>
                      </w:r>
                    </w:del>
                  </w:sdtContent>
                </w:sdt>
              </w:p>
            </w:sdtContent>
          </w:sdt>
          <w:sdt>
            <w:sdtPr>
              <w:tag w:val="goog_rdk_388"/>
            </w:sdtPr>
            <w:sdtContent>
              <w:p w:rsidR="00000000" w:rsidDel="00000000" w:rsidP="00000000" w:rsidRDefault="00000000" w:rsidRPr="00000000" w14:paraId="000000F0">
                <w:pPr>
                  <w:ind w:left="0" w:hanging="2"/>
                  <w:rPr>
                    <w:del w:author="임 종운" w:id="6" w:date="2022-05-17T05:07:23Z"/>
                  </w:rPr>
                </w:pPr>
                <w:sdt>
                  <w:sdtPr>
                    <w:tag w:val="goog_rdk_387"/>
                  </w:sdtPr>
                  <w:sdtContent>
                    <w:del w:author="임 종운" w:id="6" w:date="2022-05-17T05:07:23Z">
                      <w:r w:rsidDel="00000000" w:rsidR="00000000" w:rsidRPr="00000000">
                        <w:rPr>
                          <w:rtl w:val="0"/>
                        </w:rPr>
                        <w:delText xml:space="preserve">INSERT INTO TBLWISHJOB (WISHJOB_SEQ, CITY, BASICPAY, STUDENT_SEQ) VALUES (100,'서울시 강북',1500000,100);</w:delText>
                      </w:r>
                    </w:del>
                  </w:sdtContent>
                </w:sdt>
              </w:p>
            </w:sdtContent>
          </w:sdt>
          <w:p w:rsidR="00000000" w:rsidDel="00000000" w:rsidP="00000000" w:rsidRDefault="00000000" w:rsidRPr="00000000" w14:paraId="000000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sdt>
        <w:sdtPr>
          <w:tag w:val="goog_rdk_390"/>
        </w:sdtPr>
        <w:sdtContent>
          <w:tr>
            <w:trPr>
              <w:cantSplit w:val="0"/>
              <w:trHeight w:val="195" w:hRule="atLeast"/>
              <w:tblHeader w:val="0"/>
              <w:ins w:author="임 종운" w:id="7" w:date="2022-05-17T05:07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392"/>
                </w:sdtPr>
                <w:sdtContent>
                  <w:p w:rsidR="00000000" w:rsidDel="00000000" w:rsidP="00000000" w:rsidRDefault="00000000" w:rsidRPr="00000000" w14:paraId="000000F8">
                    <w:pPr>
                      <w:ind w:left="0" w:hanging="2"/>
                      <w:jc w:val="center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391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테이블명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394"/>
                </w:sdtPr>
                <w:sdtContent>
                  <w:p w:rsidR="00000000" w:rsidDel="00000000" w:rsidP="00000000" w:rsidRDefault="00000000" w:rsidRPr="00000000" w14:paraId="000000F9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393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study_topic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396"/>
                </w:sdtPr>
                <w:sdtContent>
                  <w:p w:rsidR="00000000" w:rsidDel="00000000" w:rsidP="00000000" w:rsidRDefault="00000000" w:rsidRPr="00000000" w14:paraId="000000FA">
                    <w:pPr>
                      <w:ind w:left="0" w:hanging="2"/>
                      <w:jc w:val="center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395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작성일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398"/>
                </w:sdtPr>
                <w:sdtContent>
                  <w:p w:rsidR="00000000" w:rsidDel="00000000" w:rsidP="00000000" w:rsidRDefault="00000000" w:rsidRPr="00000000" w14:paraId="000000FB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397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2022-05-17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99"/>
        </w:sdtPr>
        <w:sdtContent>
          <w:tr>
            <w:trPr>
              <w:cantSplit w:val="0"/>
              <w:trHeight w:val="173" w:hRule="atLeast"/>
              <w:tblHeader w:val="0"/>
              <w:ins w:author="임 종운" w:id="7" w:date="2022-05-17T05:07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401"/>
                </w:sdtPr>
                <w:sdtContent>
                  <w:p w:rsidR="00000000" w:rsidDel="00000000" w:rsidP="00000000" w:rsidRDefault="00000000" w:rsidRPr="00000000" w14:paraId="000000FC">
                    <w:pPr>
                      <w:ind w:left="0" w:hanging="2"/>
                      <w:jc w:val="center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0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System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403"/>
                </w:sdtPr>
                <w:sdtContent>
                  <w:p w:rsidR="00000000" w:rsidDel="00000000" w:rsidP="00000000" w:rsidRDefault="00000000" w:rsidRPr="00000000" w14:paraId="000000FD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0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스터디 주제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405"/>
                </w:sdtPr>
                <w:sdtContent>
                  <w:p w:rsidR="00000000" w:rsidDel="00000000" w:rsidP="00000000" w:rsidRDefault="00000000" w:rsidRPr="00000000" w14:paraId="000000FE">
                    <w:pPr>
                      <w:ind w:left="0" w:hanging="2"/>
                      <w:jc w:val="center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0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작성자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407"/>
                </w:sdtPr>
                <w:sdtContent>
                  <w:p w:rsidR="00000000" w:rsidDel="00000000" w:rsidP="00000000" w:rsidRDefault="00000000" w:rsidRPr="00000000" w14:paraId="000000FF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0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임종운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408"/>
        </w:sdtPr>
        <w:sdtContent>
          <w:tr>
            <w:trPr>
              <w:cantSplit w:val="0"/>
              <w:tblHeader w:val="0"/>
              <w:ins w:author="임 종운" w:id="7" w:date="2022-05-17T05:07:23Z"/>
            </w:trPr>
            <w:tc>
              <w:tcPr>
                <w:gridSpan w:val="4"/>
                <w:shd w:fill="d9d9d9" w:val="clear"/>
                <w:vAlign w:val="center"/>
              </w:tcPr>
              <w:sdt>
                <w:sdtPr>
                  <w:tag w:val="goog_rdk_410"/>
                </w:sdtPr>
                <w:sdtContent>
                  <w:p w:rsidR="00000000" w:rsidDel="00000000" w:rsidP="00000000" w:rsidRDefault="00000000" w:rsidRPr="00000000" w14:paraId="00000100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09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DML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417"/>
        </w:sdtPr>
        <w:sdtContent>
          <w:tr>
            <w:trPr>
              <w:cantSplit w:val="0"/>
              <w:tblHeader w:val="0"/>
              <w:ins w:author="임 종운" w:id="7" w:date="2022-05-17T05:07:23Z"/>
            </w:trPr>
            <w:tc>
              <w:tcPr>
                <w:gridSpan w:val="4"/>
                <w:vAlign w:val="center"/>
              </w:tcPr>
              <w:sdt>
                <w:sdtPr>
                  <w:tag w:val="goog_rdk_419"/>
                </w:sdtPr>
                <w:sdtContent>
                  <w:p w:rsidR="00000000" w:rsidDel="00000000" w:rsidP="00000000" w:rsidRDefault="00000000" w:rsidRPr="00000000" w14:paraId="00000104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1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VALUES(1, 'Java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1"/>
                </w:sdtPr>
                <w:sdtContent>
                  <w:p w:rsidR="00000000" w:rsidDel="00000000" w:rsidP="00000000" w:rsidRDefault="00000000" w:rsidRPr="00000000" w14:paraId="00000105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2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VALUES(2, 'C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3"/>
                </w:sdtPr>
                <w:sdtContent>
                  <w:p w:rsidR="00000000" w:rsidDel="00000000" w:rsidP="00000000" w:rsidRDefault="00000000" w:rsidRPr="00000000" w14:paraId="00000106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2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VALUES(3, 'C++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5"/>
                </w:sdtPr>
                <w:sdtContent>
                  <w:p w:rsidR="00000000" w:rsidDel="00000000" w:rsidP="00000000" w:rsidRDefault="00000000" w:rsidRPr="00000000" w14:paraId="00000107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2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VALUES(4, 'C#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7"/>
                </w:sdtPr>
                <w:sdtContent>
                  <w:p w:rsidR="00000000" w:rsidDel="00000000" w:rsidP="00000000" w:rsidRDefault="00000000" w:rsidRPr="00000000" w14:paraId="00000108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2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VALUES(5, 'OBJECTIVE-C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9"/>
                </w:sdtPr>
                <w:sdtContent>
                  <w:p w:rsidR="00000000" w:rsidDel="00000000" w:rsidP="00000000" w:rsidRDefault="00000000" w:rsidRPr="00000000" w14:paraId="00000109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2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VALUES(6, 'PHP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1"/>
                </w:sdtPr>
                <w:sdtContent>
                  <w:p w:rsidR="00000000" w:rsidDel="00000000" w:rsidP="00000000" w:rsidRDefault="00000000" w:rsidRPr="00000000" w14:paraId="0000010A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3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VALUES(7, 'JavaScript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3"/>
                </w:sdtPr>
                <w:sdtContent>
                  <w:p w:rsidR="00000000" w:rsidDel="00000000" w:rsidP="00000000" w:rsidRDefault="00000000" w:rsidRPr="00000000" w14:paraId="0000010B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3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VALUES(8, 'RUBY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5"/>
                </w:sdtPr>
                <w:sdtContent>
                  <w:p w:rsidR="00000000" w:rsidDel="00000000" w:rsidP="00000000" w:rsidRDefault="00000000" w:rsidRPr="00000000" w14:paraId="0000010C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3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VALUES(9, 'PHYTHON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7"/>
                </w:sdtPr>
                <w:sdtContent>
                  <w:p w:rsidR="00000000" w:rsidDel="00000000" w:rsidP="00000000" w:rsidRDefault="00000000" w:rsidRPr="00000000" w14:paraId="0000010D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3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VALUES(10, 'HTML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9"/>
                </w:sdtPr>
                <w:sdtContent>
                  <w:p w:rsidR="00000000" w:rsidDel="00000000" w:rsidP="00000000" w:rsidRDefault="00000000" w:rsidRPr="00000000" w14:paraId="0000010E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3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VALUES(11, 'CSS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1"/>
                </w:sdtPr>
                <w:sdtContent>
                  <w:p w:rsidR="00000000" w:rsidDel="00000000" w:rsidP="00000000" w:rsidRDefault="00000000" w:rsidRPr="00000000" w14:paraId="0000010F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4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VALUES(12, 'DOM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3"/>
                </w:sdtPr>
                <w:sdtContent>
                  <w:p w:rsidR="00000000" w:rsidDel="00000000" w:rsidP="00000000" w:rsidRDefault="00000000" w:rsidRPr="00000000" w14:paraId="00000110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4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VALUES(13, 'Spring FrameWork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5"/>
                </w:sdtPr>
                <w:sdtContent>
                  <w:p w:rsidR="00000000" w:rsidDel="00000000" w:rsidP="00000000" w:rsidRDefault="00000000" w:rsidRPr="00000000" w14:paraId="00000111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4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VALUES(14, '네트워크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7"/>
                </w:sdtPr>
                <w:sdtContent>
                  <w:p w:rsidR="00000000" w:rsidDel="00000000" w:rsidP="00000000" w:rsidRDefault="00000000" w:rsidRPr="00000000" w14:paraId="00000112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4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VALUES(15, 'SQL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9"/>
                </w:sdtPr>
                <w:sdtContent>
                  <w:p w:rsidR="00000000" w:rsidDel="00000000" w:rsidP="00000000" w:rsidRDefault="00000000" w:rsidRPr="00000000" w14:paraId="00000113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4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VALUES(16, '프록시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1"/>
                </w:sdtPr>
                <w:sdtContent>
                  <w:p w:rsidR="00000000" w:rsidDel="00000000" w:rsidP="00000000" w:rsidRDefault="00000000" w:rsidRPr="00000000" w14:paraId="00000114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5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VALUES(17, 'AOP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3"/>
                </w:sdtPr>
                <w:sdtContent>
                  <w:p w:rsidR="00000000" w:rsidDel="00000000" w:rsidP="00000000" w:rsidRDefault="00000000" w:rsidRPr="00000000" w14:paraId="00000115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5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VALUES(18, 'JPA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5"/>
                </w:sdtPr>
                <w:sdtContent>
                  <w:p w:rsidR="00000000" w:rsidDel="00000000" w:rsidP="00000000" w:rsidRDefault="00000000" w:rsidRPr="00000000" w14:paraId="00000116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5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VALUES(19, 'Bybatis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7"/>
                </w:sdtPr>
                <w:sdtContent>
                  <w:p w:rsidR="00000000" w:rsidDel="00000000" w:rsidP="00000000" w:rsidRDefault="00000000" w:rsidRPr="00000000" w14:paraId="00000117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5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VALUES(20, '스프링 데이터 JPA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9"/>
                </w:sdtPr>
                <w:sdtContent>
                  <w:p w:rsidR="00000000" w:rsidDel="00000000" w:rsidP="00000000" w:rsidRDefault="00000000" w:rsidRPr="00000000" w14:paraId="00000118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5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VALUES(21, 'JDBC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1"/>
                </w:sdtPr>
                <w:sdtContent>
                  <w:p w:rsidR="00000000" w:rsidDel="00000000" w:rsidP="00000000" w:rsidRDefault="00000000" w:rsidRPr="00000000" w14:paraId="00000119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6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VALUES(22, '템플릿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3"/>
                </w:sdtPr>
                <w:sdtContent>
                  <w:p w:rsidR="00000000" w:rsidDel="00000000" w:rsidP="00000000" w:rsidRDefault="00000000" w:rsidRPr="00000000" w14:paraId="0000011A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6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VALUES(23, 'VO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5"/>
                </w:sdtPr>
                <w:sdtContent>
                  <w:p w:rsidR="00000000" w:rsidDel="00000000" w:rsidP="00000000" w:rsidRDefault="00000000" w:rsidRPr="00000000" w14:paraId="0000011B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6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VALUES(24, 'DTO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7"/>
                </w:sdtPr>
                <w:sdtContent>
                  <w:p w:rsidR="00000000" w:rsidDel="00000000" w:rsidP="00000000" w:rsidRDefault="00000000" w:rsidRPr="00000000" w14:paraId="0000011C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6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VALUES(25, 'bean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9"/>
                </w:sdtPr>
                <w:sdtContent>
                  <w:p w:rsidR="00000000" w:rsidDel="00000000" w:rsidP="00000000" w:rsidRDefault="00000000" w:rsidRPr="00000000" w14:paraId="0000011D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6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VALUES(26, 'DI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1"/>
                </w:sdtPr>
                <w:sdtContent>
                  <w:p w:rsidR="00000000" w:rsidDel="00000000" w:rsidP="00000000" w:rsidRDefault="00000000" w:rsidRPr="00000000" w14:paraId="0000011E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7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VALUES(27, 'MVC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3"/>
                </w:sdtPr>
                <w:sdtContent>
                  <w:p w:rsidR="00000000" w:rsidDel="00000000" w:rsidP="00000000" w:rsidRDefault="00000000" w:rsidRPr="00000000" w14:paraId="0000011F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7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VALUES(28, 'Json Format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5"/>
                </w:sdtPr>
                <w:sdtContent>
                  <w:p w:rsidR="00000000" w:rsidDel="00000000" w:rsidP="00000000" w:rsidRDefault="00000000" w:rsidRPr="00000000" w14:paraId="00000120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7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VALUES(29, '2-tier 아키텍처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7"/>
                </w:sdtPr>
                <w:sdtContent>
                  <w:p w:rsidR="00000000" w:rsidDel="00000000" w:rsidP="00000000" w:rsidRDefault="00000000" w:rsidRPr="00000000" w14:paraId="00000121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7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VALUES(30, '3-teir 아키텍처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9"/>
                </w:sdtPr>
                <w:sdtContent>
                  <w:p w:rsidR="00000000" w:rsidDel="00000000" w:rsidP="00000000" w:rsidRDefault="00000000" w:rsidRPr="00000000" w14:paraId="00000122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7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VALUES(31, '알고리듬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1"/>
                </w:sdtPr>
                <w:sdtContent>
                  <w:p w:rsidR="00000000" w:rsidDel="00000000" w:rsidP="00000000" w:rsidRDefault="00000000" w:rsidRPr="00000000" w14:paraId="00000123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8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VALUES(32, '알고리즘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3"/>
                </w:sdtPr>
                <w:sdtContent>
                  <w:p w:rsidR="00000000" w:rsidDel="00000000" w:rsidP="00000000" w:rsidRDefault="00000000" w:rsidRPr="00000000" w14:paraId="00000124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8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VALUES(33, 'GraphQL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5"/>
                </w:sdtPr>
                <w:sdtContent>
                  <w:p w:rsidR="00000000" w:rsidDel="00000000" w:rsidP="00000000" w:rsidRDefault="00000000" w:rsidRPr="00000000" w14:paraId="00000125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8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VALUES(34, 'Rest API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7"/>
                </w:sdtPr>
                <w:sdtContent>
                  <w:p w:rsidR="00000000" w:rsidDel="00000000" w:rsidP="00000000" w:rsidRDefault="00000000" w:rsidRPr="00000000" w14:paraId="00000126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8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VALUES(35, 'OOP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9"/>
                </w:sdtPr>
                <w:sdtContent>
                  <w:p w:rsidR="00000000" w:rsidDel="00000000" w:rsidP="00000000" w:rsidRDefault="00000000" w:rsidRPr="00000000" w14:paraId="00000127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8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VALUES(36, '보안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1"/>
                </w:sdtPr>
                <w:sdtContent>
                  <w:p w:rsidR="00000000" w:rsidDel="00000000" w:rsidP="00000000" w:rsidRDefault="00000000" w:rsidRPr="00000000" w14:paraId="00000128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9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VALUES(37, 'V8 Engine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3"/>
                </w:sdtPr>
                <w:sdtContent>
                  <w:p w:rsidR="00000000" w:rsidDel="00000000" w:rsidP="00000000" w:rsidRDefault="00000000" w:rsidRPr="00000000" w14:paraId="00000129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9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VALUES(38, 'NodeJs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5"/>
                </w:sdtPr>
                <w:sdtContent>
                  <w:p w:rsidR="00000000" w:rsidDel="00000000" w:rsidP="00000000" w:rsidRDefault="00000000" w:rsidRPr="00000000" w14:paraId="0000012A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9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VALUES(39, '데이터베이스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7"/>
                </w:sdtPr>
                <w:sdtContent>
                  <w:p w:rsidR="00000000" w:rsidDel="00000000" w:rsidP="00000000" w:rsidRDefault="00000000" w:rsidRPr="00000000" w14:paraId="0000012B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9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VALUES(40, 'AWS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9"/>
                </w:sdtPr>
                <w:sdtContent>
                  <w:p w:rsidR="00000000" w:rsidDel="00000000" w:rsidP="00000000" w:rsidRDefault="00000000" w:rsidRPr="00000000" w14:paraId="0000012C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49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VALUES(41, '클라우드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1"/>
                </w:sdtPr>
                <w:sdtContent>
                  <w:p w:rsidR="00000000" w:rsidDel="00000000" w:rsidP="00000000" w:rsidRDefault="00000000" w:rsidRPr="00000000" w14:paraId="0000012D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0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VALUES(42, 'ROBLOX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3"/>
                </w:sdtPr>
                <w:sdtContent>
                  <w:p w:rsidR="00000000" w:rsidDel="00000000" w:rsidP="00000000" w:rsidRDefault="00000000" w:rsidRPr="00000000" w14:paraId="0000012E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0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VALUES(43, 'Cookie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5"/>
                </w:sdtPr>
                <w:sdtContent>
                  <w:p w:rsidR="00000000" w:rsidDel="00000000" w:rsidP="00000000" w:rsidRDefault="00000000" w:rsidRPr="00000000" w14:paraId="0000012F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0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VALUES(44, 'Session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7"/>
                </w:sdtPr>
                <w:sdtContent>
                  <w:p w:rsidR="00000000" w:rsidDel="00000000" w:rsidP="00000000" w:rsidRDefault="00000000" w:rsidRPr="00000000" w14:paraId="00000130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0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VALUES(45, 'Token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9"/>
                </w:sdtPr>
                <w:sdtContent>
                  <w:p w:rsidR="00000000" w:rsidDel="00000000" w:rsidP="00000000" w:rsidRDefault="00000000" w:rsidRPr="00000000" w14:paraId="00000131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0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VALUES(46, 'MetaData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1"/>
                </w:sdtPr>
                <w:sdtContent>
                  <w:p w:rsidR="00000000" w:rsidDel="00000000" w:rsidP="00000000" w:rsidRDefault="00000000" w:rsidRPr="00000000" w14:paraId="00000132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1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VALUES(47, 'BlockChain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3"/>
                </w:sdtPr>
                <w:sdtContent>
                  <w:p w:rsidR="00000000" w:rsidDel="00000000" w:rsidP="00000000" w:rsidRDefault="00000000" w:rsidRPr="00000000" w14:paraId="00000133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1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VALUES(48, 'Clean Clode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5"/>
                </w:sdtPr>
                <w:sdtContent>
                  <w:p w:rsidR="00000000" w:rsidDel="00000000" w:rsidP="00000000" w:rsidRDefault="00000000" w:rsidRPr="00000000" w14:paraId="00000134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1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VALUES(49, 'GitHub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7"/>
                </w:sdtPr>
                <w:sdtContent>
                  <w:p w:rsidR="00000000" w:rsidDel="00000000" w:rsidP="00000000" w:rsidRDefault="00000000" w:rsidRPr="00000000" w14:paraId="00000135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1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VALUES(50, 'SVN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9"/>
                </w:sdtPr>
                <w:sdtContent>
                  <w:p w:rsidR="00000000" w:rsidDel="00000000" w:rsidP="00000000" w:rsidRDefault="00000000" w:rsidRPr="00000000" w14:paraId="00000136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1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VALUES(51, 'CVS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1"/>
                </w:sdtPr>
                <w:sdtContent>
                  <w:p w:rsidR="00000000" w:rsidDel="00000000" w:rsidP="00000000" w:rsidRDefault="00000000" w:rsidRPr="00000000" w14:paraId="00000137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2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VALUES(52, 'URI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3"/>
                </w:sdtPr>
                <w:sdtContent>
                  <w:p w:rsidR="00000000" w:rsidDel="00000000" w:rsidP="00000000" w:rsidRDefault="00000000" w:rsidRPr="00000000" w14:paraId="00000138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2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VALUES(53, 'HTTP 상태코드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5"/>
                </w:sdtPr>
                <w:sdtContent>
                  <w:p w:rsidR="00000000" w:rsidDel="00000000" w:rsidP="00000000" w:rsidRDefault="00000000" w:rsidRPr="00000000" w14:paraId="00000139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2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VALUES(54, '프로토콜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7"/>
                </w:sdtPr>
                <w:sdtContent>
                  <w:p w:rsidR="00000000" w:rsidDel="00000000" w:rsidP="00000000" w:rsidRDefault="00000000" w:rsidRPr="00000000" w14:paraId="0000013A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2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VALUES(55, 'viewResolver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9"/>
                </w:sdtPr>
                <w:sdtContent>
                  <w:p w:rsidR="00000000" w:rsidDel="00000000" w:rsidP="00000000" w:rsidRDefault="00000000" w:rsidRPr="00000000" w14:paraId="0000013B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2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VALUES(56, '스프링 부트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1"/>
                </w:sdtPr>
                <w:sdtContent>
                  <w:p w:rsidR="00000000" w:rsidDel="00000000" w:rsidP="00000000" w:rsidRDefault="00000000" w:rsidRPr="00000000" w14:paraId="0000013C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3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VALUES(57, 'HttpMessageConverter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3"/>
                </w:sdtPr>
                <w:sdtContent>
                  <w:p w:rsidR="00000000" w:rsidDel="00000000" w:rsidP="00000000" w:rsidRDefault="00000000" w:rsidRPr="00000000" w14:paraId="0000013D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3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VALUES(58, 'XML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5"/>
                </w:sdtPr>
                <w:sdtContent>
                  <w:p w:rsidR="00000000" w:rsidDel="00000000" w:rsidP="00000000" w:rsidRDefault="00000000" w:rsidRPr="00000000" w14:paraId="0000013E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3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VALUES(59, 'Interface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7"/>
                </w:sdtPr>
                <w:sdtContent>
                  <w:p w:rsidR="00000000" w:rsidDel="00000000" w:rsidP="00000000" w:rsidRDefault="00000000" w:rsidRPr="00000000" w14:paraId="0000013F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3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VALUES(60, '라이브러리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9"/>
                </w:sdtPr>
                <w:sdtContent>
                  <w:p w:rsidR="00000000" w:rsidDel="00000000" w:rsidP="00000000" w:rsidRDefault="00000000" w:rsidRPr="00000000" w14:paraId="00000140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3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VALUES(61, '플러그인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1"/>
                </w:sdtPr>
                <w:sdtContent>
                  <w:p w:rsidR="00000000" w:rsidDel="00000000" w:rsidP="00000000" w:rsidRDefault="00000000" w:rsidRPr="00000000" w14:paraId="00000141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4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VALUES(62, '마크업 언어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3"/>
                </w:sdtPr>
                <w:sdtContent>
                  <w:p w:rsidR="00000000" w:rsidDel="00000000" w:rsidP="00000000" w:rsidRDefault="00000000" w:rsidRPr="00000000" w14:paraId="00000142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4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VALUES(63, '웹 접근성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5"/>
                </w:sdtPr>
                <w:sdtContent>
                  <w:p w:rsidR="00000000" w:rsidDel="00000000" w:rsidP="00000000" w:rsidRDefault="00000000" w:rsidRPr="00000000" w14:paraId="00000143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4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VALUES(64, '최적화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7"/>
                </w:sdtPr>
                <w:sdtContent>
                  <w:p w:rsidR="00000000" w:rsidDel="00000000" w:rsidP="00000000" w:rsidRDefault="00000000" w:rsidRPr="00000000" w14:paraId="00000144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4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VALUES(65, '오픈소스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9"/>
                </w:sdtPr>
                <w:sdtContent>
                  <w:p w:rsidR="00000000" w:rsidDel="00000000" w:rsidP="00000000" w:rsidRDefault="00000000" w:rsidRPr="00000000" w14:paraId="00000145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4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VALUES(66, 'SDK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1"/>
                </w:sdtPr>
                <w:sdtContent>
                  <w:p w:rsidR="00000000" w:rsidDel="00000000" w:rsidP="00000000" w:rsidRDefault="00000000" w:rsidRPr="00000000" w14:paraId="00000146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5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VALUES(67, 'IDE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3"/>
                </w:sdtPr>
                <w:sdtContent>
                  <w:p w:rsidR="00000000" w:rsidDel="00000000" w:rsidP="00000000" w:rsidRDefault="00000000" w:rsidRPr="00000000" w14:paraId="00000147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5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VALUES(68, '유닉스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5"/>
                </w:sdtPr>
                <w:sdtContent>
                  <w:p w:rsidR="00000000" w:rsidDel="00000000" w:rsidP="00000000" w:rsidRDefault="00000000" w:rsidRPr="00000000" w14:paraId="00000148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5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VALUES(69, '리눅스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7"/>
                </w:sdtPr>
                <w:sdtContent>
                  <w:p w:rsidR="00000000" w:rsidDel="00000000" w:rsidP="00000000" w:rsidRDefault="00000000" w:rsidRPr="00000000" w14:paraId="00000149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5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VALUES(70, '스레드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9"/>
                </w:sdtPr>
                <w:sdtContent>
                  <w:p w:rsidR="00000000" w:rsidDel="00000000" w:rsidP="00000000" w:rsidRDefault="00000000" w:rsidRPr="00000000" w14:paraId="0000014A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5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VALUES(71, 'AJAX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1"/>
                </w:sdtPr>
                <w:sdtContent>
                  <w:p w:rsidR="00000000" w:rsidDel="00000000" w:rsidP="00000000" w:rsidRDefault="00000000" w:rsidRPr="00000000" w14:paraId="0000014B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6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VALUES(72, '적응형 웹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3"/>
                </w:sdtPr>
                <w:sdtContent>
                  <w:p w:rsidR="00000000" w:rsidDel="00000000" w:rsidP="00000000" w:rsidRDefault="00000000" w:rsidRPr="00000000" w14:paraId="0000014C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6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VALUES(73, '반응형 웹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5"/>
                </w:sdtPr>
                <w:sdtContent>
                  <w:p w:rsidR="00000000" w:rsidDel="00000000" w:rsidP="00000000" w:rsidRDefault="00000000" w:rsidRPr="00000000" w14:paraId="0000014D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6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VALUES(74, '인터랙티브 웹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7"/>
                </w:sdtPr>
                <w:sdtContent>
                  <w:p w:rsidR="00000000" w:rsidDel="00000000" w:rsidP="00000000" w:rsidRDefault="00000000" w:rsidRPr="00000000" w14:paraId="0000014E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6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VALUES(75, 'MEAN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9"/>
                </w:sdtPr>
                <w:sdtContent>
                  <w:p w:rsidR="00000000" w:rsidDel="00000000" w:rsidP="00000000" w:rsidRDefault="00000000" w:rsidRPr="00000000" w14:paraId="0000014F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6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VALUES(76, 'MERN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1"/>
                </w:sdtPr>
                <w:sdtContent>
                  <w:p w:rsidR="00000000" w:rsidDel="00000000" w:rsidP="00000000" w:rsidRDefault="00000000" w:rsidRPr="00000000" w14:paraId="00000150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7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VALUES(77, 'MEVN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3"/>
                </w:sdtPr>
                <w:sdtContent>
                  <w:p w:rsidR="00000000" w:rsidDel="00000000" w:rsidP="00000000" w:rsidRDefault="00000000" w:rsidRPr="00000000" w14:paraId="00000151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7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VALUES(78, 'CDN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5"/>
                </w:sdtPr>
                <w:sdtContent>
                  <w:p w:rsidR="00000000" w:rsidDel="00000000" w:rsidP="00000000" w:rsidRDefault="00000000" w:rsidRPr="00000000" w14:paraId="00000152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7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VALUES(79, '브라우저 캐싱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7"/>
                </w:sdtPr>
                <w:sdtContent>
                  <w:p w:rsidR="00000000" w:rsidDel="00000000" w:rsidP="00000000" w:rsidRDefault="00000000" w:rsidRPr="00000000" w14:paraId="00000153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7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VALUES(80, 'UX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9"/>
                </w:sdtPr>
                <w:sdtContent>
                  <w:p w:rsidR="00000000" w:rsidDel="00000000" w:rsidP="00000000" w:rsidRDefault="00000000" w:rsidRPr="00000000" w14:paraId="00000154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7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VALUES(81, 'UI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1"/>
                </w:sdtPr>
                <w:sdtContent>
                  <w:p w:rsidR="00000000" w:rsidDel="00000000" w:rsidP="00000000" w:rsidRDefault="00000000" w:rsidRPr="00000000" w14:paraId="00000155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8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VALUES(82, 'GUI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3"/>
                </w:sdtPr>
                <w:sdtContent>
                  <w:p w:rsidR="00000000" w:rsidDel="00000000" w:rsidP="00000000" w:rsidRDefault="00000000" w:rsidRPr="00000000" w14:paraId="00000156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8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VALUES(83, '모달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5"/>
                </w:sdtPr>
                <w:sdtContent>
                  <w:p w:rsidR="00000000" w:rsidDel="00000000" w:rsidP="00000000" w:rsidRDefault="00000000" w:rsidRPr="00000000" w14:paraId="00000157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8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VALUES(84, '임베디드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7"/>
                </w:sdtPr>
                <w:sdtContent>
                  <w:p w:rsidR="00000000" w:rsidDel="00000000" w:rsidP="00000000" w:rsidRDefault="00000000" w:rsidRPr="00000000" w14:paraId="00000158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8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VALUES(85, '펌웨어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9"/>
                </w:sdtPr>
                <w:sdtContent>
                  <w:p w:rsidR="00000000" w:rsidDel="00000000" w:rsidP="00000000" w:rsidRDefault="00000000" w:rsidRPr="00000000" w14:paraId="00000159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8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VALUES(86, '자료구조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1"/>
                </w:sdtPr>
                <w:sdtContent>
                  <w:p w:rsidR="00000000" w:rsidDel="00000000" w:rsidP="00000000" w:rsidRDefault="00000000" w:rsidRPr="00000000" w14:paraId="0000015A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90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VALUES(87, '디버깅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3"/>
                </w:sdtPr>
                <w:sdtContent>
                  <w:p w:rsidR="00000000" w:rsidDel="00000000" w:rsidP="00000000" w:rsidRDefault="00000000" w:rsidRPr="00000000" w14:paraId="0000015B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92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VALUES(88, '리팩토링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5"/>
                </w:sdtPr>
                <w:sdtContent>
                  <w:p w:rsidR="00000000" w:rsidDel="00000000" w:rsidP="00000000" w:rsidRDefault="00000000" w:rsidRPr="00000000" w14:paraId="0000015C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94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VALUES(89, '코딩 컨벤션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7"/>
                </w:sdtPr>
                <w:sdtContent>
                  <w:p w:rsidR="00000000" w:rsidDel="00000000" w:rsidP="00000000" w:rsidRDefault="00000000" w:rsidRPr="00000000" w14:paraId="0000015D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96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study_topic(seq, topic) VALUES(90, '기술 부채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9"/>
                </w:sdtPr>
                <w:sdtContent>
                  <w:p w:rsidR="00000000" w:rsidDel="00000000" w:rsidP="00000000" w:rsidRDefault="00000000" w:rsidRPr="00000000" w14:paraId="0000015E">
                    <w:pPr>
                      <w:ind w:left="0" w:hanging="2"/>
                      <w:rPr>
                        <w:ins w:author="임 종운" w:id="7" w:date="2022-05-17T05:07:23Z"/>
                      </w:rPr>
                    </w:pPr>
                    <w:sdt>
                      <w:sdtPr>
                        <w:tag w:val="goog_rdk_598"/>
                      </w:sdtPr>
                      <w:sdtContent>
                        <w:ins w:author="임 종운" w:id="7" w:date="2022-05-17T05:07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608"/>
      </w:sdtPr>
      <w:sdtContent>
        <w:p w:rsidR="00000000" w:rsidDel="00000000" w:rsidP="00000000" w:rsidRDefault="00000000" w:rsidRPr="00000000" w14:paraId="00000162">
          <w:pPr>
            <w:ind w:left="0" w:hanging="2"/>
            <w:rPr>
              <w:ins w:author="임 종운" w:id="8" w:date="2022-05-17T05:07:23Z"/>
            </w:rPr>
          </w:pPr>
          <w:sdt>
            <w:sdtPr>
              <w:tag w:val="goog_rdk_607"/>
            </w:sdtPr>
            <w:sdtContent>
              <w:ins w:author="임 종운" w:id="8" w:date="2022-05-17T05:07:2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10"/>
      </w:sdtPr>
      <w:sdtContent>
        <w:p w:rsidR="00000000" w:rsidDel="00000000" w:rsidP="00000000" w:rsidRDefault="00000000" w:rsidRPr="00000000" w14:paraId="00000163">
          <w:pPr>
            <w:ind w:left="0" w:hanging="2"/>
            <w:rPr>
              <w:ins w:author="임 종운" w:id="8" w:date="2022-05-17T05:07:23Z"/>
            </w:rPr>
          </w:pPr>
          <w:sdt>
            <w:sdtPr>
              <w:tag w:val="goog_rdk_609"/>
            </w:sdtPr>
            <w:sdtContent>
              <w:ins w:author="임 종운" w:id="8" w:date="2022-05-17T05:07:2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16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sdt>
        <w:sdtPr>
          <w:tag w:val="goog_rdk_612"/>
        </w:sdtPr>
        <w:sdtContent>
          <w:tr>
            <w:trPr>
              <w:cantSplit w:val="0"/>
              <w:trHeight w:val="195" w:hRule="atLeast"/>
              <w:tblHeader w:val="0"/>
              <w:ins w:author="임 종운" w:id="9" w:date="2022-05-17T05:07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614"/>
                </w:sdtPr>
                <w:sdtContent>
                  <w:p w:rsidR="00000000" w:rsidDel="00000000" w:rsidP="00000000" w:rsidRDefault="00000000" w:rsidRPr="00000000" w14:paraId="00000165">
                    <w:pPr>
                      <w:ind w:left="0" w:hanging="2"/>
                      <w:jc w:val="center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13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테이블명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616"/>
                </w:sdtPr>
                <w:sdtContent>
                  <w:p w:rsidR="00000000" w:rsidDel="00000000" w:rsidP="00000000" w:rsidRDefault="00000000" w:rsidRPr="00000000" w14:paraId="00000166">
                    <w:pPr>
                      <w:ind w:left="0" w:firstLine="0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15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job_current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618"/>
                </w:sdtPr>
                <w:sdtContent>
                  <w:p w:rsidR="00000000" w:rsidDel="00000000" w:rsidP="00000000" w:rsidRDefault="00000000" w:rsidRPr="00000000" w14:paraId="00000167">
                    <w:pPr>
                      <w:ind w:left="0" w:hanging="2"/>
                      <w:jc w:val="center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17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작성일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620"/>
                </w:sdtPr>
                <w:sdtContent>
                  <w:p w:rsidR="00000000" w:rsidDel="00000000" w:rsidP="00000000" w:rsidRDefault="00000000" w:rsidRPr="00000000" w14:paraId="00000168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19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2022-05-17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621"/>
        </w:sdtPr>
        <w:sdtContent>
          <w:tr>
            <w:trPr>
              <w:cantSplit w:val="0"/>
              <w:trHeight w:val="173" w:hRule="atLeast"/>
              <w:tblHeader w:val="0"/>
              <w:ins w:author="임 종운" w:id="9" w:date="2022-05-17T05:07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623"/>
                </w:sdtPr>
                <w:sdtContent>
                  <w:p w:rsidR="00000000" w:rsidDel="00000000" w:rsidP="00000000" w:rsidRDefault="00000000" w:rsidRPr="00000000" w14:paraId="00000169">
                    <w:pPr>
                      <w:ind w:left="0" w:hanging="2"/>
                      <w:jc w:val="center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22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System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625"/>
                </w:sdtPr>
                <w:sdtContent>
                  <w:p w:rsidR="00000000" w:rsidDel="00000000" w:rsidP="00000000" w:rsidRDefault="00000000" w:rsidRPr="00000000" w14:paraId="0000016A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24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취업생 현황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627"/>
                </w:sdtPr>
                <w:sdtContent>
                  <w:p w:rsidR="00000000" w:rsidDel="00000000" w:rsidP="00000000" w:rsidRDefault="00000000" w:rsidRPr="00000000" w14:paraId="0000016B">
                    <w:pPr>
                      <w:ind w:left="0" w:hanging="2"/>
                      <w:jc w:val="center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26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작성자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629"/>
                </w:sdtPr>
                <w:sdtContent>
                  <w:p w:rsidR="00000000" w:rsidDel="00000000" w:rsidP="00000000" w:rsidRDefault="00000000" w:rsidRPr="00000000" w14:paraId="0000016C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28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임종운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630"/>
        </w:sdtPr>
        <w:sdtContent>
          <w:tr>
            <w:trPr>
              <w:cantSplit w:val="0"/>
              <w:tblHeader w:val="0"/>
              <w:ins w:author="임 종운" w:id="9" w:date="2022-05-17T05:07:23Z"/>
            </w:trPr>
            <w:tc>
              <w:tcPr>
                <w:gridSpan w:val="4"/>
                <w:shd w:fill="d9d9d9" w:val="clear"/>
                <w:vAlign w:val="center"/>
              </w:tcPr>
              <w:sdt>
                <w:sdtPr>
                  <w:tag w:val="goog_rdk_632"/>
                </w:sdtPr>
                <w:sdtContent>
                  <w:p w:rsidR="00000000" w:rsidDel="00000000" w:rsidP="00000000" w:rsidRDefault="00000000" w:rsidRPr="00000000" w14:paraId="0000016D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31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DML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639"/>
        </w:sdtPr>
        <w:sdtContent>
          <w:tr>
            <w:trPr>
              <w:cantSplit w:val="0"/>
              <w:tblHeader w:val="0"/>
              <w:ins w:author="임 종운" w:id="9" w:date="2022-05-17T05:07:23Z"/>
            </w:trPr>
            <w:tc>
              <w:tcPr>
                <w:gridSpan w:val="4"/>
                <w:vAlign w:val="center"/>
              </w:tcPr>
              <w:sdt>
                <w:sdtPr>
                  <w:tag w:val="goog_rdk_641"/>
                </w:sdtPr>
                <w:sdtContent>
                  <w:p w:rsidR="00000000" w:rsidDel="00000000" w:rsidP="00000000" w:rsidRDefault="00000000" w:rsidRPr="00000000" w14:paraId="00000171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40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3"/>
                </w:sdtPr>
                <w:sdtContent>
                  <w:p w:rsidR="00000000" w:rsidDel="00000000" w:rsidP="00000000" w:rsidRDefault="00000000" w:rsidRPr="00000000" w14:paraId="00000172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42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(1, 1, '(주)위고컴퍼니', 4, '2021-09-13');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5"/>
                </w:sdtPr>
                <w:sdtContent>
                  <w:p w:rsidR="00000000" w:rsidDel="00000000" w:rsidP="00000000" w:rsidRDefault="00000000" w:rsidRPr="00000000" w14:paraId="00000173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44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(2, 2, '(주)노스텍', 4, '2022-02-17');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7"/>
                </w:sdtPr>
                <w:sdtContent>
                  <w:p w:rsidR="00000000" w:rsidDel="00000000" w:rsidP="00000000" w:rsidRDefault="00000000" w:rsidRPr="00000000" w14:paraId="00000174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46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(3, 3, '베이더엔터테이먼트코리아', 8, '2022-02-20');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9"/>
                </w:sdtPr>
                <w:sdtContent>
                  <w:p w:rsidR="00000000" w:rsidDel="00000000" w:rsidP="00000000" w:rsidRDefault="00000000" w:rsidRPr="00000000" w14:paraId="00000175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48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(4, 4, '비비엠글로벌', 8, '2022-03-11');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1"/>
                </w:sdtPr>
                <w:sdtContent>
                  <w:p w:rsidR="00000000" w:rsidDel="00000000" w:rsidP="00000000" w:rsidRDefault="00000000" w:rsidRPr="00000000" w14:paraId="00000176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50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(5, 5, '쇼콜라트래블', 5, '2022-04-08');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3"/>
                </w:sdtPr>
                <w:sdtContent>
                  <w:p w:rsidR="00000000" w:rsidDel="00000000" w:rsidP="00000000" w:rsidRDefault="00000000" w:rsidRPr="00000000" w14:paraId="00000177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52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(6, 6, '주식회사디텍', 4, '2022-04-21');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5"/>
                </w:sdtPr>
                <w:sdtContent>
                  <w:p w:rsidR="00000000" w:rsidDel="00000000" w:rsidP="00000000" w:rsidRDefault="00000000" w:rsidRPr="00000000" w14:paraId="00000178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54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(7, 7, '하늘씨앤아이', 4, '2022-04-21');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7"/>
                </w:sdtPr>
                <w:sdtContent>
                  <w:p w:rsidR="00000000" w:rsidDel="00000000" w:rsidP="00000000" w:rsidRDefault="00000000" w:rsidRPr="00000000" w14:paraId="00000179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56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(8, 8, '(주)우주씨앤티', 3, '2022-04-23');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9"/>
                </w:sdtPr>
                <w:sdtContent>
                  <w:p w:rsidR="00000000" w:rsidDel="00000000" w:rsidP="00000000" w:rsidRDefault="00000000" w:rsidRPr="00000000" w14:paraId="0000017A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58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(9, 9, '주식회사아이온텍', 4, '2022-05-03');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1"/>
                </w:sdtPr>
                <w:sdtContent>
                  <w:p w:rsidR="00000000" w:rsidDel="00000000" w:rsidP="00000000" w:rsidRDefault="00000000" w:rsidRPr="00000000" w14:paraId="0000017B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60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(10, 10, '성우에이치에스', 3, '2022-05-07');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3"/>
                </w:sdtPr>
                <w:sdtContent>
                  <w:p w:rsidR="00000000" w:rsidDel="00000000" w:rsidP="00000000" w:rsidRDefault="00000000" w:rsidRPr="00000000" w14:paraId="0000017C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62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(11, 11, '브이엔티지', 4, '2021-11-14');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5"/>
                </w:sdtPr>
                <w:sdtContent>
                  <w:p w:rsidR="00000000" w:rsidDel="00000000" w:rsidP="00000000" w:rsidRDefault="00000000" w:rsidRPr="00000000" w14:paraId="0000017D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64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(12, 12, '(주)하이브랩', 4, '2021-12-27');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7"/>
                </w:sdtPr>
                <w:sdtContent>
                  <w:p w:rsidR="00000000" w:rsidDel="00000000" w:rsidP="00000000" w:rsidRDefault="00000000" w:rsidRPr="00000000" w14:paraId="0000017E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66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(13, 13, '(주)온누리에이치엔씨', 8, '2021-10-03');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9"/>
                </w:sdtPr>
                <w:sdtContent>
                  <w:p w:rsidR="00000000" w:rsidDel="00000000" w:rsidP="00000000" w:rsidRDefault="00000000" w:rsidRPr="00000000" w14:paraId="0000017F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68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(14, 14, '(주)나무커뮤니케이션', 4, '2021-11-11');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1"/>
                </w:sdtPr>
                <w:sdtContent>
                  <w:p w:rsidR="00000000" w:rsidDel="00000000" w:rsidP="00000000" w:rsidRDefault="00000000" w:rsidRPr="00000000" w14:paraId="00000180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70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(15, 15, '(주)서치브레인', 4, '2021-12-15');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3"/>
                </w:sdtPr>
                <w:sdtContent>
                  <w:p w:rsidR="00000000" w:rsidDel="00000000" w:rsidP="00000000" w:rsidRDefault="00000000" w:rsidRPr="00000000" w14:paraId="00000181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72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(16, 16, '(주)이엠디넷', 9, '2021-10-27');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5"/>
                </w:sdtPr>
                <w:sdtContent>
                  <w:p w:rsidR="00000000" w:rsidDel="00000000" w:rsidP="00000000" w:rsidRDefault="00000000" w:rsidRPr="00000000" w14:paraId="00000182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74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(17, 17, '(주)포뎁스', 4, '2021-07-03');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7"/>
                </w:sdtPr>
                <w:sdtContent>
                  <w:p w:rsidR="00000000" w:rsidDel="00000000" w:rsidP="00000000" w:rsidRDefault="00000000" w:rsidRPr="00000000" w14:paraId="00000183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76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(18, 18, '유니파인주식회사', 4, '2021-07-08');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9"/>
                </w:sdtPr>
                <w:sdtContent>
                  <w:p w:rsidR="00000000" w:rsidDel="00000000" w:rsidP="00000000" w:rsidRDefault="00000000" w:rsidRPr="00000000" w14:paraId="00000184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78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(19, 19, '(주)다루소프트', 4, '2021-07-27');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1"/>
                </w:sdtPr>
                <w:sdtContent>
                  <w:p w:rsidR="00000000" w:rsidDel="00000000" w:rsidP="00000000" w:rsidRDefault="00000000" w:rsidRPr="00000000" w14:paraId="00000185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80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(20, 20, '온닷', 5, '2022-01-01');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3"/>
                </w:sdtPr>
                <w:sdtContent>
                  <w:p w:rsidR="00000000" w:rsidDel="00000000" w:rsidP="00000000" w:rsidRDefault="00000000" w:rsidRPr="00000000" w14:paraId="00000186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82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(21, 21, '(주)민병철교육그룹', 8, '2022-03-18');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5"/>
                </w:sdtPr>
                <w:sdtContent>
                  <w:p w:rsidR="00000000" w:rsidDel="00000000" w:rsidP="00000000" w:rsidRDefault="00000000" w:rsidRPr="00000000" w14:paraId="00000187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84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(22, 22, '서울엔지니어링(주)', 4, '2021-12-24');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7"/>
                </w:sdtPr>
                <w:sdtContent>
                  <w:p w:rsidR="00000000" w:rsidDel="00000000" w:rsidP="00000000" w:rsidRDefault="00000000" w:rsidRPr="00000000" w14:paraId="00000188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86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(23, 23, '(주)다우기술', 4, '2021-11-19');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9"/>
                </w:sdtPr>
                <w:sdtContent>
                  <w:p w:rsidR="00000000" w:rsidDel="00000000" w:rsidP="00000000" w:rsidRDefault="00000000" w:rsidRPr="00000000" w14:paraId="00000189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88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(24, 24, '파워에이치알', 4, '2021-11-28');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91"/>
                </w:sdtPr>
                <w:sdtContent>
                  <w:p w:rsidR="00000000" w:rsidDel="00000000" w:rsidP="00000000" w:rsidRDefault="00000000" w:rsidRPr="00000000" w14:paraId="0000018A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90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job_current  (seq, student_seq, company, job_field_seq, hire_date) VALUES (25, 25, '(주)컴퓨존', 4, '2022-03-03');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93"/>
                </w:sdtPr>
                <w:sdtContent>
                  <w:p w:rsidR="00000000" w:rsidDel="00000000" w:rsidP="00000000" w:rsidRDefault="00000000" w:rsidRPr="00000000" w14:paraId="0000018B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92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95"/>
                </w:sdtPr>
                <w:sdtContent>
                  <w:p w:rsidR="00000000" w:rsidDel="00000000" w:rsidP="00000000" w:rsidRDefault="00000000" w:rsidRPr="00000000" w14:paraId="0000018C">
                    <w:pPr>
                      <w:ind w:left="0" w:hanging="2"/>
                      <w:rPr>
                        <w:ins w:author="임 종운" w:id="9" w:date="2022-05-17T05:07:23Z"/>
                      </w:rPr>
                    </w:pPr>
                    <w:sdt>
                      <w:sdtPr>
                        <w:tag w:val="goog_rdk_694"/>
                      </w:sdtPr>
                      <w:sdtContent>
                        <w:ins w:author="임 종운" w:id="9" w:date="2022-05-17T05:07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</w:tbl>
    <w:p w:rsidR="00000000" w:rsidDel="00000000" w:rsidP="00000000" w:rsidRDefault="00000000" w:rsidRPr="00000000" w14:paraId="00000190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a">
    <w:name w:val="Revision"/>
    <w:hidden w:val="1"/>
    <w:uiPriority w:val="99"/>
    <w:semiHidden w:val="1"/>
    <w:rsid w:val="00CB330A"/>
    <w:rPr>
      <w:kern w:val="2"/>
      <w:position w:val="-1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ZNNE4nCry6hqBcIOCbxGuRtgQ==">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2022-05-17T02:36:00Z</dcterms:created>
  <dc:creator>Windows User</dc:creator>
</cp:coreProperties>
</file>