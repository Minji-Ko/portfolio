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0232" w14:textId="77777777" w:rsidR="00020A69" w:rsidRDefault="00DD523D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sz w:val="40"/>
          <w:szCs w:val="40"/>
        </w:rPr>
      </w:pPr>
      <w:r>
        <w:rPr>
          <w:b/>
          <w:color w:val="000000"/>
          <w:sz w:val="52"/>
          <w:szCs w:val="52"/>
        </w:rPr>
        <w:t>데이터 스크립트</w:t>
      </w:r>
    </w:p>
    <w:p w14:paraId="6716E186" w14:textId="77777777" w:rsidR="00020A69" w:rsidRDefault="00020A6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sz w:val="40"/>
          <w:szCs w:val="40"/>
        </w:rPr>
      </w:pPr>
    </w:p>
    <w:p w14:paraId="21B32860" w14:textId="2F4C1927" w:rsidR="00020A69" w:rsidDel="00CB330A" w:rsidRDefault="00020A6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del w:id="0" w:author="임 종운" w:date="2022-05-17T11:34:00Z"/>
          <w:color w:val="000000"/>
          <w:szCs w:val="20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20A69" w:rsidDel="00CB330A" w14:paraId="5BE7CC93" w14:textId="67CDC596">
        <w:trPr>
          <w:del w:id="1" w:author="임 종운" w:date="2022-05-17T11:34:00Z"/>
        </w:trPr>
        <w:tc>
          <w:tcPr>
            <w:tcW w:w="1689" w:type="dxa"/>
            <w:shd w:val="clear" w:color="auto" w:fill="D9D9D9"/>
            <w:vAlign w:val="center"/>
          </w:tcPr>
          <w:p w14:paraId="71209CD9" w14:textId="6785EFC2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del w:id="2" w:author="임 종운" w:date="2022-05-17T11:34:00Z"/>
                <w:color w:val="000000"/>
                <w:szCs w:val="20"/>
              </w:rPr>
            </w:pPr>
            <w:del w:id="3" w:author="임 종운" w:date="2022-05-17T11:34:00Z">
              <w:r w:rsidDel="00CB330A">
                <w:rPr>
                  <w:rFonts w:hint="eastAsia"/>
                  <w:color w:val="000000"/>
                  <w:szCs w:val="20"/>
                </w:rPr>
                <w:delText>테이블명</w:delText>
              </w:r>
            </w:del>
          </w:p>
        </w:tc>
        <w:tc>
          <w:tcPr>
            <w:tcW w:w="5507" w:type="dxa"/>
            <w:shd w:val="clear" w:color="auto" w:fill="auto"/>
            <w:vAlign w:val="center"/>
          </w:tcPr>
          <w:p w14:paraId="0B2E36F5" w14:textId="2E75A6E6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del w:id="4" w:author="임 종운" w:date="2022-05-17T11:34:00Z"/>
                <w:color w:val="000000"/>
                <w:szCs w:val="20"/>
              </w:rPr>
            </w:pPr>
            <w:del w:id="5" w:author="임 종운" w:date="2022-05-17T11:34:00Z">
              <w:r w:rsidDel="00CB330A">
                <w:rPr>
                  <w:rFonts w:ascii="Arial" w:eastAsia="Arial" w:hAnsi="Arial" w:cs="Arial"/>
                  <w:highlight w:val="white"/>
                </w:rPr>
                <w:delText>tblClass</w:delText>
              </w:r>
            </w:del>
          </w:p>
        </w:tc>
        <w:tc>
          <w:tcPr>
            <w:tcW w:w="3827" w:type="dxa"/>
            <w:shd w:val="clear" w:color="auto" w:fill="D9D9D9"/>
            <w:vAlign w:val="center"/>
          </w:tcPr>
          <w:p w14:paraId="06FF0DE1" w14:textId="2F87EB27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del w:id="6" w:author="임 종운" w:date="2022-05-17T11:34:00Z"/>
                <w:color w:val="000000"/>
                <w:szCs w:val="20"/>
              </w:rPr>
            </w:pPr>
            <w:del w:id="7" w:author="임 종운" w:date="2022-05-17T11:34:00Z">
              <w:r w:rsidDel="00CB330A">
                <w:rPr>
                  <w:color w:val="000000"/>
                  <w:szCs w:val="20"/>
                </w:rPr>
                <w:delText>작성일</w:delText>
              </w:r>
            </w:del>
          </w:p>
        </w:tc>
        <w:tc>
          <w:tcPr>
            <w:tcW w:w="3151" w:type="dxa"/>
            <w:vAlign w:val="center"/>
          </w:tcPr>
          <w:p w14:paraId="01C41F0C" w14:textId="332D316C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del w:id="8" w:author="임 종운" w:date="2022-05-17T11:34:00Z"/>
                <w:color w:val="000000"/>
                <w:szCs w:val="20"/>
              </w:rPr>
            </w:pPr>
            <w:del w:id="9" w:author="임 종운" w:date="2022-05-17T11:34:00Z">
              <w:r w:rsidDel="00CB330A">
                <w:delText>2021-11-30</w:delText>
              </w:r>
            </w:del>
          </w:p>
        </w:tc>
      </w:tr>
      <w:tr w:rsidR="00020A69" w:rsidDel="00CB330A" w14:paraId="21E6A536" w14:textId="7E92650A">
        <w:trPr>
          <w:del w:id="10" w:author="임 종운" w:date="2022-05-17T11:34:00Z"/>
        </w:trPr>
        <w:tc>
          <w:tcPr>
            <w:tcW w:w="1689" w:type="dxa"/>
            <w:shd w:val="clear" w:color="auto" w:fill="D9D9D9"/>
            <w:vAlign w:val="center"/>
          </w:tcPr>
          <w:p w14:paraId="66A00C9A" w14:textId="2027A8D9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del w:id="11" w:author="임 종운" w:date="2022-05-17T11:34:00Z"/>
                <w:color w:val="000000"/>
                <w:szCs w:val="20"/>
              </w:rPr>
            </w:pPr>
            <w:del w:id="12" w:author="임 종운" w:date="2022-05-17T11:34:00Z">
              <w:r w:rsidDel="00CB330A">
                <w:rPr>
                  <w:color w:val="000000"/>
                  <w:szCs w:val="20"/>
                </w:rPr>
                <w:delText>System</w:delText>
              </w:r>
            </w:del>
          </w:p>
        </w:tc>
        <w:tc>
          <w:tcPr>
            <w:tcW w:w="5507" w:type="dxa"/>
            <w:shd w:val="clear" w:color="auto" w:fill="auto"/>
            <w:vAlign w:val="center"/>
          </w:tcPr>
          <w:p w14:paraId="251061B0" w14:textId="75E9FEE1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del w:id="13" w:author="임 종운" w:date="2022-05-17T11:34:00Z"/>
                <w:color w:val="000000"/>
                <w:szCs w:val="20"/>
              </w:rPr>
            </w:pPr>
            <w:del w:id="14" w:author="임 종운" w:date="2022-05-17T11:34:00Z">
              <w:r w:rsidDel="00CB330A">
                <w:delText>기초정보(과정명)</w:delText>
              </w:r>
            </w:del>
          </w:p>
        </w:tc>
        <w:tc>
          <w:tcPr>
            <w:tcW w:w="3827" w:type="dxa"/>
            <w:shd w:val="clear" w:color="auto" w:fill="D9D9D9"/>
            <w:vAlign w:val="center"/>
          </w:tcPr>
          <w:p w14:paraId="00806C71" w14:textId="3FE86B70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del w:id="15" w:author="임 종운" w:date="2022-05-17T11:34:00Z"/>
                <w:color w:val="000000"/>
                <w:szCs w:val="20"/>
              </w:rPr>
            </w:pPr>
            <w:del w:id="16" w:author="임 종운" w:date="2022-05-17T11:34:00Z">
              <w:r w:rsidDel="00CB330A">
                <w:rPr>
                  <w:color w:val="000000"/>
                  <w:szCs w:val="20"/>
                </w:rPr>
                <w:delText>작성자</w:delText>
              </w:r>
            </w:del>
          </w:p>
        </w:tc>
        <w:tc>
          <w:tcPr>
            <w:tcW w:w="3151" w:type="dxa"/>
            <w:vAlign w:val="center"/>
          </w:tcPr>
          <w:p w14:paraId="59CCD3CF" w14:textId="74D0852F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del w:id="17" w:author="임 종운" w:date="2022-05-17T11:34:00Z"/>
                <w:color w:val="000000"/>
                <w:szCs w:val="20"/>
              </w:rPr>
            </w:pPr>
            <w:del w:id="18" w:author="임 종운" w:date="2022-05-17T11:34:00Z">
              <w:r w:rsidDel="00CB330A">
                <w:delText>이정현</w:delText>
              </w:r>
            </w:del>
          </w:p>
        </w:tc>
      </w:tr>
      <w:tr w:rsidR="00020A69" w:rsidDel="00CB330A" w14:paraId="0C630B75" w14:textId="0B890896">
        <w:trPr>
          <w:del w:id="19" w:author="임 종운" w:date="2022-05-17T11:34:00Z"/>
        </w:trPr>
        <w:tc>
          <w:tcPr>
            <w:tcW w:w="14174" w:type="dxa"/>
            <w:gridSpan w:val="4"/>
            <w:shd w:val="clear" w:color="auto" w:fill="D9D9D9"/>
            <w:vAlign w:val="center"/>
          </w:tcPr>
          <w:p w14:paraId="285CD4F9" w14:textId="6706D0E6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del w:id="20" w:author="임 종운" w:date="2022-05-17T11:34:00Z"/>
                <w:color w:val="000000"/>
                <w:szCs w:val="20"/>
              </w:rPr>
            </w:pPr>
            <w:del w:id="21" w:author="임 종운" w:date="2022-05-17T11:34:00Z">
              <w:r w:rsidDel="00CB330A">
                <w:rPr>
                  <w:color w:val="000000"/>
                  <w:szCs w:val="20"/>
                </w:rPr>
                <w:delText>DML</w:delText>
              </w:r>
            </w:del>
          </w:p>
        </w:tc>
      </w:tr>
      <w:tr w:rsidR="00020A69" w:rsidDel="00CB330A" w14:paraId="2CE84F90" w14:textId="09E2F2B2">
        <w:trPr>
          <w:del w:id="22" w:author="임 종운" w:date="2022-05-17T11:34:00Z"/>
        </w:trPr>
        <w:tc>
          <w:tcPr>
            <w:tcW w:w="14174" w:type="dxa"/>
            <w:gridSpan w:val="4"/>
            <w:vAlign w:val="center"/>
          </w:tcPr>
          <w:p w14:paraId="4EBB476B" w14:textId="231B0DBA" w:rsidR="00020A69" w:rsidDel="00CB330A" w:rsidRDefault="00020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del w:id="23" w:author="임 종운" w:date="2022-05-17T11:34:00Z"/>
                <w:color w:val="000000"/>
                <w:szCs w:val="20"/>
              </w:rPr>
            </w:pPr>
          </w:p>
          <w:p w14:paraId="01AFAB64" w14:textId="7D5D9B59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24" w:author="임 종운" w:date="2022-05-17T11:34:00Z"/>
              </w:rPr>
            </w:pPr>
            <w:del w:id="25" w:author="임 종운" w:date="2022-05-17T11:34:00Z">
              <w:r w:rsidDel="00CB330A">
                <w:delText>insert into tblClass (Class_Seq, name) values (1, '(웹기반)소프트웨어 응용 전문가 양성과정B');</w:delText>
              </w:r>
            </w:del>
          </w:p>
          <w:p w14:paraId="4B4ED4CC" w14:textId="106F6144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26" w:author="임 종운" w:date="2022-05-17T11:34:00Z"/>
              </w:rPr>
            </w:pPr>
            <w:del w:id="27" w:author="임 종운" w:date="2022-05-17T11:34:00Z">
              <w:r w:rsidDel="00CB330A">
                <w:delText>insert into tblClass (Class_Seq, name) values (2, '(웹기반)백엔드 엔지니어 양성과정');</w:delText>
              </w:r>
            </w:del>
          </w:p>
          <w:p w14:paraId="2A467C2A" w14:textId="5CEE69C6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28" w:author="임 종운" w:date="2022-05-17T11:34:00Z"/>
              </w:rPr>
            </w:pPr>
            <w:del w:id="29" w:author="임 종운" w:date="2022-05-17T11:34:00Z">
              <w:r w:rsidDel="00CB330A">
                <w:delText>insert into tblClass (Class_Seq, name) values (3, '(웹기반)Full-Stack 응용 엔지니어 양성과정A');</w:delText>
              </w:r>
            </w:del>
          </w:p>
          <w:p w14:paraId="6D1630DF" w14:textId="17DEC973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30" w:author="임 종운" w:date="2022-05-17T11:34:00Z"/>
              </w:rPr>
            </w:pPr>
            <w:del w:id="31" w:author="임 종운" w:date="2022-05-17T11:34:00Z">
              <w:r w:rsidDel="00CB330A">
                <w:delText>insert into tblClass (Class_Seq, name) values (4, 'SW 응용 엔지니어 양성과정');</w:delText>
              </w:r>
            </w:del>
          </w:p>
          <w:p w14:paraId="075DBE25" w14:textId="18D62987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32" w:author="임 종운" w:date="2022-05-17T11:34:00Z"/>
              </w:rPr>
            </w:pPr>
            <w:del w:id="33" w:author="임 종운" w:date="2022-05-17T11:34:00Z">
              <w:r w:rsidDel="00CB330A">
                <w:delText>insert into tblClass (Class_Seq, name) values (5, '(클라우드운영관리)소프트웨어 혼합 전문가 양성과정D');</w:delText>
              </w:r>
            </w:del>
          </w:p>
          <w:p w14:paraId="325450E8" w14:textId="0A653FEC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34" w:author="임 종운" w:date="2022-05-17T11:34:00Z"/>
              </w:rPr>
            </w:pPr>
            <w:del w:id="35" w:author="임 종운" w:date="2022-05-17T11:34:00Z">
              <w:r w:rsidDel="00CB330A">
                <w:delText>insert into tblClass (Class_Seq, name) values (6, '(웹기반)자바 전문가 양성과정B');</w:delText>
              </w:r>
            </w:del>
          </w:p>
          <w:p w14:paraId="67B0A859" w14:textId="3413E67F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36" w:author="임 종운" w:date="2022-05-17T11:34:00Z"/>
              </w:rPr>
            </w:pPr>
            <w:del w:id="37" w:author="임 종운" w:date="2022-05-17T11:34:00Z">
              <w:r w:rsidDel="00CB330A">
                <w:delText>insert into tblClass (Class_Seq, name) values (7, '(클라우드운영관리)프론트엔드 엔지니어 양성과정C');</w:delText>
              </w:r>
            </w:del>
          </w:p>
          <w:p w14:paraId="7F3756E3" w14:textId="5437F6AD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38" w:author="임 종운" w:date="2022-05-17T11:34:00Z"/>
              </w:rPr>
            </w:pPr>
            <w:del w:id="39" w:author="임 종운" w:date="2022-05-17T11:34:00Z">
              <w:r w:rsidDel="00CB330A">
                <w:delText>insert into tblClass (Class_Seq, name) values (8, '디지털 콘텐츠 융합넥사크로 플랫폼 응용 개발자 양성과정A');</w:delText>
              </w:r>
            </w:del>
          </w:p>
          <w:p w14:paraId="090D4CA3" w14:textId="125DD72D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40" w:author="임 종운" w:date="2022-05-17T11:34:00Z"/>
              </w:rPr>
            </w:pPr>
            <w:del w:id="41" w:author="임 종운" w:date="2022-05-17T11:34:00Z">
              <w:r w:rsidDel="00CB330A">
                <w:delText>insert into tblClass (Class_Seq, name) values (9, '(디지털컨버전스)소프트웨어 혼합 개발자 양성과정');</w:delText>
              </w:r>
            </w:del>
          </w:p>
          <w:p w14:paraId="5E41BA97" w14:textId="0E983277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42" w:author="임 종운" w:date="2022-05-17T11:34:00Z"/>
              </w:rPr>
            </w:pPr>
            <w:del w:id="43" w:author="임 종운" w:date="2022-05-17T11:34:00Z">
              <w:r w:rsidDel="00CB330A">
                <w:delText>insert into tblClass (Class_Seq, name) values (10, '(웹기반)C언어 엔지니어 양성과정D');</w:delText>
              </w:r>
            </w:del>
          </w:p>
          <w:p w14:paraId="1AA02799" w14:textId="0E73D539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44" w:author="임 종운" w:date="2022-05-17T11:34:00Z"/>
              </w:rPr>
            </w:pPr>
            <w:del w:id="45" w:author="임 종운" w:date="2022-05-17T11:34:00Z">
              <w:r w:rsidDel="00CB330A">
                <w:delText>insert into tblClass (Class_Seq, name) values (11, '(정보시스템구축)SW 응용 전문가 양성과정D');</w:delText>
              </w:r>
            </w:del>
          </w:p>
          <w:p w14:paraId="0D1BCBE9" w14:textId="3B72F57A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46" w:author="임 종운" w:date="2022-05-17T11:34:00Z"/>
              </w:rPr>
            </w:pPr>
            <w:del w:id="47" w:author="임 종운" w:date="2022-05-17T11:34:00Z">
              <w:r w:rsidDel="00CB330A">
                <w:delText>insert into tblClass (Class_Seq, name) values (12, '(정보시스템구축)공공데이터 응용 엔지니어 양성과정');</w:delText>
              </w:r>
            </w:del>
          </w:p>
          <w:p w14:paraId="7E6A6D60" w14:textId="2B2B04E2" w:rsidR="00020A69" w:rsidDel="00CB330A" w:rsidRDefault="00DD5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48" w:author="임 종운" w:date="2022-05-17T11:34:00Z"/>
              </w:rPr>
            </w:pPr>
            <w:del w:id="49" w:author="임 종운" w:date="2022-05-17T11:34:00Z">
              <w:r w:rsidDel="00CB330A">
                <w:delText>insert into tblClass (Class_Seq, name) values (13, '디지털 콘텐츠 융합백엔드 응용 전문가 양성과정');</w:delText>
              </w:r>
            </w:del>
          </w:p>
          <w:p w14:paraId="53F303DE" w14:textId="2C6716D0" w:rsidR="00020A69" w:rsidDel="00CB330A" w:rsidRDefault="00020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del w:id="50" w:author="임 종운" w:date="2022-05-17T11:34:00Z"/>
              </w:rPr>
            </w:pPr>
          </w:p>
        </w:tc>
      </w:tr>
    </w:tbl>
    <w:p w14:paraId="67412113" w14:textId="156DC5BC" w:rsidR="00020A69" w:rsidDel="00CB330A" w:rsidRDefault="00020A6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del w:id="51" w:author="임 종운" w:date="2022-05-17T11:34:00Z"/>
        </w:rPr>
      </w:pPr>
    </w:p>
    <w:p w14:paraId="415EA9D5" w14:textId="6B605B31" w:rsidR="00DD523D" w:rsidDel="00CB330A" w:rsidRDefault="00DD52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del w:id="52" w:author="임 종운" w:date="2022-05-17T11:34:00Z"/>
        </w:rPr>
      </w:pPr>
      <w:del w:id="53" w:author="임 종운" w:date="2022-05-17T11:34:00Z">
        <w:r w:rsidDel="00CB330A">
          <w:rPr>
            <w:rFonts w:hint="eastAsia"/>
          </w:rPr>
          <w:delText>중략</w:delText>
        </w:r>
        <w:r w:rsidDel="00CB330A">
          <w:delText>…</w:delText>
        </w:r>
      </w:del>
    </w:p>
    <w:p w14:paraId="6F159C56" w14:textId="77777777" w:rsidR="00DD523D" w:rsidRDefault="00DD52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tbl>
      <w:tblPr>
        <w:tblStyle w:val="a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20A69" w:rsidDel="00D470AE" w14:paraId="2560E3C0" w14:textId="330C2443">
        <w:trPr>
          <w:trHeight w:val="195"/>
          <w:del w:id="54" w:author="임 종운" w:date="2022-05-17T11:39:00Z"/>
        </w:trPr>
        <w:tc>
          <w:tcPr>
            <w:tcW w:w="1689" w:type="dxa"/>
            <w:shd w:val="clear" w:color="auto" w:fill="D9D9D9"/>
            <w:vAlign w:val="center"/>
          </w:tcPr>
          <w:p w14:paraId="15E84066" w14:textId="345AA683" w:rsidR="00020A69" w:rsidDel="00D470AE" w:rsidRDefault="00DD523D">
            <w:pPr>
              <w:ind w:left="0" w:hanging="2"/>
              <w:jc w:val="center"/>
              <w:rPr>
                <w:del w:id="55" w:author="임 종운" w:date="2022-05-17T11:39:00Z"/>
              </w:rPr>
            </w:pPr>
            <w:del w:id="56" w:author="임 종운" w:date="2022-05-17T11:39:00Z">
              <w:r w:rsidDel="00D470AE">
                <w:delText>테이블명</w:delText>
              </w:r>
            </w:del>
          </w:p>
        </w:tc>
        <w:tc>
          <w:tcPr>
            <w:tcW w:w="5507" w:type="dxa"/>
            <w:shd w:val="clear" w:color="auto" w:fill="auto"/>
            <w:vAlign w:val="center"/>
          </w:tcPr>
          <w:p w14:paraId="09FB3438" w14:textId="266E1A99" w:rsidR="00020A69" w:rsidDel="00D470AE" w:rsidRDefault="00DD523D">
            <w:pPr>
              <w:ind w:left="0" w:hanging="2"/>
              <w:rPr>
                <w:del w:id="57" w:author="임 종운" w:date="2022-05-17T11:39:00Z"/>
              </w:rPr>
            </w:pPr>
            <w:del w:id="58" w:author="임 종운" w:date="2022-05-17T11:36:00Z">
              <w:r w:rsidDel="00376E99">
                <w:delText>tblWishJob</w:delText>
              </w:r>
            </w:del>
          </w:p>
        </w:tc>
        <w:tc>
          <w:tcPr>
            <w:tcW w:w="3827" w:type="dxa"/>
            <w:shd w:val="clear" w:color="auto" w:fill="D9D9D9"/>
            <w:vAlign w:val="center"/>
          </w:tcPr>
          <w:p w14:paraId="050EED70" w14:textId="1D964C19" w:rsidR="00020A69" w:rsidDel="00D470AE" w:rsidRDefault="00DD523D">
            <w:pPr>
              <w:ind w:left="0" w:hanging="2"/>
              <w:jc w:val="center"/>
              <w:rPr>
                <w:del w:id="59" w:author="임 종운" w:date="2022-05-17T11:39:00Z"/>
              </w:rPr>
            </w:pPr>
            <w:del w:id="60" w:author="임 종운" w:date="2022-05-17T11:39:00Z">
              <w:r w:rsidDel="00D470AE">
                <w:delText>작성일</w:delText>
              </w:r>
            </w:del>
          </w:p>
        </w:tc>
        <w:tc>
          <w:tcPr>
            <w:tcW w:w="3151" w:type="dxa"/>
            <w:vAlign w:val="center"/>
          </w:tcPr>
          <w:p w14:paraId="28B791CB" w14:textId="462275C0" w:rsidR="00020A69" w:rsidDel="00D470AE" w:rsidRDefault="00DD523D">
            <w:pPr>
              <w:ind w:left="0" w:hanging="2"/>
              <w:rPr>
                <w:del w:id="61" w:author="임 종운" w:date="2022-05-17T11:39:00Z"/>
              </w:rPr>
            </w:pPr>
            <w:del w:id="62" w:author="임 종운" w:date="2022-05-17T11:35:00Z">
              <w:r w:rsidDel="00CB330A">
                <w:delText>2021-12-01</w:delText>
              </w:r>
            </w:del>
          </w:p>
        </w:tc>
      </w:tr>
      <w:tr w:rsidR="00020A69" w:rsidDel="00D470AE" w14:paraId="231EF266" w14:textId="69415C4F">
        <w:trPr>
          <w:trHeight w:val="173"/>
          <w:del w:id="63" w:author="임 종운" w:date="2022-05-17T11:39:00Z"/>
        </w:trPr>
        <w:tc>
          <w:tcPr>
            <w:tcW w:w="1689" w:type="dxa"/>
            <w:shd w:val="clear" w:color="auto" w:fill="D9D9D9"/>
            <w:vAlign w:val="center"/>
          </w:tcPr>
          <w:p w14:paraId="110E0FC6" w14:textId="3D8CE313" w:rsidR="00020A69" w:rsidDel="00D470AE" w:rsidRDefault="00DD523D">
            <w:pPr>
              <w:ind w:left="0" w:hanging="2"/>
              <w:jc w:val="center"/>
              <w:rPr>
                <w:del w:id="64" w:author="임 종운" w:date="2022-05-17T11:39:00Z"/>
              </w:rPr>
            </w:pPr>
            <w:del w:id="65" w:author="임 종운" w:date="2022-05-17T11:39:00Z">
              <w:r w:rsidDel="00D470AE">
                <w:delText>System</w:delText>
              </w:r>
            </w:del>
          </w:p>
        </w:tc>
        <w:tc>
          <w:tcPr>
            <w:tcW w:w="5507" w:type="dxa"/>
            <w:shd w:val="clear" w:color="auto" w:fill="auto"/>
            <w:vAlign w:val="center"/>
          </w:tcPr>
          <w:p w14:paraId="637FDC4B" w14:textId="0A849731" w:rsidR="00020A69" w:rsidDel="00D470AE" w:rsidRDefault="00DD523D">
            <w:pPr>
              <w:ind w:left="0" w:hanging="2"/>
              <w:rPr>
                <w:del w:id="66" w:author="임 종운" w:date="2022-05-17T11:39:00Z"/>
                <w:rFonts w:hint="eastAsia"/>
              </w:rPr>
            </w:pPr>
            <w:del w:id="67" w:author="임 종운" w:date="2022-05-17T11:36:00Z">
              <w:r w:rsidDel="00376E99">
                <w:delText>희망 취업처</w:delText>
              </w:r>
            </w:del>
          </w:p>
        </w:tc>
        <w:tc>
          <w:tcPr>
            <w:tcW w:w="3827" w:type="dxa"/>
            <w:shd w:val="clear" w:color="auto" w:fill="D9D9D9"/>
            <w:vAlign w:val="center"/>
          </w:tcPr>
          <w:p w14:paraId="3B332062" w14:textId="37C83849" w:rsidR="00020A69" w:rsidDel="00D470AE" w:rsidRDefault="00DD523D">
            <w:pPr>
              <w:ind w:left="0" w:hanging="2"/>
              <w:jc w:val="center"/>
              <w:rPr>
                <w:del w:id="68" w:author="임 종운" w:date="2022-05-17T11:39:00Z"/>
              </w:rPr>
            </w:pPr>
            <w:del w:id="69" w:author="임 종운" w:date="2022-05-17T11:39:00Z">
              <w:r w:rsidDel="00D470AE">
                <w:delText>작성자</w:delText>
              </w:r>
            </w:del>
          </w:p>
        </w:tc>
        <w:tc>
          <w:tcPr>
            <w:tcW w:w="3151" w:type="dxa"/>
            <w:vAlign w:val="center"/>
          </w:tcPr>
          <w:p w14:paraId="336E2219" w14:textId="04C734CD" w:rsidR="00020A69" w:rsidDel="00D470AE" w:rsidRDefault="00DD523D">
            <w:pPr>
              <w:ind w:left="0" w:hanging="2"/>
              <w:rPr>
                <w:del w:id="70" w:author="임 종운" w:date="2022-05-17T11:39:00Z"/>
              </w:rPr>
            </w:pPr>
            <w:del w:id="71" w:author="임 종운" w:date="2022-05-17T11:35:00Z">
              <w:r w:rsidDel="00CB330A">
                <w:delText>윤한빈</w:delText>
              </w:r>
            </w:del>
          </w:p>
        </w:tc>
      </w:tr>
      <w:tr w:rsidR="00020A69" w:rsidDel="00D470AE" w14:paraId="18A09EF0" w14:textId="546254CD">
        <w:trPr>
          <w:del w:id="72" w:author="임 종운" w:date="2022-05-17T11:39:00Z"/>
        </w:trPr>
        <w:tc>
          <w:tcPr>
            <w:tcW w:w="14174" w:type="dxa"/>
            <w:gridSpan w:val="4"/>
            <w:shd w:val="clear" w:color="auto" w:fill="D9D9D9"/>
            <w:vAlign w:val="center"/>
          </w:tcPr>
          <w:p w14:paraId="7545FA4F" w14:textId="2AD1F9A1" w:rsidR="00020A69" w:rsidDel="00D470AE" w:rsidRDefault="00DD523D">
            <w:pPr>
              <w:ind w:left="0" w:hanging="2"/>
              <w:rPr>
                <w:del w:id="73" w:author="임 종운" w:date="2022-05-17T11:39:00Z"/>
              </w:rPr>
            </w:pPr>
            <w:del w:id="74" w:author="임 종운" w:date="2022-05-17T11:39:00Z">
              <w:r w:rsidDel="00D470AE">
                <w:delText>DML</w:delText>
              </w:r>
            </w:del>
          </w:p>
        </w:tc>
      </w:tr>
      <w:tr w:rsidR="00020A69" w:rsidDel="00D470AE" w14:paraId="6D1BE29B" w14:textId="3F21031E">
        <w:trPr>
          <w:del w:id="75" w:author="임 종운" w:date="2022-05-17T11:39:00Z"/>
        </w:trPr>
        <w:tc>
          <w:tcPr>
            <w:tcW w:w="14174" w:type="dxa"/>
            <w:gridSpan w:val="4"/>
            <w:vAlign w:val="center"/>
          </w:tcPr>
          <w:p w14:paraId="64FE28F0" w14:textId="473BB891" w:rsidR="00020A69" w:rsidDel="00CB330A" w:rsidRDefault="00020A69" w:rsidP="00CB330A">
            <w:pPr>
              <w:ind w:left="0" w:hanging="2"/>
              <w:rPr>
                <w:del w:id="76" w:author="임 종운" w:date="2022-05-17T11:34:00Z"/>
              </w:rPr>
            </w:pPr>
          </w:p>
          <w:p w14:paraId="05757188" w14:textId="37E8C678" w:rsidR="00020A69" w:rsidDel="00CB330A" w:rsidRDefault="00DD523D">
            <w:pPr>
              <w:ind w:left="0" w:hanging="2"/>
              <w:rPr>
                <w:del w:id="77" w:author="임 종운" w:date="2022-05-17T11:34:00Z"/>
              </w:rPr>
            </w:pPr>
            <w:del w:id="78" w:author="임 종운" w:date="2022-05-17T11:34:00Z">
              <w:r w:rsidDel="00CB330A">
                <w:delText>--WishJob더미</w:delText>
              </w:r>
            </w:del>
          </w:p>
          <w:p w14:paraId="059128EE" w14:textId="7812B531" w:rsidR="00020A69" w:rsidDel="00CB330A" w:rsidRDefault="00020A69">
            <w:pPr>
              <w:ind w:left="0" w:hanging="2"/>
              <w:rPr>
                <w:del w:id="79" w:author="임 종운" w:date="2022-05-17T11:34:00Z"/>
              </w:rPr>
            </w:pPr>
          </w:p>
          <w:p w14:paraId="2CDBE09E" w14:textId="66EF2EEA" w:rsidR="00020A69" w:rsidDel="00CB330A" w:rsidRDefault="00DD523D">
            <w:pPr>
              <w:ind w:left="0" w:hanging="2"/>
              <w:rPr>
                <w:del w:id="80" w:author="임 종운" w:date="2022-05-17T11:34:00Z"/>
              </w:rPr>
            </w:pPr>
            <w:del w:id="81" w:author="임 종운" w:date="2022-05-17T11:34:00Z">
              <w:r w:rsidDel="00CB330A">
                <w:delText>INSERT INTO TBLWISHJOB (WISHJOB_SEQ, CITY, BASICPAY, STUDENT_SEQ) VALUES (1,'서울시 강서',1500000,1);</w:delText>
              </w:r>
            </w:del>
          </w:p>
          <w:p w14:paraId="0A44E30C" w14:textId="0A393065" w:rsidR="00020A69" w:rsidDel="00CB330A" w:rsidRDefault="00DD523D">
            <w:pPr>
              <w:ind w:left="0" w:hanging="2"/>
              <w:rPr>
                <w:del w:id="82" w:author="임 종운" w:date="2022-05-17T11:34:00Z"/>
              </w:rPr>
            </w:pPr>
            <w:del w:id="83" w:author="임 종운" w:date="2022-05-17T11:34:00Z">
              <w:r w:rsidDel="00CB330A">
                <w:delText>INSERT INTO TBLWISHJOB (WISHJOB_SEQ, CITY, BASICPAY, STUDENT_SEQ) VALUES (2,'서울시 강남',1800000,2);</w:delText>
              </w:r>
            </w:del>
          </w:p>
          <w:p w14:paraId="0FC6E814" w14:textId="61B0F573" w:rsidR="00020A69" w:rsidDel="00CB330A" w:rsidRDefault="00DD523D">
            <w:pPr>
              <w:ind w:left="0" w:hanging="2"/>
              <w:rPr>
                <w:del w:id="84" w:author="임 종운" w:date="2022-05-17T11:34:00Z"/>
              </w:rPr>
            </w:pPr>
            <w:del w:id="85" w:author="임 종운" w:date="2022-05-17T11:34:00Z">
              <w:r w:rsidDel="00CB330A">
                <w:delText>INSERT INTO TBLWISHJOB (WISHJOB_SEQ, CITY, BASICPAY, STUDENT_SEQ) VALUES (3,'서울시 강서',1500000,3);</w:delText>
              </w:r>
            </w:del>
          </w:p>
          <w:p w14:paraId="5CC1FAE4" w14:textId="10622365" w:rsidR="00020A69" w:rsidDel="00CB330A" w:rsidRDefault="00DD523D">
            <w:pPr>
              <w:ind w:left="0" w:hanging="2"/>
              <w:rPr>
                <w:del w:id="86" w:author="임 종운" w:date="2022-05-17T11:34:00Z"/>
              </w:rPr>
            </w:pPr>
            <w:del w:id="87" w:author="임 종운" w:date="2022-05-17T11:34:00Z">
              <w:r w:rsidDel="00CB330A">
                <w:delText>INSERT INTO TBLWISHJOB (WISHJOB_SEQ, CITY, BASICPAY, STUDENT_SEQ) VALUES (4,'서울시 강동',3500000,4);</w:delText>
              </w:r>
            </w:del>
          </w:p>
          <w:p w14:paraId="18C2DC70" w14:textId="7277EAD6" w:rsidR="00020A69" w:rsidDel="00CB330A" w:rsidRDefault="00DD523D">
            <w:pPr>
              <w:ind w:left="0" w:hanging="2"/>
              <w:rPr>
                <w:del w:id="88" w:author="임 종운" w:date="2022-05-17T11:34:00Z"/>
              </w:rPr>
            </w:pPr>
            <w:del w:id="89" w:author="임 종운" w:date="2022-05-17T11:34:00Z">
              <w:r w:rsidDel="00CB330A">
                <w:delText>INSERT INTO TBLWISHJOB (WISHJOB_SEQ, CITY, BASICPAY, STUDENT_SEQ) VALUES (5,'서울시 강북',3000000,5);</w:delText>
              </w:r>
            </w:del>
          </w:p>
          <w:p w14:paraId="068F85D7" w14:textId="3EEBDA44" w:rsidR="00020A69" w:rsidDel="00CB330A" w:rsidRDefault="00DD523D">
            <w:pPr>
              <w:ind w:left="0" w:hanging="2"/>
              <w:rPr>
                <w:del w:id="90" w:author="임 종운" w:date="2022-05-17T11:34:00Z"/>
              </w:rPr>
            </w:pPr>
            <w:del w:id="91" w:author="임 종운" w:date="2022-05-17T11:34:00Z">
              <w:r w:rsidDel="00CB330A">
                <w:delText>INSERT INTO TBLWISHJOB (WISHJOB_SEQ, CITY, BASICPAY, STUDENT_SEQ) VALUES (6,'서울시 강서',3500000,6);</w:delText>
              </w:r>
            </w:del>
          </w:p>
          <w:p w14:paraId="4B0E31B7" w14:textId="0FC9D537" w:rsidR="00020A69" w:rsidDel="00CB330A" w:rsidRDefault="00DD523D">
            <w:pPr>
              <w:ind w:left="0" w:hanging="2"/>
              <w:rPr>
                <w:del w:id="92" w:author="임 종운" w:date="2022-05-17T11:34:00Z"/>
              </w:rPr>
            </w:pPr>
            <w:del w:id="93" w:author="임 종운" w:date="2022-05-17T11:34:00Z">
              <w:r w:rsidDel="00CB330A">
                <w:delText>INSERT INTO TBLWISHJOB (WISHJOB_SEQ, CITY, BASICPAY, STUDENT_SEQ) VALUES (7,'수원시',2000000,7);</w:delText>
              </w:r>
            </w:del>
          </w:p>
          <w:p w14:paraId="7A96248D" w14:textId="348D8330" w:rsidR="00020A69" w:rsidDel="00CB330A" w:rsidRDefault="00DD523D">
            <w:pPr>
              <w:ind w:left="0" w:hanging="2"/>
              <w:rPr>
                <w:del w:id="94" w:author="임 종운" w:date="2022-05-17T11:34:00Z"/>
              </w:rPr>
            </w:pPr>
            <w:del w:id="95" w:author="임 종운" w:date="2022-05-17T11:34:00Z">
              <w:r w:rsidDel="00CB330A">
                <w:delText>INSERT INTO TBLWISHJOB (WISHJOB_SEQ, CITY, BASICPAY, STUDENT_SEQ) VALUES (8,'수원시',1500000,8);</w:delText>
              </w:r>
            </w:del>
          </w:p>
          <w:p w14:paraId="6D0524B7" w14:textId="75CFF18C" w:rsidR="00020A69" w:rsidDel="00CB330A" w:rsidRDefault="00DD523D">
            <w:pPr>
              <w:ind w:left="0" w:hanging="2"/>
              <w:rPr>
                <w:del w:id="96" w:author="임 종운" w:date="2022-05-17T11:34:00Z"/>
              </w:rPr>
            </w:pPr>
            <w:del w:id="97" w:author="임 종운" w:date="2022-05-17T11:34:00Z">
              <w:r w:rsidDel="00CB330A">
                <w:delText>INSERT INTO TBLWISHJOB (WISHJOB_SEQ, CITY, BASICPAY, STUDENT_SEQ) VALUES (9,'인천시',1800000,9);</w:delText>
              </w:r>
            </w:del>
          </w:p>
          <w:p w14:paraId="795E651B" w14:textId="1DC5BE56" w:rsidR="00020A69" w:rsidDel="00CB330A" w:rsidRDefault="00DD523D">
            <w:pPr>
              <w:ind w:left="0" w:hanging="2"/>
              <w:rPr>
                <w:del w:id="98" w:author="임 종운" w:date="2022-05-17T11:34:00Z"/>
              </w:rPr>
            </w:pPr>
            <w:del w:id="99" w:author="임 종운" w:date="2022-05-17T11:34:00Z">
              <w:r w:rsidDel="00CB330A">
                <w:delText>INSERT INTO TBLWISHJOB (WISHJOB_SEQ, CITY, BASICPAY, STUDENT_SEQ) VALUES (10,'인천시',1500000,10);</w:delText>
              </w:r>
            </w:del>
          </w:p>
          <w:p w14:paraId="3559BAEA" w14:textId="0CBDCDB4" w:rsidR="00020A69" w:rsidDel="00CB330A" w:rsidRDefault="00DD523D">
            <w:pPr>
              <w:ind w:left="0" w:hanging="2"/>
              <w:rPr>
                <w:del w:id="100" w:author="임 종운" w:date="2022-05-17T11:34:00Z"/>
              </w:rPr>
            </w:pPr>
            <w:del w:id="101" w:author="임 종운" w:date="2022-05-17T11:34:00Z">
              <w:r w:rsidDel="00CB330A">
                <w:delText>INSERT INTO TBLWISHJOB (WISHJOB_SEQ, CITY, BASICPAY, STUDENT_SEQ) VALUES (11,'인천시',3000000,11);</w:delText>
              </w:r>
            </w:del>
          </w:p>
          <w:p w14:paraId="4E647175" w14:textId="62E6A3BD" w:rsidR="00020A69" w:rsidDel="00CB330A" w:rsidRDefault="00DD523D">
            <w:pPr>
              <w:ind w:left="0" w:hanging="2"/>
              <w:rPr>
                <w:del w:id="102" w:author="임 종운" w:date="2022-05-17T11:34:00Z"/>
              </w:rPr>
            </w:pPr>
            <w:del w:id="103" w:author="임 종운" w:date="2022-05-17T11:34:00Z">
              <w:r w:rsidDel="00CB330A">
                <w:delText>INSERT INTO TBLWISHJOB (WISHJOB_SEQ, CITY, BASICPAY, STUDENT_SEQ) VALUES (12,'서울시 강서',1800000,12);</w:delText>
              </w:r>
            </w:del>
          </w:p>
          <w:p w14:paraId="7E617628" w14:textId="2A0487EF" w:rsidR="00020A69" w:rsidDel="00CB330A" w:rsidRDefault="00DD523D">
            <w:pPr>
              <w:ind w:left="0" w:hanging="2"/>
              <w:rPr>
                <w:del w:id="104" w:author="임 종운" w:date="2022-05-17T11:34:00Z"/>
              </w:rPr>
            </w:pPr>
            <w:del w:id="105" w:author="임 종운" w:date="2022-05-17T11:34:00Z">
              <w:r w:rsidDel="00CB330A">
                <w:delText>INSERT INTO TBLWISHJOB (WISHJOB_SEQ, CITY, BASICPAY, STUDENT_SEQ) VALUES (13,'서울시 강서',3000000,13);</w:delText>
              </w:r>
            </w:del>
          </w:p>
          <w:p w14:paraId="7BFEE8DE" w14:textId="74A407A9" w:rsidR="00020A69" w:rsidDel="00CB330A" w:rsidRDefault="00DD523D">
            <w:pPr>
              <w:ind w:left="0" w:hanging="2"/>
              <w:rPr>
                <w:del w:id="106" w:author="임 종운" w:date="2022-05-17T11:34:00Z"/>
              </w:rPr>
            </w:pPr>
            <w:del w:id="107" w:author="임 종운" w:date="2022-05-17T11:34:00Z">
              <w:r w:rsidDel="00CB330A">
                <w:delText>INSERT INTO TBLWISHJOB (WISHJOB_SEQ, CITY, BASICPAY, STUDENT_SEQ) VALUES (14,'인천시',2500000,14);</w:delText>
              </w:r>
            </w:del>
          </w:p>
          <w:p w14:paraId="7D389517" w14:textId="53B7F8C5" w:rsidR="00020A69" w:rsidDel="00CB330A" w:rsidRDefault="00DD523D">
            <w:pPr>
              <w:ind w:left="0" w:hanging="2"/>
              <w:rPr>
                <w:del w:id="108" w:author="임 종운" w:date="2022-05-17T11:34:00Z"/>
              </w:rPr>
            </w:pPr>
            <w:del w:id="109" w:author="임 종운" w:date="2022-05-17T11:34:00Z">
              <w:r w:rsidDel="00CB330A">
                <w:delText>INSERT INTO TBLWISHJOB (WISHJOB_SEQ, CITY, BASICPAY, STUDENT_SEQ) VALUES (15,'서울시 강동',1500000,15);</w:delText>
              </w:r>
            </w:del>
          </w:p>
          <w:p w14:paraId="7EBC8AB6" w14:textId="3454267E" w:rsidR="00020A69" w:rsidDel="00CB330A" w:rsidRDefault="00DD523D">
            <w:pPr>
              <w:ind w:left="0" w:hanging="2"/>
              <w:rPr>
                <w:del w:id="110" w:author="임 종운" w:date="2022-05-17T11:34:00Z"/>
              </w:rPr>
            </w:pPr>
            <w:del w:id="111" w:author="임 종운" w:date="2022-05-17T11:34:00Z">
              <w:r w:rsidDel="00CB330A">
                <w:delText>INSERT INTO TBLWISHJOB (WISHJOB_SEQ, CITY, BASICPAY, STUDENT_SEQ) VALUES (16,'인천시',1500000,16);</w:delText>
              </w:r>
            </w:del>
          </w:p>
          <w:p w14:paraId="222275F5" w14:textId="1FDB72C4" w:rsidR="00020A69" w:rsidDel="00CB330A" w:rsidRDefault="00DD523D">
            <w:pPr>
              <w:ind w:left="0" w:hanging="2"/>
              <w:rPr>
                <w:del w:id="112" w:author="임 종운" w:date="2022-05-17T11:34:00Z"/>
              </w:rPr>
            </w:pPr>
            <w:del w:id="113" w:author="임 종운" w:date="2022-05-17T11:34:00Z">
              <w:r w:rsidDel="00CB330A">
                <w:delText>INSERT INTO TBLWISHJOB (WISHJOB_SEQ, CITY, BASICPAY, STUDENT_SEQ) VALUES (17,'서울시 강남',3000000,17);</w:delText>
              </w:r>
            </w:del>
          </w:p>
          <w:p w14:paraId="1F140C00" w14:textId="634CC847" w:rsidR="00020A69" w:rsidDel="00CB330A" w:rsidRDefault="00DD523D">
            <w:pPr>
              <w:ind w:left="0" w:hanging="2"/>
              <w:rPr>
                <w:del w:id="114" w:author="임 종운" w:date="2022-05-17T11:34:00Z"/>
              </w:rPr>
            </w:pPr>
            <w:del w:id="115" w:author="임 종운" w:date="2022-05-17T11:34:00Z">
              <w:r w:rsidDel="00CB330A">
                <w:delText>INSERT INTO TBLWISHJOB (WISHJOB_SEQ, CITY, BASICPAY, STUDENT_SEQ) VALUES (18,'서울시 강동',1500000,18);</w:delText>
              </w:r>
            </w:del>
          </w:p>
          <w:p w14:paraId="5F1D273A" w14:textId="5EDC5801" w:rsidR="00020A69" w:rsidDel="00CB330A" w:rsidRDefault="00DD523D">
            <w:pPr>
              <w:ind w:left="0" w:hanging="2"/>
              <w:rPr>
                <w:del w:id="116" w:author="임 종운" w:date="2022-05-17T11:34:00Z"/>
              </w:rPr>
            </w:pPr>
            <w:del w:id="117" w:author="임 종운" w:date="2022-05-17T11:34:00Z">
              <w:r w:rsidDel="00CB330A">
                <w:delText>INSERT INTO TBLWISHJOB (WISHJOB_SEQ, CITY, BASICPAY, STUDENT_SEQ) VALUES (19,'인천시',3000000,19);</w:delText>
              </w:r>
            </w:del>
          </w:p>
          <w:p w14:paraId="7C76C3FE" w14:textId="2E7EE485" w:rsidR="00020A69" w:rsidDel="00CB330A" w:rsidRDefault="00DD523D">
            <w:pPr>
              <w:ind w:left="0" w:hanging="2"/>
              <w:rPr>
                <w:del w:id="118" w:author="임 종운" w:date="2022-05-17T11:34:00Z"/>
              </w:rPr>
            </w:pPr>
            <w:del w:id="119" w:author="임 종운" w:date="2022-05-17T11:34:00Z">
              <w:r w:rsidDel="00CB330A">
                <w:delText>INSERT INTO TBLWISHJOB (WISHJOB_SEQ, CITY, BASICPAY, STUDENT_SEQ) VALUES (20,'서울시 강동',3000000,20);</w:delText>
              </w:r>
            </w:del>
          </w:p>
          <w:p w14:paraId="7349E500" w14:textId="7565DE9A" w:rsidR="00020A69" w:rsidDel="00CB330A" w:rsidRDefault="00DD523D">
            <w:pPr>
              <w:ind w:left="0" w:hanging="2"/>
              <w:rPr>
                <w:del w:id="120" w:author="임 종운" w:date="2022-05-17T11:34:00Z"/>
              </w:rPr>
            </w:pPr>
            <w:del w:id="121" w:author="임 종운" w:date="2022-05-17T11:34:00Z">
              <w:r w:rsidDel="00CB330A">
                <w:delText>INSERT INTO TBLWISHJOB (WISHJOB_SEQ, CITY, BASICPAY, STUDENT_SEQ) VALUES (21,'서울시 강북',1800000,21);</w:delText>
              </w:r>
            </w:del>
          </w:p>
          <w:p w14:paraId="74E32968" w14:textId="22EC21BD" w:rsidR="00020A69" w:rsidDel="00CB330A" w:rsidRDefault="00DD523D">
            <w:pPr>
              <w:ind w:left="0" w:hanging="2"/>
              <w:rPr>
                <w:del w:id="122" w:author="임 종운" w:date="2022-05-17T11:34:00Z"/>
              </w:rPr>
            </w:pPr>
            <w:del w:id="123" w:author="임 종운" w:date="2022-05-17T11:34:00Z">
              <w:r w:rsidDel="00CB330A">
                <w:delText>INSERT INTO TBLWISHJOB (WISHJOB_SEQ, CITY, BASICPAY, STUDENT_SEQ) VALUES (22,'서울시 강동',3500000,22);</w:delText>
              </w:r>
            </w:del>
          </w:p>
          <w:p w14:paraId="49B87716" w14:textId="60F2A006" w:rsidR="00020A69" w:rsidDel="00CB330A" w:rsidRDefault="00DD523D">
            <w:pPr>
              <w:ind w:left="0" w:hanging="2"/>
              <w:rPr>
                <w:del w:id="124" w:author="임 종운" w:date="2022-05-17T11:34:00Z"/>
              </w:rPr>
            </w:pPr>
            <w:del w:id="125" w:author="임 종운" w:date="2022-05-17T11:34:00Z">
              <w:r w:rsidDel="00CB330A">
                <w:delText>INSERT INTO TBLWISHJOB (WISHJOB_SEQ, CITY, BASICPAY, STUDENT_SEQ) VALUES (23,'수원시',3500000,23);</w:delText>
              </w:r>
            </w:del>
          </w:p>
          <w:p w14:paraId="44BD6E05" w14:textId="31B1E832" w:rsidR="00020A69" w:rsidDel="00CB330A" w:rsidRDefault="00DD523D">
            <w:pPr>
              <w:ind w:left="0" w:hanging="2"/>
              <w:rPr>
                <w:del w:id="126" w:author="임 종운" w:date="2022-05-17T11:34:00Z"/>
              </w:rPr>
            </w:pPr>
            <w:del w:id="127" w:author="임 종운" w:date="2022-05-17T11:34:00Z">
              <w:r w:rsidDel="00CB330A">
                <w:delText>INSERT INTO TBLWISHJOB (WISHJOB_SEQ, CITY, BASICPAY, STUDENT_SEQ) VALUES (24,'수원시',3500000,24);</w:delText>
              </w:r>
            </w:del>
          </w:p>
          <w:p w14:paraId="3232864A" w14:textId="366EAF0D" w:rsidR="00020A69" w:rsidDel="00CB330A" w:rsidRDefault="00DD523D">
            <w:pPr>
              <w:ind w:left="0" w:hanging="2"/>
              <w:rPr>
                <w:del w:id="128" w:author="임 종운" w:date="2022-05-17T11:34:00Z"/>
              </w:rPr>
            </w:pPr>
            <w:del w:id="129" w:author="임 종운" w:date="2022-05-17T11:34:00Z">
              <w:r w:rsidDel="00CB330A">
                <w:delText>INSERT INTO TBLWISHJOB (WISHJOB_SEQ, CITY, BASICPAY, STUDENT_SEQ) VALUES (25,'인천시',3500000,25);</w:delText>
              </w:r>
            </w:del>
          </w:p>
          <w:p w14:paraId="5756A1DE" w14:textId="31D60384" w:rsidR="00020A69" w:rsidDel="00CB330A" w:rsidRDefault="00DD523D">
            <w:pPr>
              <w:ind w:left="0" w:hanging="2"/>
              <w:rPr>
                <w:del w:id="130" w:author="임 종운" w:date="2022-05-17T11:34:00Z"/>
              </w:rPr>
            </w:pPr>
            <w:del w:id="131" w:author="임 종운" w:date="2022-05-17T11:34:00Z">
              <w:r w:rsidDel="00CB330A">
                <w:delText>INSERT INTO TBLWISHJOB (WISHJOB_SEQ, CITY, BASICPAY, STUDENT_SEQ) VALUES (26,'서울시 강남',1800000,26);</w:delText>
              </w:r>
            </w:del>
          </w:p>
          <w:p w14:paraId="318CAB73" w14:textId="0FD5C655" w:rsidR="00020A69" w:rsidDel="00CB330A" w:rsidRDefault="00DD523D">
            <w:pPr>
              <w:ind w:left="0" w:hanging="2"/>
              <w:rPr>
                <w:del w:id="132" w:author="임 종운" w:date="2022-05-17T11:34:00Z"/>
              </w:rPr>
            </w:pPr>
            <w:del w:id="133" w:author="임 종운" w:date="2022-05-17T11:34:00Z">
              <w:r w:rsidDel="00CB330A">
                <w:delText>INSERT INTO TBLWISHJOB (WISHJOB_SEQ, CITY, BASICPAY, STUDENT_SEQ) VALUES (27,'서울시 강남',2500000,27);</w:delText>
              </w:r>
            </w:del>
          </w:p>
          <w:p w14:paraId="7C9A2088" w14:textId="27F3DB91" w:rsidR="00020A69" w:rsidDel="00CB330A" w:rsidRDefault="00DD523D">
            <w:pPr>
              <w:ind w:left="0" w:hanging="2"/>
              <w:rPr>
                <w:del w:id="134" w:author="임 종운" w:date="2022-05-17T11:34:00Z"/>
              </w:rPr>
            </w:pPr>
            <w:del w:id="135" w:author="임 종운" w:date="2022-05-17T11:34:00Z">
              <w:r w:rsidDel="00CB330A">
                <w:delText>INSERT INTO TBLWISHJOB (WISHJOB_SEQ, CITY, BASICPAY, STUDENT_SEQ) VALUES (28,'수원시',2500000,28);</w:delText>
              </w:r>
            </w:del>
          </w:p>
          <w:p w14:paraId="3FDF05BB" w14:textId="03903317" w:rsidR="00020A69" w:rsidDel="00CB330A" w:rsidRDefault="00DD523D">
            <w:pPr>
              <w:ind w:left="0" w:hanging="2"/>
              <w:rPr>
                <w:del w:id="136" w:author="임 종운" w:date="2022-05-17T11:34:00Z"/>
              </w:rPr>
            </w:pPr>
            <w:del w:id="137" w:author="임 종운" w:date="2022-05-17T11:34:00Z">
              <w:r w:rsidDel="00CB330A">
                <w:delText>INSERT INTO TBLWISHJOB (WISHJOB_SEQ, CITY, BASICPAY, STUDENT_SEQ) VALUES (29,'서울시 강남',1500000,29);</w:delText>
              </w:r>
            </w:del>
          </w:p>
          <w:p w14:paraId="69EBA861" w14:textId="164E47A2" w:rsidR="00020A69" w:rsidDel="00CB330A" w:rsidRDefault="00DD523D">
            <w:pPr>
              <w:ind w:left="0" w:hanging="2"/>
              <w:rPr>
                <w:del w:id="138" w:author="임 종운" w:date="2022-05-17T11:34:00Z"/>
              </w:rPr>
            </w:pPr>
            <w:del w:id="139" w:author="임 종운" w:date="2022-05-17T11:34:00Z">
              <w:r w:rsidDel="00CB330A">
                <w:delText>INSERT INTO TBLWISHJOB (WISHJOB_SEQ, CITY, BASICPAY, STUDENT_SEQ) VALUES (30,'서울시 강동',1800000,30);</w:delText>
              </w:r>
            </w:del>
          </w:p>
          <w:p w14:paraId="10A77C17" w14:textId="68CA9E75" w:rsidR="00020A69" w:rsidDel="00CB330A" w:rsidRDefault="00DD523D">
            <w:pPr>
              <w:ind w:left="0" w:hanging="2"/>
              <w:rPr>
                <w:del w:id="140" w:author="임 종운" w:date="2022-05-17T11:34:00Z"/>
              </w:rPr>
            </w:pPr>
            <w:del w:id="141" w:author="임 종운" w:date="2022-05-17T11:34:00Z">
              <w:r w:rsidDel="00CB330A">
                <w:delText>INSERT INTO TBLWISHJOB (WISHJOB_SEQ, CITY, BASICPAY, STUDENT_SEQ) VALUES (31,'수원시',2500000,31);</w:delText>
              </w:r>
            </w:del>
          </w:p>
          <w:p w14:paraId="04503296" w14:textId="1BB83F21" w:rsidR="00020A69" w:rsidDel="00CB330A" w:rsidRDefault="00DD523D">
            <w:pPr>
              <w:ind w:left="0" w:hanging="2"/>
              <w:rPr>
                <w:del w:id="142" w:author="임 종운" w:date="2022-05-17T11:34:00Z"/>
              </w:rPr>
            </w:pPr>
            <w:del w:id="143" w:author="임 종운" w:date="2022-05-17T11:34:00Z">
              <w:r w:rsidDel="00CB330A">
                <w:delText>INSERT INTO TBLWISHJOB (WISHJOB_SEQ, CITY, BASICPAY, STUDENT_SEQ) VALUES (32,'서울시 강남',1800000,32);</w:delText>
              </w:r>
            </w:del>
          </w:p>
          <w:p w14:paraId="13B148C3" w14:textId="16E0CF34" w:rsidR="00020A69" w:rsidDel="00CB330A" w:rsidRDefault="00DD523D">
            <w:pPr>
              <w:ind w:left="0" w:hanging="2"/>
              <w:rPr>
                <w:del w:id="144" w:author="임 종운" w:date="2022-05-17T11:34:00Z"/>
              </w:rPr>
            </w:pPr>
            <w:del w:id="145" w:author="임 종운" w:date="2022-05-17T11:34:00Z">
              <w:r w:rsidDel="00CB330A">
                <w:delText>INSERT INTO TBLWISHJOB (WISHJOB_SEQ, CITY, BASICPAY, STUDENT_SEQ) VALUES (33,'서울시 강남',3500000,33);</w:delText>
              </w:r>
            </w:del>
          </w:p>
          <w:p w14:paraId="13411106" w14:textId="3444D58E" w:rsidR="00020A69" w:rsidDel="00CB330A" w:rsidRDefault="00DD523D">
            <w:pPr>
              <w:ind w:left="0" w:hanging="2"/>
              <w:rPr>
                <w:del w:id="146" w:author="임 종운" w:date="2022-05-17T11:34:00Z"/>
              </w:rPr>
            </w:pPr>
            <w:del w:id="147" w:author="임 종운" w:date="2022-05-17T11:34:00Z">
              <w:r w:rsidDel="00CB330A">
                <w:delText>INSERT INTO TBLWISHJOB (WISHJOB_SEQ, CITY, BASICPAY, STUDENT_SEQ) VALUES (34,'수원시',2500000,34);</w:delText>
              </w:r>
            </w:del>
          </w:p>
          <w:p w14:paraId="4236BECA" w14:textId="409520EF" w:rsidR="00020A69" w:rsidDel="00CB330A" w:rsidRDefault="00DD523D">
            <w:pPr>
              <w:ind w:left="0" w:hanging="2"/>
              <w:rPr>
                <w:del w:id="148" w:author="임 종운" w:date="2022-05-17T11:34:00Z"/>
              </w:rPr>
            </w:pPr>
            <w:del w:id="149" w:author="임 종운" w:date="2022-05-17T11:34:00Z">
              <w:r w:rsidDel="00CB330A">
                <w:delText>INSERT INTO TBLWISHJOB (WISHJOB_SEQ, CITY, BASICPAY, STUDENT_SEQ) VALUES (35,'서울시 강동',2000000,35);</w:delText>
              </w:r>
            </w:del>
          </w:p>
          <w:p w14:paraId="49421A48" w14:textId="294E652E" w:rsidR="00020A69" w:rsidDel="00CB330A" w:rsidRDefault="00DD523D">
            <w:pPr>
              <w:ind w:left="0" w:hanging="2"/>
              <w:rPr>
                <w:del w:id="150" w:author="임 종운" w:date="2022-05-17T11:34:00Z"/>
              </w:rPr>
            </w:pPr>
            <w:del w:id="151" w:author="임 종운" w:date="2022-05-17T11:34:00Z">
              <w:r w:rsidDel="00CB330A">
                <w:delText>INSERT INTO TBLWISHJOB (WISHJOB_SEQ, CITY, BASICPAY, STUDENT_SEQ) VALUES (36,'수원시',3500000,36);</w:delText>
              </w:r>
            </w:del>
          </w:p>
          <w:p w14:paraId="07F72044" w14:textId="0FF9C6C7" w:rsidR="00020A69" w:rsidDel="00CB330A" w:rsidRDefault="00DD523D">
            <w:pPr>
              <w:ind w:left="0" w:hanging="2"/>
              <w:rPr>
                <w:del w:id="152" w:author="임 종운" w:date="2022-05-17T11:34:00Z"/>
              </w:rPr>
            </w:pPr>
            <w:del w:id="153" w:author="임 종운" w:date="2022-05-17T11:34:00Z">
              <w:r w:rsidDel="00CB330A">
                <w:delText>INSERT INTO TBLWISHJOB (WISHJOB_SEQ, CITY, BASICPAY, STUDENT_SEQ) VALUES (37,'서울시 강동',1800000,37);</w:delText>
              </w:r>
            </w:del>
          </w:p>
          <w:p w14:paraId="2E9D7798" w14:textId="143C0FB4" w:rsidR="00020A69" w:rsidDel="00CB330A" w:rsidRDefault="00DD523D">
            <w:pPr>
              <w:ind w:left="0" w:hanging="2"/>
              <w:rPr>
                <w:del w:id="154" w:author="임 종운" w:date="2022-05-17T11:34:00Z"/>
              </w:rPr>
            </w:pPr>
            <w:del w:id="155" w:author="임 종운" w:date="2022-05-17T11:34:00Z">
              <w:r w:rsidDel="00CB330A">
                <w:delText>INSERT INTO TBLWISHJOB (WISHJOB_SEQ, CITY, BASICPAY, STUDENT_SEQ) VALUES (38,'서울시 강동',2500000,38);</w:delText>
              </w:r>
            </w:del>
          </w:p>
          <w:p w14:paraId="6A01C01B" w14:textId="6A0A6193" w:rsidR="00020A69" w:rsidDel="00CB330A" w:rsidRDefault="00DD523D">
            <w:pPr>
              <w:ind w:left="0" w:hanging="2"/>
              <w:rPr>
                <w:del w:id="156" w:author="임 종운" w:date="2022-05-17T11:34:00Z"/>
              </w:rPr>
            </w:pPr>
            <w:del w:id="157" w:author="임 종운" w:date="2022-05-17T11:34:00Z">
              <w:r w:rsidDel="00CB330A">
                <w:delText>INSERT INTO TBLWISHJOB (WISHJOB_SEQ, CITY, BASICPAY, STUDENT_SEQ) VALUES (39,'서울시 강북',1800000,39);</w:delText>
              </w:r>
            </w:del>
          </w:p>
          <w:p w14:paraId="6033CD5C" w14:textId="68674065" w:rsidR="00020A69" w:rsidDel="00CB330A" w:rsidRDefault="00DD523D">
            <w:pPr>
              <w:ind w:left="0" w:hanging="2"/>
              <w:rPr>
                <w:del w:id="158" w:author="임 종운" w:date="2022-05-17T11:34:00Z"/>
              </w:rPr>
            </w:pPr>
            <w:del w:id="159" w:author="임 종운" w:date="2022-05-17T11:34:00Z">
              <w:r w:rsidDel="00CB330A">
                <w:delText>INSERT INTO TBLWISHJOB (WISHJOB_SEQ, CITY, BASICPAY, STUDENT_SEQ) VALUES (40,'수원시',3000000,40);</w:delText>
              </w:r>
            </w:del>
          </w:p>
          <w:p w14:paraId="3E5A1E6F" w14:textId="4FA2D7C1" w:rsidR="00020A69" w:rsidDel="00CB330A" w:rsidRDefault="00DD523D">
            <w:pPr>
              <w:ind w:left="0" w:hanging="2"/>
              <w:rPr>
                <w:del w:id="160" w:author="임 종운" w:date="2022-05-17T11:34:00Z"/>
              </w:rPr>
            </w:pPr>
            <w:del w:id="161" w:author="임 종운" w:date="2022-05-17T11:34:00Z">
              <w:r w:rsidDel="00CB330A">
                <w:delText>INSERT INTO TBLWISHJOB (WISHJOB_SEQ, CITY, BASICPAY, STUDENT_SEQ) VALUES (41,'서울시 강동',3000000,41);</w:delText>
              </w:r>
            </w:del>
          </w:p>
          <w:p w14:paraId="224E6443" w14:textId="3E20CCFC" w:rsidR="00020A69" w:rsidDel="00CB330A" w:rsidRDefault="00DD523D">
            <w:pPr>
              <w:ind w:left="0" w:hanging="2"/>
              <w:rPr>
                <w:del w:id="162" w:author="임 종운" w:date="2022-05-17T11:34:00Z"/>
              </w:rPr>
            </w:pPr>
            <w:del w:id="163" w:author="임 종운" w:date="2022-05-17T11:34:00Z">
              <w:r w:rsidDel="00CB330A">
                <w:delText>INSERT INTO TBLWISHJOB (WISHJOB_SEQ, CITY, BASICPAY, STUDENT_SEQ) VALUES (42,'서울시 강남',1800000,42);</w:delText>
              </w:r>
            </w:del>
          </w:p>
          <w:p w14:paraId="3469334F" w14:textId="014A3E45" w:rsidR="00020A69" w:rsidDel="00CB330A" w:rsidRDefault="00DD523D">
            <w:pPr>
              <w:ind w:left="0" w:hanging="2"/>
              <w:rPr>
                <w:del w:id="164" w:author="임 종운" w:date="2022-05-17T11:34:00Z"/>
              </w:rPr>
            </w:pPr>
            <w:del w:id="165" w:author="임 종운" w:date="2022-05-17T11:34:00Z">
              <w:r w:rsidDel="00CB330A">
                <w:delText>INSERT INTO TBLWISHJOB (WISHJOB_SEQ, CITY, BASICPAY, STUDENT_SEQ) VALUES (43,'서울시 강남',1500000,43);</w:delText>
              </w:r>
            </w:del>
          </w:p>
          <w:p w14:paraId="42E236CA" w14:textId="1FC3A05E" w:rsidR="00020A69" w:rsidDel="00CB330A" w:rsidRDefault="00DD523D">
            <w:pPr>
              <w:ind w:left="0" w:hanging="2"/>
              <w:rPr>
                <w:del w:id="166" w:author="임 종운" w:date="2022-05-17T11:34:00Z"/>
              </w:rPr>
            </w:pPr>
            <w:del w:id="167" w:author="임 종운" w:date="2022-05-17T11:34:00Z">
              <w:r w:rsidDel="00CB330A">
                <w:delText>INSERT INTO TBLWISHJOB (WISHJOB_SEQ, CITY, BASICPAY, STUDENT_SEQ) VALUES (44,'서울시 강동',2500000,44);</w:delText>
              </w:r>
            </w:del>
          </w:p>
          <w:p w14:paraId="7B5CBC18" w14:textId="79AB46D9" w:rsidR="00020A69" w:rsidDel="00CB330A" w:rsidRDefault="00DD523D">
            <w:pPr>
              <w:ind w:left="0" w:hanging="2"/>
              <w:rPr>
                <w:del w:id="168" w:author="임 종운" w:date="2022-05-17T11:34:00Z"/>
              </w:rPr>
            </w:pPr>
            <w:del w:id="169" w:author="임 종운" w:date="2022-05-17T11:34:00Z">
              <w:r w:rsidDel="00CB330A">
                <w:delText>INSERT INTO TBLWISHJOB (WISHJOB_SEQ, CITY, BASICPAY, STUDENT_SEQ) VALUES (45,'서울시 강서',2500000,45);</w:delText>
              </w:r>
            </w:del>
          </w:p>
          <w:p w14:paraId="2FA8E752" w14:textId="4C9E1B8A" w:rsidR="00020A69" w:rsidDel="00CB330A" w:rsidRDefault="00DD523D">
            <w:pPr>
              <w:ind w:left="0" w:hanging="2"/>
              <w:rPr>
                <w:del w:id="170" w:author="임 종운" w:date="2022-05-17T11:34:00Z"/>
              </w:rPr>
            </w:pPr>
            <w:del w:id="171" w:author="임 종운" w:date="2022-05-17T11:34:00Z">
              <w:r w:rsidDel="00CB330A">
                <w:delText>INSERT INTO TBLWISHJOB (WISHJOB_SEQ, CITY, BASICPAY, STUDENT_SEQ) VALUES (46,'서울시 강동',3000000,46);</w:delText>
              </w:r>
            </w:del>
          </w:p>
          <w:p w14:paraId="7DBEFF57" w14:textId="3C6F3335" w:rsidR="00020A69" w:rsidDel="00CB330A" w:rsidRDefault="00DD523D">
            <w:pPr>
              <w:ind w:left="0" w:hanging="2"/>
              <w:rPr>
                <w:del w:id="172" w:author="임 종운" w:date="2022-05-17T11:34:00Z"/>
              </w:rPr>
            </w:pPr>
            <w:del w:id="173" w:author="임 종운" w:date="2022-05-17T11:34:00Z">
              <w:r w:rsidDel="00CB330A">
                <w:delText>INSERT INTO TBLWISHJOB (WISHJOB_SEQ, CITY, BASICPAY, STUDENT_SEQ) VALUES (47,'서울시 강동',3000000,47);</w:delText>
              </w:r>
            </w:del>
          </w:p>
          <w:p w14:paraId="2356A28B" w14:textId="5EAFEB19" w:rsidR="00020A69" w:rsidDel="00CB330A" w:rsidRDefault="00DD523D">
            <w:pPr>
              <w:ind w:left="0" w:hanging="2"/>
              <w:rPr>
                <w:del w:id="174" w:author="임 종운" w:date="2022-05-17T11:34:00Z"/>
              </w:rPr>
            </w:pPr>
            <w:del w:id="175" w:author="임 종운" w:date="2022-05-17T11:34:00Z">
              <w:r w:rsidDel="00CB330A">
                <w:delText>INSERT INTO TBLWISHJOB (WISHJOB_SEQ, CITY, BASICPAY, STUDENT_SEQ) VALUES (48,'인천시',2000000,48);</w:delText>
              </w:r>
            </w:del>
          </w:p>
          <w:p w14:paraId="4DA684BD" w14:textId="1536409C" w:rsidR="00020A69" w:rsidDel="00CB330A" w:rsidRDefault="00DD523D">
            <w:pPr>
              <w:ind w:left="0" w:hanging="2"/>
              <w:rPr>
                <w:del w:id="176" w:author="임 종운" w:date="2022-05-17T11:34:00Z"/>
              </w:rPr>
            </w:pPr>
            <w:del w:id="177" w:author="임 종운" w:date="2022-05-17T11:34:00Z">
              <w:r w:rsidDel="00CB330A">
                <w:delText>INSERT INTO TBLWISHJOB (WISHJOB_SEQ, CITY, BASICPAY, STUDENT_SEQ) VALUES (49,'서울시 강동',2500000,49);</w:delText>
              </w:r>
            </w:del>
          </w:p>
          <w:p w14:paraId="083F2320" w14:textId="46BB3EAE" w:rsidR="00020A69" w:rsidDel="00CB330A" w:rsidRDefault="00DD523D">
            <w:pPr>
              <w:ind w:left="0" w:hanging="2"/>
              <w:rPr>
                <w:del w:id="178" w:author="임 종운" w:date="2022-05-17T11:34:00Z"/>
              </w:rPr>
            </w:pPr>
            <w:del w:id="179" w:author="임 종운" w:date="2022-05-17T11:34:00Z">
              <w:r w:rsidDel="00CB330A">
                <w:delText>INSERT INTO TBLWISHJOB (WISHJOB_SEQ, CITY, BASICPAY, STUDENT_SEQ) VALUES (50,'서울시 강서',1800000,50);</w:delText>
              </w:r>
            </w:del>
          </w:p>
          <w:p w14:paraId="79333BA4" w14:textId="04FC1872" w:rsidR="00020A69" w:rsidDel="00CB330A" w:rsidRDefault="00DD523D">
            <w:pPr>
              <w:ind w:left="0" w:hanging="2"/>
              <w:rPr>
                <w:del w:id="180" w:author="임 종운" w:date="2022-05-17T11:34:00Z"/>
              </w:rPr>
            </w:pPr>
            <w:del w:id="181" w:author="임 종운" w:date="2022-05-17T11:34:00Z">
              <w:r w:rsidDel="00CB330A">
                <w:delText>INSERT INTO TBLWISHJOB (WISHJOB_SEQ, CITY, BASICPAY, STUDENT_SEQ) VALUES (51,'서울시 강북',3000000,51);</w:delText>
              </w:r>
            </w:del>
          </w:p>
          <w:p w14:paraId="3D840B8C" w14:textId="57384231" w:rsidR="00020A69" w:rsidDel="00CB330A" w:rsidRDefault="00DD523D">
            <w:pPr>
              <w:ind w:left="0" w:hanging="2"/>
              <w:rPr>
                <w:del w:id="182" w:author="임 종운" w:date="2022-05-17T11:34:00Z"/>
              </w:rPr>
            </w:pPr>
            <w:del w:id="183" w:author="임 종운" w:date="2022-05-17T11:34:00Z">
              <w:r w:rsidDel="00CB330A">
                <w:delText>INSERT INTO TBLWISHJOB (WISHJOB_SEQ, CITY, BASICPAY, STUDENT_SEQ) VALUES (52,'서울시 강남',3000000,52);</w:delText>
              </w:r>
            </w:del>
          </w:p>
          <w:p w14:paraId="0DBBD533" w14:textId="678AD7B1" w:rsidR="00020A69" w:rsidDel="00CB330A" w:rsidRDefault="00DD523D">
            <w:pPr>
              <w:ind w:left="0" w:hanging="2"/>
              <w:rPr>
                <w:del w:id="184" w:author="임 종운" w:date="2022-05-17T11:34:00Z"/>
              </w:rPr>
            </w:pPr>
            <w:del w:id="185" w:author="임 종운" w:date="2022-05-17T11:34:00Z">
              <w:r w:rsidDel="00CB330A">
                <w:delText>INSERT INTO TBLWISHJOB (WISHJOB_SEQ, CITY, BASICPAY, STUDENT_SEQ) VALUES (53,'서울시 강북',2500000,53);</w:delText>
              </w:r>
            </w:del>
          </w:p>
          <w:p w14:paraId="79EEC91C" w14:textId="2F053BD3" w:rsidR="00020A69" w:rsidDel="00CB330A" w:rsidRDefault="00DD523D">
            <w:pPr>
              <w:ind w:left="0" w:hanging="2"/>
              <w:rPr>
                <w:del w:id="186" w:author="임 종운" w:date="2022-05-17T11:34:00Z"/>
              </w:rPr>
            </w:pPr>
            <w:del w:id="187" w:author="임 종운" w:date="2022-05-17T11:34:00Z">
              <w:r w:rsidDel="00CB330A">
                <w:delText>INSERT INTO TBLWISHJOB (WISHJOB_SEQ, CITY, BASICPAY, STUDENT_SEQ) VALUES (54,'서울시 강서',2500000,54);</w:delText>
              </w:r>
            </w:del>
          </w:p>
          <w:p w14:paraId="58A6313B" w14:textId="6895BCC4" w:rsidR="00020A69" w:rsidDel="00CB330A" w:rsidRDefault="00DD523D">
            <w:pPr>
              <w:ind w:left="0" w:hanging="2"/>
              <w:rPr>
                <w:del w:id="188" w:author="임 종운" w:date="2022-05-17T11:34:00Z"/>
              </w:rPr>
            </w:pPr>
            <w:del w:id="189" w:author="임 종운" w:date="2022-05-17T11:34:00Z">
              <w:r w:rsidDel="00CB330A">
                <w:delText>INSERT INTO TBLWISHJOB (WISHJOB_SEQ, CITY, BASICPAY, STUDENT_SEQ) VALUES (55,'서울시 강서',2000000,55);</w:delText>
              </w:r>
            </w:del>
          </w:p>
          <w:p w14:paraId="7ABB7A39" w14:textId="70FE4A81" w:rsidR="00020A69" w:rsidDel="00CB330A" w:rsidRDefault="00DD523D">
            <w:pPr>
              <w:ind w:left="0" w:hanging="2"/>
              <w:rPr>
                <w:del w:id="190" w:author="임 종운" w:date="2022-05-17T11:34:00Z"/>
              </w:rPr>
            </w:pPr>
            <w:del w:id="191" w:author="임 종운" w:date="2022-05-17T11:34:00Z">
              <w:r w:rsidDel="00CB330A">
                <w:delText>INSERT INTO TBLWISHJOB (WISHJOB_SEQ, CITY, BASICPAY, STUDENT_SEQ) VALUES (56,'서울시 강서',3000000,56);</w:delText>
              </w:r>
            </w:del>
          </w:p>
          <w:p w14:paraId="054CDC17" w14:textId="0AFBC7C4" w:rsidR="00020A69" w:rsidDel="00CB330A" w:rsidRDefault="00DD523D">
            <w:pPr>
              <w:ind w:left="0" w:hanging="2"/>
              <w:rPr>
                <w:del w:id="192" w:author="임 종운" w:date="2022-05-17T11:34:00Z"/>
              </w:rPr>
            </w:pPr>
            <w:del w:id="193" w:author="임 종운" w:date="2022-05-17T11:34:00Z">
              <w:r w:rsidDel="00CB330A">
                <w:delText>INSERT INTO TBLWISHJOB (WISHJOB_SEQ, CITY, BASICPAY, STUDENT_SEQ) VALUES (57,'수원시',1500000,57);</w:delText>
              </w:r>
            </w:del>
          </w:p>
          <w:p w14:paraId="70A409BC" w14:textId="0FBF659D" w:rsidR="00020A69" w:rsidDel="00CB330A" w:rsidRDefault="00DD523D">
            <w:pPr>
              <w:ind w:left="0" w:hanging="2"/>
              <w:rPr>
                <w:del w:id="194" w:author="임 종운" w:date="2022-05-17T11:34:00Z"/>
              </w:rPr>
            </w:pPr>
            <w:del w:id="195" w:author="임 종운" w:date="2022-05-17T11:34:00Z">
              <w:r w:rsidDel="00CB330A">
                <w:delText>INSERT INTO TBLWISHJOB (WISHJOB_SEQ, CITY, BASICPAY, STUDENT_SEQ) VALUES (58,'서울시 강남',1500000,58);</w:delText>
              </w:r>
            </w:del>
          </w:p>
          <w:p w14:paraId="60167804" w14:textId="3AFD4991" w:rsidR="00020A69" w:rsidDel="00CB330A" w:rsidRDefault="00DD523D">
            <w:pPr>
              <w:ind w:left="0" w:hanging="2"/>
              <w:rPr>
                <w:del w:id="196" w:author="임 종운" w:date="2022-05-17T11:34:00Z"/>
              </w:rPr>
            </w:pPr>
            <w:del w:id="197" w:author="임 종운" w:date="2022-05-17T11:34:00Z">
              <w:r w:rsidDel="00CB330A">
                <w:delText>INSERT INTO TBLWISHJOB (WISHJOB_SEQ, CITY, BASICPAY, STUDENT_SEQ) VALUES (59,'서울시 강북',3000000,59);</w:delText>
              </w:r>
            </w:del>
          </w:p>
          <w:p w14:paraId="59072212" w14:textId="0E912C91" w:rsidR="00020A69" w:rsidDel="00CB330A" w:rsidRDefault="00DD523D">
            <w:pPr>
              <w:ind w:left="0" w:hanging="2"/>
              <w:rPr>
                <w:del w:id="198" w:author="임 종운" w:date="2022-05-17T11:34:00Z"/>
              </w:rPr>
            </w:pPr>
            <w:del w:id="199" w:author="임 종운" w:date="2022-05-17T11:34:00Z">
              <w:r w:rsidDel="00CB330A">
                <w:delText>INSERT INTO TBLWISHJOB (WISHJOB_SEQ, CITY, BASICPAY, STUDENT_SEQ) VALUES (60,'서울시 강서',3000000,60);</w:delText>
              </w:r>
            </w:del>
          </w:p>
          <w:p w14:paraId="01B2E69B" w14:textId="18368A72" w:rsidR="00020A69" w:rsidDel="00CB330A" w:rsidRDefault="00DD523D">
            <w:pPr>
              <w:ind w:left="0" w:hanging="2"/>
              <w:rPr>
                <w:del w:id="200" w:author="임 종운" w:date="2022-05-17T11:34:00Z"/>
              </w:rPr>
            </w:pPr>
            <w:del w:id="201" w:author="임 종운" w:date="2022-05-17T11:34:00Z">
              <w:r w:rsidDel="00CB330A">
                <w:delText>INSERT INTO TBLWISHJOB (WISHJOB_SEQ, CITY, BASICPAY, STUDENT_SEQ) VALUES (61,'서울시 강남',3500000,61);</w:delText>
              </w:r>
            </w:del>
          </w:p>
          <w:p w14:paraId="47458886" w14:textId="7200A6DA" w:rsidR="00020A69" w:rsidDel="00CB330A" w:rsidRDefault="00DD523D">
            <w:pPr>
              <w:ind w:left="0" w:hanging="2"/>
              <w:rPr>
                <w:del w:id="202" w:author="임 종운" w:date="2022-05-17T11:34:00Z"/>
              </w:rPr>
            </w:pPr>
            <w:del w:id="203" w:author="임 종운" w:date="2022-05-17T11:34:00Z">
              <w:r w:rsidDel="00CB330A">
                <w:delText>INSERT INTO TBLWISHJOB (WISHJOB_SEQ, CITY, BASICPAY, STUDENT_SEQ) VALUES (62,'수원시',3500000,62);</w:delText>
              </w:r>
            </w:del>
          </w:p>
          <w:p w14:paraId="519349B5" w14:textId="4ACF9752" w:rsidR="00020A69" w:rsidDel="00CB330A" w:rsidRDefault="00DD523D">
            <w:pPr>
              <w:ind w:left="0" w:hanging="2"/>
              <w:rPr>
                <w:del w:id="204" w:author="임 종운" w:date="2022-05-17T11:34:00Z"/>
              </w:rPr>
            </w:pPr>
            <w:del w:id="205" w:author="임 종운" w:date="2022-05-17T11:34:00Z">
              <w:r w:rsidDel="00CB330A">
                <w:delText>INSERT INTO TBLWISHJOB (WISHJOB_SEQ, CITY, BASICPAY, STUDENT_SEQ) VALUES (63,'인천시',1800000,63);</w:delText>
              </w:r>
            </w:del>
          </w:p>
          <w:p w14:paraId="1A7F8B1C" w14:textId="3FFC51DA" w:rsidR="00020A69" w:rsidDel="00CB330A" w:rsidRDefault="00DD523D">
            <w:pPr>
              <w:ind w:left="0" w:hanging="2"/>
              <w:rPr>
                <w:del w:id="206" w:author="임 종운" w:date="2022-05-17T11:34:00Z"/>
              </w:rPr>
            </w:pPr>
            <w:del w:id="207" w:author="임 종운" w:date="2022-05-17T11:34:00Z">
              <w:r w:rsidDel="00CB330A">
                <w:delText>INSERT INTO TBLWISHJOB (WISHJOB_SEQ, CITY, BASICPAY, STUDENT_SEQ) VALUES (64,'수원시',3000000,64);</w:delText>
              </w:r>
            </w:del>
          </w:p>
          <w:p w14:paraId="2A08694B" w14:textId="75D06C49" w:rsidR="00020A69" w:rsidDel="00CB330A" w:rsidRDefault="00DD523D">
            <w:pPr>
              <w:ind w:left="0" w:hanging="2"/>
              <w:rPr>
                <w:del w:id="208" w:author="임 종운" w:date="2022-05-17T11:34:00Z"/>
              </w:rPr>
            </w:pPr>
            <w:del w:id="209" w:author="임 종운" w:date="2022-05-17T11:34:00Z">
              <w:r w:rsidDel="00CB330A">
                <w:delText>INSERT INTO TBLWISHJOB (WISHJOB_SEQ, CITY, BASICPAY, STUDENT_SEQ) VALUES (65,'서울시 강동',1500000,65);</w:delText>
              </w:r>
            </w:del>
          </w:p>
          <w:p w14:paraId="1FBC3DF6" w14:textId="3F39A9D3" w:rsidR="00020A69" w:rsidDel="00CB330A" w:rsidRDefault="00DD523D">
            <w:pPr>
              <w:ind w:left="0" w:hanging="2"/>
              <w:rPr>
                <w:del w:id="210" w:author="임 종운" w:date="2022-05-17T11:34:00Z"/>
              </w:rPr>
            </w:pPr>
            <w:del w:id="211" w:author="임 종운" w:date="2022-05-17T11:34:00Z">
              <w:r w:rsidDel="00CB330A">
                <w:delText>INSERT INTO TBLWISHJOB (WISHJOB_SEQ, CITY, BASICPAY, STUDENT_SEQ) VALUES (66,'인천시',2500000,66);</w:delText>
              </w:r>
            </w:del>
          </w:p>
          <w:p w14:paraId="13A1C66F" w14:textId="79A51CDC" w:rsidR="00020A69" w:rsidDel="00CB330A" w:rsidRDefault="00DD523D">
            <w:pPr>
              <w:ind w:left="0" w:hanging="2"/>
              <w:rPr>
                <w:del w:id="212" w:author="임 종운" w:date="2022-05-17T11:34:00Z"/>
              </w:rPr>
            </w:pPr>
            <w:del w:id="213" w:author="임 종운" w:date="2022-05-17T11:34:00Z">
              <w:r w:rsidDel="00CB330A">
                <w:delText>INSERT INTO TBLWISHJOB (WISHJOB_SEQ, CITY, BASICPAY, STUDENT_SEQ) VALUES (67,'수원시',1800000,67);</w:delText>
              </w:r>
            </w:del>
          </w:p>
          <w:p w14:paraId="40464F6A" w14:textId="322B366E" w:rsidR="00020A69" w:rsidDel="00CB330A" w:rsidRDefault="00DD523D">
            <w:pPr>
              <w:ind w:left="0" w:hanging="2"/>
              <w:rPr>
                <w:del w:id="214" w:author="임 종운" w:date="2022-05-17T11:34:00Z"/>
              </w:rPr>
            </w:pPr>
            <w:del w:id="215" w:author="임 종운" w:date="2022-05-17T11:34:00Z">
              <w:r w:rsidDel="00CB330A">
                <w:delText>INSERT INTO TBLWISHJOB (WISHJOB_SEQ, CITY, BASICPAY, STUDENT_SEQ) VALUES (68,'수원시',2000000,68);</w:delText>
              </w:r>
            </w:del>
          </w:p>
          <w:p w14:paraId="64616D19" w14:textId="18368D56" w:rsidR="00020A69" w:rsidDel="00CB330A" w:rsidRDefault="00DD523D">
            <w:pPr>
              <w:ind w:left="0" w:hanging="2"/>
              <w:rPr>
                <w:del w:id="216" w:author="임 종운" w:date="2022-05-17T11:34:00Z"/>
              </w:rPr>
            </w:pPr>
            <w:del w:id="217" w:author="임 종운" w:date="2022-05-17T11:34:00Z">
              <w:r w:rsidDel="00CB330A">
                <w:delText>INSERT INTO TBLWISHJOB (WISHJOB_SEQ, CITY, BASICPAY, STUDENT_SEQ) VALUES (69,'서울시 강동',2000000,69);</w:delText>
              </w:r>
            </w:del>
          </w:p>
          <w:p w14:paraId="08A33EE3" w14:textId="690C9003" w:rsidR="00020A69" w:rsidDel="00CB330A" w:rsidRDefault="00DD523D">
            <w:pPr>
              <w:ind w:left="0" w:hanging="2"/>
              <w:rPr>
                <w:del w:id="218" w:author="임 종운" w:date="2022-05-17T11:34:00Z"/>
              </w:rPr>
            </w:pPr>
            <w:del w:id="219" w:author="임 종운" w:date="2022-05-17T11:34:00Z">
              <w:r w:rsidDel="00CB330A">
                <w:delText>INSERT INTO TBLWISHJOB (WISHJOB_SEQ, CITY, BASICPAY, STUDENT_SEQ) VALUES (70,'서울시 강서',2000000,70);</w:delText>
              </w:r>
            </w:del>
          </w:p>
          <w:p w14:paraId="79B04608" w14:textId="1B77E3EA" w:rsidR="00020A69" w:rsidDel="00CB330A" w:rsidRDefault="00DD523D">
            <w:pPr>
              <w:ind w:left="0" w:hanging="2"/>
              <w:rPr>
                <w:del w:id="220" w:author="임 종운" w:date="2022-05-17T11:34:00Z"/>
              </w:rPr>
            </w:pPr>
            <w:del w:id="221" w:author="임 종운" w:date="2022-05-17T11:34:00Z">
              <w:r w:rsidDel="00CB330A">
                <w:delText>INSERT INTO TBLWISHJOB (WISHJOB_SEQ, CITY, BASICPAY, STUDENT_SEQ) VALUES (71,'서울시 강남',2500000,71);</w:delText>
              </w:r>
            </w:del>
          </w:p>
          <w:p w14:paraId="7A7B8A41" w14:textId="620AF8D6" w:rsidR="00020A69" w:rsidDel="00CB330A" w:rsidRDefault="00DD523D">
            <w:pPr>
              <w:ind w:left="0" w:hanging="2"/>
              <w:rPr>
                <w:del w:id="222" w:author="임 종운" w:date="2022-05-17T11:34:00Z"/>
              </w:rPr>
            </w:pPr>
            <w:del w:id="223" w:author="임 종운" w:date="2022-05-17T11:34:00Z">
              <w:r w:rsidDel="00CB330A">
                <w:delText>INSERT INTO TBLWISHJOB (WISHJOB_SEQ, CITY, BASICPAY, STUDENT_SEQ) VALUES (72,'인천시',3000000,72);</w:delText>
              </w:r>
            </w:del>
          </w:p>
          <w:p w14:paraId="7073C86F" w14:textId="33FA7F6E" w:rsidR="00020A69" w:rsidDel="00CB330A" w:rsidRDefault="00DD523D">
            <w:pPr>
              <w:ind w:left="0" w:hanging="2"/>
              <w:rPr>
                <w:del w:id="224" w:author="임 종운" w:date="2022-05-17T11:34:00Z"/>
              </w:rPr>
            </w:pPr>
            <w:del w:id="225" w:author="임 종운" w:date="2022-05-17T11:34:00Z">
              <w:r w:rsidDel="00CB330A">
                <w:delText>INSERT INTO TBLWISHJOB (WISHJOB_SEQ, CITY, BASICPAY, STUDENT_SEQ) VALUES (73,'서울시 강남',2500000,73);</w:delText>
              </w:r>
            </w:del>
          </w:p>
          <w:p w14:paraId="24DD4F06" w14:textId="2647D712" w:rsidR="00020A69" w:rsidDel="00CB330A" w:rsidRDefault="00DD523D">
            <w:pPr>
              <w:ind w:left="0" w:hanging="2"/>
              <w:rPr>
                <w:del w:id="226" w:author="임 종운" w:date="2022-05-17T11:34:00Z"/>
              </w:rPr>
            </w:pPr>
            <w:del w:id="227" w:author="임 종운" w:date="2022-05-17T11:34:00Z">
              <w:r w:rsidDel="00CB330A">
                <w:delText>INSERT INTO TBLWISHJOB (WISHJOB_SEQ, CITY, BASICPAY, STUDENT_SEQ) VALUES (74,'인천시',2000000,74);</w:delText>
              </w:r>
            </w:del>
          </w:p>
          <w:p w14:paraId="592D6707" w14:textId="7887C610" w:rsidR="00020A69" w:rsidDel="00CB330A" w:rsidRDefault="00DD523D">
            <w:pPr>
              <w:ind w:left="0" w:hanging="2"/>
              <w:rPr>
                <w:del w:id="228" w:author="임 종운" w:date="2022-05-17T11:34:00Z"/>
              </w:rPr>
            </w:pPr>
            <w:del w:id="229" w:author="임 종운" w:date="2022-05-17T11:34:00Z">
              <w:r w:rsidDel="00CB330A">
                <w:delText>INSERT INTO TBLWISHJOB (WISHJOB_SEQ, CITY, BASICPAY, STUDENT_SEQ) VALUES (75,'서울시 강남',1800000,75);</w:delText>
              </w:r>
            </w:del>
          </w:p>
          <w:p w14:paraId="3DD66D2E" w14:textId="5F356FBB" w:rsidR="00020A69" w:rsidDel="00CB330A" w:rsidRDefault="00DD523D">
            <w:pPr>
              <w:ind w:left="0" w:hanging="2"/>
              <w:rPr>
                <w:del w:id="230" w:author="임 종운" w:date="2022-05-17T11:34:00Z"/>
              </w:rPr>
            </w:pPr>
            <w:del w:id="231" w:author="임 종운" w:date="2022-05-17T11:34:00Z">
              <w:r w:rsidDel="00CB330A">
                <w:delText>INSERT INTO TBLWISHJOB (WISHJOB_SEQ, CITY, BASICPAY, STUDENT_SEQ) VALUES (76,'서울시 강남',2500000,76);</w:delText>
              </w:r>
            </w:del>
          </w:p>
          <w:p w14:paraId="66275E4B" w14:textId="6FB19B49" w:rsidR="00020A69" w:rsidDel="00CB330A" w:rsidRDefault="00DD523D">
            <w:pPr>
              <w:ind w:left="0" w:hanging="2"/>
              <w:rPr>
                <w:del w:id="232" w:author="임 종운" w:date="2022-05-17T11:34:00Z"/>
              </w:rPr>
            </w:pPr>
            <w:del w:id="233" w:author="임 종운" w:date="2022-05-17T11:34:00Z">
              <w:r w:rsidDel="00CB330A">
                <w:delText>INSERT INTO TBLWISHJOB (WISHJOB_SEQ, CITY, BASICPAY, STUDENT_SEQ) VALUES (77,'서울시 강북',2000000,77);</w:delText>
              </w:r>
            </w:del>
          </w:p>
          <w:p w14:paraId="0F594242" w14:textId="4D2278C6" w:rsidR="00020A69" w:rsidDel="00CB330A" w:rsidRDefault="00DD523D">
            <w:pPr>
              <w:ind w:left="0" w:hanging="2"/>
              <w:rPr>
                <w:del w:id="234" w:author="임 종운" w:date="2022-05-17T11:34:00Z"/>
              </w:rPr>
            </w:pPr>
            <w:del w:id="235" w:author="임 종운" w:date="2022-05-17T11:34:00Z">
              <w:r w:rsidDel="00CB330A">
                <w:delText>INSERT INTO TBLWISHJOB (WISHJOB_SEQ, CITY, BASICPAY, STUDENT_SEQ) VALUES (78,'서울시 강동',2500000,78);</w:delText>
              </w:r>
            </w:del>
          </w:p>
          <w:p w14:paraId="6E4F9DBD" w14:textId="1F26B081" w:rsidR="00020A69" w:rsidDel="00CB330A" w:rsidRDefault="00DD523D">
            <w:pPr>
              <w:ind w:left="0" w:hanging="2"/>
              <w:rPr>
                <w:del w:id="236" w:author="임 종운" w:date="2022-05-17T11:34:00Z"/>
              </w:rPr>
            </w:pPr>
            <w:del w:id="237" w:author="임 종운" w:date="2022-05-17T11:34:00Z">
              <w:r w:rsidDel="00CB330A">
                <w:delText>INSERT INTO TBLWISHJOB (WISHJOB_SEQ, CITY, BASICPAY, STUDENT_SEQ) VALUES (79,'서울시 강동',3000000,79);</w:delText>
              </w:r>
            </w:del>
          </w:p>
          <w:p w14:paraId="7F634B99" w14:textId="5E96335E" w:rsidR="00020A69" w:rsidDel="00CB330A" w:rsidRDefault="00DD523D">
            <w:pPr>
              <w:ind w:left="0" w:hanging="2"/>
              <w:rPr>
                <w:del w:id="238" w:author="임 종운" w:date="2022-05-17T11:34:00Z"/>
              </w:rPr>
            </w:pPr>
            <w:del w:id="239" w:author="임 종운" w:date="2022-05-17T11:34:00Z">
              <w:r w:rsidDel="00CB330A">
                <w:delText>INSERT INTO TBLWISHJOB (WISHJOB_SEQ, CITY, BASICPAY, STUDENT_SEQ) VALUES (80,'인천시',2500000,80);</w:delText>
              </w:r>
            </w:del>
          </w:p>
          <w:p w14:paraId="1F583B2C" w14:textId="6864837F" w:rsidR="00020A69" w:rsidDel="00CB330A" w:rsidRDefault="00DD523D">
            <w:pPr>
              <w:ind w:left="0" w:hanging="2"/>
              <w:rPr>
                <w:del w:id="240" w:author="임 종운" w:date="2022-05-17T11:34:00Z"/>
              </w:rPr>
            </w:pPr>
            <w:del w:id="241" w:author="임 종운" w:date="2022-05-17T11:34:00Z">
              <w:r w:rsidDel="00CB330A">
                <w:delText>INSERT INTO TBLWISHJOB (WISHJOB_SEQ, CITY, BASICPAY, STUDENT_SEQ) VALUES (81,'수원시',3500000,81);</w:delText>
              </w:r>
            </w:del>
          </w:p>
          <w:p w14:paraId="16E2D3F0" w14:textId="1AD1FB5C" w:rsidR="00020A69" w:rsidDel="00CB330A" w:rsidRDefault="00DD523D">
            <w:pPr>
              <w:ind w:left="0" w:hanging="2"/>
              <w:rPr>
                <w:del w:id="242" w:author="임 종운" w:date="2022-05-17T11:34:00Z"/>
              </w:rPr>
            </w:pPr>
            <w:del w:id="243" w:author="임 종운" w:date="2022-05-17T11:34:00Z">
              <w:r w:rsidDel="00CB330A">
                <w:delText>INSERT INTO TBLWISHJOB (WISHJOB_SEQ, CITY, BASICPAY, STUDENT_SEQ) VALUES (82,'서울시 강동',1500000,82);</w:delText>
              </w:r>
            </w:del>
          </w:p>
          <w:p w14:paraId="16E96692" w14:textId="58D4E466" w:rsidR="00020A69" w:rsidDel="00CB330A" w:rsidRDefault="00DD523D">
            <w:pPr>
              <w:ind w:left="0" w:hanging="2"/>
              <w:rPr>
                <w:del w:id="244" w:author="임 종운" w:date="2022-05-17T11:34:00Z"/>
              </w:rPr>
            </w:pPr>
            <w:del w:id="245" w:author="임 종운" w:date="2022-05-17T11:34:00Z">
              <w:r w:rsidDel="00CB330A">
                <w:delText>INSERT INTO TBLWISHJOB (WISHJOB_SEQ, CITY, BASICPAY, STUDENT_SEQ) VALUES (83,'서울시 강북',3000000,83);</w:delText>
              </w:r>
            </w:del>
          </w:p>
          <w:p w14:paraId="1310B45A" w14:textId="587B190D" w:rsidR="00020A69" w:rsidDel="00CB330A" w:rsidRDefault="00DD523D">
            <w:pPr>
              <w:ind w:left="0" w:hanging="2"/>
              <w:rPr>
                <w:del w:id="246" w:author="임 종운" w:date="2022-05-17T11:34:00Z"/>
              </w:rPr>
            </w:pPr>
            <w:del w:id="247" w:author="임 종운" w:date="2022-05-17T11:34:00Z">
              <w:r w:rsidDel="00CB330A">
                <w:delText>INSERT INTO TBLWISHJOB (WISHJOB_SEQ, CITY, BASICPAY, STUDENT_SEQ) VALUES (84,'서울시 강북',2500000,84);</w:delText>
              </w:r>
            </w:del>
          </w:p>
          <w:p w14:paraId="02E394D9" w14:textId="756528A3" w:rsidR="00020A69" w:rsidDel="00CB330A" w:rsidRDefault="00DD523D">
            <w:pPr>
              <w:ind w:left="0" w:hanging="2"/>
              <w:rPr>
                <w:del w:id="248" w:author="임 종운" w:date="2022-05-17T11:34:00Z"/>
              </w:rPr>
            </w:pPr>
            <w:del w:id="249" w:author="임 종운" w:date="2022-05-17T11:34:00Z">
              <w:r w:rsidDel="00CB330A">
                <w:delText>INSERT INTO TBLWISHJOB (WISHJOB_SEQ, CITY, BASICPAY, STUDENT_SEQ) VALUES (85,'서울시 강서',3500000,85);</w:delText>
              </w:r>
            </w:del>
          </w:p>
          <w:p w14:paraId="6FD20C7D" w14:textId="215C83E9" w:rsidR="00020A69" w:rsidDel="00CB330A" w:rsidRDefault="00DD523D">
            <w:pPr>
              <w:ind w:left="0" w:hanging="2"/>
              <w:rPr>
                <w:del w:id="250" w:author="임 종운" w:date="2022-05-17T11:34:00Z"/>
              </w:rPr>
            </w:pPr>
            <w:del w:id="251" w:author="임 종운" w:date="2022-05-17T11:34:00Z">
              <w:r w:rsidDel="00CB330A">
                <w:delText>INSERT INTO TBLWISHJOB (WISHJOB_SEQ, CITY, BASICPAY, STUDENT_SEQ) VALUES (86,'수원시',2500000,86);</w:delText>
              </w:r>
            </w:del>
          </w:p>
          <w:p w14:paraId="68361870" w14:textId="1FCD79D1" w:rsidR="00020A69" w:rsidDel="00CB330A" w:rsidRDefault="00DD523D">
            <w:pPr>
              <w:ind w:left="0" w:hanging="2"/>
              <w:rPr>
                <w:del w:id="252" w:author="임 종운" w:date="2022-05-17T11:34:00Z"/>
              </w:rPr>
            </w:pPr>
            <w:del w:id="253" w:author="임 종운" w:date="2022-05-17T11:34:00Z">
              <w:r w:rsidDel="00CB330A">
                <w:delText>INSERT INTO TBLWISHJOB (WISHJOB_SEQ, CITY, BASICPAY, STUDENT_SEQ) VALUES (87,'서울시 강남',3000000,87);</w:delText>
              </w:r>
            </w:del>
          </w:p>
          <w:p w14:paraId="7E54695C" w14:textId="7F25A039" w:rsidR="00020A69" w:rsidDel="00CB330A" w:rsidRDefault="00DD523D">
            <w:pPr>
              <w:ind w:left="0" w:hanging="2"/>
              <w:rPr>
                <w:del w:id="254" w:author="임 종운" w:date="2022-05-17T11:34:00Z"/>
              </w:rPr>
            </w:pPr>
            <w:del w:id="255" w:author="임 종운" w:date="2022-05-17T11:34:00Z">
              <w:r w:rsidDel="00CB330A">
                <w:delText>INSERT INTO TBLWISHJOB (WISHJOB_SEQ, CITY, BASICPAY, STUDENT_SEQ) VALUES (88,'수원시',2500000,88);</w:delText>
              </w:r>
            </w:del>
          </w:p>
          <w:p w14:paraId="075AE51D" w14:textId="1C3C30B1" w:rsidR="00020A69" w:rsidDel="00CB330A" w:rsidRDefault="00DD523D">
            <w:pPr>
              <w:ind w:left="0" w:hanging="2"/>
              <w:rPr>
                <w:del w:id="256" w:author="임 종운" w:date="2022-05-17T11:34:00Z"/>
              </w:rPr>
            </w:pPr>
            <w:del w:id="257" w:author="임 종운" w:date="2022-05-17T11:34:00Z">
              <w:r w:rsidDel="00CB330A">
                <w:delText>INSERT INTO TBLWISHJOB (WISHJOB_SEQ, CITY, BASICPAY, STUDENT_SEQ) VALUES (89,'서울시 강남',1500000,89);</w:delText>
              </w:r>
            </w:del>
          </w:p>
          <w:p w14:paraId="45143239" w14:textId="72B54E88" w:rsidR="00020A69" w:rsidDel="00CB330A" w:rsidRDefault="00DD523D">
            <w:pPr>
              <w:ind w:left="0" w:hanging="2"/>
              <w:rPr>
                <w:del w:id="258" w:author="임 종운" w:date="2022-05-17T11:34:00Z"/>
              </w:rPr>
            </w:pPr>
            <w:del w:id="259" w:author="임 종운" w:date="2022-05-17T11:34:00Z">
              <w:r w:rsidDel="00CB330A">
                <w:delText>INSERT INTO TBLWISHJOB (WISHJOB_SEQ, CITY, BASICPAY, STUDENT_SEQ) VALUES (90,'서울시 강서',2000000,90);</w:delText>
              </w:r>
            </w:del>
          </w:p>
          <w:p w14:paraId="32D78063" w14:textId="5FD5FE65" w:rsidR="00020A69" w:rsidDel="00CB330A" w:rsidRDefault="00DD523D">
            <w:pPr>
              <w:ind w:left="0" w:hanging="2"/>
              <w:rPr>
                <w:del w:id="260" w:author="임 종운" w:date="2022-05-17T11:34:00Z"/>
              </w:rPr>
            </w:pPr>
            <w:del w:id="261" w:author="임 종운" w:date="2022-05-17T11:34:00Z">
              <w:r w:rsidDel="00CB330A">
                <w:delText>INSERT INTO TBLWISHJOB (WISHJOB_SEQ, CITY, BASICPAY, STUDENT_SEQ) VALUES (91,'서울시 강동',1500000,91);</w:delText>
              </w:r>
            </w:del>
          </w:p>
          <w:p w14:paraId="10651AFA" w14:textId="7CD62CD3" w:rsidR="00020A69" w:rsidDel="00CB330A" w:rsidRDefault="00DD523D">
            <w:pPr>
              <w:ind w:left="0" w:hanging="2"/>
              <w:rPr>
                <w:del w:id="262" w:author="임 종운" w:date="2022-05-17T11:34:00Z"/>
              </w:rPr>
            </w:pPr>
            <w:del w:id="263" w:author="임 종운" w:date="2022-05-17T11:34:00Z">
              <w:r w:rsidDel="00CB330A">
                <w:delText>INSERT INTO TBLWISHJOB (WISHJOB_SEQ, CITY, BASICPAY, STUDENT_SEQ) VALUES (92,'서울시 강동',1800000,92);</w:delText>
              </w:r>
            </w:del>
          </w:p>
          <w:p w14:paraId="11C8A777" w14:textId="0A76CD3B" w:rsidR="00020A69" w:rsidDel="00CB330A" w:rsidRDefault="00DD523D">
            <w:pPr>
              <w:ind w:left="0" w:hanging="2"/>
              <w:rPr>
                <w:del w:id="264" w:author="임 종운" w:date="2022-05-17T11:34:00Z"/>
              </w:rPr>
            </w:pPr>
            <w:del w:id="265" w:author="임 종운" w:date="2022-05-17T11:34:00Z">
              <w:r w:rsidDel="00CB330A">
                <w:delText>INSERT INTO TBLWISHJOB (WISHJOB_SEQ, CITY, BASICPAY, STUDENT_SEQ) VALUES (93,'서울시 강북',1800000,93);</w:delText>
              </w:r>
            </w:del>
          </w:p>
          <w:p w14:paraId="59CD2E03" w14:textId="72011269" w:rsidR="00020A69" w:rsidDel="00CB330A" w:rsidRDefault="00DD523D">
            <w:pPr>
              <w:ind w:left="0" w:hanging="2"/>
              <w:rPr>
                <w:del w:id="266" w:author="임 종운" w:date="2022-05-17T11:34:00Z"/>
              </w:rPr>
            </w:pPr>
            <w:del w:id="267" w:author="임 종운" w:date="2022-05-17T11:34:00Z">
              <w:r w:rsidDel="00CB330A">
                <w:delText>INSERT INTO TBLWISHJOB (WISHJOB_SEQ, CITY, BASICPAY, STUDENT_SEQ) VALUES (94,'서울시 강남',2000000,94);</w:delText>
              </w:r>
            </w:del>
          </w:p>
          <w:p w14:paraId="2F6B0241" w14:textId="023719A3" w:rsidR="00020A69" w:rsidDel="00CB330A" w:rsidRDefault="00DD523D">
            <w:pPr>
              <w:ind w:left="0" w:hanging="2"/>
              <w:rPr>
                <w:del w:id="268" w:author="임 종운" w:date="2022-05-17T11:34:00Z"/>
              </w:rPr>
            </w:pPr>
            <w:del w:id="269" w:author="임 종운" w:date="2022-05-17T11:34:00Z">
              <w:r w:rsidDel="00CB330A">
                <w:delText>INSERT INTO TBLWISHJOB (WISHJOB_SEQ, CITY, BASICPAY, STUDENT_SEQ) VALUES (95,'서울시 강남',2500000,95);</w:delText>
              </w:r>
            </w:del>
          </w:p>
          <w:p w14:paraId="3742574C" w14:textId="7FC64912" w:rsidR="00020A69" w:rsidDel="00CB330A" w:rsidRDefault="00DD523D">
            <w:pPr>
              <w:ind w:left="0" w:hanging="2"/>
              <w:rPr>
                <w:del w:id="270" w:author="임 종운" w:date="2022-05-17T11:34:00Z"/>
              </w:rPr>
            </w:pPr>
            <w:del w:id="271" w:author="임 종운" w:date="2022-05-17T11:34:00Z">
              <w:r w:rsidDel="00CB330A">
                <w:delText>INSERT INTO TBLWISHJOB (WISHJOB_SEQ, CITY, BASICPAY, STUDENT_SEQ) VALUES (96,'서울시 강남',1500000,96);</w:delText>
              </w:r>
            </w:del>
          </w:p>
          <w:p w14:paraId="071BD6BB" w14:textId="00D3F8F4" w:rsidR="00020A69" w:rsidDel="00CB330A" w:rsidRDefault="00DD523D">
            <w:pPr>
              <w:ind w:left="0" w:hanging="2"/>
              <w:rPr>
                <w:del w:id="272" w:author="임 종운" w:date="2022-05-17T11:34:00Z"/>
              </w:rPr>
            </w:pPr>
            <w:del w:id="273" w:author="임 종운" w:date="2022-05-17T11:34:00Z">
              <w:r w:rsidDel="00CB330A">
                <w:delText>INSERT INTO TBLWISHJOB (WISHJOB_SEQ, CITY, BASICPAY, STUDENT_SEQ) VALUES (97,'수원시',2500000,97);</w:delText>
              </w:r>
            </w:del>
          </w:p>
          <w:p w14:paraId="5209686C" w14:textId="297EEE73" w:rsidR="00020A69" w:rsidDel="00CB330A" w:rsidRDefault="00DD523D">
            <w:pPr>
              <w:ind w:left="0" w:hanging="2"/>
              <w:rPr>
                <w:del w:id="274" w:author="임 종운" w:date="2022-05-17T11:34:00Z"/>
              </w:rPr>
            </w:pPr>
            <w:del w:id="275" w:author="임 종운" w:date="2022-05-17T11:34:00Z">
              <w:r w:rsidDel="00CB330A">
                <w:delText>INSERT INTO TBLWISHJOB (WISHJOB_SEQ, CITY, BASICPAY, STUDENT_SEQ) VALUES (98,'인천시',1800000,98);</w:delText>
              </w:r>
            </w:del>
          </w:p>
          <w:p w14:paraId="4DF7E2AE" w14:textId="789B012F" w:rsidR="00020A69" w:rsidDel="00CB330A" w:rsidRDefault="00DD523D">
            <w:pPr>
              <w:ind w:left="0" w:hanging="2"/>
              <w:rPr>
                <w:del w:id="276" w:author="임 종운" w:date="2022-05-17T11:34:00Z"/>
              </w:rPr>
            </w:pPr>
            <w:del w:id="277" w:author="임 종운" w:date="2022-05-17T11:34:00Z">
              <w:r w:rsidDel="00CB330A">
                <w:delText>INSERT INTO TBLWISHJOB (WISHJOB_SEQ, CITY, BASICPAY, STUDENT_SEQ) VALUES (99,'수원시',3000000,99);</w:delText>
              </w:r>
            </w:del>
          </w:p>
          <w:p w14:paraId="39C0192F" w14:textId="3F4F7290" w:rsidR="00020A69" w:rsidDel="00CB330A" w:rsidRDefault="00DD523D">
            <w:pPr>
              <w:ind w:left="0" w:hanging="2"/>
              <w:rPr>
                <w:del w:id="278" w:author="임 종운" w:date="2022-05-17T11:34:00Z"/>
              </w:rPr>
            </w:pPr>
            <w:del w:id="279" w:author="임 종운" w:date="2022-05-17T11:34:00Z">
              <w:r w:rsidDel="00CB330A">
                <w:delText>INSERT INTO TBLWISHJOB (WISHJOB_SEQ, CITY, BASICPAY, STUDENT_SEQ) VALUES (100,'서울시 강북',1500000,100);</w:delText>
              </w:r>
            </w:del>
          </w:p>
          <w:p w14:paraId="1992F01A" w14:textId="592475BB" w:rsidR="00020A69" w:rsidDel="00D470AE" w:rsidRDefault="00020A69">
            <w:pPr>
              <w:ind w:left="0" w:hanging="2"/>
              <w:rPr>
                <w:del w:id="280" w:author="임 종운" w:date="2022-05-17T11:39:00Z"/>
              </w:rPr>
            </w:pPr>
          </w:p>
          <w:p w14:paraId="3511C89F" w14:textId="66C565B7" w:rsidR="00020A69" w:rsidDel="00D470AE" w:rsidRDefault="00020A69">
            <w:pPr>
              <w:ind w:left="0" w:hanging="2"/>
              <w:rPr>
                <w:del w:id="281" w:author="임 종운" w:date="2022-05-17T11:39:00Z"/>
              </w:rPr>
            </w:pPr>
          </w:p>
          <w:p w14:paraId="064A57ED" w14:textId="3DDC1511" w:rsidR="00020A69" w:rsidDel="00D470AE" w:rsidRDefault="00020A69">
            <w:pPr>
              <w:ind w:left="0" w:hanging="2"/>
              <w:rPr>
                <w:del w:id="282" w:author="임 종운" w:date="2022-05-17T11:39:00Z"/>
              </w:rPr>
            </w:pPr>
          </w:p>
        </w:tc>
      </w:tr>
    </w:tbl>
    <w:p w14:paraId="61D14766" w14:textId="77777777" w:rsidR="00020A69" w:rsidDel="00D470AE" w:rsidRDefault="00020A69">
      <w:pPr>
        <w:ind w:left="0" w:hanging="2"/>
        <w:rPr>
          <w:del w:id="283" w:author="임 종운" w:date="2022-05-17T11:39:00Z"/>
          <w:rFonts w:hint="eastAsia"/>
        </w:rPr>
      </w:pPr>
    </w:p>
    <w:p w14:paraId="72ED1BDA" w14:textId="01EF5A2B" w:rsidR="006404E9" w:rsidRDefault="006404E9" w:rsidP="00D470AE">
      <w:pPr>
        <w:ind w:leftChars="0" w:left="0" w:firstLineChars="0" w:firstLine="0"/>
        <w:rPr>
          <w:ins w:id="284" w:author="임 종운" w:date="2022-05-17T11:37:00Z"/>
          <w:rFonts w:hint="eastAsia"/>
        </w:rPr>
        <w:pPrChange w:id="285" w:author="임 종운" w:date="2022-05-17T11:39:00Z">
          <w:pPr>
            <w:ind w:left="0" w:hanging="2"/>
          </w:pPr>
        </w:pPrChange>
      </w:pPr>
    </w:p>
    <w:tbl>
      <w:tblPr>
        <w:tblStyle w:val="a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6404E9" w14:paraId="1BA77E3F" w14:textId="77777777" w:rsidTr="000E1D94">
        <w:trPr>
          <w:trHeight w:val="195"/>
          <w:ins w:id="286" w:author="임 종운" w:date="2022-05-17T11:37:00Z"/>
        </w:trPr>
        <w:tc>
          <w:tcPr>
            <w:tcW w:w="1689" w:type="dxa"/>
            <w:shd w:val="clear" w:color="auto" w:fill="D9D9D9"/>
            <w:vAlign w:val="center"/>
          </w:tcPr>
          <w:p w14:paraId="412381C7" w14:textId="77777777" w:rsidR="006404E9" w:rsidRDefault="006404E9" w:rsidP="000E1D94">
            <w:pPr>
              <w:ind w:left="0" w:hanging="2"/>
              <w:jc w:val="center"/>
              <w:rPr>
                <w:ins w:id="287" w:author="임 종운" w:date="2022-05-17T11:37:00Z"/>
              </w:rPr>
            </w:pPr>
            <w:ins w:id="288" w:author="임 종운" w:date="2022-05-17T11:37:00Z">
              <w:r>
                <w:t>테이블명</w:t>
              </w:r>
            </w:ins>
          </w:p>
        </w:tc>
        <w:tc>
          <w:tcPr>
            <w:tcW w:w="5507" w:type="dxa"/>
            <w:shd w:val="clear" w:color="auto" w:fill="auto"/>
            <w:vAlign w:val="center"/>
          </w:tcPr>
          <w:p w14:paraId="0A3696C6" w14:textId="6E6944F4" w:rsidR="006404E9" w:rsidRDefault="00D470AE" w:rsidP="000E1D94">
            <w:pPr>
              <w:ind w:leftChars="0" w:left="0" w:firstLineChars="0" w:firstLine="0"/>
              <w:rPr>
                <w:ins w:id="289" w:author="임 종운" w:date="2022-05-17T11:37:00Z"/>
                <w:rFonts w:hint="eastAsia"/>
              </w:rPr>
            </w:pPr>
            <w:ins w:id="290" w:author="임 종운" w:date="2022-05-17T11:40:00Z">
              <w:r>
                <w:t>attendance</w:t>
              </w:r>
            </w:ins>
          </w:p>
        </w:tc>
        <w:tc>
          <w:tcPr>
            <w:tcW w:w="3827" w:type="dxa"/>
            <w:shd w:val="clear" w:color="auto" w:fill="D9D9D9"/>
            <w:vAlign w:val="center"/>
          </w:tcPr>
          <w:p w14:paraId="6B42D77C" w14:textId="77777777" w:rsidR="006404E9" w:rsidRDefault="006404E9" w:rsidP="000E1D94">
            <w:pPr>
              <w:ind w:left="0" w:hanging="2"/>
              <w:jc w:val="center"/>
              <w:rPr>
                <w:ins w:id="291" w:author="임 종운" w:date="2022-05-17T11:37:00Z"/>
              </w:rPr>
            </w:pPr>
            <w:ins w:id="292" w:author="임 종운" w:date="2022-05-17T11:37:00Z">
              <w:r>
                <w:t>작성일</w:t>
              </w:r>
            </w:ins>
          </w:p>
        </w:tc>
        <w:tc>
          <w:tcPr>
            <w:tcW w:w="3151" w:type="dxa"/>
            <w:vAlign w:val="center"/>
          </w:tcPr>
          <w:p w14:paraId="7E519AAB" w14:textId="77777777" w:rsidR="006404E9" w:rsidRDefault="006404E9" w:rsidP="000E1D94">
            <w:pPr>
              <w:ind w:left="0" w:hanging="2"/>
              <w:rPr>
                <w:ins w:id="293" w:author="임 종운" w:date="2022-05-17T11:37:00Z"/>
              </w:rPr>
            </w:pPr>
            <w:ins w:id="294" w:author="임 종운" w:date="2022-05-17T11:37:00Z">
              <w:r>
                <w:t>2022-05-17</w:t>
              </w:r>
            </w:ins>
          </w:p>
        </w:tc>
      </w:tr>
      <w:tr w:rsidR="006404E9" w14:paraId="49F02C49" w14:textId="77777777" w:rsidTr="000E1D94">
        <w:trPr>
          <w:trHeight w:val="173"/>
          <w:ins w:id="295" w:author="임 종운" w:date="2022-05-17T11:37:00Z"/>
        </w:trPr>
        <w:tc>
          <w:tcPr>
            <w:tcW w:w="1689" w:type="dxa"/>
            <w:shd w:val="clear" w:color="auto" w:fill="D9D9D9"/>
            <w:vAlign w:val="center"/>
          </w:tcPr>
          <w:p w14:paraId="03A2EE90" w14:textId="77777777" w:rsidR="006404E9" w:rsidRDefault="006404E9" w:rsidP="000E1D94">
            <w:pPr>
              <w:ind w:left="0" w:hanging="2"/>
              <w:jc w:val="center"/>
              <w:rPr>
                <w:ins w:id="296" w:author="임 종운" w:date="2022-05-17T11:37:00Z"/>
              </w:rPr>
            </w:pPr>
            <w:ins w:id="297" w:author="임 종운" w:date="2022-05-17T11:37:00Z">
              <w:r>
                <w:t>System</w:t>
              </w:r>
            </w:ins>
          </w:p>
        </w:tc>
        <w:tc>
          <w:tcPr>
            <w:tcW w:w="5507" w:type="dxa"/>
            <w:shd w:val="clear" w:color="auto" w:fill="auto"/>
            <w:vAlign w:val="center"/>
          </w:tcPr>
          <w:p w14:paraId="1CA6BC38" w14:textId="46CA13D4" w:rsidR="006404E9" w:rsidRDefault="00D470AE" w:rsidP="000E1D94">
            <w:pPr>
              <w:ind w:left="0" w:hanging="2"/>
              <w:rPr>
                <w:ins w:id="298" w:author="임 종운" w:date="2022-05-17T11:37:00Z"/>
                <w:rFonts w:hint="eastAsia"/>
              </w:rPr>
            </w:pPr>
            <w:ins w:id="299" w:author="임 종운" w:date="2022-05-17T11:40:00Z">
              <w:r>
                <w:rPr>
                  <w:rFonts w:hint="eastAsia"/>
                </w:rPr>
                <w:t>교육생 출석일자</w:t>
              </w:r>
            </w:ins>
          </w:p>
        </w:tc>
        <w:tc>
          <w:tcPr>
            <w:tcW w:w="3827" w:type="dxa"/>
            <w:shd w:val="clear" w:color="auto" w:fill="D9D9D9"/>
            <w:vAlign w:val="center"/>
          </w:tcPr>
          <w:p w14:paraId="438F62C5" w14:textId="77777777" w:rsidR="006404E9" w:rsidRDefault="006404E9" w:rsidP="000E1D94">
            <w:pPr>
              <w:ind w:left="0" w:hanging="2"/>
              <w:jc w:val="center"/>
              <w:rPr>
                <w:ins w:id="300" w:author="임 종운" w:date="2022-05-17T11:37:00Z"/>
              </w:rPr>
            </w:pPr>
            <w:ins w:id="301" w:author="임 종운" w:date="2022-05-17T11:37:00Z">
              <w:r>
                <w:t>작성자</w:t>
              </w:r>
            </w:ins>
          </w:p>
        </w:tc>
        <w:tc>
          <w:tcPr>
            <w:tcW w:w="3151" w:type="dxa"/>
            <w:vAlign w:val="center"/>
          </w:tcPr>
          <w:p w14:paraId="6ECD02C5" w14:textId="77777777" w:rsidR="006404E9" w:rsidRDefault="006404E9" w:rsidP="000E1D94">
            <w:pPr>
              <w:ind w:left="0" w:hanging="2"/>
              <w:rPr>
                <w:ins w:id="302" w:author="임 종운" w:date="2022-05-17T11:37:00Z"/>
              </w:rPr>
            </w:pPr>
            <w:ins w:id="303" w:author="임 종운" w:date="2022-05-17T11:37:00Z">
              <w:r>
                <w:rPr>
                  <w:rFonts w:hint="eastAsia"/>
                </w:rPr>
                <w:t>임종운</w:t>
              </w:r>
            </w:ins>
          </w:p>
        </w:tc>
      </w:tr>
      <w:tr w:rsidR="006404E9" w14:paraId="300563D9" w14:textId="77777777" w:rsidTr="000E1D94">
        <w:trPr>
          <w:ins w:id="304" w:author="임 종운" w:date="2022-05-17T11:37:00Z"/>
        </w:trPr>
        <w:tc>
          <w:tcPr>
            <w:tcW w:w="14174" w:type="dxa"/>
            <w:gridSpan w:val="4"/>
            <w:shd w:val="clear" w:color="auto" w:fill="D9D9D9"/>
            <w:vAlign w:val="center"/>
          </w:tcPr>
          <w:p w14:paraId="1DDFDBF1" w14:textId="77777777" w:rsidR="006404E9" w:rsidRDefault="006404E9" w:rsidP="000E1D94">
            <w:pPr>
              <w:ind w:left="0" w:hanging="2"/>
              <w:rPr>
                <w:ins w:id="305" w:author="임 종운" w:date="2022-05-17T11:37:00Z"/>
              </w:rPr>
            </w:pPr>
            <w:ins w:id="306" w:author="임 종운" w:date="2022-05-17T11:37:00Z">
              <w:r>
                <w:t>DML</w:t>
              </w:r>
            </w:ins>
          </w:p>
        </w:tc>
      </w:tr>
      <w:tr w:rsidR="006404E9" w14:paraId="2F6C81B0" w14:textId="77777777" w:rsidTr="000E1D94">
        <w:trPr>
          <w:ins w:id="307" w:author="임 종운" w:date="2022-05-17T11:37:00Z"/>
        </w:trPr>
        <w:tc>
          <w:tcPr>
            <w:tcW w:w="14174" w:type="dxa"/>
            <w:gridSpan w:val="4"/>
            <w:vAlign w:val="center"/>
          </w:tcPr>
          <w:p w14:paraId="6165C2C2" w14:textId="77777777" w:rsidR="00D470AE" w:rsidRDefault="00D470AE" w:rsidP="00D470AE">
            <w:pPr>
              <w:ind w:left="0" w:hanging="2"/>
              <w:rPr>
                <w:ins w:id="308" w:author="임 종운" w:date="2022-05-17T11:40:00Z"/>
              </w:rPr>
            </w:pPr>
            <w:ins w:id="309" w:author="임 종운" w:date="2022-05-17T11:40:00Z">
              <w:r>
                <w:t>INSERT INTO attendance VALUES (1, 1, 2021-09-12);</w:t>
              </w:r>
            </w:ins>
          </w:p>
          <w:p w14:paraId="17ED729B" w14:textId="77777777" w:rsidR="00D470AE" w:rsidRDefault="00D470AE" w:rsidP="00D470AE">
            <w:pPr>
              <w:ind w:left="0" w:hanging="2"/>
              <w:rPr>
                <w:ins w:id="310" w:author="임 종운" w:date="2022-05-17T11:40:00Z"/>
              </w:rPr>
            </w:pPr>
            <w:ins w:id="311" w:author="임 종운" w:date="2022-05-17T11:40:00Z">
              <w:r>
                <w:t>INSERT INTO attendance VALUES (2, 2, 2021-09-12);</w:t>
              </w:r>
            </w:ins>
          </w:p>
          <w:p w14:paraId="0B526DE4" w14:textId="77777777" w:rsidR="00D470AE" w:rsidRDefault="00D470AE" w:rsidP="00D470AE">
            <w:pPr>
              <w:ind w:left="0" w:hanging="2"/>
              <w:rPr>
                <w:ins w:id="312" w:author="임 종운" w:date="2022-05-17T11:40:00Z"/>
              </w:rPr>
            </w:pPr>
            <w:ins w:id="313" w:author="임 종운" w:date="2022-05-17T11:40:00Z">
              <w:r>
                <w:t>INSERT INTO attendance VALUES (3, 3, 2021-09-12);</w:t>
              </w:r>
            </w:ins>
          </w:p>
          <w:p w14:paraId="744E858A" w14:textId="77777777" w:rsidR="00D470AE" w:rsidRDefault="00D470AE" w:rsidP="00D470AE">
            <w:pPr>
              <w:ind w:left="0" w:hanging="2"/>
              <w:rPr>
                <w:ins w:id="314" w:author="임 종운" w:date="2022-05-17T11:40:00Z"/>
              </w:rPr>
            </w:pPr>
            <w:ins w:id="315" w:author="임 종운" w:date="2022-05-17T11:40:00Z">
              <w:r>
                <w:t>INSERT INTO attendance VALUES (4, 4, 2021-09-12);</w:t>
              </w:r>
            </w:ins>
          </w:p>
          <w:p w14:paraId="0365E471" w14:textId="77777777" w:rsidR="00D470AE" w:rsidRDefault="00D470AE" w:rsidP="00D470AE">
            <w:pPr>
              <w:ind w:left="0" w:hanging="2"/>
              <w:rPr>
                <w:ins w:id="316" w:author="임 종운" w:date="2022-05-17T11:40:00Z"/>
              </w:rPr>
            </w:pPr>
            <w:ins w:id="317" w:author="임 종운" w:date="2022-05-17T11:40:00Z">
              <w:r>
                <w:t>INSERT INTO attendance VALUES (5, 5, 2021-09-12);</w:t>
              </w:r>
            </w:ins>
          </w:p>
          <w:p w14:paraId="76F96657" w14:textId="77777777" w:rsidR="00D470AE" w:rsidRDefault="00D470AE" w:rsidP="00D470AE">
            <w:pPr>
              <w:ind w:left="0" w:hanging="2"/>
              <w:rPr>
                <w:ins w:id="318" w:author="임 종운" w:date="2022-05-17T11:40:00Z"/>
              </w:rPr>
            </w:pPr>
            <w:ins w:id="319" w:author="임 종운" w:date="2022-05-17T11:40:00Z">
              <w:r>
                <w:t>INSERT INTO attendance VALUES (6, 6, 2021-09-12);</w:t>
              </w:r>
            </w:ins>
          </w:p>
          <w:p w14:paraId="58D806A6" w14:textId="77777777" w:rsidR="00D470AE" w:rsidRDefault="00D470AE" w:rsidP="00D470AE">
            <w:pPr>
              <w:ind w:left="0" w:hanging="2"/>
              <w:rPr>
                <w:ins w:id="320" w:author="임 종운" w:date="2022-05-17T11:40:00Z"/>
              </w:rPr>
            </w:pPr>
            <w:ins w:id="321" w:author="임 종운" w:date="2022-05-17T11:40:00Z">
              <w:r>
                <w:t>INSERT INTO attendance VALUES (7, 7, 2021-09-12);</w:t>
              </w:r>
            </w:ins>
          </w:p>
          <w:p w14:paraId="7283EFA2" w14:textId="77777777" w:rsidR="00D470AE" w:rsidRDefault="00D470AE" w:rsidP="00D470AE">
            <w:pPr>
              <w:ind w:left="0" w:hanging="2"/>
              <w:rPr>
                <w:ins w:id="322" w:author="임 종운" w:date="2022-05-17T11:40:00Z"/>
              </w:rPr>
            </w:pPr>
            <w:ins w:id="323" w:author="임 종운" w:date="2022-05-17T11:40:00Z">
              <w:r>
                <w:t>INSERT INTO attendance VALUES (8, 8, 2021-09-12);</w:t>
              </w:r>
            </w:ins>
          </w:p>
          <w:p w14:paraId="4A8D182E" w14:textId="77777777" w:rsidR="00D470AE" w:rsidRDefault="00D470AE" w:rsidP="00D470AE">
            <w:pPr>
              <w:ind w:left="0" w:hanging="2"/>
              <w:rPr>
                <w:ins w:id="324" w:author="임 종운" w:date="2022-05-17T11:40:00Z"/>
              </w:rPr>
            </w:pPr>
            <w:ins w:id="325" w:author="임 종운" w:date="2022-05-17T11:40:00Z">
              <w:r>
                <w:t>INSERT INTO attendance VALUES (9, 9, 2021-09-12);</w:t>
              </w:r>
            </w:ins>
          </w:p>
          <w:p w14:paraId="21E58025" w14:textId="77777777" w:rsidR="00D470AE" w:rsidRDefault="00D470AE" w:rsidP="00D470AE">
            <w:pPr>
              <w:ind w:left="0" w:hanging="2"/>
              <w:rPr>
                <w:ins w:id="326" w:author="임 종운" w:date="2022-05-17T11:40:00Z"/>
              </w:rPr>
            </w:pPr>
            <w:ins w:id="327" w:author="임 종운" w:date="2022-05-17T11:40:00Z">
              <w:r>
                <w:t>INSERT INTO attendance VALUES (10, 10, 2021-09-12);</w:t>
              </w:r>
            </w:ins>
          </w:p>
          <w:p w14:paraId="7C71C056" w14:textId="77777777" w:rsidR="00D470AE" w:rsidRDefault="00D470AE" w:rsidP="00D470AE">
            <w:pPr>
              <w:ind w:left="0" w:hanging="2"/>
              <w:rPr>
                <w:ins w:id="328" w:author="임 종운" w:date="2022-05-17T11:40:00Z"/>
              </w:rPr>
            </w:pPr>
            <w:ins w:id="329" w:author="임 종운" w:date="2022-05-17T11:40:00Z">
              <w:r>
                <w:t>INSERT INTO attendance VALUES (11, 11, 2021-09-12);</w:t>
              </w:r>
            </w:ins>
          </w:p>
          <w:p w14:paraId="32ECAC96" w14:textId="77777777" w:rsidR="00D470AE" w:rsidRDefault="00D470AE" w:rsidP="00D470AE">
            <w:pPr>
              <w:ind w:left="0" w:hanging="2"/>
              <w:rPr>
                <w:ins w:id="330" w:author="임 종운" w:date="2022-05-17T11:40:00Z"/>
              </w:rPr>
            </w:pPr>
            <w:ins w:id="331" w:author="임 종운" w:date="2022-05-17T11:40:00Z">
              <w:r>
                <w:t>INSERT INTO attendance VALUES (12, 12, 2021-09-12);</w:t>
              </w:r>
            </w:ins>
          </w:p>
          <w:p w14:paraId="3CA5CE62" w14:textId="77777777" w:rsidR="00D470AE" w:rsidRDefault="00D470AE" w:rsidP="00D470AE">
            <w:pPr>
              <w:ind w:left="0" w:hanging="2"/>
              <w:rPr>
                <w:ins w:id="332" w:author="임 종운" w:date="2022-05-17T11:40:00Z"/>
              </w:rPr>
            </w:pPr>
            <w:ins w:id="333" w:author="임 종운" w:date="2022-05-17T11:40:00Z">
              <w:r>
                <w:t>INSERT INTO attendance VALUES (13, 13, 2021-09-12);</w:t>
              </w:r>
            </w:ins>
          </w:p>
          <w:p w14:paraId="3FEB61EA" w14:textId="77777777" w:rsidR="00D470AE" w:rsidRDefault="00D470AE" w:rsidP="00D470AE">
            <w:pPr>
              <w:ind w:left="0" w:hanging="2"/>
              <w:rPr>
                <w:ins w:id="334" w:author="임 종운" w:date="2022-05-17T11:40:00Z"/>
              </w:rPr>
            </w:pPr>
            <w:ins w:id="335" w:author="임 종운" w:date="2022-05-17T11:40:00Z">
              <w:r>
                <w:t>INSERT INTO attendance VALUES (14, 14, 2021-09-12);</w:t>
              </w:r>
            </w:ins>
          </w:p>
          <w:p w14:paraId="44181F74" w14:textId="77777777" w:rsidR="00D470AE" w:rsidRDefault="00D470AE" w:rsidP="00D470AE">
            <w:pPr>
              <w:ind w:left="0" w:hanging="2"/>
              <w:rPr>
                <w:ins w:id="336" w:author="임 종운" w:date="2022-05-17T11:40:00Z"/>
              </w:rPr>
            </w:pPr>
            <w:ins w:id="337" w:author="임 종운" w:date="2022-05-17T11:40:00Z">
              <w:r>
                <w:t>INSERT INTO attendance VALUES (15, 15, 2021-09-12);</w:t>
              </w:r>
            </w:ins>
          </w:p>
          <w:p w14:paraId="6C7B8FFC" w14:textId="77777777" w:rsidR="00D470AE" w:rsidRDefault="00D470AE" w:rsidP="00D470AE">
            <w:pPr>
              <w:ind w:left="0" w:hanging="2"/>
              <w:rPr>
                <w:ins w:id="338" w:author="임 종운" w:date="2022-05-17T11:40:00Z"/>
              </w:rPr>
            </w:pPr>
            <w:ins w:id="339" w:author="임 종운" w:date="2022-05-17T11:40:00Z">
              <w:r>
                <w:lastRenderedPageBreak/>
                <w:t>INSERT INTO attendance VALUES (16, 16, 2021-09-12);</w:t>
              </w:r>
            </w:ins>
          </w:p>
          <w:p w14:paraId="5B4FB77F" w14:textId="77777777" w:rsidR="00D470AE" w:rsidRDefault="00D470AE" w:rsidP="00D470AE">
            <w:pPr>
              <w:ind w:left="0" w:hanging="2"/>
              <w:rPr>
                <w:ins w:id="340" w:author="임 종운" w:date="2022-05-17T11:40:00Z"/>
              </w:rPr>
            </w:pPr>
            <w:ins w:id="341" w:author="임 종운" w:date="2022-05-17T11:40:00Z">
              <w:r>
                <w:t>INSERT INTO attendance VALUES (17, 17, 2021-09-12);</w:t>
              </w:r>
            </w:ins>
          </w:p>
          <w:p w14:paraId="1C3F7435" w14:textId="77777777" w:rsidR="00D470AE" w:rsidRDefault="00D470AE" w:rsidP="00D470AE">
            <w:pPr>
              <w:ind w:left="0" w:hanging="2"/>
              <w:rPr>
                <w:ins w:id="342" w:author="임 종운" w:date="2022-05-17T11:40:00Z"/>
              </w:rPr>
            </w:pPr>
            <w:ins w:id="343" w:author="임 종운" w:date="2022-05-17T11:40:00Z">
              <w:r>
                <w:t>INSERT INTO attendance VALUES (18, 18, 2021-09-12);</w:t>
              </w:r>
            </w:ins>
          </w:p>
          <w:p w14:paraId="4959CC67" w14:textId="77777777" w:rsidR="00D470AE" w:rsidRDefault="00D470AE" w:rsidP="00D470AE">
            <w:pPr>
              <w:ind w:left="0" w:hanging="2"/>
              <w:rPr>
                <w:ins w:id="344" w:author="임 종운" w:date="2022-05-17T11:40:00Z"/>
              </w:rPr>
            </w:pPr>
            <w:ins w:id="345" w:author="임 종운" w:date="2022-05-17T11:40:00Z">
              <w:r>
                <w:t>INSERT INTO attendance VALUES (19, 19, 2021-09-12);</w:t>
              </w:r>
            </w:ins>
          </w:p>
          <w:p w14:paraId="15035945" w14:textId="77777777" w:rsidR="00D470AE" w:rsidRDefault="00D470AE" w:rsidP="00D470AE">
            <w:pPr>
              <w:ind w:left="0" w:hanging="2"/>
              <w:rPr>
                <w:ins w:id="346" w:author="임 종운" w:date="2022-05-17T11:40:00Z"/>
              </w:rPr>
            </w:pPr>
            <w:ins w:id="347" w:author="임 종운" w:date="2022-05-17T11:40:00Z">
              <w:r>
                <w:t>INSERT INTO attendance VALUES (20, 20, 2021-09-12);</w:t>
              </w:r>
            </w:ins>
          </w:p>
          <w:p w14:paraId="3C847B57" w14:textId="77777777" w:rsidR="00D470AE" w:rsidRDefault="00D470AE" w:rsidP="00D470AE">
            <w:pPr>
              <w:ind w:left="0" w:hanging="2"/>
              <w:rPr>
                <w:ins w:id="348" w:author="임 종운" w:date="2022-05-17T11:40:00Z"/>
              </w:rPr>
            </w:pPr>
            <w:ins w:id="349" w:author="임 종운" w:date="2022-05-17T11:40:00Z">
              <w:r>
                <w:t>INSERT INTO attendance VALUES (21, 21, 2021-09-12);</w:t>
              </w:r>
            </w:ins>
          </w:p>
          <w:p w14:paraId="417C9930" w14:textId="77777777" w:rsidR="00D470AE" w:rsidRDefault="00D470AE" w:rsidP="00D470AE">
            <w:pPr>
              <w:ind w:left="0" w:hanging="2"/>
              <w:rPr>
                <w:ins w:id="350" w:author="임 종운" w:date="2022-05-17T11:40:00Z"/>
              </w:rPr>
            </w:pPr>
            <w:ins w:id="351" w:author="임 종운" w:date="2022-05-17T11:40:00Z">
              <w:r>
                <w:t>INSERT INTO attendance VALUES (22, 22, 2021-09-12);</w:t>
              </w:r>
            </w:ins>
          </w:p>
          <w:p w14:paraId="640DA572" w14:textId="77777777" w:rsidR="00D470AE" w:rsidRDefault="00D470AE" w:rsidP="00D470AE">
            <w:pPr>
              <w:ind w:left="0" w:hanging="2"/>
              <w:rPr>
                <w:ins w:id="352" w:author="임 종운" w:date="2022-05-17T11:40:00Z"/>
              </w:rPr>
            </w:pPr>
            <w:ins w:id="353" w:author="임 종운" w:date="2022-05-17T11:40:00Z">
              <w:r>
                <w:t>INSERT INTO attendance VALUES (23, 23, 2021-09-12);</w:t>
              </w:r>
            </w:ins>
          </w:p>
          <w:p w14:paraId="7A90EC8A" w14:textId="77777777" w:rsidR="00D470AE" w:rsidRDefault="00D470AE" w:rsidP="00D470AE">
            <w:pPr>
              <w:ind w:left="0" w:hanging="2"/>
              <w:rPr>
                <w:ins w:id="354" w:author="임 종운" w:date="2022-05-17T11:40:00Z"/>
              </w:rPr>
            </w:pPr>
            <w:ins w:id="355" w:author="임 종운" w:date="2022-05-17T11:40:00Z">
              <w:r>
                <w:t>INSERT INTO attendance VALUES (24, 24, 2021-09-12);</w:t>
              </w:r>
            </w:ins>
          </w:p>
          <w:p w14:paraId="24CF5A14" w14:textId="77777777" w:rsidR="00D470AE" w:rsidRDefault="00D470AE" w:rsidP="00D470AE">
            <w:pPr>
              <w:ind w:left="0" w:hanging="2"/>
              <w:rPr>
                <w:ins w:id="356" w:author="임 종운" w:date="2022-05-17T11:40:00Z"/>
              </w:rPr>
            </w:pPr>
            <w:ins w:id="357" w:author="임 종운" w:date="2022-05-17T11:40:00Z">
              <w:r>
                <w:t>INSERT INTO attendance VALUES (25, 25, 2021-09-12);</w:t>
              </w:r>
            </w:ins>
          </w:p>
          <w:p w14:paraId="41BF7321" w14:textId="77777777" w:rsidR="00D470AE" w:rsidRDefault="00D470AE" w:rsidP="00D470AE">
            <w:pPr>
              <w:ind w:left="0" w:hanging="2"/>
              <w:rPr>
                <w:ins w:id="358" w:author="임 종운" w:date="2022-05-17T11:40:00Z"/>
              </w:rPr>
            </w:pPr>
            <w:ins w:id="359" w:author="임 종운" w:date="2022-05-17T11:40:00Z">
              <w:r>
                <w:t>INSERT INTO attendance VALUES (26, 26, 2021-09-12);</w:t>
              </w:r>
            </w:ins>
          </w:p>
          <w:p w14:paraId="68B085DD" w14:textId="77777777" w:rsidR="00D470AE" w:rsidRDefault="00D470AE" w:rsidP="00D470AE">
            <w:pPr>
              <w:ind w:left="0" w:hanging="2"/>
              <w:rPr>
                <w:ins w:id="360" w:author="임 종운" w:date="2022-05-17T11:40:00Z"/>
              </w:rPr>
            </w:pPr>
            <w:ins w:id="361" w:author="임 종운" w:date="2022-05-17T11:40:00Z">
              <w:r>
                <w:t>INSERT INTO attendance VALUES (27, 1, 2021-09-13);</w:t>
              </w:r>
            </w:ins>
          </w:p>
          <w:p w14:paraId="570C570F" w14:textId="77777777" w:rsidR="00D470AE" w:rsidRDefault="00D470AE" w:rsidP="00D470AE">
            <w:pPr>
              <w:ind w:left="0" w:hanging="2"/>
              <w:rPr>
                <w:ins w:id="362" w:author="임 종운" w:date="2022-05-17T11:40:00Z"/>
              </w:rPr>
            </w:pPr>
            <w:ins w:id="363" w:author="임 종운" w:date="2022-05-17T11:40:00Z">
              <w:r>
                <w:t>INSERT INTO attendance VALUES (28, 2, 2021-09-13);</w:t>
              </w:r>
            </w:ins>
          </w:p>
          <w:p w14:paraId="0F74CA3F" w14:textId="77777777" w:rsidR="00D470AE" w:rsidRDefault="00D470AE" w:rsidP="00D470AE">
            <w:pPr>
              <w:ind w:left="0" w:hanging="2"/>
              <w:rPr>
                <w:ins w:id="364" w:author="임 종운" w:date="2022-05-17T11:40:00Z"/>
              </w:rPr>
            </w:pPr>
            <w:ins w:id="365" w:author="임 종운" w:date="2022-05-17T11:40:00Z">
              <w:r>
                <w:t>INSERT INTO attendance VALUES (29, 3, 2021-09-13);</w:t>
              </w:r>
            </w:ins>
          </w:p>
          <w:p w14:paraId="0E7F86AA" w14:textId="77777777" w:rsidR="00D470AE" w:rsidRDefault="00D470AE" w:rsidP="00D470AE">
            <w:pPr>
              <w:ind w:left="0" w:hanging="2"/>
              <w:rPr>
                <w:ins w:id="366" w:author="임 종운" w:date="2022-05-17T11:40:00Z"/>
              </w:rPr>
            </w:pPr>
            <w:ins w:id="367" w:author="임 종운" w:date="2022-05-17T11:40:00Z">
              <w:r>
                <w:t>INSERT INTO attendance VALUES (30, 4, 2021-09-13);</w:t>
              </w:r>
            </w:ins>
          </w:p>
          <w:p w14:paraId="4D5DEEF0" w14:textId="77777777" w:rsidR="00D470AE" w:rsidRDefault="00D470AE" w:rsidP="00D470AE">
            <w:pPr>
              <w:ind w:left="0" w:hanging="2"/>
              <w:rPr>
                <w:ins w:id="368" w:author="임 종운" w:date="2022-05-17T11:40:00Z"/>
              </w:rPr>
            </w:pPr>
            <w:ins w:id="369" w:author="임 종운" w:date="2022-05-17T11:40:00Z">
              <w:r>
                <w:t>INSERT INTO attendance VALUES (31, 5, 2021-09-13);</w:t>
              </w:r>
            </w:ins>
          </w:p>
          <w:p w14:paraId="27A45C75" w14:textId="77777777" w:rsidR="00D470AE" w:rsidRDefault="00D470AE" w:rsidP="00D470AE">
            <w:pPr>
              <w:ind w:left="0" w:hanging="2"/>
              <w:rPr>
                <w:ins w:id="370" w:author="임 종운" w:date="2022-05-17T11:40:00Z"/>
              </w:rPr>
            </w:pPr>
            <w:ins w:id="371" w:author="임 종운" w:date="2022-05-17T11:40:00Z">
              <w:r>
                <w:t>INSERT INTO attendance VALUES (32, 6, 2021-09-13);</w:t>
              </w:r>
            </w:ins>
          </w:p>
          <w:p w14:paraId="677BC43A" w14:textId="77777777" w:rsidR="00D470AE" w:rsidRDefault="00D470AE" w:rsidP="00D470AE">
            <w:pPr>
              <w:ind w:left="0" w:hanging="2"/>
              <w:rPr>
                <w:ins w:id="372" w:author="임 종운" w:date="2022-05-17T11:40:00Z"/>
              </w:rPr>
            </w:pPr>
            <w:ins w:id="373" w:author="임 종운" w:date="2022-05-17T11:40:00Z">
              <w:r>
                <w:t>INSERT INTO attendance VALUES (33, 7, 2021-09-13);</w:t>
              </w:r>
            </w:ins>
          </w:p>
          <w:p w14:paraId="1223C91A" w14:textId="77777777" w:rsidR="00D470AE" w:rsidRDefault="00D470AE" w:rsidP="00D470AE">
            <w:pPr>
              <w:ind w:left="0" w:hanging="2"/>
              <w:rPr>
                <w:ins w:id="374" w:author="임 종운" w:date="2022-05-17T11:40:00Z"/>
              </w:rPr>
            </w:pPr>
            <w:ins w:id="375" w:author="임 종운" w:date="2022-05-17T11:40:00Z">
              <w:r>
                <w:t>INSERT INTO attendance VALUES (34, 8, 2021-09-13);</w:t>
              </w:r>
            </w:ins>
          </w:p>
          <w:p w14:paraId="01E6B0BB" w14:textId="77777777" w:rsidR="00D470AE" w:rsidRDefault="00D470AE" w:rsidP="00D470AE">
            <w:pPr>
              <w:ind w:left="0" w:hanging="2"/>
              <w:rPr>
                <w:ins w:id="376" w:author="임 종운" w:date="2022-05-17T11:40:00Z"/>
              </w:rPr>
            </w:pPr>
            <w:ins w:id="377" w:author="임 종운" w:date="2022-05-17T11:40:00Z">
              <w:r>
                <w:t>INSERT INTO attendance VALUES (35, 9, 2021-09-13);</w:t>
              </w:r>
            </w:ins>
          </w:p>
          <w:p w14:paraId="0A16B7F3" w14:textId="77777777" w:rsidR="00D470AE" w:rsidRDefault="00D470AE" w:rsidP="00D470AE">
            <w:pPr>
              <w:ind w:left="0" w:hanging="2"/>
              <w:rPr>
                <w:ins w:id="378" w:author="임 종운" w:date="2022-05-17T11:40:00Z"/>
              </w:rPr>
            </w:pPr>
            <w:ins w:id="379" w:author="임 종운" w:date="2022-05-17T11:40:00Z">
              <w:r>
                <w:t>INSERT INTO attendance VALUES (36, 10, 2021-09-13);</w:t>
              </w:r>
            </w:ins>
          </w:p>
          <w:p w14:paraId="249B99BB" w14:textId="77777777" w:rsidR="00D470AE" w:rsidRDefault="00D470AE" w:rsidP="00D470AE">
            <w:pPr>
              <w:ind w:left="0" w:hanging="2"/>
              <w:rPr>
                <w:ins w:id="380" w:author="임 종운" w:date="2022-05-17T11:40:00Z"/>
              </w:rPr>
            </w:pPr>
            <w:ins w:id="381" w:author="임 종운" w:date="2022-05-17T11:40:00Z">
              <w:r>
                <w:t>INSERT INTO attendance VALUES (37, 11, 2021-09-13);</w:t>
              </w:r>
            </w:ins>
          </w:p>
          <w:p w14:paraId="00656B1A" w14:textId="77777777" w:rsidR="00D470AE" w:rsidRDefault="00D470AE" w:rsidP="00D470AE">
            <w:pPr>
              <w:ind w:left="0" w:hanging="2"/>
              <w:rPr>
                <w:ins w:id="382" w:author="임 종운" w:date="2022-05-17T11:40:00Z"/>
              </w:rPr>
            </w:pPr>
            <w:ins w:id="383" w:author="임 종운" w:date="2022-05-17T11:40:00Z">
              <w:r>
                <w:t>INSERT INTO attendance VALUES (38, 12, 2021-09-13);</w:t>
              </w:r>
            </w:ins>
          </w:p>
          <w:p w14:paraId="4DCA764F" w14:textId="77777777" w:rsidR="00D470AE" w:rsidRDefault="00D470AE" w:rsidP="00D470AE">
            <w:pPr>
              <w:ind w:left="0" w:hanging="2"/>
              <w:rPr>
                <w:ins w:id="384" w:author="임 종운" w:date="2022-05-17T11:40:00Z"/>
              </w:rPr>
            </w:pPr>
            <w:ins w:id="385" w:author="임 종운" w:date="2022-05-17T11:40:00Z">
              <w:r>
                <w:t>INSERT INTO attendance VALUES (39, 13, 2021-09-13);</w:t>
              </w:r>
            </w:ins>
          </w:p>
          <w:p w14:paraId="6B299D30" w14:textId="77777777" w:rsidR="00D470AE" w:rsidRDefault="00D470AE" w:rsidP="00D470AE">
            <w:pPr>
              <w:ind w:left="0" w:hanging="2"/>
              <w:rPr>
                <w:ins w:id="386" w:author="임 종운" w:date="2022-05-17T11:40:00Z"/>
              </w:rPr>
            </w:pPr>
            <w:ins w:id="387" w:author="임 종운" w:date="2022-05-17T11:40:00Z">
              <w:r>
                <w:t>INSERT INTO attendance VALUES (40, 14, 2021-09-13);</w:t>
              </w:r>
            </w:ins>
          </w:p>
          <w:p w14:paraId="36801ADF" w14:textId="77777777" w:rsidR="00D470AE" w:rsidRDefault="00D470AE" w:rsidP="00D470AE">
            <w:pPr>
              <w:ind w:left="0" w:hanging="2"/>
              <w:rPr>
                <w:ins w:id="388" w:author="임 종운" w:date="2022-05-17T11:40:00Z"/>
              </w:rPr>
            </w:pPr>
            <w:ins w:id="389" w:author="임 종운" w:date="2022-05-17T11:40:00Z">
              <w:r>
                <w:t>INSERT INTO attendance VALUES (41, 15, 2021-09-13);</w:t>
              </w:r>
            </w:ins>
          </w:p>
          <w:p w14:paraId="6B93AE28" w14:textId="77777777" w:rsidR="00D470AE" w:rsidRDefault="00D470AE" w:rsidP="00D470AE">
            <w:pPr>
              <w:ind w:left="0" w:hanging="2"/>
              <w:rPr>
                <w:ins w:id="390" w:author="임 종운" w:date="2022-05-17T11:40:00Z"/>
              </w:rPr>
            </w:pPr>
            <w:ins w:id="391" w:author="임 종운" w:date="2022-05-17T11:40:00Z">
              <w:r>
                <w:t>INSERT INTO attendance VALUES (42, 16, 2021-09-13);</w:t>
              </w:r>
            </w:ins>
          </w:p>
          <w:p w14:paraId="1B8D29DF" w14:textId="77777777" w:rsidR="00D470AE" w:rsidRDefault="00D470AE" w:rsidP="00D470AE">
            <w:pPr>
              <w:ind w:left="0" w:hanging="2"/>
              <w:rPr>
                <w:ins w:id="392" w:author="임 종운" w:date="2022-05-17T11:40:00Z"/>
              </w:rPr>
            </w:pPr>
            <w:ins w:id="393" w:author="임 종운" w:date="2022-05-17T11:40:00Z">
              <w:r>
                <w:lastRenderedPageBreak/>
                <w:t>INSERT INTO attendance VALUES (43, 17, 2021-09-13);</w:t>
              </w:r>
            </w:ins>
          </w:p>
          <w:p w14:paraId="118C14E0" w14:textId="77777777" w:rsidR="00D470AE" w:rsidRDefault="00D470AE" w:rsidP="00D470AE">
            <w:pPr>
              <w:ind w:left="0" w:hanging="2"/>
              <w:rPr>
                <w:ins w:id="394" w:author="임 종운" w:date="2022-05-17T11:40:00Z"/>
              </w:rPr>
            </w:pPr>
            <w:ins w:id="395" w:author="임 종운" w:date="2022-05-17T11:40:00Z">
              <w:r>
                <w:t>INSERT INTO attendance VALUES (44, 18, 2021-09-13);</w:t>
              </w:r>
            </w:ins>
          </w:p>
          <w:p w14:paraId="46098614" w14:textId="77777777" w:rsidR="00D470AE" w:rsidRDefault="00D470AE" w:rsidP="00D470AE">
            <w:pPr>
              <w:ind w:left="0" w:hanging="2"/>
              <w:rPr>
                <w:ins w:id="396" w:author="임 종운" w:date="2022-05-17T11:40:00Z"/>
              </w:rPr>
            </w:pPr>
            <w:ins w:id="397" w:author="임 종운" w:date="2022-05-17T11:40:00Z">
              <w:r>
                <w:t>INSERT INTO attendance VALUES (45, 19, 2021-09-13);</w:t>
              </w:r>
            </w:ins>
          </w:p>
          <w:p w14:paraId="766989A6" w14:textId="77777777" w:rsidR="00D470AE" w:rsidRDefault="00D470AE" w:rsidP="00D470AE">
            <w:pPr>
              <w:ind w:left="0" w:hanging="2"/>
              <w:rPr>
                <w:ins w:id="398" w:author="임 종운" w:date="2022-05-17T11:40:00Z"/>
              </w:rPr>
            </w:pPr>
            <w:ins w:id="399" w:author="임 종운" w:date="2022-05-17T11:40:00Z">
              <w:r>
                <w:t>INSERT INTO attendance VALUES (46, 20, 2021-09-13);</w:t>
              </w:r>
            </w:ins>
          </w:p>
          <w:p w14:paraId="49D2A415" w14:textId="77777777" w:rsidR="00D470AE" w:rsidRDefault="00D470AE" w:rsidP="00D470AE">
            <w:pPr>
              <w:ind w:left="0" w:hanging="2"/>
              <w:rPr>
                <w:ins w:id="400" w:author="임 종운" w:date="2022-05-17T11:40:00Z"/>
              </w:rPr>
            </w:pPr>
            <w:ins w:id="401" w:author="임 종운" w:date="2022-05-17T11:40:00Z">
              <w:r>
                <w:t>INSERT INTO attendance VALUES (47, 21, 2021-09-13);</w:t>
              </w:r>
            </w:ins>
          </w:p>
          <w:p w14:paraId="30EDA05B" w14:textId="77777777" w:rsidR="00D470AE" w:rsidRDefault="00D470AE" w:rsidP="00D470AE">
            <w:pPr>
              <w:ind w:left="0" w:hanging="2"/>
              <w:rPr>
                <w:ins w:id="402" w:author="임 종운" w:date="2022-05-17T11:40:00Z"/>
              </w:rPr>
            </w:pPr>
            <w:ins w:id="403" w:author="임 종운" w:date="2022-05-17T11:40:00Z">
              <w:r>
                <w:t>INSERT INTO attendance VALUES (48, 22, 2021-09-13);</w:t>
              </w:r>
            </w:ins>
          </w:p>
          <w:p w14:paraId="272D9E06" w14:textId="77777777" w:rsidR="00D470AE" w:rsidRDefault="00D470AE" w:rsidP="00D470AE">
            <w:pPr>
              <w:ind w:left="0" w:hanging="2"/>
              <w:rPr>
                <w:ins w:id="404" w:author="임 종운" w:date="2022-05-17T11:40:00Z"/>
              </w:rPr>
            </w:pPr>
            <w:ins w:id="405" w:author="임 종운" w:date="2022-05-17T11:40:00Z">
              <w:r>
                <w:t>INSERT INTO attendance VALUES (49, 23, 2021-09-13);</w:t>
              </w:r>
            </w:ins>
          </w:p>
          <w:p w14:paraId="1C14134A" w14:textId="77777777" w:rsidR="00D470AE" w:rsidRDefault="00D470AE" w:rsidP="00D470AE">
            <w:pPr>
              <w:ind w:left="0" w:hanging="2"/>
              <w:rPr>
                <w:ins w:id="406" w:author="임 종운" w:date="2022-05-17T11:40:00Z"/>
              </w:rPr>
            </w:pPr>
            <w:ins w:id="407" w:author="임 종운" w:date="2022-05-17T11:40:00Z">
              <w:r>
                <w:t>INSERT INTO attendance VALUES (50, 24, 2021-09-13);</w:t>
              </w:r>
            </w:ins>
          </w:p>
          <w:p w14:paraId="4934BFD2" w14:textId="77777777" w:rsidR="00D470AE" w:rsidRDefault="00D470AE" w:rsidP="00D470AE">
            <w:pPr>
              <w:ind w:left="0" w:hanging="2"/>
              <w:rPr>
                <w:ins w:id="408" w:author="임 종운" w:date="2022-05-17T11:40:00Z"/>
              </w:rPr>
            </w:pPr>
            <w:ins w:id="409" w:author="임 종운" w:date="2022-05-17T11:40:00Z">
              <w:r>
                <w:t>INSERT INTO attendance VALUES (51, 25, 2021-09-13);</w:t>
              </w:r>
            </w:ins>
          </w:p>
          <w:p w14:paraId="07AFAF23" w14:textId="77777777" w:rsidR="00D470AE" w:rsidRDefault="00D470AE" w:rsidP="00D470AE">
            <w:pPr>
              <w:ind w:left="0" w:hanging="2"/>
              <w:rPr>
                <w:ins w:id="410" w:author="임 종운" w:date="2022-05-17T11:40:00Z"/>
              </w:rPr>
            </w:pPr>
            <w:ins w:id="411" w:author="임 종운" w:date="2022-05-17T11:40:00Z">
              <w:r>
                <w:t>INSERT INTO attendance VALUES (52, 26, 2021-09-13);</w:t>
              </w:r>
            </w:ins>
          </w:p>
          <w:p w14:paraId="79DE8F01" w14:textId="77777777" w:rsidR="00D470AE" w:rsidRDefault="00D470AE" w:rsidP="00D470AE">
            <w:pPr>
              <w:ind w:left="0" w:hanging="2"/>
              <w:rPr>
                <w:ins w:id="412" w:author="임 종운" w:date="2022-05-17T11:40:00Z"/>
              </w:rPr>
            </w:pPr>
            <w:ins w:id="413" w:author="임 종운" w:date="2022-05-17T11:40:00Z">
              <w:r>
                <w:t>INSERT INTO attendance VALUES (53, 1, 2021-09-14);</w:t>
              </w:r>
            </w:ins>
          </w:p>
          <w:p w14:paraId="6A210987" w14:textId="77777777" w:rsidR="00D470AE" w:rsidRDefault="00D470AE" w:rsidP="00D470AE">
            <w:pPr>
              <w:ind w:left="0" w:hanging="2"/>
              <w:rPr>
                <w:ins w:id="414" w:author="임 종운" w:date="2022-05-17T11:40:00Z"/>
              </w:rPr>
            </w:pPr>
            <w:ins w:id="415" w:author="임 종운" w:date="2022-05-17T11:40:00Z">
              <w:r>
                <w:t>INSERT INTO attendance VALUES (54, 2, 2021-09-14);</w:t>
              </w:r>
            </w:ins>
          </w:p>
          <w:p w14:paraId="10777D1A" w14:textId="77777777" w:rsidR="00D470AE" w:rsidRDefault="00D470AE" w:rsidP="00D470AE">
            <w:pPr>
              <w:ind w:left="0" w:hanging="2"/>
              <w:rPr>
                <w:ins w:id="416" w:author="임 종운" w:date="2022-05-17T11:40:00Z"/>
              </w:rPr>
            </w:pPr>
            <w:ins w:id="417" w:author="임 종운" w:date="2022-05-17T11:40:00Z">
              <w:r>
                <w:t>INSERT INTO attendance VALUES (55, 3, 2021-09-14);</w:t>
              </w:r>
            </w:ins>
          </w:p>
          <w:p w14:paraId="530707FD" w14:textId="77777777" w:rsidR="00D470AE" w:rsidRDefault="00D470AE" w:rsidP="00D470AE">
            <w:pPr>
              <w:ind w:left="0" w:hanging="2"/>
              <w:rPr>
                <w:ins w:id="418" w:author="임 종운" w:date="2022-05-17T11:40:00Z"/>
              </w:rPr>
            </w:pPr>
            <w:ins w:id="419" w:author="임 종운" w:date="2022-05-17T11:40:00Z">
              <w:r>
                <w:t>INSERT INTO attendance VALUES (56, 4, 2021-09-14);</w:t>
              </w:r>
            </w:ins>
          </w:p>
          <w:p w14:paraId="4FCA61EE" w14:textId="77777777" w:rsidR="00D470AE" w:rsidRDefault="00D470AE" w:rsidP="00D470AE">
            <w:pPr>
              <w:ind w:left="0" w:hanging="2"/>
              <w:rPr>
                <w:ins w:id="420" w:author="임 종운" w:date="2022-05-17T11:40:00Z"/>
              </w:rPr>
            </w:pPr>
            <w:ins w:id="421" w:author="임 종운" w:date="2022-05-17T11:40:00Z">
              <w:r>
                <w:t>INSERT INTO attendance VALUES (57, 5, 2021-09-14);</w:t>
              </w:r>
            </w:ins>
          </w:p>
          <w:p w14:paraId="221BCC51" w14:textId="77777777" w:rsidR="00D470AE" w:rsidRDefault="00D470AE" w:rsidP="00D470AE">
            <w:pPr>
              <w:ind w:left="0" w:hanging="2"/>
              <w:rPr>
                <w:ins w:id="422" w:author="임 종운" w:date="2022-05-17T11:40:00Z"/>
              </w:rPr>
            </w:pPr>
            <w:ins w:id="423" w:author="임 종운" w:date="2022-05-17T11:40:00Z">
              <w:r>
                <w:t>INSERT INTO attendance VALUES (58, 6, 2021-09-14);</w:t>
              </w:r>
            </w:ins>
          </w:p>
          <w:p w14:paraId="1F7A05A3" w14:textId="77777777" w:rsidR="00D470AE" w:rsidRDefault="00D470AE" w:rsidP="00D470AE">
            <w:pPr>
              <w:ind w:left="0" w:hanging="2"/>
              <w:rPr>
                <w:ins w:id="424" w:author="임 종운" w:date="2022-05-17T11:40:00Z"/>
              </w:rPr>
            </w:pPr>
            <w:ins w:id="425" w:author="임 종운" w:date="2022-05-17T11:40:00Z">
              <w:r>
                <w:t>INSERT INTO attendance VALUES (59, 7, 2021-09-14);</w:t>
              </w:r>
            </w:ins>
          </w:p>
          <w:p w14:paraId="2736F943" w14:textId="77777777" w:rsidR="00D470AE" w:rsidRDefault="00D470AE" w:rsidP="00D470AE">
            <w:pPr>
              <w:ind w:left="0" w:hanging="2"/>
              <w:rPr>
                <w:ins w:id="426" w:author="임 종운" w:date="2022-05-17T11:40:00Z"/>
              </w:rPr>
            </w:pPr>
            <w:ins w:id="427" w:author="임 종운" w:date="2022-05-17T11:40:00Z">
              <w:r>
                <w:t>INSERT INTO attendance VALUES (60, 8, 2021-09-14);</w:t>
              </w:r>
            </w:ins>
          </w:p>
          <w:p w14:paraId="030537EA" w14:textId="77777777" w:rsidR="00D470AE" w:rsidRDefault="00D470AE" w:rsidP="00D470AE">
            <w:pPr>
              <w:ind w:left="0" w:hanging="2"/>
              <w:rPr>
                <w:ins w:id="428" w:author="임 종운" w:date="2022-05-17T11:40:00Z"/>
              </w:rPr>
            </w:pPr>
            <w:ins w:id="429" w:author="임 종운" w:date="2022-05-17T11:40:00Z">
              <w:r>
                <w:t>INSERT INTO attendance VALUES (61, 9, 2021-09-14);</w:t>
              </w:r>
            </w:ins>
          </w:p>
          <w:p w14:paraId="7A3EC4CD" w14:textId="77777777" w:rsidR="00D470AE" w:rsidRDefault="00D470AE" w:rsidP="00D470AE">
            <w:pPr>
              <w:ind w:left="0" w:hanging="2"/>
              <w:rPr>
                <w:ins w:id="430" w:author="임 종운" w:date="2022-05-17T11:40:00Z"/>
              </w:rPr>
            </w:pPr>
            <w:ins w:id="431" w:author="임 종운" w:date="2022-05-17T11:40:00Z">
              <w:r>
                <w:t>INSERT INTO attendance VALUES (62, 10, 2021-09-14);</w:t>
              </w:r>
            </w:ins>
          </w:p>
          <w:p w14:paraId="5510E08A" w14:textId="77777777" w:rsidR="00D470AE" w:rsidRDefault="00D470AE" w:rsidP="00D470AE">
            <w:pPr>
              <w:ind w:left="0" w:hanging="2"/>
              <w:rPr>
                <w:ins w:id="432" w:author="임 종운" w:date="2022-05-17T11:40:00Z"/>
              </w:rPr>
            </w:pPr>
            <w:ins w:id="433" w:author="임 종운" w:date="2022-05-17T11:40:00Z">
              <w:r>
                <w:t>INSERT INTO attendance VALUES (63, 11, 2021-09-14);</w:t>
              </w:r>
            </w:ins>
          </w:p>
          <w:p w14:paraId="0382E67A" w14:textId="77777777" w:rsidR="00D470AE" w:rsidRDefault="00D470AE" w:rsidP="00D470AE">
            <w:pPr>
              <w:ind w:left="0" w:hanging="2"/>
              <w:rPr>
                <w:ins w:id="434" w:author="임 종운" w:date="2022-05-17T11:40:00Z"/>
              </w:rPr>
            </w:pPr>
            <w:ins w:id="435" w:author="임 종운" w:date="2022-05-17T11:40:00Z">
              <w:r>
                <w:t>INSERT INTO attendance VALUES (64, 12, 2021-09-14);</w:t>
              </w:r>
            </w:ins>
          </w:p>
          <w:p w14:paraId="4FD08FB7" w14:textId="77777777" w:rsidR="00D470AE" w:rsidRDefault="00D470AE" w:rsidP="00D470AE">
            <w:pPr>
              <w:ind w:left="0" w:hanging="2"/>
              <w:rPr>
                <w:ins w:id="436" w:author="임 종운" w:date="2022-05-17T11:40:00Z"/>
              </w:rPr>
            </w:pPr>
            <w:ins w:id="437" w:author="임 종운" w:date="2022-05-17T11:40:00Z">
              <w:r>
                <w:t>INSERT INTO attendance VALUES (65, 13, 2021-09-14);</w:t>
              </w:r>
            </w:ins>
          </w:p>
          <w:p w14:paraId="0F263E91" w14:textId="77777777" w:rsidR="00D470AE" w:rsidRDefault="00D470AE" w:rsidP="00D470AE">
            <w:pPr>
              <w:ind w:left="0" w:hanging="2"/>
              <w:rPr>
                <w:ins w:id="438" w:author="임 종운" w:date="2022-05-17T11:40:00Z"/>
              </w:rPr>
            </w:pPr>
            <w:ins w:id="439" w:author="임 종운" w:date="2022-05-17T11:40:00Z">
              <w:r>
                <w:t>INSERT INTO attendance VALUES (66, 14, 2021-09-14);</w:t>
              </w:r>
            </w:ins>
          </w:p>
          <w:p w14:paraId="493B0768" w14:textId="77777777" w:rsidR="00D470AE" w:rsidRDefault="00D470AE" w:rsidP="00D470AE">
            <w:pPr>
              <w:ind w:left="0" w:hanging="2"/>
              <w:rPr>
                <w:ins w:id="440" w:author="임 종운" w:date="2022-05-17T11:40:00Z"/>
              </w:rPr>
            </w:pPr>
            <w:ins w:id="441" w:author="임 종운" w:date="2022-05-17T11:40:00Z">
              <w:r>
                <w:t>INSERT INTO attendance VALUES (67, 15, 2021-09-14);</w:t>
              </w:r>
            </w:ins>
          </w:p>
          <w:p w14:paraId="78980C9A" w14:textId="77777777" w:rsidR="00D470AE" w:rsidRDefault="00D470AE" w:rsidP="00D470AE">
            <w:pPr>
              <w:ind w:left="0" w:hanging="2"/>
              <w:rPr>
                <w:ins w:id="442" w:author="임 종운" w:date="2022-05-17T11:40:00Z"/>
              </w:rPr>
            </w:pPr>
            <w:ins w:id="443" w:author="임 종운" w:date="2022-05-17T11:40:00Z">
              <w:r>
                <w:t>INSERT INTO attendance VALUES (68, 16, 2021-09-14);</w:t>
              </w:r>
            </w:ins>
          </w:p>
          <w:p w14:paraId="7C285864" w14:textId="77777777" w:rsidR="00D470AE" w:rsidRDefault="00D470AE" w:rsidP="00D470AE">
            <w:pPr>
              <w:ind w:left="0" w:hanging="2"/>
              <w:rPr>
                <w:ins w:id="444" w:author="임 종운" w:date="2022-05-17T11:40:00Z"/>
              </w:rPr>
            </w:pPr>
            <w:ins w:id="445" w:author="임 종운" w:date="2022-05-17T11:40:00Z">
              <w:r>
                <w:t>INSERT INTO attendance VALUES (69, 17, 2021-09-14);</w:t>
              </w:r>
            </w:ins>
          </w:p>
          <w:p w14:paraId="32D3FCA0" w14:textId="77777777" w:rsidR="00D470AE" w:rsidRDefault="00D470AE" w:rsidP="00D470AE">
            <w:pPr>
              <w:ind w:left="0" w:hanging="2"/>
              <w:rPr>
                <w:ins w:id="446" w:author="임 종운" w:date="2022-05-17T11:40:00Z"/>
              </w:rPr>
            </w:pPr>
            <w:ins w:id="447" w:author="임 종운" w:date="2022-05-17T11:40:00Z">
              <w:r>
                <w:lastRenderedPageBreak/>
                <w:t>INSERT INTO attendance VALUES (70, 18, 2021-09-14);</w:t>
              </w:r>
            </w:ins>
          </w:p>
          <w:p w14:paraId="098F4931" w14:textId="77777777" w:rsidR="00D470AE" w:rsidRDefault="00D470AE" w:rsidP="00D470AE">
            <w:pPr>
              <w:ind w:left="0" w:hanging="2"/>
              <w:rPr>
                <w:ins w:id="448" w:author="임 종운" w:date="2022-05-17T11:40:00Z"/>
              </w:rPr>
            </w:pPr>
            <w:ins w:id="449" w:author="임 종운" w:date="2022-05-17T11:40:00Z">
              <w:r>
                <w:t>INSERT INTO attendance VALUES (71, 19, 2021-09-14);</w:t>
              </w:r>
            </w:ins>
          </w:p>
          <w:p w14:paraId="58F77FB7" w14:textId="77777777" w:rsidR="00D470AE" w:rsidRDefault="00D470AE" w:rsidP="00D470AE">
            <w:pPr>
              <w:ind w:left="0" w:hanging="2"/>
              <w:rPr>
                <w:ins w:id="450" w:author="임 종운" w:date="2022-05-17T11:40:00Z"/>
              </w:rPr>
            </w:pPr>
            <w:ins w:id="451" w:author="임 종운" w:date="2022-05-17T11:40:00Z">
              <w:r>
                <w:t>INSERT INTO attendance VALUES (72, 20, 2021-09-14);</w:t>
              </w:r>
            </w:ins>
          </w:p>
          <w:p w14:paraId="29EB820C" w14:textId="77777777" w:rsidR="00D470AE" w:rsidRDefault="00D470AE" w:rsidP="00D470AE">
            <w:pPr>
              <w:ind w:left="0" w:hanging="2"/>
              <w:rPr>
                <w:ins w:id="452" w:author="임 종운" w:date="2022-05-17T11:40:00Z"/>
              </w:rPr>
            </w:pPr>
            <w:ins w:id="453" w:author="임 종운" w:date="2022-05-17T11:40:00Z">
              <w:r>
                <w:t>INSERT INTO attendance VALUES (73, 21, 2021-09-14);</w:t>
              </w:r>
            </w:ins>
          </w:p>
          <w:p w14:paraId="4AE8D5C8" w14:textId="77777777" w:rsidR="00D470AE" w:rsidRDefault="00D470AE" w:rsidP="00D470AE">
            <w:pPr>
              <w:ind w:left="0" w:hanging="2"/>
              <w:rPr>
                <w:ins w:id="454" w:author="임 종운" w:date="2022-05-17T11:40:00Z"/>
              </w:rPr>
            </w:pPr>
            <w:ins w:id="455" w:author="임 종운" w:date="2022-05-17T11:40:00Z">
              <w:r>
                <w:t>INSERT INTO attendance VALUES (74, 22, 2021-09-14);</w:t>
              </w:r>
            </w:ins>
          </w:p>
          <w:p w14:paraId="615E482C" w14:textId="77777777" w:rsidR="00D470AE" w:rsidRDefault="00D470AE" w:rsidP="00D470AE">
            <w:pPr>
              <w:ind w:left="0" w:hanging="2"/>
              <w:rPr>
                <w:ins w:id="456" w:author="임 종운" w:date="2022-05-17T11:40:00Z"/>
              </w:rPr>
            </w:pPr>
            <w:ins w:id="457" w:author="임 종운" w:date="2022-05-17T11:40:00Z">
              <w:r>
                <w:t>INSERT INTO attendance VALUES (75, 23, 2021-09-14);</w:t>
              </w:r>
            </w:ins>
          </w:p>
          <w:p w14:paraId="7903BD1D" w14:textId="77777777" w:rsidR="00D470AE" w:rsidRDefault="00D470AE" w:rsidP="00D470AE">
            <w:pPr>
              <w:ind w:left="0" w:hanging="2"/>
              <w:rPr>
                <w:ins w:id="458" w:author="임 종운" w:date="2022-05-17T11:40:00Z"/>
              </w:rPr>
            </w:pPr>
            <w:ins w:id="459" w:author="임 종운" w:date="2022-05-17T11:40:00Z">
              <w:r>
                <w:t>INSERT INTO attendance VALUES (76, 24, 2021-09-14);</w:t>
              </w:r>
            </w:ins>
          </w:p>
          <w:p w14:paraId="1F7AE86A" w14:textId="77777777" w:rsidR="00D470AE" w:rsidRDefault="00D470AE" w:rsidP="00D470AE">
            <w:pPr>
              <w:ind w:left="0" w:hanging="2"/>
              <w:rPr>
                <w:ins w:id="460" w:author="임 종운" w:date="2022-05-17T11:40:00Z"/>
              </w:rPr>
            </w:pPr>
            <w:ins w:id="461" w:author="임 종운" w:date="2022-05-17T11:40:00Z">
              <w:r>
                <w:t>INSERT INTO attendance VALUES (77, 25, 2021-09-14);</w:t>
              </w:r>
            </w:ins>
          </w:p>
          <w:p w14:paraId="4932ED1E" w14:textId="77777777" w:rsidR="00D470AE" w:rsidRDefault="00D470AE" w:rsidP="00D470AE">
            <w:pPr>
              <w:ind w:left="0" w:hanging="2"/>
              <w:rPr>
                <w:ins w:id="462" w:author="임 종운" w:date="2022-05-17T11:40:00Z"/>
              </w:rPr>
            </w:pPr>
            <w:ins w:id="463" w:author="임 종운" w:date="2022-05-17T11:40:00Z">
              <w:r>
                <w:t>INSERT INTO attendance VALUES (78, 26, 2021-09-14);</w:t>
              </w:r>
            </w:ins>
          </w:p>
          <w:p w14:paraId="41BF8418" w14:textId="77777777" w:rsidR="00D470AE" w:rsidRDefault="00D470AE" w:rsidP="00D470AE">
            <w:pPr>
              <w:ind w:left="0" w:hanging="2"/>
              <w:rPr>
                <w:ins w:id="464" w:author="임 종운" w:date="2022-05-17T11:40:00Z"/>
              </w:rPr>
            </w:pPr>
            <w:ins w:id="465" w:author="임 종운" w:date="2022-05-17T11:40:00Z">
              <w:r>
                <w:t>INSERT INTO attendance VALUES (79, 1, 2021-09-15);</w:t>
              </w:r>
            </w:ins>
          </w:p>
          <w:p w14:paraId="6B3B71A5" w14:textId="77777777" w:rsidR="00D470AE" w:rsidRDefault="00D470AE" w:rsidP="00D470AE">
            <w:pPr>
              <w:ind w:left="0" w:hanging="2"/>
              <w:rPr>
                <w:ins w:id="466" w:author="임 종운" w:date="2022-05-17T11:40:00Z"/>
              </w:rPr>
            </w:pPr>
            <w:ins w:id="467" w:author="임 종운" w:date="2022-05-17T11:40:00Z">
              <w:r>
                <w:t>INSERT INTO attendance VALUES (80, 2, 2021-09-15);</w:t>
              </w:r>
            </w:ins>
          </w:p>
          <w:p w14:paraId="6283BA7B" w14:textId="77777777" w:rsidR="00D470AE" w:rsidRDefault="00D470AE" w:rsidP="00D470AE">
            <w:pPr>
              <w:ind w:left="0" w:hanging="2"/>
              <w:rPr>
                <w:ins w:id="468" w:author="임 종운" w:date="2022-05-17T11:40:00Z"/>
              </w:rPr>
            </w:pPr>
            <w:ins w:id="469" w:author="임 종운" w:date="2022-05-17T11:40:00Z">
              <w:r>
                <w:t>INSERT INTO attendance VALUES (81, 3, 2021-09-15);</w:t>
              </w:r>
            </w:ins>
          </w:p>
          <w:p w14:paraId="7295DE1E" w14:textId="77777777" w:rsidR="00D470AE" w:rsidRDefault="00D470AE" w:rsidP="00D470AE">
            <w:pPr>
              <w:ind w:left="0" w:hanging="2"/>
              <w:rPr>
                <w:ins w:id="470" w:author="임 종운" w:date="2022-05-17T11:40:00Z"/>
              </w:rPr>
            </w:pPr>
            <w:ins w:id="471" w:author="임 종운" w:date="2022-05-17T11:40:00Z">
              <w:r>
                <w:t>INSERT INTO attendance VALUES (82, 4, 2021-09-15);</w:t>
              </w:r>
            </w:ins>
          </w:p>
          <w:p w14:paraId="7A771224" w14:textId="77777777" w:rsidR="00D470AE" w:rsidRDefault="00D470AE" w:rsidP="00D470AE">
            <w:pPr>
              <w:ind w:left="0" w:hanging="2"/>
              <w:rPr>
                <w:ins w:id="472" w:author="임 종운" w:date="2022-05-17T11:40:00Z"/>
              </w:rPr>
            </w:pPr>
            <w:ins w:id="473" w:author="임 종운" w:date="2022-05-17T11:40:00Z">
              <w:r>
                <w:t>INSERT INTO attendance VALUES (83, 5, 2021-09-15);</w:t>
              </w:r>
            </w:ins>
          </w:p>
          <w:p w14:paraId="44FFE8FD" w14:textId="77777777" w:rsidR="00D470AE" w:rsidRDefault="00D470AE" w:rsidP="00D470AE">
            <w:pPr>
              <w:ind w:left="0" w:hanging="2"/>
              <w:rPr>
                <w:ins w:id="474" w:author="임 종운" w:date="2022-05-17T11:40:00Z"/>
              </w:rPr>
            </w:pPr>
            <w:ins w:id="475" w:author="임 종운" w:date="2022-05-17T11:40:00Z">
              <w:r>
                <w:t>INSERT INTO attendance VALUES (84, 6, 2021-09-15);</w:t>
              </w:r>
            </w:ins>
          </w:p>
          <w:p w14:paraId="2899F9C5" w14:textId="77777777" w:rsidR="00D470AE" w:rsidRDefault="00D470AE" w:rsidP="00D470AE">
            <w:pPr>
              <w:ind w:left="0" w:hanging="2"/>
              <w:rPr>
                <w:ins w:id="476" w:author="임 종운" w:date="2022-05-17T11:40:00Z"/>
              </w:rPr>
            </w:pPr>
            <w:ins w:id="477" w:author="임 종운" w:date="2022-05-17T11:40:00Z">
              <w:r>
                <w:t>INSERT INTO attendance VALUES (85, 7, 2021-09-15);</w:t>
              </w:r>
            </w:ins>
          </w:p>
          <w:p w14:paraId="360FB576" w14:textId="77777777" w:rsidR="00D470AE" w:rsidRDefault="00D470AE" w:rsidP="00D470AE">
            <w:pPr>
              <w:ind w:left="0" w:hanging="2"/>
              <w:rPr>
                <w:ins w:id="478" w:author="임 종운" w:date="2022-05-17T11:40:00Z"/>
              </w:rPr>
            </w:pPr>
            <w:ins w:id="479" w:author="임 종운" w:date="2022-05-17T11:40:00Z">
              <w:r>
                <w:t>INSERT INTO attendance VALUES (86, 8, 2021-09-15);</w:t>
              </w:r>
            </w:ins>
          </w:p>
          <w:p w14:paraId="13B140DE" w14:textId="77777777" w:rsidR="00D470AE" w:rsidRDefault="00D470AE" w:rsidP="00D470AE">
            <w:pPr>
              <w:ind w:left="0" w:hanging="2"/>
              <w:rPr>
                <w:ins w:id="480" w:author="임 종운" w:date="2022-05-17T11:40:00Z"/>
              </w:rPr>
            </w:pPr>
            <w:ins w:id="481" w:author="임 종운" w:date="2022-05-17T11:40:00Z">
              <w:r>
                <w:t>INSERT INTO attendance VALUES (87, 9, 2021-09-15);</w:t>
              </w:r>
            </w:ins>
          </w:p>
          <w:p w14:paraId="121245B0" w14:textId="77777777" w:rsidR="00D470AE" w:rsidRDefault="00D470AE" w:rsidP="00D470AE">
            <w:pPr>
              <w:ind w:left="0" w:hanging="2"/>
              <w:rPr>
                <w:ins w:id="482" w:author="임 종운" w:date="2022-05-17T11:40:00Z"/>
              </w:rPr>
            </w:pPr>
            <w:ins w:id="483" w:author="임 종운" w:date="2022-05-17T11:40:00Z">
              <w:r>
                <w:t>INSERT INTO attendance VALUES (88, 10, 2021-09-15);</w:t>
              </w:r>
            </w:ins>
          </w:p>
          <w:p w14:paraId="62083DE3" w14:textId="77777777" w:rsidR="00D470AE" w:rsidRDefault="00D470AE" w:rsidP="00D470AE">
            <w:pPr>
              <w:ind w:left="0" w:hanging="2"/>
              <w:rPr>
                <w:ins w:id="484" w:author="임 종운" w:date="2022-05-17T11:40:00Z"/>
              </w:rPr>
            </w:pPr>
            <w:ins w:id="485" w:author="임 종운" w:date="2022-05-17T11:40:00Z">
              <w:r>
                <w:t>INSERT INTO attendance VALUES (89, 11, 2021-09-15);</w:t>
              </w:r>
            </w:ins>
          </w:p>
          <w:p w14:paraId="713B1C35" w14:textId="77777777" w:rsidR="00D470AE" w:rsidRDefault="00D470AE" w:rsidP="00D470AE">
            <w:pPr>
              <w:ind w:left="0" w:hanging="2"/>
              <w:rPr>
                <w:ins w:id="486" w:author="임 종운" w:date="2022-05-17T11:40:00Z"/>
              </w:rPr>
            </w:pPr>
            <w:ins w:id="487" w:author="임 종운" w:date="2022-05-17T11:40:00Z">
              <w:r>
                <w:t>INSERT INTO attendance VALUES (90, 12, 2021-09-15);</w:t>
              </w:r>
            </w:ins>
          </w:p>
          <w:p w14:paraId="03B608EE" w14:textId="77777777" w:rsidR="00D470AE" w:rsidRDefault="00D470AE" w:rsidP="00D470AE">
            <w:pPr>
              <w:ind w:left="0" w:hanging="2"/>
              <w:rPr>
                <w:ins w:id="488" w:author="임 종운" w:date="2022-05-17T11:40:00Z"/>
              </w:rPr>
            </w:pPr>
            <w:ins w:id="489" w:author="임 종운" w:date="2022-05-17T11:40:00Z">
              <w:r>
                <w:t>INSERT INTO attendance VALUES (91, 13, 2021-09-15);</w:t>
              </w:r>
            </w:ins>
          </w:p>
          <w:p w14:paraId="798146AF" w14:textId="77777777" w:rsidR="00D470AE" w:rsidRDefault="00D470AE" w:rsidP="00D470AE">
            <w:pPr>
              <w:ind w:left="0" w:hanging="2"/>
              <w:rPr>
                <w:ins w:id="490" w:author="임 종운" w:date="2022-05-17T11:40:00Z"/>
              </w:rPr>
            </w:pPr>
            <w:ins w:id="491" w:author="임 종운" w:date="2022-05-17T11:40:00Z">
              <w:r>
                <w:t>INSERT INTO attendance VALUES (92, 14, 2021-09-15);</w:t>
              </w:r>
            </w:ins>
          </w:p>
          <w:p w14:paraId="6F819890" w14:textId="77777777" w:rsidR="00D470AE" w:rsidRDefault="00D470AE" w:rsidP="00D470AE">
            <w:pPr>
              <w:ind w:left="0" w:hanging="2"/>
              <w:rPr>
                <w:ins w:id="492" w:author="임 종운" w:date="2022-05-17T11:40:00Z"/>
              </w:rPr>
            </w:pPr>
            <w:ins w:id="493" w:author="임 종운" w:date="2022-05-17T11:40:00Z">
              <w:r>
                <w:t>INSERT INTO attendance VALUES (93, 15, 2021-09-15);</w:t>
              </w:r>
            </w:ins>
          </w:p>
          <w:p w14:paraId="59C6C937" w14:textId="77777777" w:rsidR="00D470AE" w:rsidRDefault="00D470AE" w:rsidP="00D470AE">
            <w:pPr>
              <w:ind w:left="0" w:hanging="2"/>
              <w:rPr>
                <w:ins w:id="494" w:author="임 종운" w:date="2022-05-17T11:40:00Z"/>
              </w:rPr>
            </w:pPr>
            <w:ins w:id="495" w:author="임 종운" w:date="2022-05-17T11:40:00Z">
              <w:r>
                <w:t>INSERT INTO attendance VALUES (94, 16, 2021-09-15);</w:t>
              </w:r>
            </w:ins>
          </w:p>
          <w:p w14:paraId="3A223B64" w14:textId="77777777" w:rsidR="00D470AE" w:rsidRDefault="00D470AE" w:rsidP="00D470AE">
            <w:pPr>
              <w:ind w:left="0" w:hanging="2"/>
              <w:rPr>
                <w:ins w:id="496" w:author="임 종운" w:date="2022-05-17T11:40:00Z"/>
              </w:rPr>
            </w:pPr>
            <w:ins w:id="497" w:author="임 종운" w:date="2022-05-17T11:40:00Z">
              <w:r>
                <w:t>INSERT INTO attendance VALUES (95, 17, 2021-09-15);</w:t>
              </w:r>
            </w:ins>
          </w:p>
          <w:p w14:paraId="4E4D4132" w14:textId="77777777" w:rsidR="00D470AE" w:rsidRDefault="00D470AE" w:rsidP="00D470AE">
            <w:pPr>
              <w:ind w:left="0" w:hanging="2"/>
              <w:rPr>
                <w:ins w:id="498" w:author="임 종운" w:date="2022-05-17T11:40:00Z"/>
              </w:rPr>
            </w:pPr>
            <w:ins w:id="499" w:author="임 종운" w:date="2022-05-17T11:40:00Z">
              <w:r>
                <w:t>INSERT INTO attendance VALUES (96, 18, 2021-09-15);</w:t>
              </w:r>
            </w:ins>
          </w:p>
          <w:p w14:paraId="04CAFB27" w14:textId="77777777" w:rsidR="00D470AE" w:rsidRDefault="00D470AE" w:rsidP="00D470AE">
            <w:pPr>
              <w:ind w:left="0" w:hanging="2"/>
              <w:rPr>
                <w:ins w:id="500" w:author="임 종운" w:date="2022-05-17T11:40:00Z"/>
              </w:rPr>
            </w:pPr>
            <w:ins w:id="501" w:author="임 종운" w:date="2022-05-17T11:40:00Z">
              <w:r>
                <w:lastRenderedPageBreak/>
                <w:t>INSERT INTO attendance VALUES (97, 19, 2021-09-15);</w:t>
              </w:r>
            </w:ins>
          </w:p>
          <w:p w14:paraId="7A11AE6D" w14:textId="77777777" w:rsidR="00D470AE" w:rsidRDefault="00D470AE" w:rsidP="00D470AE">
            <w:pPr>
              <w:ind w:left="0" w:hanging="2"/>
              <w:rPr>
                <w:ins w:id="502" w:author="임 종운" w:date="2022-05-17T11:40:00Z"/>
              </w:rPr>
            </w:pPr>
            <w:ins w:id="503" w:author="임 종운" w:date="2022-05-17T11:40:00Z">
              <w:r>
                <w:t>INSERT INTO attendance VALUES (98, 20, 2021-09-15);</w:t>
              </w:r>
            </w:ins>
          </w:p>
          <w:p w14:paraId="135D92B2" w14:textId="77777777" w:rsidR="00D470AE" w:rsidRDefault="00D470AE" w:rsidP="00D470AE">
            <w:pPr>
              <w:ind w:left="0" w:hanging="2"/>
              <w:rPr>
                <w:ins w:id="504" w:author="임 종운" w:date="2022-05-17T11:40:00Z"/>
              </w:rPr>
            </w:pPr>
            <w:ins w:id="505" w:author="임 종운" w:date="2022-05-17T11:40:00Z">
              <w:r>
                <w:t>INSERT INTO attendance VALUES (99, 21, 2021-09-15);</w:t>
              </w:r>
            </w:ins>
          </w:p>
          <w:p w14:paraId="07D17D53" w14:textId="77777777" w:rsidR="00D470AE" w:rsidRDefault="00D470AE" w:rsidP="00D470AE">
            <w:pPr>
              <w:ind w:left="0" w:hanging="2"/>
              <w:rPr>
                <w:ins w:id="506" w:author="임 종운" w:date="2022-05-17T11:40:00Z"/>
              </w:rPr>
            </w:pPr>
            <w:ins w:id="507" w:author="임 종운" w:date="2022-05-17T11:40:00Z">
              <w:r>
                <w:t>INSERT INTO attendance VALUES (100, 22, 2021-09-15);</w:t>
              </w:r>
            </w:ins>
          </w:p>
          <w:p w14:paraId="0AC197A5" w14:textId="77777777" w:rsidR="00D470AE" w:rsidRDefault="00D470AE" w:rsidP="00D470AE">
            <w:pPr>
              <w:ind w:left="0" w:hanging="2"/>
              <w:rPr>
                <w:ins w:id="508" w:author="임 종운" w:date="2022-05-17T11:40:00Z"/>
              </w:rPr>
            </w:pPr>
            <w:ins w:id="509" w:author="임 종운" w:date="2022-05-17T11:40:00Z">
              <w:r>
                <w:t>INSERT INTO attendance VALUES (101, 23, 2021-09-15);</w:t>
              </w:r>
            </w:ins>
          </w:p>
          <w:p w14:paraId="3FE35B26" w14:textId="77777777" w:rsidR="00D470AE" w:rsidRDefault="00D470AE" w:rsidP="00D470AE">
            <w:pPr>
              <w:ind w:left="0" w:hanging="2"/>
              <w:rPr>
                <w:ins w:id="510" w:author="임 종운" w:date="2022-05-17T11:40:00Z"/>
              </w:rPr>
            </w:pPr>
            <w:ins w:id="511" w:author="임 종운" w:date="2022-05-17T11:40:00Z">
              <w:r>
                <w:t>INSERT INTO attendance VALUES (102, 24, 2021-09-15);</w:t>
              </w:r>
            </w:ins>
          </w:p>
          <w:p w14:paraId="102CA237" w14:textId="77777777" w:rsidR="00D470AE" w:rsidRDefault="00D470AE" w:rsidP="00D470AE">
            <w:pPr>
              <w:ind w:left="0" w:hanging="2"/>
              <w:rPr>
                <w:ins w:id="512" w:author="임 종운" w:date="2022-05-17T11:40:00Z"/>
              </w:rPr>
            </w:pPr>
            <w:ins w:id="513" w:author="임 종운" w:date="2022-05-17T11:40:00Z">
              <w:r>
                <w:t>INSERT INTO attendance VALUES (103, 25, 2021-09-15);</w:t>
              </w:r>
            </w:ins>
          </w:p>
          <w:p w14:paraId="1B57D08E" w14:textId="77777777" w:rsidR="00D470AE" w:rsidRDefault="00D470AE" w:rsidP="00D470AE">
            <w:pPr>
              <w:ind w:left="0" w:hanging="2"/>
              <w:rPr>
                <w:ins w:id="514" w:author="임 종운" w:date="2022-05-17T11:40:00Z"/>
              </w:rPr>
            </w:pPr>
            <w:ins w:id="515" w:author="임 종운" w:date="2022-05-17T11:40:00Z">
              <w:r>
                <w:t>INSERT INTO attendance VALUES (104, 26, 2021-09-15);</w:t>
              </w:r>
            </w:ins>
          </w:p>
          <w:p w14:paraId="12E89062" w14:textId="77777777" w:rsidR="00D470AE" w:rsidRDefault="00D470AE" w:rsidP="00D470AE">
            <w:pPr>
              <w:ind w:left="0" w:hanging="2"/>
              <w:rPr>
                <w:ins w:id="516" w:author="임 종운" w:date="2022-05-17T11:40:00Z"/>
              </w:rPr>
            </w:pPr>
            <w:ins w:id="517" w:author="임 종운" w:date="2022-05-17T11:40:00Z">
              <w:r>
                <w:t>INSERT INTO attendance VALUES (105, 1, 2021-09-16);</w:t>
              </w:r>
            </w:ins>
          </w:p>
          <w:p w14:paraId="7EF7CD4C" w14:textId="77777777" w:rsidR="00D470AE" w:rsidRDefault="00D470AE" w:rsidP="00D470AE">
            <w:pPr>
              <w:ind w:left="0" w:hanging="2"/>
              <w:rPr>
                <w:ins w:id="518" w:author="임 종운" w:date="2022-05-17T11:40:00Z"/>
              </w:rPr>
            </w:pPr>
            <w:ins w:id="519" w:author="임 종운" w:date="2022-05-17T11:40:00Z">
              <w:r>
                <w:t>INSERT INTO attendance VALUES (106, 2, 2021-09-16);</w:t>
              </w:r>
            </w:ins>
          </w:p>
          <w:p w14:paraId="038BEAAD" w14:textId="77777777" w:rsidR="00D470AE" w:rsidRDefault="00D470AE" w:rsidP="00D470AE">
            <w:pPr>
              <w:ind w:left="0" w:hanging="2"/>
              <w:rPr>
                <w:ins w:id="520" w:author="임 종운" w:date="2022-05-17T11:40:00Z"/>
              </w:rPr>
            </w:pPr>
            <w:ins w:id="521" w:author="임 종운" w:date="2022-05-17T11:40:00Z">
              <w:r>
                <w:t>INSERT INTO attendance VALUES (107, 3, 2021-09-16);</w:t>
              </w:r>
            </w:ins>
          </w:p>
          <w:p w14:paraId="29B6B150" w14:textId="77777777" w:rsidR="00D470AE" w:rsidRDefault="00D470AE" w:rsidP="00D470AE">
            <w:pPr>
              <w:ind w:left="0" w:hanging="2"/>
              <w:rPr>
                <w:ins w:id="522" w:author="임 종운" w:date="2022-05-17T11:40:00Z"/>
              </w:rPr>
            </w:pPr>
            <w:ins w:id="523" w:author="임 종운" w:date="2022-05-17T11:40:00Z">
              <w:r>
                <w:t>INSERT INTO attendance VALUES (108, 4, 2021-09-16);</w:t>
              </w:r>
            </w:ins>
          </w:p>
          <w:p w14:paraId="60BD01F5" w14:textId="77777777" w:rsidR="00D470AE" w:rsidRDefault="00D470AE" w:rsidP="00D470AE">
            <w:pPr>
              <w:ind w:left="0" w:hanging="2"/>
              <w:rPr>
                <w:ins w:id="524" w:author="임 종운" w:date="2022-05-17T11:40:00Z"/>
              </w:rPr>
            </w:pPr>
            <w:ins w:id="525" w:author="임 종운" w:date="2022-05-17T11:40:00Z">
              <w:r>
                <w:t>INSERT INTO attendance VALUES (109, 5, 2021-09-16);</w:t>
              </w:r>
            </w:ins>
          </w:p>
          <w:p w14:paraId="4E01012D" w14:textId="77777777" w:rsidR="00D470AE" w:rsidRDefault="00D470AE" w:rsidP="00D470AE">
            <w:pPr>
              <w:ind w:left="0" w:hanging="2"/>
              <w:rPr>
                <w:ins w:id="526" w:author="임 종운" w:date="2022-05-17T11:40:00Z"/>
              </w:rPr>
            </w:pPr>
            <w:ins w:id="527" w:author="임 종운" w:date="2022-05-17T11:40:00Z">
              <w:r>
                <w:t>INSERT INTO attendance VALUES (110, 6, 2021-09-16);</w:t>
              </w:r>
            </w:ins>
          </w:p>
          <w:p w14:paraId="1796E7C7" w14:textId="77777777" w:rsidR="00D470AE" w:rsidRDefault="00D470AE" w:rsidP="00D470AE">
            <w:pPr>
              <w:ind w:left="0" w:hanging="2"/>
              <w:rPr>
                <w:ins w:id="528" w:author="임 종운" w:date="2022-05-17T11:40:00Z"/>
              </w:rPr>
            </w:pPr>
            <w:ins w:id="529" w:author="임 종운" w:date="2022-05-17T11:40:00Z">
              <w:r>
                <w:t>INSERT INTO attendance VALUES (111, 7, 2021-09-16);</w:t>
              </w:r>
            </w:ins>
          </w:p>
          <w:p w14:paraId="13467B43" w14:textId="77777777" w:rsidR="00D470AE" w:rsidRDefault="00D470AE" w:rsidP="00D470AE">
            <w:pPr>
              <w:ind w:left="0" w:hanging="2"/>
              <w:rPr>
                <w:ins w:id="530" w:author="임 종운" w:date="2022-05-17T11:40:00Z"/>
              </w:rPr>
            </w:pPr>
            <w:ins w:id="531" w:author="임 종운" w:date="2022-05-17T11:40:00Z">
              <w:r>
                <w:t>INSERT INTO attendance VALUES (112, 8, 2021-09-16);</w:t>
              </w:r>
            </w:ins>
          </w:p>
          <w:p w14:paraId="11F37523" w14:textId="77777777" w:rsidR="00D470AE" w:rsidRDefault="00D470AE" w:rsidP="00D470AE">
            <w:pPr>
              <w:ind w:left="0" w:hanging="2"/>
              <w:rPr>
                <w:ins w:id="532" w:author="임 종운" w:date="2022-05-17T11:40:00Z"/>
              </w:rPr>
            </w:pPr>
            <w:ins w:id="533" w:author="임 종운" w:date="2022-05-17T11:40:00Z">
              <w:r>
                <w:t>INSERT INTO attendance VALUES (113, 9, 2021-09-16);</w:t>
              </w:r>
            </w:ins>
          </w:p>
          <w:p w14:paraId="43E1713E" w14:textId="77777777" w:rsidR="00D470AE" w:rsidRDefault="00D470AE" w:rsidP="00D470AE">
            <w:pPr>
              <w:ind w:left="0" w:hanging="2"/>
              <w:rPr>
                <w:ins w:id="534" w:author="임 종운" w:date="2022-05-17T11:40:00Z"/>
              </w:rPr>
            </w:pPr>
            <w:ins w:id="535" w:author="임 종운" w:date="2022-05-17T11:40:00Z">
              <w:r>
                <w:t>INSERT INTO attendance VALUES (114, 10, 2021-09-16);</w:t>
              </w:r>
            </w:ins>
          </w:p>
          <w:p w14:paraId="3AC233D6" w14:textId="77777777" w:rsidR="00D470AE" w:rsidRDefault="00D470AE" w:rsidP="00D470AE">
            <w:pPr>
              <w:ind w:left="0" w:hanging="2"/>
              <w:rPr>
                <w:ins w:id="536" w:author="임 종운" w:date="2022-05-17T11:40:00Z"/>
              </w:rPr>
            </w:pPr>
            <w:ins w:id="537" w:author="임 종운" w:date="2022-05-17T11:40:00Z">
              <w:r>
                <w:t>INSERT INTO attendance VALUES (115, 11, 2021-09-16);</w:t>
              </w:r>
            </w:ins>
          </w:p>
          <w:p w14:paraId="474B6A30" w14:textId="77777777" w:rsidR="00D470AE" w:rsidRDefault="00D470AE" w:rsidP="00D470AE">
            <w:pPr>
              <w:ind w:left="0" w:hanging="2"/>
              <w:rPr>
                <w:ins w:id="538" w:author="임 종운" w:date="2022-05-17T11:40:00Z"/>
              </w:rPr>
            </w:pPr>
            <w:ins w:id="539" w:author="임 종운" w:date="2022-05-17T11:40:00Z">
              <w:r>
                <w:t>INSERT INTO attendance VALUES (116, 12, 2021-09-16);</w:t>
              </w:r>
            </w:ins>
          </w:p>
          <w:p w14:paraId="33359E49" w14:textId="77777777" w:rsidR="00D470AE" w:rsidRDefault="00D470AE" w:rsidP="00D470AE">
            <w:pPr>
              <w:ind w:left="0" w:hanging="2"/>
              <w:rPr>
                <w:ins w:id="540" w:author="임 종운" w:date="2022-05-17T11:40:00Z"/>
              </w:rPr>
            </w:pPr>
            <w:ins w:id="541" w:author="임 종운" w:date="2022-05-17T11:40:00Z">
              <w:r>
                <w:t>INSERT INTO attendance VALUES (117, 13, 2021-09-16);</w:t>
              </w:r>
            </w:ins>
          </w:p>
          <w:p w14:paraId="2B06311C" w14:textId="77777777" w:rsidR="00D470AE" w:rsidRDefault="00D470AE" w:rsidP="00D470AE">
            <w:pPr>
              <w:ind w:left="0" w:hanging="2"/>
              <w:rPr>
                <w:ins w:id="542" w:author="임 종운" w:date="2022-05-17T11:40:00Z"/>
              </w:rPr>
            </w:pPr>
            <w:ins w:id="543" w:author="임 종운" w:date="2022-05-17T11:40:00Z">
              <w:r>
                <w:t>INSERT INTO attendance VALUES (118, 14, 2021-09-16);</w:t>
              </w:r>
            </w:ins>
          </w:p>
          <w:p w14:paraId="2796C9CD" w14:textId="77777777" w:rsidR="00D470AE" w:rsidRDefault="00D470AE" w:rsidP="00D470AE">
            <w:pPr>
              <w:ind w:left="0" w:hanging="2"/>
              <w:rPr>
                <w:ins w:id="544" w:author="임 종운" w:date="2022-05-17T11:40:00Z"/>
              </w:rPr>
            </w:pPr>
            <w:ins w:id="545" w:author="임 종운" w:date="2022-05-17T11:40:00Z">
              <w:r>
                <w:t>INSERT INTO attendance VALUES (119, 15, 2021-09-16);</w:t>
              </w:r>
            </w:ins>
          </w:p>
          <w:p w14:paraId="5EC89403" w14:textId="77777777" w:rsidR="00D470AE" w:rsidRDefault="00D470AE" w:rsidP="00D470AE">
            <w:pPr>
              <w:ind w:left="0" w:hanging="2"/>
              <w:rPr>
                <w:ins w:id="546" w:author="임 종운" w:date="2022-05-17T11:40:00Z"/>
              </w:rPr>
            </w:pPr>
            <w:ins w:id="547" w:author="임 종운" w:date="2022-05-17T11:40:00Z">
              <w:r>
                <w:t>INSERT INTO attendance VALUES (120, 16, 2021-09-16);</w:t>
              </w:r>
            </w:ins>
          </w:p>
          <w:p w14:paraId="4FE32F6D" w14:textId="77777777" w:rsidR="00D470AE" w:rsidRDefault="00D470AE" w:rsidP="00D470AE">
            <w:pPr>
              <w:ind w:left="0" w:hanging="2"/>
              <w:rPr>
                <w:ins w:id="548" w:author="임 종운" w:date="2022-05-17T11:40:00Z"/>
              </w:rPr>
            </w:pPr>
            <w:ins w:id="549" w:author="임 종운" w:date="2022-05-17T11:40:00Z">
              <w:r>
                <w:t>INSERT INTO attendance VALUES (121, 17, 2021-09-16);</w:t>
              </w:r>
            </w:ins>
          </w:p>
          <w:p w14:paraId="599F377F" w14:textId="77777777" w:rsidR="00D470AE" w:rsidRDefault="00D470AE" w:rsidP="00D470AE">
            <w:pPr>
              <w:ind w:left="0" w:hanging="2"/>
              <w:rPr>
                <w:ins w:id="550" w:author="임 종운" w:date="2022-05-17T11:40:00Z"/>
              </w:rPr>
            </w:pPr>
            <w:ins w:id="551" w:author="임 종운" w:date="2022-05-17T11:40:00Z">
              <w:r>
                <w:t>INSERT INTO attendance VALUES (122, 18, 2021-09-16);</w:t>
              </w:r>
            </w:ins>
          </w:p>
          <w:p w14:paraId="4C20E73E" w14:textId="77777777" w:rsidR="00D470AE" w:rsidRDefault="00D470AE" w:rsidP="00D470AE">
            <w:pPr>
              <w:ind w:left="0" w:hanging="2"/>
              <w:rPr>
                <w:ins w:id="552" w:author="임 종운" w:date="2022-05-17T11:40:00Z"/>
              </w:rPr>
            </w:pPr>
            <w:ins w:id="553" w:author="임 종운" w:date="2022-05-17T11:40:00Z">
              <w:r>
                <w:t>INSERT INTO attendance VALUES (123, 19, 2021-09-16);</w:t>
              </w:r>
            </w:ins>
          </w:p>
          <w:p w14:paraId="255402C7" w14:textId="77777777" w:rsidR="00D470AE" w:rsidRDefault="00D470AE" w:rsidP="00D470AE">
            <w:pPr>
              <w:ind w:left="0" w:hanging="2"/>
              <w:rPr>
                <w:ins w:id="554" w:author="임 종운" w:date="2022-05-17T11:40:00Z"/>
              </w:rPr>
            </w:pPr>
            <w:ins w:id="555" w:author="임 종운" w:date="2022-05-17T11:40:00Z">
              <w:r>
                <w:lastRenderedPageBreak/>
                <w:t>INSERT INTO attendance VALUES (124, 20, 2021-09-16);</w:t>
              </w:r>
            </w:ins>
          </w:p>
          <w:p w14:paraId="22FB4A30" w14:textId="77777777" w:rsidR="00D470AE" w:rsidRDefault="00D470AE" w:rsidP="00D470AE">
            <w:pPr>
              <w:ind w:left="0" w:hanging="2"/>
              <w:rPr>
                <w:ins w:id="556" w:author="임 종운" w:date="2022-05-17T11:40:00Z"/>
              </w:rPr>
            </w:pPr>
            <w:ins w:id="557" w:author="임 종운" w:date="2022-05-17T11:40:00Z">
              <w:r>
                <w:t>INSERT INTO attendance VALUES (125, 21, 2021-09-16);</w:t>
              </w:r>
            </w:ins>
          </w:p>
          <w:p w14:paraId="1D59C844" w14:textId="77777777" w:rsidR="00D470AE" w:rsidRDefault="00D470AE" w:rsidP="00D470AE">
            <w:pPr>
              <w:ind w:left="0" w:hanging="2"/>
              <w:rPr>
                <w:ins w:id="558" w:author="임 종운" w:date="2022-05-17T11:40:00Z"/>
              </w:rPr>
            </w:pPr>
            <w:ins w:id="559" w:author="임 종운" w:date="2022-05-17T11:40:00Z">
              <w:r>
                <w:t>INSERT INTO attendance VALUES (126, 22, 2021-09-16);</w:t>
              </w:r>
            </w:ins>
          </w:p>
          <w:p w14:paraId="18648E5B" w14:textId="77777777" w:rsidR="00D470AE" w:rsidRDefault="00D470AE" w:rsidP="00D470AE">
            <w:pPr>
              <w:ind w:left="0" w:hanging="2"/>
              <w:rPr>
                <w:ins w:id="560" w:author="임 종운" w:date="2022-05-17T11:40:00Z"/>
              </w:rPr>
            </w:pPr>
            <w:ins w:id="561" w:author="임 종운" w:date="2022-05-17T11:40:00Z">
              <w:r>
                <w:t>INSERT INTO attendance VALUES (127, 23, 2021-09-16);</w:t>
              </w:r>
            </w:ins>
          </w:p>
          <w:p w14:paraId="64B5EEA1" w14:textId="77777777" w:rsidR="00D470AE" w:rsidRDefault="00D470AE" w:rsidP="00D470AE">
            <w:pPr>
              <w:ind w:left="0" w:hanging="2"/>
              <w:rPr>
                <w:ins w:id="562" w:author="임 종운" w:date="2022-05-17T11:40:00Z"/>
              </w:rPr>
            </w:pPr>
            <w:ins w:id="563" w:author="임 종운" w:date="2022-05-17T11:40:00Z">
              <w:r>
                <w:t>INSERT INTO attendance VALUES (128, 24, 2021-09-16);</w:t>
              </w:r>
            </w:ins>
          </w:p>
          <w:p w14:paraId="329091D2" w14:textId="77777777" w:rsidR="00D470AE" w:rsidRDefault="00D470AE" w:rsidP="00D470AE">
            <w:pPr>
              <w:ind w:left="0" w:hanging="2"/>
              <w:rPr>
                <w:ins w:id="564" w:author="임 종운" w:date="2022-05-17T11:40:00Z"/>
              </w:rPr>
            </w:pPr>
            <w:ins w:id="565" w:author="임 종운" w:date="2022-05-17T11:40:00Z">
              <w:r>
                <w:t>INSERT INTO attendance VALUES (129, 25, 2021-09-16);</w:t>
              </w:r>
            </w:ins>
          </w:p>
          <w:p w14:paraId="6F36FE60" w14:textId="77777777" w:rsidR="00D470AE" w:rsidRDefault="00D470AE" w:rsidP="00D470AE">
            <w:pPr>
              <w:ind w:left="0" w:hanging="2"/>
              <w:rPr>
                <w:ins w:id="566" w:author="임 종운" w:date="2022-05-17T11:40:00Z"/>
              </w:rPr>
            </w:pPr>
            <w:ins w:id="567" w:author="임 종운" w:date="2022-05-17T11:40:00Z">
              <w:r>
                <w:t>INSERT INTO attendance VALUES (130, 26, 2021-09-16);</w:t>
              </w:r>
            </w:ins>
          </w:p>
          <w:p w14:paraId="2BC9A7F4" w14:textId="77777777" w:rsidR="00D470AE" w:rsidRDefault="00D470AE" w:rsidP="00D470AE">
            <w:pPr>
              <w:ind w:left="0" w:hanging="2"/>
              <w:rPr>
                <w:ins w:id="568" w:author="임 종운" w:date="2022-05-17T11:40:00Z"/>
              </w:rPr>
            </w:pPr>
            <w:ins w:id="569" w:author="임 종운" w:date="2022-05-17T11:40:00Z">
              <w:r>
                <w:t>INSERT INTO attendance VALUES (131, 1, 2021-09-17);</w:t>
              </w:r>
            </w:ins>
          </w:p>
          <w:p w14:paraId="723D17E0" w14:textId="77777777" w:rsidR="00D470AE" w:rsidRDefault="00D470AE" w:rsidP="00D470AE">
            <w:pPr>
              <w:ind w:left="0" w:hanging="2"/>
              <w:rPr>
                <w:ins w:id="570" w:author="임 종운" w:date="2022-05-17T11:40:00Z"/>
              </w:rPr>
            </w:pPr>
            <w:ins w:id="571" w:author="임 종운" w:date="2022-05-17T11:40:00Z">
              <w:r>
                <w:t>INSERT INTO attendance VALUES (132, 2, 2021-09-17);</w:t>
              </w:r>
            </w:ins>
          </w:p>
          <w:p w14:paraId="2CC9DD38" w14:textId="77777777" w:rsidR="00D470AE" w:rsidRDefault="00D470AE" w:rsidP="00D470AE">
            <w:pPr>
              <w:ind w:left="0" w:hanging="2"/>
              <w:rPr>
                <w:ins w:id="572" w:author="임 종운" w:date="2022-05-17T11:40:00Z"/>
              </w:rPr>
            </w:pPr>
            <w:ins w:id="573" w:author="임 종운" w:date="2022-05-17T11:40:00Z">
              <w:r>
                <w:t>INSERT INTO attendance VALUES (133, 3, 2021-09-17);</w:t>
              </w:r>
            </w:ins>
          </w:p>
          <w:p w14:paraId="57387619" w14:textId="77777777" w:rsidR="00D470AE" w:rsidRDefault="00D470AE" w:rsidP="00D470AE">
            <w:pPr>
              <w:ind w:left="0" w:hanging="2"/>
              <w:rPr>
                <w:ins w:id="574" w:author="임 종운" w:date="2022-05-17T11:40:00Z"/>
              </w:rPr>
            </w:pPr>
            <w:ins w:id="575" w:author="임 종운" w:date="2022-05-17T11:40:00Z">
              <w:r>
                <w:t>INSERT INTO attendance VALUES (134, 4, 2021-09-17);</w:t>
              </w:r>
            </w:ins>
          </w:p>
          <w:p w14:paraId="2C17853C" w14:textId="77777777" w:rsidR="00D470AE" w:rsidRDefault="00D470AE" w:rsidP="00D470AE">
            <w:pPr>
              <w:ind w:left="0" w:hanging="2"/>
              <w:rPr>
                <w:ins w:id="576" w:author="임 종운" w:date="2022-05-17T11:40:00Z"/>
              </w:rPr>
            </w:pPr>
            <w:ins w:id="577" w:author="임 종운" w:date="2022-05-17T11:40:00Z">
              <w:r>
                <w:t>INSERT INTO attendance VALUES (135, 5, 2021-09-17);</w:t>
              </w:r>
            </w:ins>
          </w:p>
          <w:p w14:paraId="1D5F14B5" w14:textId="77777777" w:rsidR="00D470AE" w:rsidRDefault="00D470AE" w:rsidP="00D470AE">
            <w:pPr>
              <w:ind w:left="0" w:hanging="2"/>
              <w:rPr>
                <w:ins w:id="578" w:author="임 종운" w:date="2022-05-17T11:40:00Z"/>
              </w:rPr>
            </w:pPr>
            <w:ins w:id="579" w:author="임 종운" w:date="2022-05-17T11:40:00Z">
              <w:r>
                <w:t>INSERT INTO attendance VALUES (136, 6, 2021-09-17);</w:t>
              </w:r>
            </w:ins>
          </w:p>
          <w:p w14:paraId="63AA2949" w14:textId="77777777" w:rsidR="00D470AE" w:rsidRDefault="00D470AE" w:rsidP="00D470AE">
            <w:pPr>
              <w:ind w:left="0" w:hanging="2"/>
              <w:rPr>
                <w:ins w:id="580" w:author="임 종운" w:date="2022-05-17T11:40:00Z"/>
              </w:rPr>
            </w:pPr>
            <w:ins w:id="581" w:author="임 종운" w:date="2022-05-17T11:40:00Z">
              <w:r>
                <w:t>INSERT INTO attendance VALUES (137, 7, 2021-09-17);</w:t>
              </w:r>
            </w:ins>
          </w:p>
          <w:p w14:paraId="11FEC4F1" w14:textId="77777777" w:rsidR="00D470AE" w:rsidRDefault="00D470AE" w:rsidP="00D470AE">
            <w:pPr>
              <w:ind w:left="0" w:hanging="2"/>
              <w:rPr>
                <w:ins w:id="582" w:author="임 종운" w:date="2022-05-17T11:40:00Z"/>
              </w:rPr>
            </w:pPr>
            <w:ins w:id="583" w:author="임 종운" w:date="2022-05-17T11:40:00Z">
              <w:r>
                <w:t>INSERT INTO attendance VALUES (138, 8, 2021-09-17);</w:t>
              </w:r>
            </w:ins>
          </w:p>
          <w:p w14:paraId="75D608D8" w14:textId="77777777" w:rsidR="00D470AE" w:rsidRDefault="00D470AE" w:rsidP="00D470AE">
            <w:pPr>
              <w:ind w:left="0" w:hanging="2"/>
              <w:rPr>
                <w:ins w:id="584" w:author="임 종운" w:date="2022-05-17T11:40:00Z"/>
              </w:rPr>
            </w:pPr>
            <w:ins w:id="585" w:author="임 종운" w:date="2022-05-17T11:40:00Z">
              <w:r>
                <w:t>INSERT INTO attendance VALUES (139, 9, 2021-09-17);</w:t>
              </w:r>
            </w:ins>
          </w:p>
          <w:p w14:paraId="2F1E489F" w14:textId="77777777" w:rsidR="00D470AE" w:rsidRDefault="00D470AE" w:rsidP="00D470AE">
            <w:pPr>
              <w:ind w:left="0" w:hanging="2"/>
              <w:rPr>
                <w:ins w:id="586" w:author="임 종운" w:date="2022-05-17T11:40:00Z"/>
              </w:rPr>
            </w:pPr>
            <w:ins w:id="587" w:author="임 종운" w:date="2022-05-17T11:40:00Z">
              <w:r>
                <w:t>INSERT INTO attendance VALUES (140, 10, 2021-09-17);</w:t>
              </w:r>
            </w:ins>
          </w:p>
          <w:p w14:paraId="37D4C2DF" w14:textId="77777777" w:rsidR="00D470AE" w:rsidRDefault="00D470AE" w:rsidP="00D470AE">
            <w:pPr>
              <w:ind w:left="0" w:hanging="2"/>
              <w:rPr>
                <w:ins w:id="588" w:author="임 종운" w:date="2022-05-17T11:40:00Z"/>
              </w:rPr>
            </w:pPr>
            <w:ins w:id="589" w:author="임 종운" w:date="2022-05-17T11:40:00Z">
              <w:r>
                <w:t>INSERT INTO attendance VALUES (141, 11, 2021-09-17);</w:t>
              </w:r>
            </w:ins>
          </w:p>
          <w:p w14:paraId="7844A6F2" w14:textId="77777777" w:rsidR="00D470AE" w:rsidRDefault="00D470AE" w:rsidP="00D470AE">
            <w:pPr>
              <w:ind w:left="0" w:hanging="2"/>
              <w:rPr>
                <w:ins w:id="590" w:author="임 종운" w:date="2022-05-17T11:40:00Z"/>
              </w:rPr>
            </w:pPr>
            <w:ins w:id="591" w:author="임 종운" w:date="2022-05-17T11:40:00Z">
              <w:r>
                <w:t>INSERT INTO attendance VALUES (142, 12, 2021-09-17);</w:t>
              </w:r>
            </w:ins>
          </w:p>
          <w:p w14:paraId="7CC58C1E" w14:textId="77777777" w:rsidR="00D470AE" w:rsidRDefault="00D470AE" w:rsidP="00D470AE">
            <w:pPr>
              <w:ind w:left="0" w:hanging="2"/>
              <w:rPr>
                <w:ins w:id="592" w:author="임 종운" w:date="2022-05-17T11:40:00Z"/>
              </w:rPr>
            </w:pPr>
            <w:ins w:id="593" w:author="임 종운" w:date="2022-05-17T11:40:00Z">
              <w:r>
                <w:t>INSERT INTO attendance VALUES (143, 13, 2021-09-17);</w:t>
              </w:r>
            </w:ins>
          </w:p>
          <w:p w14:paraId="419D64FE" w14:textId="77777777" w:rsidR="00D470AE" w:rsidRDefault="00D470AE" w:rsidP="00D470AE">
            <w:pPr>
              <w:ind w:left="0" w:hanging="2"/>
              <w:rPr>
                <w:ins w:id="594" w:author="임 종운" w:date="2022-05-17T11:40:00Z"/>
              </w:rPr>
            </w:pPr>
            <w:ins w:id="595" w:author="임 종운" w:date="2022-05-17T11:40:00Z">
              <w:r>
                <w:t>INSERT INTO attendance VALUES (144, 14, 2021-09-17);</w:t>
              </w:r>
            </w:ins>
          </w:p>
          <w:p w14:paraId="4E38351F" w14:textId="77777777" w:rsidR="00D470AE" w:rsidRDefault="00D470AE" w:rsidP="00D470AE">
            <w:pPr>
              <w:ind w:left="0" w:hanging="2"/>
              <w:rPr>
                <w:ins w:id="596" w:author="임 종운" w:date="2022-05-17T11:40:00Z"/>
              </w:rPr>
            </w:pPr>
            <w:ins w:id="597" w:author="임 종운" w:date="2022-05-17T11:40:00Z">
              <w:r>
                <w:t>INSERT INTO attendance VALUES (145, 15, 2021-09-17);</w:t>
              </w:r>
            </w:ins>
          </w:p>
          <w:p w14:paraId="5D5ABFBA" w14:textId="77777777" w:rsidR="00D470AE" w:rsidRDefault="00D470AE" w:rsidP="00D470AE">
            <w:pPr>
              <w:ind w:left="0" w:hanging="2"/>
              <w:rPr>
                <w:ins w:id="598" w:author="임 종운" w:date="2022-05-17T11:40:00Z"/>
              </w:rPr>
            </w:pPr>
            <w:ins w:id="599" w:author="임 종운" w:date="2022-05-17T11:40:00Z">
              <w:r>
                <w:t>INSERT INTO attendance VALUES (146, 16, 2021-09-17);</w:t>
              </w:r>
            </w:ins>
          </w:p>
          <w:p w14:paraId="7D7A17C3" w14:textId="77777777" w:rsidR="00D470AE" w:rsidRDefault="00D470AE" w:rsidP="00D470AE">
            <w:pPr>
              <w:ind w:left="0" w:hanging="2"/>
              <w:rPr>
                <w:ins w:id="600" w:author="임 종운" w:date="2022-05-17T11:40:00Z"/>
              </w:rPr>
            </w:pPr>
            <w:ins w:id="601" w:author="임 종운" w:date="2022-05-17T11:40:00Z">
              <w:r>
                <w:t>INSERT INTO attendance VALUES (147, 17, 2021-09-17);</w:t>
              </w:r>
            </w:ins>
          </w:p>
          <w:p w14:paraId="4FEE81D5" w14:textId="77777777" w:rsidR="00D470AE" w:rsidRDefault="00D470AE" w:rsidP="00D470AE">
            <w:pPr>
              <w:ind w:left="0" w:hanging="2"/>
              <w:rPr>
                <w:ins w:id="602" w:author="임 종운" w:date="2022-05-17T11:40:00Z"/>
              </w:rPr>
            </w:pPr>
            <w:ins w:id="603" w:author="임 종운" w:date="2022-05-17T11:40:00Z">
              <w:r>
                <w:t>INSERT INTO attendance VALUES (148, 18, 2021-09-17);</w:t>
              </w:r>
            </w:ins>
          </w:p>
          <w:p w14:paraId="0BF7BB19" w14:textId="77777777" w:rsidR="00D470AE" w:rsidRDefault="00D470AE" w:rsidP="00D470AE">
            <w:pPr>
              <w:ind w:left="0" w:hanging="2"/>
              <w:rPr>
                <w:ins w:id="604" w:author="임 종운" w:date="2022-05-17T11:40:00Z"/>
              </w:rPr>
            </w:pPr>
            <w:ins w:id="605" w:author="임 종운" w:date="2022-05-17T11:40:00Z">
              <w:r>
                <w:t>INSERT INTO attendance VALUES (149, 19, 2021-09-17);</w:t>
              </w:r>
            </w:ins>
          </w:p>
          <w:p w14:paraId="39D16515" w14:textId="77777777" w:rsidR="00D470AE" w:rsidRDefault="00D470AE" w:rsidP="00D470AE">
            <w:pPr>
              <w:ind w:left="0" w:hanging="2"/>
              <w:rPr>
                <w:ins w:id="606" w:author="임 종운" w:date="2022-05-17T11:40:00Z"/>
              </w:rPr>
            </w:pPr>
            <w:ins w:id="607" w:author="임 종운" w:date="2022-05-17T11:40:00Z">
              <w:r>
                <w:t>INSERT INTO attendance VALUES (150, 20, 2021-09-17);</w:t>
              </w:r>
            </w:ins>
          </w:p>
          <w:p w14:paraId="311F968B" w14:textId="77777777" w:rsidR="00D470AE" w:rsidRDefault="00D470AE" w:rsidP="00D470AE">
            <w:pPr>
              <w:ind w:left="0" w:hanging="2"/>
              <w:rPr>
                <w:ins w:id="608" w:author="임 종운" w:date="2022-05-17T11:40:00Z"/>
              </w:rPr>
            </w:pPr>
            <w:ins w:id="609" w:author="임 종운" w:date="2022-05-17T11:40:00Z">
              <w:r>
                <w:lastRenderedPageBreak/>
                <w:t>INSERT INTO attendance VALUES (151, 21, 2021-09-17);</w:t>
              </w:r>
            </w:ins>
          </w:p>
          <w:p w14:paraId="23DF2A04" w14:textId="77777777" w:rsidR="00D470AE" w:rsidRDefault="00D470AE" w:rsidP="00D470AE">
            <w:pPr>
              <w:ind w:left="0" w:hanging="2"/>
              <w:rPr>
                <w:ins w:id="610" w:author="임 종운" w:date="2022-05-17T11:40:00Z"/>
              </w:rPr>
            </w:pPr>
            <w:ins w:id="611" w:author="임 종운" w:date="2022-05-17T11:40:00Z">
              <w:r>
                <w:t>INSERT INTO attendance VALUES (152, 22, 2021-09-17);</w:t>
              </w:r>
            </w:ins>
          </w:p>
          <w:p w14:paraId="435B94EC" w14:textId="77777777" w:rsidR="00D470AE" w:rsidRDefault="00D470AE" w:rsidP="00D470AE">
            <w:pPr>
              <w:ind w:left="0" w:hanging="2"/>
              <w:rPr>
                <w:ins w:id="612" w:author="임 종운" w:date="2022-05-17T11:40:00Z"/>
              </w:rPr>
            </w:pPr>
            <w:ins w:id="613" w:author="임 종운" w:date="2022-05-17T11:40:00Z">
              <w:r>
                <w:t>INSERT INTO attendance VALUES (153, 23, 2021-09-17);</w:t>
              </w:r>
            </w:ins>
          </w:p>
          <w:p w14:paraId="2B6D07CA" w14:textId="77777777" w:rsidR="00D470AE" w:rsidRDefault="00D470AE" w:rsidP="00D470AE">
            <w:pPr>
              <w:ind w:left="0" w:hanging="2"/>
              <w:rPr>
                <w:ins w:id="614" w:author="임 종운" w:date="2022-05-17T11:40:00Z"/>
              </w:rPr>
            </w:pPr>
            <w:ins w:id="615" w:author="임 종운" w:date="2022-05-17T11:40:00Z">
              <w:r>
                <w:t>INSERT INTO attendance VALUES (154, 24, 2021-09-17);</w:t>
              </w:r>
            </w:ins>
          </w:p>
          <w:p w14:paraId="10D092FF" w14:textId="77777777" w:rsidR="00D470AE" w:rsidRDefault="00D470AE" w:rsidP="00D470AE">
            <w:pPr>
              <w:ind w:left="0" w:hanging="2"/>
              <w:rPr>
                <w:ins w:id="616" w:author="임 종운" w:date="2022-05-17T11:40:00Z"/>
              </w:rPr>
            </w:pPr>
            <w:ins w:id="617" w:author="임 종운" w:date="2022-05-17T11:40:00Z">
              <w:r>
                <w:t>INSERT INTO attendance VALUES (155, 25, 2021-09-17);</w:t>
              </w:r>
            </w:ins>
          </w:p>
          <w:p w14:paraId="2CA40679" w14:textId="77777777" w:rsidR="00D470AE" w:rsidRDefault="00D470AE" w:rsidP="00D470AE">
            <w:pPr>
              <w:ind w:left="0" w:hanging="2"/>
              <w:rPr>
                <w:ins w:id="618" w:author="임 종운" w:date="2022-05-17T11:40:00Z"/>
              </w:rPr>
            </w:pPr>
            <w:ins w:id="619" w:author="임 종운" w:date="2022-05-17T11:40:00Z">
              <w:r>
                <w:t>INSERT INTO attendance VALUES (156, 26, 2021-09-17);</w:t>
              </w:r>
            </w:ins>
          </w:p>
          <w:p w14:paraId="2B990E86" w14:textId="77777777" w:rsidR="00D470AE" w:rsidRDefault="00D470AE" w:rsidP="00D470AE">
            <w:pPr>
              <w:ind w:left="0" w:hanging="2"/>
              <w:rPr>
                <w:ins w:id="620" w:author="임 종운" w:date="2022-05-17T11:40:00Z"/>
              </w:rPr>
            </w:pPr>
            <w:ins w:id="621" w:author="임 종운" w:date="2022-05-17T11:40:00Z">
              <w:r>
                <w:t>INSERT INTO attendance VALUES (157, 1, 2021-09-18);</w:t>
              </w:r>
            </w:ins>
          </w:p>
          <w:p w14:paraId="29CEF7DC" w14:textId="77777777" w:rsidR="00D470AE" w:rsidRDefault="00D470AE" w:rsidP="00D470AE">
            <w:pPr>
              <w:ind w:left="0" w:hanging="2"/>
              <w:rPr>
                <w:ins w:id="622" w:author="임 종운" w:date="2022-05-17T11:40:00Z"/>
              </w:rPr>
            </w:pPr>
            <w:ins w:id="623" w:author="임 종운" w:date="2022-05-17T11:40:00Z">
              <w:r>
                <w:t>INSERT INTO attendance VALUES (158, 2, 2021-09-18);</w:t>
              </w:r>
            </w:ins>
          </w:p>
          <w:p w14:paraId="040769D9" w14:textId="77777777" w:rsidR="00D470AE" w:rsidRDefault="00D470AE" w:rsidP="00D470AE">
            <w:pPr>
              <w:ind w:left="0" w:hanging="2"/>
              <w:rPr>
                <w:ins w:id="624" w:author="임 종운" w:date="2022-05-17T11:40:00Z"/>
              </w:rPr>
            </w:pPr>
            <w:ins w:id="625" w:author="임 종운" w:date="2022-05-17T11:40:00Z">
              <w:r>
                <w:t>INSERT INTO attendance VALUES (159, 3, 2021-09-18);</w:t>
              </w:r>
            </w:ins>
          </w:p>
          <w:p w14:paraId="2B7462C7" w14:textId="77777777" w:rsidR="00D470AE" w:rsidRDefault="00D470AE" w:rsidP="00D470AE">
            <w:pPr>
              <w:ind w:left="0" w:hanging="2"/>
              <w:rPr>
                <w:ins w:id="626" w:author="임 종운" w:date="2022-05-17T11:40:00Z"/>
              </w:rPr>
            </w:pPr>
            <w:ins w:id="627" w:author="임 종운" w:date="2022-05-17T11:40:00Z">
              <w:r>
                <w:t>INSERT INTO attendance VALUES (160, 4, 2021-09-18);</w:t>
              </w:r>
            </w:ins>
          </w:p>
          <w:p w14:paraId="2AFE47EF" w14:textId="77777777" w:rsidR="00D470AE" w:rsidRDefault="00D470AE" w:rsidP="00D470AE">
            <w:pPr>
              <w:ind w:left="0" w:hanging="2"/>
              <w:rPr>
                <w:ins w:id="628" w:author="임 종운" w:date="2022-05-17T11:40:00Z"/>
              </w:rPr>
            </w:pPr>
            <w:ins w:id="629" w:author="임 종운" w:date="2022-05-17T11:40:00Z">
              <w:r>
                <w:t>INSERT INTO attendance VALUES (161, 5, 2021-09-18);</w:t>
              </w:r>
            </w:ins>
          </w:p>
          <w:p w14:paraId="781A54EB" w14:textId="77777777" w:rsidR="00D470AE" w:rsidRDefault="00D470AE" w:rsidP="00D470AE">
            <w:pPr>
              <w:ind w:left="0" w:hanging="2"/>
              <w:rPr>
                <w:ins w:id="630" w:author="임 종운" w:date="2022-05-17T11:40:00Z"/>
              </w:rPr>
            </w:pPr>
            <w:ins w:id="631" w:author="임 종운" w:date="2022-05-17T11:40:00Z">
              <w:r>
                <w:t>INSERT INTO attendance VALUES (162, 6, 2021-09-18);</w:t>
              </w:r>
            </w:ins>
          </w:p>
          <w:p w14:paraId="2538A4F2" w14:textId="77777777" w:rsidR="00D470AE" w:rsidRDefault="00D470AE" w:rsidP="00D470AE">
            <w:pPr>
              <w:ind w:left="0" w:hanging="2"/>
              <w:rPr>
                <w:ins w:id="632" w:author="임 종운" w:date="2022-05-17T11:40:00Z"/>
              </w:rPr>
            </w:pPr>
            <w:ins w:id="633" w:author="임 종운" w:date="2022-05-17T11:40:00Z">
              <w:r>
                <w:t>INSERT INTO attendance VALUES (163, 7, 2021-09-18);</w:t>
              </w:r>
            </w:ins>
          </w:p>
          <w:p w14:paraId="091CAF36" w14:textId="77777777" w:rsidR="00D470AE" w:rsidRDefault="00D470AE" w:rsidP="00D470AE">
            <w:pPr>
              <w:ind w:left="0" w:hanging="2"/>
              <w:rPr>
                <w:ins w:id="634" w:author="임 종운" w:date="2022-05-17T11:40:00Z"/>
              </w:rPr>
            </w:pPr>
            <w:ins w:id="635" w:author="임 종운" w:date="2022-05-17T11:40:00Z">
              <w:r>
                <w:t>INSERT INTO attendance VALUES (164, 8, 2021-09-18);</w:t>
              </w:r>
            </w:ins>
          </w:p>
          <w:p w14:paraId="2C7A4F2F" w14:textId="77777777" w:rsidR="00D470AE" w:rsidRDefault="00D470AE" w:rsidP="00D470AE">
            <w:pPr>
              <w:ind w:left="0" w:hanging="2"/>
              <w:rPr>
                <w:ins w:id="636" w:author="임 종운" w:date="2022-05-17T11:40:00Z"/>
              </w:rPr>
            </w:pPr>
            <w:ins w:id="637" w:author="임 종운" w:date="2022-05-17T11:40:00Z">
              <w:r>
                <w:t>INSERT INTO attendance VALUES (165, 9, 2021-09-18);</w:t>
              </w:r>
            </w:ins>
          </w:p>
          <w:p w14:paraId="6B3C8A20" w14:textId="77777777" w:rsidR="00D470AE" w:rsidRDefault="00D470AE" w:rsidP="00D470AE">
            <w:pPr>
              <w:ind w:left="0" w:hanging="2"/>
              <w:rPr>
                <w:ins w:id="638" w:author="임 종운" w:date="2022-05-17T11:40:00Z"/>
              </w:rPr>
            </w:pPr>
            <w:ins w:id="639" w:author="임 종운" w:date="2022-05-17T11:40:00Z">
              <w:r>
                <w:t>INSERT INTO attendance VALUES (166, 10, 2021-09-18);</w:t>
              </w:r>
            </w:ins>
          </w:p>
          <w:p w14:paraId="0C8BD57B" w14:textId="77777777" w:rsidR="00D470AE" w:rsidRDefault="00D470AE" w:rsidP="00D470AE">
            <w:pPr>
              <w:ind w:left="0" w:hanging="2"/>
              <w:rPr>
                <w:ins w:id="640" w:author="임 종운" w:date="2022-05-17T11:40:00Z"/>
              </w:rPr>
            </w:pPr>
            <w:ins w:id="641" w:author="임 종운" w:date="2022-05-17T11:40:00Z">
              <w:r>
                <w:t>INSERT INTO attendance VALUES (167, 11, 2021-09-18);</w:t>
              </w:r>
            </w:ins>
          </w:p>
          <w:p w14:paraId="6B8979DE" w14:textId="77777777" w:rsidR="00D470AE" w:rsidRDefault="00D470AE" w:rsidP="00D470AE">
            <w:pPr>
              <w:ind w:left="0" w:hanging="2"/>
              <w:rPr>
                <w:ins w:id="642" w:author="임 종운" w:date="2022-05-17T11:40:00Z"/>
              </w:rPr>
            </w:pPr>
            <w:ins w:id="643" w:author="임 종운" w:date="2022-05-17T11:40:00Z">
              <w:r>
                <w:t>INSERT INTO attendance VALUES (168, 12, 2021-09-18);</w:t>
              </w:r>
            </w:ins>
          </w:p>
          <w:p w14:paraId="14151D9B" w14:textId="77777777" w:rsidR="00D470AE" w:rsidRDefault="00D470AE" w:rsidP="00D470AE">
            <w:pPr>
              <w:ind w:left="0" w:hanging="2"/>
              <w:rPr>
                <w:ins w:id="644" w:author="임 종운" w:date="2022-05-17T11:40:00Z"/>
              </w:rPr>
            </w:pPr>
            <w:ins w:id="645" w:author="임 종운" w:date="2022-05-17T11:40:00Z">
              <w:r>
                <w:t>INSERT INTO attendance VALUES (169, 13, 2021-09-18);</w:t>
              </w:r>
            </w:ins>
          </w:p>
          <w:p w14:paraId="091D82C7" w14:textId="77777777" w:rsidR="00D470AE" w:rsidRDefault="00D470AE" w:rsidP="00D470AE">
            <w:pPr>
              <w:ind w:left="0" w:hanging="2"/>
              <w:rPr>
                <w:ins w:id="646" w:author="임 종운" w:date="2022-05-17T11:40:00Z"/>
              </w:rPr>
            </w:pPr>
            <w:ins w:id="647" w:author="임 종운" w:date="2022-05-17T11:40:00Z">
              <w:r>
                <w:t>INSERT INTO attendance VALUES (170, 14, 2021-09-18);</w:t>
              </w:r>
            </w:ins>
          </w:p>
          <w:p w14:paraId="4C2EBA00" w14:textId="77777777" w:rsidR="00D470AE" w:rsidRDefault="00D470AE" w:rsidP="00D470AE">
            <w:pPr>
              <w:ind w:left="0" w:hanging="2"/>
              <w:rPr>
                <w:ins w:id="648" w:author="임 종운" w:date="2022-05-17T11:40:00Z"/>
              </w:rPr>
            </w:pPr>
            <w:ins w:id="649" w:author="임 종운" w:date="2022-05-17T11:40:00Z">
              <w:r>
                <w:t>INSERT INTO attendance VALUES (171, 15, 2021-09-18);</w:t>
              </w:r>
            </w:ins>
          </w:p>
          <w:p w14:paraId="37A26432" w14:textId="77777777" w:rsidR="00D470AE" w:rsidRDefault="00D470AE" w:rsidP="00D470AE">
            <w:pPr>
              <w:ind w:left="0" w:hanging="2"/>
              <w:rPr>
                <w:ins w:id="650" w:author="임 종운" w:date="2022-05-17T11:40:00Z"/>
              </w:rPr>
            </w:pPr>
            <w:ins w:id="651" w:author="임 종운" w:date="2022-05-17T11:40:00Z">
              <w:r>
                <w:t>INSERT INTO attendance VALUES (172, 16, 2021-09-18);</w:t>
              </w:r>
            </w:ins>
          </w:p>
          <w:p w14:paraId="6BEAB5F7" w14:textId="77777777" w:rsidR="00D470AE" w:rsidRDefault="00D470AE" w:rsidP="00D470AE">
            <w:pPr>
              <w:ind w:left="0" w:hanging="2"/>
              <w:rPr>
                <w:ins w:id="652" w:author="임 종운" w:date="2022-05-17T11:40:00Z"/>
              </w:rPr>
            </w:pPr>
            <w:ins w:id="653" w:author="임 종운" w:date="2022-05-17T11:40:00Z">
              <w:r>
                <w:t>INSERT INTO attendance VALUES (173, 17, 2021-09-18);</w:t>
              </w:r>
            </w:ins>
          </w:p>
          <w:p w14:paraId="2653C2D6" w14:textId="77777777" w:rsidR="00D470AE" w:rsidRDefault="00D470AE" w:rsidP="00D470AE">
            <w:pPr>
              <w:ind w:left="0" w:hanging="2"/>
              <w:rPr>
                <w:ins w:id="654" w:author="임 종운" w:date="2022-05-17T11:40:00Z"/>
              </w:rPr>
            </w:pPr>
            <w:ins w:id="655" w:author="임 종운" w:date="2022-05-17T11:40:00Z">
              <w:r>
                <w:t>INSERT INTO attendance VALUES (174, 18, 2021-09-18);</w:t>
              </w:r>
            </w:ins>
          </w:p>
          <w:p w14:paraId="76665A30" w14:textId="77777777" w:rsidR="00D470AE" w:rsidRDefault="00D470AE" w:rsidP="00D470AE">
            <w:pPr>
              <w:ind w:left="0" w:hanging="2"/>
              <w:rPr>
                <w:ins w:id="656" w:author="임 종운" w:date="2022-05-17T11:40:00Z"/>
              </w:rPr>
            </w:pPr>
            <w:ins w:id="657" w:author="임 종운" w:date="2022-05-17T11:40:00Z">
              <w:r>
                <w:t>INSERT INTO attendance VALUES (175, 19, 2021-09-18);</w:t>
              </w:r>
            </w:ins>
          </w:p>
          <w:p w14:paraId="4F9EEA75" w14:textId="77777777" w:rsidR="00D470AE" w:rsidRDefault="00D470AE" w:rsidP="00D470AE">
            <w:pPr>
              <w:ind w:left="0" w:hanging="2"/>
              <w:rPr>
                <w:ins w:id="658" w:author="임 종운" w:date="2022-05-17T11:40:00Z"/>
              </w:rPr>
            </w:pPr>
            <w:ins w:id="659" w:author="임 종운" w:date="2022-05-17T11:40:00Z">
              <w:r>
                <w:t>INSERT INTO attendance VALUES (176, 20, 2021-09-18);</w:t>
              </w:r>
            </w:ins>
          </w:p>
          <w:p w14:paraId="1E9570A2" w14:textId="77777777" w:rsidR="00D470AE" w:rsidRDefault="00D470AE" w:rsidP="00D470AE">
            <w:pPr>
              <w:ind w:left="0" w:hanging="2"/>
              <w:rPr>
                <w:ins w:id="660" w:author="임 종운" w:date="2022-05-17T11:40:00Z"/>
              </w:rPr>
            </w:pPr>
            <w:ins w:id="661" w:author="임 종운" w:date="2022-05-17T11:40:00Z">
              <w:r>
                <w:t>INSERT INTO attendance VALUES (177, 21, 2021-09-18);</w:t>
              </w:r>
            </w:ins>
          </w:p>
          <w:p w14:paraId="660EC06E" w14:textId="77777777" w:rsidR="00D470AE" w:rsidRDefault="00D470AE" w:rsidP="00D470AE">
            <w:pPr>
              <w:ind w:left="0" w:hanging="2"/>
              <w:rPr>
                <w:ins w:id="662" w:author="임 종운" w:date="2022-05-17T11:40:00Z"/>
              </w:rPr>
            </w:pPr>
            <w:ins w:id="663" w:author="임 종운" w:date="2022-05-17T11:40:00Z">
              <w:r>
                <w:lastRenderedPageBreak/>
                <w:t>INSERT INTO attendance VALUES (178, 22, 2021-09-18);</w:t>
              </w:r>
            </w:ins>
          </w:p>
          <w:p w14:paraId="5EF92409" w14:textId="77777777" w:rsidR="00D470AE" w:rsidRDefault="00D470AE" w:rsidP="00D470AE">
            <w:pPr>
              <w:ind w:left="0" w:hanging="2"/>
              <w:rPr>
                <w:ins w:id="664" w:author="임 종운" w:date="2022-05-17T11:40:00Z"/>
              </w:rPr>
            </w:pPr>
            <w:ins w:id="665" w:author="임 종운" w:date="2022-05-17T11:40:00Z">
              <w:r>
                <w:t>INSERT INTO attendance VALUES (179, 23, 2021-09-18);</w:t>
              </w:r>
            </w:ins>
          </w:p>
          <w:p w14:paraId="16E85293" w14:textId="77777777" w:rsidR="00D470AE" w:rsidRDefault="00D470AE" w:rsidP="00D470AE">
            <w:pPr>
              <w:ind w:left="0" w:hanging="2"/>
              <w:rPr>
                <w:ins w:id="666" w:author="임 종운" w:date="2022-05-17T11:40:00Z"/>
              </w:rPr>
            </w:pPr>
            <w:ins w:id="667" w:author="임 종운" w:date="2022-05-17T11:40:00Z">
              <w:r>
                <w:t>INSERT INTO attendance VALUES (180, 24, 2021-09-18);</w:t>
              </w:r>
            </w:ins>
          </w:p>
          <w:p w14:paraId="69B49B0E" w14:textId="77777777" w:rsidR="00D470AE" w:rsidRDefault="00D470AE" w:rsidP="00D470AE">
            <w:pPr>
              <w:ind w:left="0" w:hanging="2"/>
              <w:rPr>
                <w:ins w:id="668" w:author="임 종운" w:date="2022-05-17T11:40:00Z"/>
              </w:rPr>
            </w:pPr>
            <w:ins w:id="669" w:author="임 종운" w:date="2022-05-17T11:40:00Z">
              <w:r>
                <w:t>INSERT INTO attendance VALUES (181, 25, 2021-09-18);</w:t>
              </w:r>
            </w:ins>
          </w:p>
          <w:p w14:paraId="50AD5721" w14:textId="77777777" w:rsidR="00D470AE" w:rsidRDefault="00D470AE" w:rsidP="00D470AE">
            <w:pPr>
              <w:ind w:left="0" w:hanging="2"/>
              <w:rPr>
                <w:ins w:id="670" w:author="임 종운" w:date="2022-05-17T11:40:00Z"/>
              </w:rPr>
            </w:pPr>
            <w:ins w:id="671" w:author="임 종운" w:date="2022-05-17T11:40:00Z">
              <w:r>
                <w:t>INSERT INTO attendance VALUES (182, 26, 2021-09-18);</w:t>
              </w:r>
            </w:ins>
          </w:p>
          <w:p w14:paraId="24F46E2C" w14:textId="77777777" w:rsidR="00D470AE" w:rsidRDefault="00D470AE" w:rsidP="00D470AE">
            <w:pPr>
              <w:ind w:left="0" w:hanging="2"/>
              <w:rPr>
                <w:ins w:id="672" w:author="임 종운" w:date="2022-05-17T11:40:00Z"/>
              </w:rPr>
            </w:pPr>
            <w:ins w:id="673" w:author="임 종운" w:date="2022-05-17T11:40:00Z">
              <w:r>
                <w:t>INSERT INTO attendance VALUES (183, 1, 2021-09-19);</w:t>
              </w:r>
            </w:ins>
          </w:p>
          <w:p w14:paraId="50335803" w14:textId="77777777" w:rsidR="00D470AE" w:rsidRDefault="00D470AE" w:rsidP="00D470AE">
            <w:pPr>
              <w:ind w:left="0" w:hanging="2"/>
              <w:rPr>
                <w:ins w:id="674" w:author="임 종운" w:date="2022-05-17T11:40:00Z"/>
              </w:rPr>
            </w:pPr>
            <w:ins w:id="675" w:author="임 종운" w:date="2022-05-17T11:40:00Z">
              <w:r>
                <w:t>INSERT INTO attendance VALUES (184, 2, 2021-09-19);</w:t>
              </w:r>
            </w:ins>
          </w:p>
          <w:p w14:paraId="5CC4569C" w14:textId="77777777" w:rsidR="00D470AE" w:rsidRDefault="00D470AE" w:rsidP="00D470AE">
            <w:pPr>
              <w:ind w:left="0" w:hanging="2"/>
              <w:rPr>
                <w:ins w:id="676" w:author="임 종운" w:date="2022-05-17T11:40:00Z"/>
              </w:rPr>
            </w:pPr>
            <w:ins w:id="677" w:author="임 종운" w:date="2022-05-17T11:40:00Z">
              <w:r>
                <w:t>INSERT INTO attendance VALUES (185, 3, 2021-09-19);</w:t>
              </w:r>
            </w:ins>
          </w:p>
          <w:p w14:paraId="733B919C" w14:textId="77777777" w:rsidR="00D470AE" w:rsidRDefault="00D470AE" w:rsidP="00D470AE">
            <w:pPr>
              <w:ind w:left="0" w:hanging="2"/>
              <w:rPr>
                <w:ins w:id="678" w:author="임 종운" w:date="2022-05-17T11:40:00Z"/>
              </w:rPr>
            </w:pPr>
            <w:ins w:id="679" w:author="임 종운" w:date="2022-05-17T11:40:00Z">
              <w:r>
                <w:t>INSERT INTO attendance VALUES (186, 4, 2021-09-19);</w:t>
              </w:r>
            </w:ins>
          </w:p>
          <w:p w14:paraId="4F4DFFF0" w14:textId="77777777" w:rsidR="00D470AE" w:rsidRDefault="00D470AE" w:rsidP="00D470AE">
            <w:pPr>
              <w:ind w:left="0" w:hanging="2"/>
              <w:rPr>
                <w:ins w:id="680" w:author="임 종운" w:date="2022-05-17T11:40:00Z"/>
              </w:rPr>
            </w:pPr>
            <w:ins w:id="681" w:author="임 종운" w:date="2022-05-17T11:40:00Z">
              <w:r>
                <w:t>INSERT INTO attendance VALUES (187, 5, 2021-09-19);</w:t>
              </w:r>
            </w:ins>
          </w:p>
          <w:p w14:paraId="7E60742C" w14:textId="77777777" w:rsidR="00D470AE" w:rsidRDefault="00D470AE" w:rsidP="00D470AE">
            <w:pPr>
              <w:ind w:left="0" w:hanging="2"/>
              <w:rPr>
                <w:ins w:id="682" w:author="임 종운" w:date="2022-05-17T11:40:00Z"/>
              </w:rPr>
            </w:pPr>
            <w:ins w:id="683" w:author="임 종운" w:date="2022-05-17T11:40:00Z">
              <w:r>
                <w:t>INSERT INTO attendance VALUES (188, 6, 2021-09-19);</w:t>
              </w:r>
            </w:ins>
          </w:p>
          <w:p w14:paraId="5555C1F5" w14:textId="77777777" w:rsidR="00D470AE" w:rsidRDefault="00D470AE" w:rsidP="00D470AE">
            <w:pPr>
              <w:ind w:left="0" w:hanging="2"/>
              <w:rPr>
                <w:ins w:id="684" w:author="임 종운" w:date="2022-05-17T11:40:00Z"/>
              </w:rPr>
            </w:pPr>
            <w:ins w:id="685" w:author="임 종운" w:date="2022-05-17T11:40:00Z">
              <w:r>
                <w:t>INSERT INTO attendance VALUES (189, 7, 2021-09-19);</w:t>
              </w:r>
            </w:ins>
          </w:p>
          <w:p w14:paraId="55FEA526" w14:textId="77777777" w:rsidR="00D470AE" w:rsidRDefault="00D470AE" w:rsidP="00D470AE">
            <w:pPr>
              <w:ind w:left="0" w:hanging="2"/>
              <w:rPr>
                <w:ins w:id="686" w:author="임 종운" w:date="2022-05-17T11:40:00Z"/>
              </w:rPr>
            </w:pPr>
            <w:ins w:id="687" w:author="임 종운" w:date="2022-05-17T11:40:00Z">
              <w:r>
                <w:t>INSERT INTO attendance VALUES (190, 8, 2021-09-19);</w:t>
              </w:r>
            </w:ins>
          </w:p>
          <w:p w14:paraId="25129825" w14:textId="77777777" w:rsidR="00D470AE" w:rsidRDefault="00D470AE" w:rsidP="00D470AE">
            <w:pPr>
              <w:ind w:left="0" w:hanging="2"/>
              <w:rPr>
                <w:ins w:id="688" w:author="임 종운" w:date="2022-05-17T11:40:00Z"/>
              </w:rPr>
            </w:pPr>
            <w:ins w:id="689" w:author="임 종운" w:date="2022-05-17T11:40:00Z">
              <w:r>
                <w:t>INSERT INTO attendance VALUES (191, 9, 2021-09-19);</w:t>
              </w:r>
            </w:ins>
          </w:p>
          <w:p w14:paraId="55638826" w14:textId="77777777" w:rsidR="00D470AE" w:rsidRDefault="00D470AE" w:rsidP="00D470AE">
            <w:pPr>
              <w:ind w:left="0" w:hanging="2"/>
              <w:rPr>
                <w:ins w:id="690" w:author="임 종운" w:date="2022-05-17T11:40:00Z"/>
              </w:rPr>
            </w:pPr>
            <w:ins w:id="691" w:author="임 종운" w:date="2022-05-17T11:40:00Z">
              <w:r>
                <w:t>INSERT INTO attendance VALUES (192, 10, 2021-09-19);</w:t>
              </w:r>
            </w:ins>
          </w:p>
          <w:p w14:paraId="666B094C" w14:textId="77777777" w:rsidR="00D470AE" w:rsidRDefault="00D470AE" w:rsidP="00D470AE">
            <w:pPr>
              <w:ind w:left="0" w:hanging="2"/>
              <w:rPr>
                <w:ins w:id="692" w:author="임 종운" w:date="2022-05-17T11:40:00Z"/>
              </w:rPr>
            </w:pPr>
            <w:ins w:id="693" w:author="임 종운" w:date="2022-05-17T11:40:00Z">
              <w:r>
                <w:t>INSERT INTO attendance VALUES (193, 11, 2021-09-19);</w:t>
              </w:r>
            </w:ins>
          </w:p>
          <w:p w14:paraId="33508D3D" w14:textId="77777777" w:rsidR="00D470AE" w:rsidRDefault="00D470AE" w:rsidP="00D470AE">
            <w:pPr>
              <w:ind w:left="0" w:hanging="2"/>
              <w:rPr>
                <w:ins w:id="694" w:author="임 종운" w:date="2022-05-17T11:40:00Z"/>
              </w:rPr>
            </w:pPr>
            <w:ins w:id="695" w:author="임 종운" w:date="2022-05-17T11:40:00Z">
              <w:r>
                <w:t>INSERT INTO attendance VALUES (194, 12, 2021-09-19);</w:t>
              </w:r>
            </w:ins>
          </w:p>
          <w:p w14:paraId="344734D4" w14:textId="77777777" w:rsidR="00D470AE" w:rsidRDefault="00D470AE" w:rsidP="00D470AE">
            <w:pPr>
              <w:ind w:left="0" w:hanging="2"/>
              <w:rPr>
                <w:ins w:id="696" w:author="임 종운" w:date="2022-05-17T11:40:00Z"/>
              </w:rPr>
            </w:pPr>
            <w:ins w:id="697" w:author="임 종운" w:date="2022-05-17T11:40:00Z">
              <w:r>
                <w:t>INSERT INTO attendance VALUES (195, 13, 2021-09-19);</w:t>
              </w:r>
            </w:ins>
          </w:p>
          <w:p w14:paraId="2AC2706D" w14:textId="77777777" w:rsidR="00D470AE" w:rsidRDefault="00D470AE" w:rsidP="00D470AE">
            <w:pPr>
              <w:ind w:left="0" w:hanging="2"/>
              <w:rPr>
                <w:ins w:id="698" w:author="임 종운" w:date="2022-05-17T11:40:00Z"/>
              </w:rPr>
            </w:pPr>
            <w:ins w:id="699" w:author="임 종운" w:date="2022-05-17T11:40:00Z">
              <w:r>
                <w:t>INSERT INTO attendance VALUES (196, 14, 2021-09-19);</w:t>
              </w:r>
            </w:ins>
          </w:p>
          <w:p w14:paraId="005FBD0C" w14:textId="77777777" w:rsidR="00D470AE" w:rsidRDefault="00D470AE" w:rsidP="00D470AE">
            <w:pPr>
              <w:ind w:left="0" w:hanging="2"/>
              <w:rPr>
                <w:ins w:id="700" w:author="임 종운" w:date="2022-05-17T11:40:00Z"/>
              </w:rPr>
            </w:pPr>
            <w:ins w:id="701" w:author="임 종운" w:date="2022-05-17T11:40:00Z">
              <w:r>
                <w:t>INSERT INTO attendance VALUES (197, 15, 2021-09-19);</w:t>
              </w:r>
            </w:ins>
          </w:p>
          <w:p w14:paraId="73E438B8" w14:textId="77777777" w:rsidR="00D470AE" w:rsidRDefault="00D470AE" w:rsidP="00D470AE">
            <w:pPr>
              <w:ind w:left="0" w:hanging="2"/>
              <w:rPr>
                <w:ins w:id="702" w:author="임 종운" w:date="2022-05-17T11:40:00Z"/>
              </w:rPr>
            </w:pPr>
            <w:ins w:id="703" w:author="임 종운" w:date="2022-05-17T11:40:00Z">
              <w:r>
                <w:t>INSERT INTO attendance VALUES (198, 16, 2021-09-19);</w:t>
              </w:r>
            </w:ins>
          </w:p>
          <w:p w14:paraId="1560D000" w14:textId="77777777" w:rsidR="00D470AE" w:rsidRDefault="00D470AE" w:rsidP="00D470AE">
            <w:pPr>
              <w:ind w:left="0" w:hanging="2"/>
              <w:rPr>
                <w:ins w:id="704" w:author="임 종운" w:date="2022-05-17T11:40:00Z"/>
              </w:rPr>
            </w:pPr>
            <w:ins w:id="705" w:author="임 종운" w:date="2022-05-17T11:40:00Z">
              <w:r>
                <w:t>INSERT INTO attendance VALUES (199, 17, 2021-09-19);</w:t>
              </w:r>
            </w:ins>
          </w:p>
          <w:p w14:paraId="3E185A1B" w14:textId="77777777" w:rsidR="00D470AE" w:rsidRDefault="00D470AE" w:rsidP="00D470AE">
            <w:pPr>
              <w:ind w:left="0" w:hanging="2"/>
              <w:rPr>
                <w:ins w:id="706" w:author="임 종운" w:date="2022-05-17T11:40:00Z"/>
              </w:rPr>
            </w:pPr>
            <w:ins w:id="707" w:author="임 종운" w:date="2022-05-17T11:40:00Z">
              <w:r>
                <w:t>INSERT INTO attendance VALUES (200, 18, 2021-09-19);</w:t>
              </w:r>
            </w:ins>
          </w:p>
          <w:p w14:paraId="474589F0" w14:textId="77777777" w:rsidR="00D470AE" w:rsidRDefault="00D470AE" w:rsidP="00D470AE">
            <w:pPr>
              <w:ind w:left="0" w:hanging="2"/>
              <w:rPr>
                <w:ins w:id="708" w:author="임 종운" w:date="2022-05-17T11:40:00Z"/>
              </w:rPr>
            </w:pPr>
            <w:ins w:id="709" w:author="임 종운" w:date="2022-05-17T11:40:00Z">
              <w:r>
                <w:t>INSERT INTO attendance VALUES (201, 19, 2021-09-19);</w:t>
              </w:r>
            </w:ins>
          </w:p>
          <w:p w14:paraId="51C984A4" w14:textId="77777777" w:rsidR="00D470AE" w:rsidRDefault="00D470AE" w:rsidP="00D470AE">
            <w:pPr>
              <w:ind w:left="0" w:hanging="2"/>
              <w:rPr>
                <w:ins w:id="710" w:author="임 종운" w:date="2022-05-17T11:40:00Z"/>
              </w:rPr>
            </w:pPr>
            <w:ins w:id="711" w:author="임 종운" w:date="2022-05-17T11:40:00Z">
              <w:r>
                <w:t>INSERT INTO attendance VALUES (202, 20, 2021-09-19);</w:t>
              </w:r>
            </w:ins>
          </w:p>
          <w:p w14:paraId="3AF27A38" w14:textId="77777777" w:rsidR="00D470AE" w:rsidRDefault="00D470AE" w:rsidP="00D470AE">
            <w:pPr>
              <w:ind w:left="0" w:hanging="2"/>
              <w:rPr>
                <w:ins w:id="712" w:author="임 종운" w:date="2022-05-17T11:40:00Z"/>
              </w:rPr>
            </w:pPr>
            <w:ins w:id="713" w:author="임 종운" w:date="2022-05-17T11:40:00Z">
              <w:r>
                <w:t>INSERT INTO attendance VALUES (203, 21, 2021-09-19);</w:t>
              </w:r>
            </w:ins>
          </w:p>
          <w:p w14:paraId="03478CBD" w14:textId="77777777" w:rsidR="00D470AE" w:rsidRDefault="00D470AE" w:rsidP="00D470AE">
            <w:pPr>
              <w:ind w:left="0" w:hanging="2"/>
              <w:rPr>
                <w:ins w:id="714" w:author="임 종운" w:date="2022-05-17T11:40:00Z"/>
              </w:rPr>
            </w:pPr>
            <w:ins w:id="715" w:author="임 종운" w:date="2022-05-17T11:40:00Z">
              <w:r>
                <w:t>INSERT INTO attendance VALUES (204, 22, 2021-09-19);</w:t>
              </w:r>
            </w:ins>
          </w:p>
          <w:p w14:paraId="6AEEF2B1" w14:textId="77777777" w:rsidR="00D470AE" w:rsidRDefault="00D470AE" w:rsidP="00D470AE">
            <w:pPr>
              <w:ind w:left="0" w:hanging="2"/>
              <w:rPr>
                <w:ins w:id="716" w:author="임 종운" w:date="2022-05-17T11:40:00Z"/>
              </w:rPr>
            </w:pPr>
            <w:ins w:id="717" w:author="임 종운" w:date="2022-05-17T11:40:00Z">
              <w:r>
                <w:lastRenderedPageBreak/>
                <w:t>INSERT INTO attendance VALUES (205, 23, 2021-09-19);</w:t>
              </w:r>
            </w:ins>
          </w:p>
          <w:p w14:paraId="6BE16DCE" w14:textId="77777777" w:rsidR="00D470AE" w:rsidRDefault="00D470AE" w:rsidP="00D470AE">
            <w:pPr>
              <w:ind w:left="0" w:hanging="2"/>
              <w:rPr>
                <w:ins w:id="718" w:author="임 종운" w:date="2022-05-17T11:40:00Z"/>
              </w:rPr>
            </w:pPr>
            <w:ins w:id="719" w:author="임 종운" w:date="2022-05-17T11:40:00Z">
              <w:r>
                <w:t>INSERT INTO attendance VALUES (206, 24, 2021-09-19);</w:t>
              </w:r>
            </w:ins>
          </w:p>
          <w:p w14:paraId="423E7232" w14:textId="77777777" w:rsidR="00D470AE" w:rsidRDefault="00D470AE" w:rsidP="00D470AE">
            <w:pPr>
              <w:ind w:left="0" w:hanging="2"/>
              <w:rPr>
                <w:ins w:id="720" w:author="임 종운" w:date="2022-05-17T11:40:00Z"/>
              </w:rPr>
            </w:pPr>
            <w:ins w:id="721" w:author="임 종운" w:date="2022-05-17T11:40:00Z">
              <w:r>
                <w:t>INSERT INTO attendance VALUES (207, 25, 2021-09-19);</w:t>
              </w:r>
            </w:ins>
          </w:p>
          <w:p w14:paraId="70AFB377" w14:textId="77777777" w:rsidR="00D470AE" w:rsidRDefault="00D470AE" w:rsidP="00D470AE">
            <w:pPr>
              <w:ind w:left="0" w:hanging="2"/>
              <w:rPr>
                <w:ins w:id="722" w:author="임 종운" w:date="2022-05-17T11:40:00Z"/>
              </w:rPr>
            </w:pPr>
            <w:ins w:id="723" w:author="임 종운" w:date="2022-05-17T11:40:00Z">
              <w:r>
                <w:t>INSERT INTO attendance VALUES (208, 26, 2021-09-19);</w:t>
              </w:r>
            </w:ins>
          </w:p>
          <w:p w14:paraId="1F84CB20" w14:textId="77777777" w:rsidR="00D470AE" w:rsidRDefault="00D470AE" w:rsidP="00D470AE">
            <w:pPr>
              <w:ind w:left="0" w:hanging="2"/>
              <w:rPr>
                <w:ins w:id="724" w:author="임 종운" w:date="2022-05-17T11:40:00Z"/>
              </w:rPr>
            </w:pPr>
            <w:ins w:id="725" w:author="임 종운" w:date="2022-05-17T11:40:00Z">
              <w:r>
                <w:t>INSERT INTO attendance VALUES (209, 1, 2021-09-20);</w:t>
              </w:r>
            </w:ins>
          </w:p>
          <w:p w14:paraId="44715DDF" w14:textId="77777777" w:rsidR="00D470AE" w:rsidRDefault="00D470AE" w:rsidP="00D470AE">
            <w:pPr>
              <w:ind w:left="0" w:hanging="2"/>
              <w:rPr>
                <w:ins w:id="726" w:author="임 종운" w:date="2022-05-17T11:40:00Z"/>
              </w:rPr>
            </w:pPr>
            <w:ins w:id="727" w:author="임 종운" w:date="2022-05-17T11:40:00Z">
              <w:r>
                <w:t>INSERT INTO attendance VALUES (210, 2, 2021-09-20);</w:t>
              </w:r>
            </w:ins>
          </w:p>
          <w:p w14:paraId="4C2B0648" w14:textId="77777777" w:rsidR="00D470AE" w:rsidRDefault="00D470AE" w:rsidP="00D470AE">
            <w:pPr>
              <w:ind w:left="0" w:hanging="2"/>
              <w:rPr>
                <w:ins w:id="728" w:author="임 종운" w:date="2022-05-17T11:40:00Z"/>
              </w:rPr>
            </w:pPr>
            <w:ins w:id="729" w:author="임 종운" w:date="2022-05-17T11:40:00Z">
              <w:r>
                <w:t>INSERT INTO attendance VALUES (211, 3, 2021-09-20);</w:t>
              </w:r>
            </w:ins>
          </w:p>
          <w:p w14:paraId="299CE2EE" w14:textId="77777777" w:rsidR="00D470AE" w:rsidRDefault="00D470AE" w:rsidP="00D470AE">
            <w:pPr>
              <w:ind w:left="0" w:hanging="2"/>
              <w:rPr>
                <w:ins w:id="730" w:author="임 종운" w:date="2022-05-17T11:40:00Z"/>
              </w:rPr>
            </w:pPr>
            <w:ins w:id="731" w:author="임 종운" w:date="2022-05-17T11:40:00Z">
              <w:r>
                <w:t>INSERT INTO attendance VALUES (212, 4, 2021-09-20);</w:t>
              </w:r>
            </w:ins>
          </w:p>
          <w:p w14:paraId="02BA9816" w14:textId="77777777" w:rsidR="00D470AE" w:rsidRDefault="00D470AE" w:rsidP="00D470AE">
            <w:pPr>
              <w:ind w:left="0" w:hanging="2"/>
              <w:rPr>
                <w:ins w:id="732" w:author="임 종운" w:date="2022-05-17T11:40:00Z"/>
              </w:rPr>
            </w:pPr>
            <w:ins w:id="733" w:author="임 종운" w:date="2022-05-17T11:40:00Z">
              <w:r>
                <w:t>INSERT INTO attendance VALUES (213, 5, 2021-09-20);</w:t>
              </w:r>
            </w:ins>
          </w:p>
          <w:p w14:paraId="4B692C61" w14:textId="77777777" w:rsidR="00D470AE" w:rsidRDefault="00D470AE" w:rsidP="00D470AE">
            <w:pPr>
              <w:ind w:left="0" w:hanging="2"/>
              <w:rPr>
                <w:ins w:id="734" w:author="임 종운" w:date="2022-05-17T11:40:00Z"/>
              </w:rPr>
            </w:pPr>
            <w:ins w:id="735" w:author="임 종운" w:date="2022-05-17T11:40:00Z">
              <w:r>
                <w:t>INSERT INTO attendance VALUES (214, 6, 2021-09-20);</w:t>
              </w:r>
            </w:ins>
          </w:p>
          <w:p w14:paraId="1CD85B69" w14:textId="77777777" w:rsidR="00D470AE" w:rsidRDefault="00D470AE" w:rsidP="00D470AE">
            <w:pPr>
              <w:ind w:left="0" w:hanging="2"/>
              <w:rPr>
                <w:ins w:id="736" w:author="임 종운" w:date="2022-05-17T11:40:00Z"/>
              </w:rPr>
            </w:pPr>
            <w:ins w:id="737" w:author="임 종운" w:date="2022-05-17T11:40:00Z">
              <w:r>
                <w:t>INSERT INTO attendance VALUES (215, 7, 2021-09-20);</w:t>
              </w:r>
            </w:ins>
          </w:p>
          <w:p w14:paraId="33379147" w14:textId="77777777" w:rsidR="00D470AE" w:rsidRDefault="00D470AE" w:rsidP="00D470AE">
            <w:pPr>
              <w:ind w:left="0" w:hanging="2"/>
              <w:rPr>
                <w:ins w:id="738" w:author="임 종운" w:date="2022-05-17T11:40:00Z"/>
              </w:rPr>
            </w:pPr>
            <w:ins w:id="739" w:author="임 종운" w:date="2022-05-17T11:40:00Z">
              <w:r>
                <w:t>INSERT INTO attendance VALUES (216, 8, 2021-09-20);</w:t>
              </w:r>
            </w:ins>
          </w:p>
          <w:p w14:paraId="75CD2B3A" w14:textId="77777777" w:rsidR="00D470AE" w:rsidRDefault="00D470AE" w:rsidP="00D470AE">
            <w:pPr>
              <w:ind w:left="0" w:hanging="2"/>
              <w:rPr>
                <w:ins w:id="740" w:author="임 종운" w:date="2022-05-17T11:40:00Z"/>
              </w:rPr>
            </w:pPr>
            <w:ins w:id="741" w:author="임 종운" w:date="2022-05-17T11:40:00Z">
              <w:r>
                <w:t>INSERT INTO attendance VALUES (217, 9, 2021-09-20);</w:t>
              </w:r>
            </w:ins>
          </w:p>
          <w:p w14:paraId="5B00597D" w14:textId="77777777" w:rsidR="00D470AE" w:rsidRDefault="00D470AE" w:rsidP="00D470AE">
            <w:pPr>
              <w:ind w:left="0" w:hanging="2"/>
              <w:rPr>
                <w:ins w:id="742" w:author="임 종운" w:date="2022-05-17T11:40:00Z"/>
              </w:rPr>
            </w:pPr>
            <w:ins w:id="743" w:author="임 종운" w:date="2022-05-17T11:40:00Z">
              <w:r>
                <w:t>INSERT INTO attendance VALUES (218, 10, 2021-09-20);</w:t>
              </w:r>
            </w:ins>
          </w:p>
          <w:p w14:paraId="3775EF58" w14:textId="77777777" w:rsidR="00D470AE" w:rsidRDefault="00D470AE" w:rsidP="00D470AE">
            <w:pPr>
              <w:ind w:left="0" w:hanging="2"/>
              <w:rPr>
                <w:ins w:id="744" w:author="임 종운" w:date="2022-05-17T11:40:00Z"/>
              </w:rPr>
            </w:pPr>
            <w:ins w:id="745" w:author="임 종운" w:date="2022-05-17T11:40:00Z">
              <w:r>
                <w:t>INSERT INTO attendance VALUES (219, 11, 2021-09-20);</w:t>
              </w:r>
            </w:ins>
          </w:p>
          <w:p w14:paraId="426BE221" w14:textId="77777777" w:rsidR="00D470AE" w:rsidRDefault="00D470AE" w:rsidP="00D470AE">
            <w:pPr>
              <w:ind w:left="0" w:hanging="2"/>
              <w:rPr>
                <w:ins w:id="746" w:author="임 종운" w:date="2022-05-17T11:40:00Z"/>
              </w:rPr>
            </w:pPr>
            <w:ins w:id="747" w:author="임 종운" w:date="2022-05-17T11:40:00Z">
              <w:r>
                <w:t>INSERT INTO attendance VALUES (220, 12, 2021-09-20);</w:t>
              </w:r>
            </w:ins>
          </w:p>
          <w:p w14:paraId="3FCED9B0" w14:textId="77777777" w:rsidR="00D470AE" w:rsidRDefault="00D470AE" w:rsidP="00D470AE">
            <w:pPr>
              <w:ind w:left="0" w:hanging="2"/>
              <w:rPr>
                <w:ins w:id="748" w:author="임 종운" w:date="2022-05-17T11:40:00Z"/>
              </w:rPr>
            </w:pPr>
            <w:ins w:id="749" w:author="임 종운" w:date="2022-05-17T11:40:00Z">
              <w:r>
                <w:t>INSERT INTO attendance VALUES (221, 13, 2021-09-20);</w:t>
              </w:r>
            </w:ins>
          </w:p>
          <w:p w14:paraId="7D821CA3" w14:textId="77777777" w:rsidR="00D470AE" w:rsidRDefault="00D470AE" w:rsidP="00D470AE">
            <w:pPr>
              <w:ind w:left="0" w:hanging="2"/>
              <w:rPr>
                <w:ins w:id="750" w:author="임 종운" w:date="2022-05-17T11:40:00Z"/>
              </w:rPr>
            </w:pPr>
            <w:ins w:id="751" w:author="임 종운" w:date="2022-05-17T11:40:00Z">
              <w:r>
                <w:t>INSERT INTO attendance VALUES (222, 14, 2021-09-20);</w:t>
              </w:r>
            </w:ins>
          </w:p>
          <w:p w14:paraId="0391820B" w14:textId="77777777" w:rsidR="00D470AE" w:rsidRDefault="00D470AE" w:rsidP="00D470AE">
            <w:pPr>
              <w:ind w:left="0" w:hanging="2"/>
              <w:rPr>
                <w:ins w:id="752" w:author="임 종운" w:date="2022-05-17T11:40:00Z"/>
              </w:rPr>
            </w:pPr>
            <w:ins w:id="753" w:author="임 종운" w:date="2022-05-17T11:40:00Z">
              <w:r>
                <w:t>INSERT INTO attendance VALUES (223, 15, 2021-09-20);</w:t>
              </w:r>
            </w:ins>
          </w:p>
          <w:p w14:paraId="003697F9" w14:textId="77777777" w:rsidR="00D470AE" w:rsidRDefault="00D470AE" w:rsidP="00D470AE">
            <w:pPr>
              <w:ind w:left="0" w:hanging="2"/>
              <w:rPr>
                <w:ins w:id="754" w:author="임 종운" w:date="2022-05-17T11:40:00Z"/>
              </w:rPr>
            </w:pPr>
            <w:ins w:id="755" w:author="임 종운" w:date="2022-05-17T11:40:00Z">
              <w:r>
                <w:t>INSERT INTO attendance VALUES (224, 16, 2021-09-20);</w:t>
              </w:r>
            </w:ins>
          </w:p>
          <w:p w14:paraId="4970D2DE" w14:textId="77777777" w:rsidR="00D470AE" w:rsidRDefault="00D470AE" w:rsidP="00D470AE">
            <w:pPr>
              <w:ind w:left="0" w:hanging="2"/>
              <w:rPr>
                <w:ins w:id="756" w:author="임 종운" w:date="2022-05-17T11:40:00Z"/>
              </w:rPr>
            </w:pPr>
            <w:ins w:id="757" w:author="임 종운" w:date="2022-05-17T11:40:00Z">
              <w:r>
                <w:t>INSERT INTO attendance VALUES (225, 17, 2021-09-20);</w:t>
              </w:r>
            </w:ins>
          </w:p>
          <w:p w14:paraId="08567D53" w14:textId="77777777" w:rsidR="00D470AE" w:rsidRDefault="00D470AE" w:rsidP="00D470AE">
            <w:pPr>
              <w:ind w:left="0" w:hanging="2"/>
              <w:rPr>
                <w:ins w:id="758" w:author="임 종운" w:date="2022-05-17T11:40:00Z"/>
              </w:rPr>
            </w:pPr>
            <w:ins w:id="759" w:author="임 종운" w:date="2022-05-17T11:40:00Z">
              <w:r>
                <w:t>INSERT INTO attendance VALUES (226, 18, 2021-09-20);</w:t>
              </w:r>
            </w:ins>
          </w:p>
          <w:p w14:paraId="79127F83" w14:textId="77777777" w:rsidR="00D470AE" w:rsidRDefault="00D470AE" w:rsidP="00D470AE">
            <w:pPr>
              <w:ind w:left="0" w:hanging="2"/>
              <w:rPr>
                <w:ins w:id="760" w:author="임 종운" w:date="2022-05-17T11:40:00Z"/>
              </w:rPr>
            </w:pPr>
            <w:ins w:id="761" w:author="임 종운" w:date="2022-05-17T11:40:00Z">
              <w:r>
                <w:t>INSERT INTO attendance VALUES (227, 19, 2021-09-20);</w:t>
              </w:r>
            </w:ins>
          </w:p>
          <w:p w14:paraId="55B2C4CB" w14:textId="77777777" w:rsidR="00D470AE" w:rsidRDefault="00D470AE" w:rsidP="00D470AE">
            <w:pPr>
              <w:ind w:left="0" w:hanging="2"/>
              <w:rPr>
                <w:ins w:id="762" w:author="임 종운" w:date="2022-05-17T11:40:00Z"/>
              </w:rPr>
            </w:pPr>
            <w:ins w:id="763" w:author="임 종운" w:date="2022-05-17T11:40:00Z">
              <w:r>
                <w:t>INSERT INTO attendance VALUES (228, 20, 2021-09-20);</w:t>
              </w:r>
            </w:ins>
          </w:p>
          <w:p w14:paraId="4634717E" w14:textId="77777777" w:rsidR="00D470AE" w:rsidRDefault="00D470AE" w:rsidP="00D470AE">
            <w:pPr>
              <w:ind w:left="0" w:hanging="2"/>
              <w:rPr>
                <w:ins w:id="764" w:author="임 종운" w:date="2022-05-17T11:40:00Z"/>
              </w:rPr>
            </w:pPr>
            <w:ins w:id="765" w:author="임 종운" w:date="2022-05-17T11:40:00Z">
              <w:r>
                <w:t>INSERT INTO attendance VALUES (229, 21, 2021-09-20);</w:t>
              </w:r>
            </w:ins>
          </w:p>
          <w:p w14:paraId="64F2CF21" w14:textId="77777777" w:rsidR="00D470AE" w:rsidRDefault="00D470AE" w:rsidP="00D470AE">
            <w:pPr>
              <w:ind w:left="0" w:hanging="2"/>
              <w:rPr>
                <w:ins w:id="766" w:author="임 종운" w:date="2022-05-17T11:40:00Z"/>
              </w:rPr>
            </w:pPr>
            <w:ins w:id="767" w:author="임 종운" w:date="2022-05-17T11:40:00Z">
              <w:r>
                <w:t>INSERT INTO attendance VALUES (230, 22, 2021-09-20);</w:t>
              </w:r>
            </w:ins>
          </w:p>
          <w:p w14:paraId="52011574" w14:textId="77777777" w:rsidR="00D470AE" w:rsidRDefault="00D470AE" w:rsidP="00D470AE">
            <w:pPr>
              <w:ind w:left="0" w:hanging="2"/>
              <w:rPr>
                <w:ins w:id="768" w:author="임 종운" w:date="2022-05-17T11:40:00Z"/>
              </w:rPr>
            </w:pPr>
            <w:ins w:id="769" w:author="임 종운" w:date="2022-05-17T11:40:00Z">
              <w:r>
                <w:t>INSERT INTO attendance VALUES (231, 23, 2021-09-20);</w:t>
              </w:r>
            </w:ins>
          </w:p>
          <w:p w14:paraId="0EA0F5A2" w14:textId="77777777" w:rsidR="00D470AE" w:rsidRDefault="00D470AE" w:rsidP="00D470AE">
            <w:pPr>
              <w:ind w:left="0" w:hanging="2"/>
              <w:rPr>
                <w:ins w:id="770" w:author="임 종운" w:date="2022-05-17T11:40:00Z"/>
              </w:rPr>
            </w:pPr>
            <w:ins w:id="771" w:author="임 종운" w:date="2022-05-17T11:40:00Z">
              <w:r>
                <w:lastRenderedPageBreak/>
                <w:t>INSERT INTO attendance VALUES (232, 24, 2021-09-20);</w:t>
              </w:r>
            </w:ins>
          </w:p>
          <w:p w14:paraId="4FFC104E" w14:textId="77777777" w:rsidR="00D470AE" w:rsidRDefault="00D470AE" w:rsidP="00D470AE">
            <w:pPr>
              <w:ind w:left="0" w:hanging="2"/>
              <w:rPr>
                <w:ins w:id="772" w:author="임 종운" w:date="2022-05-17T11:40:00Z"/>
              </w:rPr>
            </w:pPr>
            <w:ins w:id="773" w:author="임 종운" w:date="2022-05-17T11:40:00Z">
              <w:r>
                <w:t>INSERT INTO attendance VALUES (233, 25, 2021-09-20);</w:t>
              </w:r>
            </w:ins>
          </w:p>
          <w:p w14:paraId="140A72FB" w14:textId="77777777" w:rsidR="00D470AE" w:rsidRDefault="00D470AE" w:rsidP="00D470AE">
            <w:pPr>
              <w:ind w:left="0" w:hanging="2"/>
              <w:rPr>
                <w:ins w:id="774" w:author="임 종운" w:date="2022-05-17T11:40:00Z"/>
              </w:rPr>
            </w:pPr>
            <w:ins w:id="775" w:author="임 종운" w:date="2022-05-17T11:40:00Z">
              <w:r>
                <w:t>INSERT INTO attendance VALUES (234, 26, 2021-09-20);</w:t>
              </w:r>
            </w:ins>
          </w:p>
          <w:p w14:paraId="6FE9B736" w14:textId="77777777" w:rsidR="00D470AE" w:rsidRDefault="00D470AE" w:rsidP="00D470AE">
            <w:pPr>
              <w:ind w:left="0" w:hanging="2"/>
              <w:rPr>
                <w:ins w:id="776" w:author="임 종운" w:date="2022-05-17T11:40:00Z"/>
              </w:rPr>
            </w:pPr>
            <w:ins w:id="777" w:author="임 종운" w:date="2022-05-17T11:40:00Z">
              <w:r>
                <w:t>INSERT INTO attendance VALUES (235, 1, 2021-09-21);</w:t>
              </w:r>
            </w:ins>
          </w:p>
          <w:p w14:paraId="74267D03" w14:textId="77777777" w:rsidR="00D470AE" w:rsidRDefault="00D470AE" w:rsidP="00D470AE">
            <w:pPr>
              <w:ind w:left="0" w:hanging="2"/>
              <w:rPr>
                <w:ins w:id="778" w:author="임 종운" w:date="2022-05-17T11:40:00Z"/>
              </w:rPr>
            </w:pPr>
            <w:ins w:id="779" w:author="임 종운" w:date="2022-05-17T11:40:00Z">
              <w:r>
                <w:t>INSERT INTO attendance VALUES (236, 2, 2021-09-21);</w:t>
              </w:r>
            </w:ins>
          </w:p>
          <w:p w14:paraId="0396D999" w14:textId="77777777" w:rsidR="00D470AE" w:rsidRDefault="00D470AE" w:rsidP="00D470AE">
            <w:pPr>
              <w:ind w:left="0" w:hanging="2"/>
              <w:rPr>
                <w:ins w:id="780" w:author="임 종운" w:date="2022-05-17T11:40:00Z"/>
              </w:rPr>
            </w:pPr>
            <w:ins w:id="781" w:author="임 종운" w:date="2022-05-17T11:40:00Z">
              <w:r>
                <w:t>INSERT INTO attendance VALUES (237, 3, 2021-09-21);</w:t>
              </w:r>
            </w:ins>
          </w:p>
          <w:p w14:paraId="4D267FA6" w14:textId="77777777" w:rsidR="00D470AE" w:rsidRDefault="00D470AE" w:rsidP="00D470AE">
            <w:pPr>
              <w:ind w:left="0" w:hanging="2"/>
              <w:rPr>
                <w:ins w:id="782" w:author="임 종운" w:date="2022-05-17T11:40:00Z"/>
              </w:rPr>
            </w:pPr>
            <w:ins w:id="783" w:author="임 종운" w:date="2022-05-17T11:40:00Z">
              <w:r>
                <w:t>INSERT INTO attendance VALUES (238, 4, 2021-09-21);</w:t>
              </w:r>
            </w:ins>
          </w:p>
          <w:p w14:paraId="58FBDE91" w14:textId="77777777" w:rsidR="00D470AE" w:rsidRDefault="00D470AE" w:rsidP="00D470AE">
            <w:pPr>
              <w:ind w:left="0" w:hanging="2"/>
              <w:rPr>
                <w:ins w:id="784" w:author="임 종운" w:date="2022-05-17T11:40:00Z"/>
              </w:rPr>
            </w:pPr>
            <w:ins w:id="785" w:author="임 종운" w:date="2022-05-17T11:40:00Z">
              <w:r>
                <w:t>INSERT INTO attendance VALUES (239, 5, 2021-09-21);</w:t>
              </w:r>
            </w:ins>
          </w:p>
          <w:p w14:paraId="519643A8" w14:textId="77777777" w:rsidR="00D470AE" w:rsidRDefault="00D470AE" w:rsidP="00D470AE">
            <w:pPr>
              <w:ind w:left="0" w:hanging="2"/>
              <w:rPr>
                <w:ins w:id="786" w:author="임 종운" w:date="2022-05-17T11:40:00Z"/>
              </w:rPr>
            </w:pPr>
            <w:ins w:id="787" w:author="임 종운" w:date="2022-05-17T11:40:00Z">
              <w:r>
                <w:t>INSERT INTO attendance VALUES (240, 6, 2021-09-21);</w:t>
              </w:r>
            </w:ins>
          </w:p>
          <w:p w14:paraId="0CAE5BDA" w14:textId="77777777" w:rsidR="00D470AE" w:rsidRDefault="00D470AE" w:rsidP="00D470AE">
            <w:pPr>
              <w:ind w:left="0" w:hanging="2"/>
              <w:rPr>
                <w:ins w:id="788" w:author="임 종운" w:date="2022-05-17T11:40:00Z"/>
              </w:rPr>
            </w:pPr>
            <w:ins w:id="789" w:author="임 종운" w:date="2022-05-17T11:40:00Z">
              <w:r>
                <w:t>INSERT INTO attendance VALUES (241, 7, 2021-09-21);</w:t>
              </w:r>
            </w:ins>
          </w:p>
          <w:p w14:paraId="1806692E" w14:textId="77777777" w:rsidR="00D470AE" w:rsidRDefault="00D470AE" w:rsidP="00D470AE">
            <w:pPr>
              <w:ind w:left="0" w:hanging="2"/>
              <w:rPr>
                <w:ins w:id="790" w:author="임 종운" w:date="2022-05-17T11:40:00Z"/>
              </w:rPr>
            </w:pPr>
            <w:ins w:id="791" w:author="임 종운" w:date="2022-05-17T11:40:00Z">
              <w:r>
                <w:t>INSERT INTO attendance VALUES (242, 8, 2021-09-21);</w:t>
              </w:r>
            </w:ins>
          </w:p>
          <w:p w14:paraId="48FDB8EA" w14:textId="77777777" w:rsidR="00D470AE" w:rsidRDefault="00D470AE" w:rsidP="00D470AE">
            <w:pPr>
              <w:ind w:left="0" w:hanging="2"/>
              <w:rPr>
                <w:ins w:id="792" w:author="임 종운" w:date="2022-05-17T11:40:00Z"/>
              </w:rPr>
            </w:pPr>
            <w:ins w:id="793" w:author="임 종운" w:date="2022-05-17T11:40:00Z">
              <w:r>
                <w:t>INSERT INTO attendance VALUES (243, 9, 2021-09-21);</w:t>
              </w:r>
            </w:ins>
          </w:p>
          <w:p w14:paraId="48ABD37B" w14:textId="77777777" w:rsidR="00D470AE" w:rsidRDefault="00D470AE" w:rsidP="00D470AE">
            <w:pPr>
              <w:ind w:left="0" w:hanging="2"/>
              <w:rPr>
                <w:ins w:id="794" w:author="임 종운" w:date="2022-05-17T11:40:00Z"/>
              </w:rPr>
            </w:pPr>
            <w:ins w:id="795" w:author="임 종운" w:date="2022-05-17T11:40:00Z">
              <w:r>
                <w:t>INSERT INTO attendance VALUES (244, 10, 2021-09-21);</w:t>
              </w:r>
            </w:ins>
          </w:p>
          <w:p w14:paraId="02DCF3CC" w14:textId="77777777" w:rsidR="00D470AE" w:rsidRDefault="00D470AE" w:rsidP="00D470AE">
            <w:pPr>
              <w:ind w:left="0" w:hanging="2"/>
              <w:rPr>
                <w:ins w:id="796" w:author="임 종운" w:date="2022-05-17T11:40:00Z"/>
              </w:rPr>
            </w:pPr>
            <w:ins w:id="797" w:author="임 종운" w:date="2022-05-17T11:40:00Z">
              <w:r>
                <w:t>INSERT INTO attendance VALUES (245, 11, 2021-09-21);</w:t>
              </w:r>
            </w:ins>
          </w:p>
          <w:p w14:paraId="718191FA" w14:textId="77777777" w:rsidR="00D470AE" w:rsidRDefault="00D470AE" w:rsidP="00D470AE">
            <w:pPr>
              <w:ind w:left="0" w:hanging="2"/>
              <w:rPr>
                <w:ins w:id="798" w:author="임 종운" w:date="2022-05-17T11:40:00Z"/>
              </w:rPr>
            </w:pPr>
            <w:ins w:id="799" w:author="임 종운" w:date="2022-05-17T11:40:00Z">
              <w:r>
                <w:t>INSERT INTO attendance VALUES (246, 12, 2021-09-21);</w:t>
              </w:r>
            </w:ins>
          </w:p>
          <w:p w14:paraId="12CA1EDC" w14:textId="77777777" w:rsidR="00D470AE" w:rsidRDefault="00D470AE" w:rsidP="00D470AE">
            <w:pPr>
              <w:ind w:left="0" w:hanging="2"/>
              <w:rPr>
                <w:ins w:id="800" w:author="임 종운" w:date="2022-05-17T11:40:00Z"/>
              </w:rPr>
            </w:pPr>
            <w:ins w:id="801" w:author="임 종운" w:date="2022-05-17T11:40:00Z">
              <w:r>
                <w:t>INSERT INTO attendance VALUES (247, 13, 2021-09-21);</w:t>
              </w:r>
            </w:ins>
          </w:p>
          <w:p w14:paraId="6F0E8BDA" w14:textId="77777777" w:rsidR="00D470AE" w:rsidRDefault="00D470AE" w:rsidP="00D470AE">
            <w:pPr>
              <w:ind w:left="0" w:hanging="2"/>
              <w:rPr>
                <w:ins w:id="802" w:author="임 종운" w:date="2022-05-17T11:40:00Z"/>
              </w:rPr>
            </w:pPr>
            <w:ins w:id="803" w:author="임 종운" w:date="2022-05-17T11:40:00Z">
              <w:r>
                <w:t>INSERT INTO attendance VALUES (248, 14, 2021-09-21);</w:t>
              </w:r>
            </w:ins>
          </w:p>
          <w:p w14:paraId="1C18114D" w14:textId="77777777" w:rsidR="00D470AE" w:rsidRDefault="00D470AE" w:rsidP="00D470AE">
            <w:pPr>
              <w:ind w:left="0" w:hanging="2"/>
              <w:rPr>
                <w:ins w:id="804" w:author="임 종운" w:date="2022-05-17T11:40:00Z"/>
              </w:rPr>
            </w:pPr>
            <w:ins w:id="805" w:author="임 종운" w:date="2022-05-17T11:40:00Z">
              <w:r>
                <w:t>INSERT INTO attendance VALUES (249, 15, 2021-09-21);</w:t>
              </w:r>
            </w:ins>
          </w:p>
          <w:p w14:paraId="625C680D" w14:textId="77777777" w:rsidR="00D470AE" w:rsidRDefault="00D470AE" w:rsidP="00D470AE">
            <w:pPr>
              <w:ind w:left="0" w:hanging="2"/>
              <w:rPr>
                <w:ins w:id="806" w:author="임 종운" w:date="2022-05-17T11:40:00Z"/>
              </w:rPr>
            </w:pPr>
            <w:ins w:id="807" w:author="임 종운" w:date="2022-05-17T11:40:00Z">
              <w:r>
                <w:t>INSERT INTO attendance VALUES (250, 16, 2021-09-21);</w:t>
              </w:r>
            </w:ins>
          </w:p>
          <w:p w14:paraId="0E109397" w14:textId="77777777" w:rsidR="00D470AE" w:rsidRDefault="00D470AE" w:rsidP="00D470AE">
            <w:pPr>
              <w:ind w:left="0" w:hanging="2"/>
              <w:rPr>
                <w:ins w:id="808" w:author="임 종운" w:date="2022-05-17T11:40:00Z"/>
              </w:rPr>
            </w:pPr>
            <w:ins w:id="809" w:author="임 종운" w:date="2022-05-17T11:40:00Z">
              <w:r>
                <w:t>INSERT INTO attendance VALUES (251, 17, 2021-09-21);</w:t>
              </w:r>
            </w:ins>
          </w:p>
          <w:p w14:paraId="2CFACBAB" w14:textId="77777777" w:rsidR="00D470AE" w:rsidRDefault="00D470AE" w:rsidP="00D470AE">
            <w:pPr>
              <w:ind w:left="0" w:hanging="2"/>
              <w:rPr>
                <w:ins w:id="810" w:author="임 종운" w:date="2022-05-17T11:40:00Z"/>
              </w:rPr>
            </w:pPr>
            <w:ins w:id="811" w:author="임 종운" w:date="2022-05-17T11:40:00Z">
              <w:r>
                <w:t>INSERT INTO attendance VALUES (252, 18, 2021-09-21);</w:t>
              </w:r>
            </w:ins>
          </w:p>
          <w:p w14:paraId="2C64215C" w14:textId="77777777" w:rsidR="00D470AE" w:rsidRDefault="00D470AE" w:rsidP="00D470AE">
            <w:pPr>
              <w:ind w:left="0" w:hanging="2"/>
              <w:rPr>
                <w:ins w:id="812" w:author="임 종운" w:date="2022-05-17T11:40:00Z"/>
              </w:rPr>
            </w:pPr>
            <w:ins w:id="813" w:author="임 종운" w:date="2022-05-17T11:40:00Z">
              <w:r>
                <w:t>INSERT INTO attendance VALUES (253, 19, 2021-09-21);</w:t>
              </w:r>
            </w:ins>
          </w:p>
          <w:p w14:paraId="18608FC8" w14:textId="77777777" w:rsidR="00D470AE" w:rsidRDefault="00D470AE" w:rsidP="00D470AE">
            <w:pPr>
              <w:ind w:left="0" w:hanging="2"/>
              <w:rPr>
                <w:ins w:id="814" w:author="임 종운" w:date="2022-05-17T11:40:00Z"/>
              </w:rPr>
            </w:pPr>
            <w:ins w:id="815" w:author="임 종운" w:date="2022-05-17T11:40:00Z">
              <w:r>
                <w:t>INSERT INTO attendance VALUES (254, 20, 2021-09-21);</w:t>
              </w:r>
            </w:ins>
          </w:p>
          <w:p w14:paraId="4B789877" w14:textId="77777777" w:rsidR="00D470AE" w:rsidRDefault="00D470AE" w:rsidP="00D470AE">
            <w:pPr>
              <w:ind w:left="0" w:hanging="2"/>
              <w:rPr>
                <w:ins w:id="816" w:author="임 종운" w:date="2022-05-17T11:40:00Z"/>
              </w:rPr>
            </w:pPr>
            <w:ins w:id="817" w:author="임 종운" w:date="2022-05-17T11:40:00Z">
              <w:r>
                <w:t>INSERT INTO attendance VALUES (255, 21, 2021-09-21);</w:t>
              </w:r>
            </w:ins>
          </w:p>
          <w:p w14:paraId="6C7DD888" w14:textId="77777777" w:rsidR="00D470AE" w:rsidRDefault="00D470AE" w:rsidP="00D470AE">
            <w:pPr>
              <w:ind w:left="0" w:hanging="2"/>
              <w:rPr>
                <w:ins w:id="818" w:author="임 종운" w:date="2022-05-17T11:40:00Z"/>
              </w:rPr>
            </w:pPr>
            <w:ins w:id="819" w:author="임 종운" w:date="2022-05-17T11:40:00Z">
              <w:r>
                <w:t>INSERT INTO attendance VALUES (256, 22, 2021-09-21);</w:t>
              </w:r>
            </w:ins>
          </w:p>
          <w:p w14:paraId="32E8C84D" w14:textId="77777777" w:rsidR="00D470AE" w:rsidRDefault="00D470AE" w:rsidP="00D470AE">
            <w:pPr>
              <w:ind w:left="0" w:hanging="2"/>
              <w:rPr>
                <w:ins w:id="820" w:author="임 종운" w:date="2022-05-17T11:40:00Z"/>
              </w:rPr>
            </w:pPr>
            <w:ins w:id="821" w:author="임 종운" w:date="2022-05-17T11:40:00Z">
              <w:r>
                <w:t>INSERT INTO attendance VALUES (257, 23, 2021-09-21);</w:t>
              </w:r>
            </w:ins>
          </w:p>
          <w:p w14:paraId="27590538" w14:textId="77777777" w:rsidR="00D470AE" w:rsidRDefault="00D470AE" w:rsidP="00D470AE">
            <w:pPr>
              <w:ind w:left="0" w:hanging="2"/>
              <w:rPr>
                <w:ins w:id="822" w:author="임 종운" w:date="2022-05-17T11:40:00Z"/>
              </w:rPr>
            </w:pPr>
            <w:ins w:id="823" w:author="임 종운" w:date="2022-05-17T11:40:00Z">
              <w:r>
                <w:t>INSERT INTO attendance VALUES (258, 24, 2021-09-21);</w:t>
              </w:r>
            </w:ins>
          </w:p>
          <w:p w14:paraId="1D2A079E" w14:textId="77777777" w:rsidR="00D470AE" w:rsidRDefault="00D470AE" w:rsidP="00D470AE">
            <w:pPr>
              <w:ind w:left="0" w:hanging="2"/>
              <w:rPr>
                <w:ins w:id="824" w:author="임 종운" w:date="2022-05-17T11:40:00Z"/>
              </w:rPr>
            </w:pPr>
            <w:ins w:id="825" w:author="임 종운" w:date="2022-05-17T11:40:00Z">
              <w:r>
                <w:lastRenderedPageBreak/>
                <w:t>INSERT INTO attendance VALUES (259, 25, 2021-09-21);</w:t>
              </w:r>
            </w:ins>
          </w:p>
          <w:p w14:paraId="7072FCCE" w14:textId="77777777" w:rsidR="00D470AE" w:rsidRDefault="00D470AE" w:rsidP="00D470AE">
            <w:pPr>
              <w:ind w:left="0" w:hanging="2"/>
              <w:rPr>
                <w:ins w:id="826" w:author="임 종운" w:date="2022-05-17T11:40:00Z"/>
              </w:rPr>
            </w:pPr>
            <w:ins w:id="827" w:author="임 종운" w:date="2022-05-17T11:40:00Z">
              <w:r>
                <w:t>INSERT INTO attendance VALUES (260, 26, 2021-09-21);</w:t>
              </w:r>
            </w:ins>
          </w:p>
          <w:p w14:paraId="065964D3" w14:textId="77777777" w:rsidR="00D470AE" w:rsidRDefault="00D470AE" w:rsidP="00D470AE">
            <w:pPr>
              <w:ind w:left="0" w:hanging="2"/>
              <w:rPr>
                <w:ins w:id="828" w:author="임 종운" w:date="2022-05-17T11:40:00Z"/>
              </w:rPr>
            </w:pPr>
            <w:ins w:id="829" w:author="임 종운" w:date="2022-05-17T11:40:00Z">
              <w:r>
                <w:t>INSERT INTO attendance VALUES (261, 1, 2021-09-22);</w:t>
              </w:r>
            </w:ins>
          </w:p>
          <w:p w14:paraId="2E7D9B0A" w14:textId="77777777" w:rsidR="00D470AE" w:rsidRDefault="00D470AE" w:rsidP="00D470AE">
            <w:pPr>
              <w:ind w:left="0" w:hanging="2"/>
              <w:rPr>
                <w:ins w:id="830" w:author="임 종운" w:date="2022-05-17T11:40:00Z"/>
              </w:rPr>
            </w:pPr>
            <w:ins w:id="831" w:author="임 종운" w:date="2022-05-17T11:40:00Z">
              <w:r>
                <w:t>INSERT INTO attendance VALUES (262, 2, 2021-09-22);</w:t>
              </w:r>
            </w:ins>
          </w:p>
          <w:p w14:paraId="23B1A4CD" w14:textId="77777777" w:rsidR="00D470AE" w:rsidRDefault="00D470AE" w:rsidP="00D470AE">
            <w:pPr>
              <w:ind w:left="0" w:hanging="2"/>
              <w:rPr>
                <w:ins w:id="832" w:author="임 종운" w:date="2022-05-17T11:40:00Z"/>
              </w:rPr>
            </w:pPr>
            <w:ins w:id="833" w:author="임 종운" w:date="2022-05-17T11:40:00Z">
              <w:r>
                <w:t>INSERT INTO attendance VALUES (263, 3, 2021-09-22);</w:t>
              </w:r>
            </w:ins>
          </w:p>
          <w:p w14:paraId="710C21F7" w14:textId="77777777" w:rsidR="00D470AE" w:rsidRDefault="00D470AE" w:rsidP="00D470AE">
            <w:pPr>
              <w:ind w:left="0" w:hanging="2"/>
              <w:rPr>
                <w:ins w:id="834" w:author="임 종운" w:date="2022-05-17T11:40:00Z"/>
              </w:rPr>
            </w:pPr>
            <w:ins w:id="835" w:author="임 종운" w:date="2022-05-17T11:40:00Z">
              <w:r>
                <w:t>INSERT INTO attendance VALUES (264, 4, 2021-09-22);</w:t>
              </w:r>
            </w:ins>
          </w:p>
          <w:p w14:paraId="797FE43B" w14:textId="77777777" w:rsidR="00D470AE" w:rsidRDefault="00D470AE" w:rsidP="00D470AE">
            <w:pPr>
              <w:ind w:left="0" w:hanging="2"/>
              <w:rPr>
                <w:ins w:id="836" w:author="임 종운" w:date="2022-05-17T11:40:00Z"/>
              </w:rPr>
            </w:pPr>
            <w:ins w:id="837" w:author="임 종운" w:date="2022-05-17T11:40:00Z">
              <w:r>
                <w:t>INSERT INTO attendance VALUES (265, 5, 2021-09-22);</w:t>
              </w:r>
            </w:ins>
          </w:p>
          <w:p w14:paraId="3A63B407" w14:textId="77777777" w:rsidR="00D470AE" w:rsidRDefault="00D470AE" w:rsidP="00D470AE">
            <w:pPr>
              <w:ind w:left="0" w:hanging="2"/>
              <w:rPr>
                <w:ins w:id="838" w:author="임 종운" w:date="2022-05-17T11:40:00Z"/>
              </w:rPr>
            </w:pPr>
            <w:ins w:id="839" w:author="임 종운" w:date="2022-05-17T11:40:00Z">
              <w:r>
                <w:t>INSERT INTO attendance VALUES (266, 6, 2021-09-22);</w:t>
              </w:r>
            </w:ins>
          </w:p>
          <w:p w14:paraId="1DFE4F7B" w14:textId="77777777" w:rsidR="00D470AE" w:rsidRDefault="00D470AE" w:rsidP="00D470AE">
            <w:pPr>
              <w:ind w:left="0" w:hanging="2"/>
              <w:rPr>
                <w:ins w:id="840" w:author="임 종운" w:date="2022-05-17T11:40:00Z"/>
              </w:rPr>
            </w:pPr>
            <w:ins w:id="841" w:author="임 종운" w:date="2022-05-17T11:40:00Z">
              <w:r>
                <w:t>INSERT INTO attendance VALUES (267, 7, 2021-09-22);</w:t>
              </w:r>
            </w:ins>
          </w:p>
          <w:p w14:paraId="403BDA7B" w14:textId="77777777" w:rsidR="00D470AE" w:rsidRDefault="00D470AE" w:rsidP="00D470AE">
            <w:pPr>
              <w:ind w:left="0" w:hanging="2"/>
              <w:rPr>
                <w:ins w:id="842" w:author="임 종운" w:date="2022-05-17T11:40:00Z"/>
              </w:rPr>
            </w:pPr>
            <w:ins w:id="843" w:author="임 종운" w:date="2022-05-17T11:40:00Z">
              <w:r>
                <w:t>INSERT INTO attendance VALUES (268, 8, 2021-09-22);</w:t>
              </w:r>
            </w:ins>
          </w:p>
          <w:p w14:paraId="53396E62" w14:textId="77777777" w:rsidR="00D470AE" w:rsidRDefault="00D470AE" w:rsidP="00D470AE">
            <w:pPr>
              <w:ind w:left="0" w:hanging="2"/>
              <w:rPr>
                <w:ins w:id="844" w:author="임 종운" w:date="2022-05-17T11:40:00Z"/>
              </w:rPr>
            </w:pPr>
            <w:ins w:id="845" w:author="임 종운" w:date="2022-05-17T11:40:00Z">
              <w:r>
                <w:t>INSERT INTO attendance VALUES (269, 9, 2021-09-22);</w:t>
              </w:r>
            </w:ins>
          </w:p>
          <w:p w14:paraId="5D4C8D4D" w14:textId="77777777" w:rsidR="00D470AE" w:rsidRDefault="00D470AE" w:rsidP="00D470AE">
            <w:pPr>
              <w:ind w:left="0" w:hanging="2"/>
              <w:rPr>
                <w:ins w:id="846" w:author="임 종운" w:date="2022-05-17T11:40:00Z"/>
              </w:rPr>
            </w:pPr>
            <w:ins w:id="847" w:author="임 종운" w:date="2022-05-17T11:40:00Z">
              <w:r>
                <w:t>INSERT INTO attendance VALUES (270, 10, 2021-09-22);</w:t>
              </w:r>
            </w:ins>
          </w:p>
          <w:p w14:paraId="5CD5ABCC" w14:textId="77777777" w:rsidR="00D470AE" w:rsidRDefault="00D470AE" w:rsidP="00D470AE">
            <w:pPr>
              <w:ind w:left="0" w:hanging="2"/>
              <w:rPr>
                <w:ins w:id="848" w:author="임 종운" w:date="2022-05-17T11:40:00Z"/>
              </w:rPr>
            </w:pPr>
            <w:ins w:id="849" w:author="임 종운" w:date="2022-05-17T11:40:00Z">
              <w:r>
                <w:t>INSERT INTO attendance VALUES (271, 11, 2021-09-22);</w:t>
              </w:r>
            </w:ins>
          </w:p>
          <w:p w14:paraId="0C2C8F5F" w14:textId="77777777" w:rsidR="00D470AE" w:rsidRDefault="00D470AE" w:rsidP="00D470AE">
            <w:pPr>
              <w:ind w:left="0" w:hanging="2"/>
              <w:rPr>
                <w:ins w:id="850" w:author="임 종운" w:date="2022-05-17T11:40:00Z"/>
              </w:rPr>
            </w:pPr>
            <w:ins w:id="851" w:author="임 종운" w:date="2022-05-17T11:40:00Z">
              <w:r>
                <w:t>INSERT INTO attendance VALUES (272, 12, 2021-09-22);</w:t>
              </w:r>
            </w:ins>
          </w:p>
          <w:p w14:paraId="2484F652" w14:textId="77777777" w:rsidR="00D470AE" w:rsidRDefault="00D470AE" w:rsidP="00D470AE">
            <w:pPr>
              <w:ind w:left="0" w:hanging="2"/>
              <w:rPr>
                <w:ins w:id="852" w:author="임 종운" w:date="2022-05-17T11:40:00Z"/>
              </w:rPr>
            </w:pPr>
            <w:ins w:id="853" w:author="임 종운" w:date="2022-05-17T11:40:00Z">
              <w:r>
                <w:t>INSERT INTO attendance VALUES (273, 13, 2021-09-22);</w:t>
              </w:r>
            </w:ins>
          </w:p>
          <w:p w14:paraId="1BEA7438" w14:textId="77777777" w:rsidR="00D470AE" w:rsidRDefault="00D470AE" w:rsidP="00D470AE">
            <w:pPr>
              <w:ind w:left="0" w:hanging="2"/>
              <w:rPr>
                <w:ins w:id="854" w:author="임 종운" w:date="2022-05-17T11:40:00Z"/>
              </w:rPr>
            </w:pPr>
            <w:ins w:id="855" w:author="임 종운" w:date="2022-05-17T11:40:00Z">
              <w:r>
                <w:t>INSERT INTO attendance VALUES (274, 14, 2021-09-22);</w:t>
              </w:r>
            </w:ins>
          </w:p>
          <w:p w14:paraId="0C794650" w14:textId="77777777" w:rsidR="00D470AE" w:rsidRDefault="00D470AE" w:rsidP="00D470AE">
            <w:pPr>
              <w:ind w:left="0" w:hanging="2"/>
              <w:rPr>
                <w:ins w:id="856" w:author="임 종운" w:date="2022-05-17T11:40:00Z"/>
              </w:rPr>
            </w:pPr>
            <w:ins w:id="857" w:author="임 종운" w:date="2022-05-17T11:40:00Z">
              <w:r>
                <w:t>INSERT INTO attendance VALUES (275, 15, 2021-09-22);</w:t>
              </w:r>
            </w:ins>
          </w:p>
          <w:p w14:paraId="238B26DB" w14:textId="77777777" w:rsidR="00D470AE" w:rsidRDefault="00D470AE" w:rsidP="00D470AE">
            <w:pPr>
              <w:ind w:left="0" w:hanging="2"/>
              <w:rPr>
                <w:ins w:id="858" w:author="임 종운" w:date="2022-05-17T11:40:00Z"/>
              </w:rPr>
            </w:pPr>
            <w:ins w:id="859" w:author="임 종운" w:date="2022-05-17T11:40:00Z">
              <w:r>
                <w:t>INSERT INTO attendance VALUES (276, 16, 2021-09-22);</w:t>
              </w:r>
            </w:ins>
          </w:p>
          <w:p w14:paraId="2C5E7773" w14:textId="77777777" w:rsidR="00D470AE" w:rsidRDefault="00D470AE" w:rsidP="00D470AE">
            <w:pPr>
              <w:ind w:left="0" w:hanging="2"/>
              <w:rPr>
                <w:ins w:id="860" w:author="임 종운" w:date="2022-05-17T11:40:00Z"/>
              </w:rPr>
            </w:pPr>
            <w:ins w:id="861" w:author="임 종운" w:date="2022-05-17T11:40:00Z">
              <w:r>
                <w:t>INSERT INTO attendance VALUES (277, 17, 2021-09-22);</w:t>
              </w:r>
            </w:ins>
          </w:p>
          <w:p w14:paraId="3F195317" w14:textId="77777777" w:rsidR="00D470AE" w:rsidRDefault="00D470AE" w:rsidP="00D470AE">
            <w:pPr>
              <w:ind w:left="0" w:hanging="2"/>
              <w:rPr>
                <w:ins w:id="862" w:author="임 종운" w:date="2022-05-17T11:40:00Z"/>
              </w:rPr>
            </w:pPr>
            <w:ins w:id="863" w:author="임 종운" w:date="2022-05-17T11:40:00Z">
              <w:r>
                <w:t>INSERT INTO attendance VALUES (278, 18, 2021-09-22);</w:t>
              </w:r>
            </w:ins>
          </w:p>
          <w:p w14:paraId="49956ACD" w14:textId="77777777" w:rsidR="00D470AE" w:rsidRDefault="00D470AE" w:rsidP="00D470AE">
            <w:pPr>
              <w:ind w:left="0" w:hanging="2"/>
              <w:rPr>
                <w:ins w:id="864" w:author="임 종운" w:date="2022-05-17T11:40:00Z"/>
              </w:rPr>
            </w:pPr>
            <w:ins w:id="865" w:author="임 종운" w:date="2022-05-17T11:40:00Z">
              <w:r>
                <w:t>INSERT INTO attendance VALUES (279, 19, 2021-09-22);</w:t>
              </w:r>
            </w:ins>
          </w:p>
          <w:p w14:paraId="042F2553" w14:textId="77777777" w:rsidR="00D470AE" w:rsidRDefault="00D470AE" w:rsidP="00D470AE">
            <w:pPr>
              <w:ind w:left="0" w:hanging="2"/>
              <w:rPr>
                <w:ins w:id="866" w:author="임 종운" w:date="2022-05-17T11:40:00Z"/>
              </w:rPr>
            </w:pPr>
            <w:ins w:id="867" w:author="임 종운" w:date="2022-05-17T11:40:00Z">
              <w:r>
                <w:t>INSERT INTO attendance VALUES (280, 20, 2021-09-22);</w:t>
              </w:r>
            </w:ins>
          </w:p>
          <w:p w14:paraId="1FB79561" w14:textId="77777777" w:rsidR="00D470AE" w:rsidRDefault="00D470AE" w:rsidP="00D470AE">
            <w:pPr>
              <w:ind w:left="0" w:hanging="2"/>
              <w:rPr>
                <w:ins w:id="868" w:author="임 종운" w:date="2022-05-17T11:40:00Z"/>
              </w:rPr>
            </w:pPr>
            <w:ins w:id="869" w:author="임 종운" w:date="2022-05-17T11:40:00Z">
              <w:r>
                <w:t>INSERT INTO attendance VALUES (281, 21, 2021-09-22);</w:t>
              </w:r>
            </w:ins>
          </w:p>
          <w:p w14:paraId="60EA74DD" w14:textId="77777777" w:rsidR="00D470AE" w:rsidRDefault="00D470AE" w:rsidP="00D470AE">
            <w:pPr>
              <w:ind w:left="0" w:hanging="2"/>
              <w:rPr>
                <w:ins w:id="870" w:author="임 종운" w:date="2022-05-17T11:40:00Z"/>
              </w:rPr>
            </w:pPr>
            <w:ins w:id="871" w:author="임 종운" w:date="2022-05-17T11:40:00Z">
              <w:r>
                <w:t>INSERT INTO attendance VALUES (282, 22, 2021-09-22);</w:t>
              </w:r>
            </w:ins>
          </w:p>
          <w:p w14:paraId="1D923F31" w14:textId="77777777" w:rsidR="00D470AE" w:rsidRDefault="00D470AE" w:rsidP="00D470AE">
            <w:pPr>
              <w:ind w:left="0" w:hanging="2"/>
              <w:rPr>
                <w:ins w:id="872" w:author="임 종운" w:date="2022-05-17T11:40:00Z"/>
              </w:rPr>
            </w:pPr>
            <w:ins w:id="873" w:author="임 종운" w:date="2022-05-17T11:40:00Z">
              <w:r>
                <w:t>INSERT INTO attendance VALUES (283, 23, 2021-09-22);</w:t>
              </w:r>
            </w:ins>
          </w:p>
          <w:p w14:paraId="0E8F0CC7" w14:textId="77777777" w:rsidR="00D470AE" w:rsidRDefault="00D470AE" w:rsidP="00D470AE">
            <w:pPr>
              <w:ind w:left="0" w:hanging="2"/>
              <w:rPr>
                <w:ins w:id="874" w:author="임 종운" w:date="2022-05-17T11:40:00Z"/>
              </w:rPr>
            </w:pPr>
            <w:ins w:id="875" w:author="임 종운" w:date="2022-05-17T11:40:00Z">
              <w:r>
                <w:t>INSERT INTO attendance VALUES (284, 24, 2021-09-22);</w:t>
              </w:r>
            </w:ins>
          </w:p>
          <w:p w14:paraId="20E9D6D5" w14:textId="77777777" w:rsidR="00D470AE" w:rsidRDefault="00D470AE" w:rsidP="00D470AE">
            <w:pPr>
              <w:ind w:left="0" w:hanging="2"/>
              <w:rPr>
                <w:ins w:id="876" w:author="임 종운" w:date="2022-05-17T11:40:00Z"/>
              </w:rPr>
            </w:pPr>
            <w:ins w:id="877" w:author="임 종운" w:date="2022-05-17T11:40:00Z">
              <w:r>
                <w:t>INSERT INTO attendance VALUES (285, 25, 2021-09-22);</w:t>
              </w:r>
            </w:ins>
          </w:p>
          <w:p w14:paraId="45E3671F" w14:textId="77777777" w:rsidR="00D470AE" w:rsidRDefault="00D470AE" w:rsidP="00D470AE">
            <w:pPr>
              <w:ind w:left="0" w:hanging="2"/>
              <w:rPr>
                <w:ins w:id="878" w:author="임 종운" w:date="2022-05-17T11:40:00Z"/>
              </w:rPr>
            </w:pPr>
            <w:ins w:id="879" w:author="임 종운" w:date="2022-05-17T11:40:00Z">
              <w:r>
                <w:lastRenderedPageBreak/>
                <w:t>INSERT INTO attendance VALUES (286, 26, 2021-09-22);</w:t>
              </w:r>
            </w:ins>
          </w:p>
          <w:p w14:paraId="3FF7DD83" w14:textId="77777777" w:rsidR="00D470AE" w:rsidRDefault="00D470AE" w:rsidP="00D470AE">
            <w:pPr>
              <w:ind w:left="0" w:hanging="2"/>
              <w:rPr>
                <w:ins w:id="880" w:author="임 종운" w:date="2022-05-17T11:40:00Z"/>
              </w:rPr>
            </w:pPr>
            <w:ins w:id="881" w:author="임 종운" w:date="2022-05-17T11:40:00Z">
              <w:r>
                <w:t>INSERT INTO attendance VALUES (287, 1, 2021-09-23);</w:t>
              </w:r>
            </w:ins>
          </w:p>
          <w:p w14:paraId="22F9CED9" w14:textId="77777777" w:rsidR="00D470AE" w:rsidRDefault="00D470AE" w:rsidP="00D470AE">
            <w:pPr>
              <w:ind w:left="0" w:hanging="2"/>
              <w:rPr>
                <w:ins w:id="882" w:author="임 종운" w:date="2022-05-17T11:40:00Z"/>
              </w:rPr>
            </w:pPr>
            <w:ins w:id="883" w:author="임 종운" w:date="2022-05-17T11:40:00Z">
              <w:r>
                <w:t>INSERT INTO attendance VALUES (288, 2, 2021-09-23);</w:t>
              </w:r>
            </w:ins>
          </w:p>
          <w:p w14:paraId="64810FA8" w14:textId="77777777" w:rsidR="00D470AE" w:rsidRDefault="00D470AE" w:rsidP="00D470AE">
            <w:pPr>
              <w:ind w:left="0" w:hanging="2"/>
              <w:rPr>
                <w:ins w:id="884" w:author="임 종운" w:date="2022-05-17T11:40:00Z"/>
              </w:rPr>
            </w:pPr>
            <w:ins w:id="885" w:author="임 종운" w:date="2022-05-17T11:40:00Z">
              <w:r>
                <w:t>INSERT INTO attendance VALUES (289, 3, 2021-09-23);</w:t>
              </w:r>
            </w:ins>
          </w:p>
          <w:p w14:paraId="46427C0B" w14:textId="77777777" w:rsidR="00D470AE" w:rsidRDefault="00D470AE" w:rsidP="00D470AE">
            <w:pPr>
              <w:ind w:left="0" w:hanging="2"/>
              <w:rPr>
                <w:ins w:id="886" w:author="임 종운" w:date="2022-05-17T11:40:00Z"/>
              </w:rPr>
            </w:pPr>
            <w:ins w:id="887" w:author="임 종운" w:date="2022-05-17T11:40:00Z">
              <w:r>
                <w:t>INSERT INTO attendance VALUES (290, 4, 2021-09-23);</w:t>
              </w:r>
            </w:ins>
          </w:p>
          <w:p w14:paraId="7F9D8DEE" w14:textId="77777777" w:rsidR="00D470AE" w:rsidRDefault="00D470AE" w:rsidP="00D470AE">
            <w:pPr>
              <w:ind w:left="0" w:hanging="2"/>
              <w:rPr>
                <w:ins w:id="888" w:author="임 종운" w:date="2022-05-17T11:40:00Z"/>
              </w:rPr>
            </w:pPr>
            <w:ins w:id="889" w:author="임 종운" w:date="2022-05-17T11:40:00Z">
              <w:r>
                <w:t>INSERT INTO attendance VALUES (291, 5, 2021-09-23);</w:t>
              </w:r>
            </w:ins>
          </w:p>
          <w:p w14:paraId="5A5ADECB" w14:textId="77777777" w:rsidR="00D470AE" w:rsidRDefault="00D470AE" w:rsidP="00D470AE">
            <w:pPr>
              <w:ind w:left="0" w:hanging="2"/>
              <w:rPr>
                <w:ins w:id="890" w:author="임 종운" w:date="2022-05-17T11:40:00Z"/>
              </w:rPr>
            </w:pPr>
            <w:ins w:id="891" w:author="임 종운" w:date="2022-05-17T11:40:00Z">
              <w:r>
                <w:t>INSERT INTO attendance VALUES (292, 6, 2021-09-23);</w:t>
              </w:r>
            </w:ins>
          </w:p>
          <w:p w14:paraId="6B21EAFC" w14:textId="77777777" w:rsidR="00D470AE" w:rsidRDefault="00D470AE" w:rsidP="00D470AE">
            <w:pPr>
              <w:ind w:left="0" w:hanging="2"/>
              <w:rPr>
                <w:ins w:id="892" w:author="임 종운" w:date="2022-05-17T11:40:00Z"/>
              </w:rPr>
            </w:pPr>
            <w:ins w:id="893" w:author="임 종운" w:date="2022-05-17T11:40:00Z">
              <w:r>
                <w:t>INSERT INTO attendance VALUES (293, 7, 2021-09-23);</w:t>
              </w:r>
            </w:ins>
          </w:p>
          <w:p w14:paraId="0F40AC34" w14:textId="77777777" w:rsidR="00D470AE" w:rsidRDefault="00D470AE" w:rsidP="00D470AE">
            <w:pPr>
              <w:ind w:left="0" w:hanging="2"/>
              <w:rPr>
                <w:ins w:id="894" w:author="임 종운" w:date="2022-05-17T11:40:00Z"/>
              </w:rPr>
            </w:pPr>
            <w:ins w:id="895" w:author="임 종운" w:date="2022-05-17T11:40:00Z">
              <w:r>
                <w:t>INSERT INTO attendance VALUES (294, 8, 2021-09-23);</w:t>
              </w:r>
            </w:ins>
          </w:p>
          <w:p w14:paraId="3F1AF4AC" w14:textId="77777777" w:rsidR="00D470AE" w:rsidRDefault="00D470AE" w:rsidP="00D470AE">
            <w:pPr>
              <w:ind w:left="0" w:hanging="2"/>
              <w:rPr>
                <w:ins w:id="896" w:author="임 종운" w:date="2022-05-17T11:40:00Z"/>
              </w:rPr>
            </w:pPr>
            <w:ins w:id="897" w:author="임 종운" w:date="2022-05-17T11:40:00Z">
              <w:r>
                <w:t>INSERT INTO attendance VALUES (295, 9, 2021-09-23);</w:t>
              </w:r>
            </w:ins>
          </w:p>
          <w:p w14:paraId="082943A7" w14:textId="77777777" w:rsidR="00D470AE" w:rsidRDefault="00D470AE" w:rsidP="00D470AE">
            <w:pPr>
              <w:ind w:left="0" w:hanging="2"/>
              <w:rPr>
                <w:ins w:id="898" w:author="임 종운" w:date="2022-05-17T11:40:00Z"/>
              </w:rPr>
            </w:pPr>
            <w:ins w:id="899" w:author="임 종운" w:date="2022-05-17T11:40:00Z">
              <w:r>
                <w:t>INSERT INTO attendance VALUES (296, 10, 2021-09-23);</w:t>
              </w:r>
            </w:ins>
          </w:p>
          <w:p w14:paraId="321516FD" w14:textId="77777777" w:rsidR="00D470AE" w:rsidRDefault="00D470AE" w:rsidP="00D470AE">
            <w:pPr>
              <w:ind w:left="0" w:hanging="2"/>
              <w:rPr>
                <w:ins w:id="900" w:author="임 종운" w:date="2022-05-17T11:40:00Z"/>
              </w:rPr>
            </w:pPr>
            <w:ins w:id="901" w:author="임 종운" w:date="2022-05-17T11:40:00Z">
              <w:r>
                <w:t>INSERT INTO attendance VALUES (297, 11, 2021-09-23);</w:t>
              </w:r>
            </w:ins>
          </w:p>
          <w:p w14:paraId="6E1FC006" w14:textId="77777777" w:rsidR="00D470AE" w:rsidRDefault="00D470AE" w:rsidP="00D470AE">
            <w:pPr>
              <w:ind w:left="0" w:hanging="2"/>
              <w:rPr>
                <w:ins w:id="902" w:author="임 종운" w:date="2022-05-17T11:40:00Z"/>
              </w:rPr>
            </w:pPr>
            <w:ins w:id="903" w:author="임 종운" w:date="2022-05-17T11:40:00Z">
              <w:r>
                <w:t>INSERT INTO attendance VALUES (298, 12, 2021-09-23);</w:t>
              </w:r>
            </w:ins>
          </w:p>
          <w:p w14:paraId="53169765" w14:textId="77777777" w:rsidR="00D470AE" w:rsidRDefault="00D470AE" w:rsidP="00D470AE">
            <w:pPr>
              <w:ind w:left="0" w:hanging="2"/>
              <w:rPr>
                <w:ins w:id="904" w:author="임 종운" w:date="2022-05-17T11:40:00Z"/>
              </w:rPr>
            </w:pPr>
            <w:ins w:id="905" w:author="임 종운" w:date="2022-05-17T11:40:00Z">
              <w:r>
                <w:t>INSERT INTO attendance VALUES (299, 13, 2021-09-23);</w:t>
              </w:r>
            </w:ins>
          </w:p>
          <w:p w14:paraId="24BAE937" w14:textId="77777777" w:rsidR="00D470AE" w:rsidRDefault="00D470AE" w:rsidP="00D470AE">
            <w:pPr>
              <w:ind w:left="0" w:hanging="2"/>
              <w:rPr>
                <w:ins w:id="906" w:author="임 종운" w:date="2022-05-17T11:40:00Z"/>
              </w:rPr>
            </w:pPr>
            <w:ins w:id="907" w:author="임 종운" w:date="2022-05-17T11:40:00Z">
              <w:r>
                <w:t>INSERT INTO attendance VALUES (300, 14, 2021-09-23);</w:t>
              </w:r>
            </w:ins>
          </w:p>
          <w:p w14:paraId="3191AF8F" w14:textId="77777777" w:rsidR="00D470AE" w:rsidRDefault="00D470AE" w:rsidP="00D470AE">
            <w:pPr>
              <w:ind w:left="0" w:hanging="2"/>
              <w:rPr>
                <w:ins w:id="908" w:author="임 종운" w:date="2022-05-17T11:40:00Z"/>
              </w:rPr>
            </w:pPr>
            <w:ins w:id="909" w:author="임 종운" w:date="2022-05-17T11:40:00Z">
              <w:r>
                <w:t>INSERT INTO attendance VALUES (301, 15, 2021-09-23);</w:t>
              </w:r>
            </w:ins>
          </w:p>
          <w:p w14:paraId="3D08CCDA" w14:textId="77777777" w:rsidR="00D470AE" w:rsidRDefault="00D470AE" w:rsidP="00D470AE">
            <w:pPr>
              <w:ind w:left="0" w:hanging="2"/>
              <w:rPr>
                <w:ins w:id="910" w:author="임 종운" w:date="2022-05-17T11:40:00Z"/>
              </w:rPr>
            </w:pPr>
            <w:ins w:id="911" w:author="임 종운" w:date="2022-05-17T11:40:00Z">
              <w:r>
                <w:t>INSERT INTO attendance VALUES (302, 16, 2021-09-23);</w:t>
              </w:r>
            </w:ins>
          </w:p>
          <w:p w14:paraId="15A7A11D" w14:textId="77777777" w:rsidR="00D470AE" w:rsidRDefault="00D470AE" w:rsidP="00D470AE">
            <w:pPr>
              <w:ind w:left="0" w:hanging="2"/>
              <w:rPr>
                <w:ins w:id="912" w:author="임 종운" w:date="2022-05-17T11:40:00Z"/>
              </w:rPr>
            </w:pPr>
            <w:ins w:id="913" w:author="임 종운" w:date="2022-05-17T11:40:00Z">
              <w:r>
                <w:t>INSERT INTO attendance VALUES (303, 17, 2021-09-23);</w:t>
              </w:r>
            </w:ins>
          </w:p>
          <w:p w14:paraId="5ADC87D0" w14:textId="77777777" w:rsidR="00D470AE" w:rsidRDefault="00D470AE" w:rsidP="00D470AE">
            <w:pPr>
              <w:ind w:left="0" w:hanging="2"/>
              <w:rPr>
                <w:ins w:id="914" w:author="임 종운" w:date="2022-05-17T11:40:00Z"/>
              </w:rPr>
            </w:pPr>
            <w:ins w:id="915" w:author="임 종운" w:date="2022-05-17T11:40:00Z">
              <w:r>
                <w:t>INSERT INTO attendance VALUES (304, 18, 2021-09-23);</w:t>
              </w:r>
            </w:ins>
          </w:p>
          <w:p w14:paraId="59530BD4" w14:textId="77777777" w:rsidR="00D470AE" w:rsidRDefault="00D470AE" w:rsidP="00D470AE">
            <w:pPr>
              <w:ind w:left="0" w:hanging="2"/>
              <w:rPr>
                <w:ins w:id="916" w:author="임 종운" w:date="2022-05-17T11:40:00Z"/>
              </w:rPr>
            </w:pPr>
            <w:ins w:id="917" w:author="임 종운" w:date="2022-05-17T11:40:00Z">
              <w:r>
                <w:t>INSERT INTO attendance VALUES (305, 19, 2021-09-23);</w:t>
              </w:r>
            </w:ins>
          </w:p>
          <w:p w14:paraId="61F9B8FA" w14:textId="77777777" w:rsidR="00D470AE" w:rsidRDefault="00D470AE" w:rsidP="00D470AE">
            <w:pPr>
              <w:ind w:left="0" w:hanging="2"/>
              <w:rPr>
                <w:ins w:id="918" w:author="임 종운" w:date="2022-05-17T11:40:00Z"/>
              </w:rPr>
            </w:pPr>
            <w:ins w:id="919" w:author="임 종운" w:date="2022-05-17T11:40:00Z">
              <w:r>
                <w:t>INSERT INTO attendance VALUES (306, 20, 2021-09-23);</w:t>
              </w:r>
            </w:ins>
          </w:p>
          <w:p w14:paraId="443A3D6A" w14:textId="77777777" w:rsidR="00D470AE" w:rsidRDefault="00D470AE" w:rsidP="00D470AE">
            <w:pPr>
              <w:ind w:left="0" w:hanging="2"/>
              <w:rPr>
                <w:ins w:id="920" w:author="임 종운" w:date="2022-05-17T11:40:00Z"/>
              </w:rPr>
            </w:pPr>
            <w:ins w:id="921" w:author="임 종운" w:date="2022-05-17T11:40:00Z">
              <w:r>
                <w:t>INSERT INTO attendance VALUES (307, 21, 2021-09-23);</w:t>
              </w:r>
            </w:ins>
          </w:p>
          <w:p w14:paraId="0952E93F" w14:textId="77777777" w:rsidR="00D470AE" w:rsidRDefault="00D470AE" w:rsidP="00D470AE">
            <w:pPr>
              <w:ind w:left="0" w:hanging="2"/>
              <w:rPr>
                <w:ins w:id="922" w:author="임 종운" w:date="2022-05-17T11:40:00Z"/>
              </w:rPr>
            </w:pPr>
            <w:ins w:id="923" w:author="임 종운" w:date="2022-05-17T11:40:00Z">
              <w:r>
                <w:t>INSERT INTO attendance VALUES (308, 22, 2021-09-23);</w:t>
              </w:r>
            </w:ins>
          </w:p>
          <w:p w14:paraId="4CCAD247" w14:textId="77777777" w:rsidR="00D470AE" w:rsidRDefault="00D470AE" w:rsidP="00D470AE">
            <w:pPr>
              <w:ind w:left="0" w:hanging="2"/>
              <w:rPr>
                <w:ins w:id="924" w:author="임 종운" w:date="2022-05-17T11:40:00Z"/>
              </w:rPr>
            </w:pPr>
            <w:ins w:id="925" w:author="임 종운" w:date="2022-05-17T11:40:00Z">
              <w:r>
                <w:t>INSERT INTO attendance VALUES (309, 23, 2021-09-23);</w:t>
              </w:r>
            </w:ins>
          </w:p>
          <w:p w14:paraId="1BF1D712" w14:textId="77777777" w:rsidR="00D470AE" w:rsidRDefault="00D470AE" w:rsidP="00D470AE">
            <w:pPr>
              <w:ind w:left="0" w:hanging="2"/>
              <w:rPr>
                <w:ins w:id="926" w:author="임 종운" w:date="2022-05-17T11:40:00Z"/>
              </w:rPr>
            </w:pPr>
            <w:ins w:id="927" w:author="임 종운" w:date="2022-05-17T11:40:00Z">
              <w:r>
                <w:t>INSERT INTO attendance VALUES (310, 24, 2021-09-23);</w:t>
              </w:r>
            </w:ins>
          </w:p>
          <w:p w14:paraId="27D488E2" w14:textId="77777777" w:rsidR="00D470AE" w:rsidRDefault="00D470AE" w:rsidP="00D470AE">
            <w:pPr>
              <w:ind w:left="0" w:hanging="2"/>
              <w:rPr>
                <w:ins w:id="928" w:author="임 종운" w:date="2022-05-17T11:40:00Z"/>
              </w:rPr>
            </w:pPr>
            <w:ins w:id="929" w:author="임 종운" w:date="2022-05-17T11:40:00Z">
              <w:r>
                <w:t>INSERT INTO attendance VALUES (311, 25, 2021-09-23);</w:t>
              </w:r>
            </w:ins>
          </w:p>
          <w:p w14:paraId="1F941A8C" w14:textId="77777777" w:rsidR="00D470AE" w:rsidRDefault="00D470AE" w:rsidP="00D470AE">
            <w:pPr>
              <w:ind w:left="0" w:hanging="2"/>
              <w:rPr>
                <w:ins w:id="930" w:author="임 종운" w:date="2022-05-17T11:40:00Z"/>
              </w:rPr>
            </w:pPr>
            <w:ins w:id="931" w:author="임 종운" w:date="2022-05-17T11:40:00Z">
              <w:r>
                <w:t>INSERT INTO attendance VALUES (312, 26, 2021-09-23);</w:t>
              </w:r>
            </w:ins>
          </w:p>
          <w:p w14:paraId="0FCB3B8A" w14:textId="77777777" w:rsidR="00D470AE" w:rsidRDefault="00D470AE" w:rsidP="00D470AE">
            <w:pPr>
              <w:ind w:left="0" w:hanging="2"/>
              <w:rPr>
                <w:ins w:id="932" w:author="임 종운" w:date="2022-05-17T11:40:00Z"/>
              </w:rPr>
            </w:pPr>
            <w:ins w:id="933" w:author="임 종운" w:date="2022-05-17T11:40:00Z">
              <w:r>
                <w:lastRenderedPageBreak/>
                <w:t>INSERT INTO attendance VALUES (313, 1, 2021-09-24);</w:t>
              </w:r>
            </w:ins>
          </w:p>
          <w:p w14:paraId="02B7C5F9" w14:textId="77777777" w:rsidR="00D470AE" w:rsidRDefault="00D470AE" w:rsidP="00D470AE">
            <w:pPr>
              <w:ind w:left="0" w:hanging="2"/>
              <w:rPr>
                <w:ins w:id="934" w:author="임 종운" w:date="2022-05-17T11:40:00Z"/>
              </w:rPr>
            </w:pPr>
            <w:ins w:id="935" w:author="임 종운" w:date="2022-05-17T11:40:00Z">
              <w:r>
                <w:t>INSERT INTO attendance VALUES (314, 2, 2021-09-24);</w:t>
              </w:r>
            </w:ins>
          </w:p>
          <w:p w14:paraId="5F3294B5" w14:textId="77777777" w:rsidR="00D470AE" w:rsidRDefault="00D470AE" w:rsidP="00D470AE">
            <w:pPr>
              <w:ind w:left="0" w:hanging="2"/>
              <w:rPr>
                <w:ins w:id="936" w:author="임 종운" w:date="2022-05-17T11:40:00Z"/>
              </w:rPr>
            </w:pPr>
            <w:ins w:id="937" w:author="임 종운" w:date="2022-05-17T11:40:00Z">
              <w:r>
                <w:t>INSERT INTO attendance VALUES (315, 3, 2021-09-24);</w:t>
              </w:r>
            </w:ins>
          </w:p>
          <w:p w14:paraId="327FC6E3" w14:textId="77777777" w:rsidR="00D470AE" w:rsidRDefault="00D470AE" w:rsidP="00D470AE">
            <w:pPr>
              <w:ind w:left="0" w:hanging="2"/>
              <w:rPr>
                <w:ins w:id="938" w:author="임 종운" w:date="2022-05-17T11:40:00Z"/>
              </w:rPr>
            </w:pPr>
            <w:ins w:id="939" w:author="임 종운" w:date="2022-05-17T11:40:00Z">
              <w:r>
                <w:t>INSERT INTO attendance VALUES (316, 4, 2021-09-24);</w:t>
              </w:r>
            </w:ins>
          </w:p>
          <w:p w14:paraId="6AFDC8DB" w14:textId="77777777" w:rsidR="00D470AE" w:rsidRDefault="00D470AE" w:rsidP="00D470AE">
            <w:pPr>
              <w:ind w:left="0" w:hanging="2"/>
              <w:rPr>
                <w:ins w:id="940" w:author="임 종운" w:date="2022-05-17T11:40:00Z"/>
              </w:rPr>
            </w:pPr>
            <w:ins w:id="941" w:author="임 종운" w:date="2022-05-17T11:40:00Z">
              <w:r>
                <w:t>INSERT INTO attendance VALUES (317, 5, 2021-09-24);</w:t>
              </w:r>
            </w:ins>
          </w:p>
          <w:p w14:paraId="250F63F5" w14:textId="77777777" w:rsidR="00D470AE" w:rsidRDefault="00D470AE" w:rsidP="00D470AE">
            <w:pPr>
              <w:ind w:left="0" w:hanging="2"/>
              <w:rPr>
                <w:ins w:id="942" w:author="임 종운" w:date="2022-05-17T11:40:00Z"/>
              </w:rPr>
            </w:pPr>
            <w:ins w:id="943" w:author="임 종운" w:date="2022-05-17T11:40:00Z">
              <w:r>
                <w:t>INSERT INTO attendance VALUES (318, 6, 2021-09-24);</w:t>
              </w:r>
            </w:ins>
          </w:p>
          <w:p w14:paraId="5A7A8525" w14:textId="77777777" w:rsidR="00D470AE" w:rsidRDefault="00D470AE" w:rsidP="00D470AE">
            <w:pPr>
              <w:ind w:left="0" w:hanging="2"/>
              <w:rPr>
                <w:ins w:id="944" w:author="임 종운" w:date="2022-05-17T11:40:00Z"/>
              </w:rPr>
            </w:pPr>
            <w:ins w:id="945" w:author="임 종운" w:date="2022-05-17T11:40:00Z">
              <w:r>
                <w:t>INSERT INTO attendance VALUES (319, 7, 2021-09-24);</w:t>
              </w:r>
            </w:ins>
          </w:p>
          <w:p w14:paraId="2952BFCC" w14:textId="77777777" w:rsidR="00D470AE" w:rsidRDefault="00D470AE" w:rsidP="00D470AE">
            <w:pPr>
              <w:ind w:left="0" w:hanging="2"/>
              <w:rPr>
                <w:ins w:id="946" w:author="임 종운" w:date="2022-05-17T11:40:00Z"/>
              </w:rPr>
            </w:pPr>
            <w:ins w:id="947" w:author="임 종운" w:date="2022-05-17T11:40:00Z">
              <w:r>
                <w:t>INSERT INTO attendance VALUES (320, 8, 2021-09-24);</w:t>
              </w:r>
            </w:ins>
          </w:p>
          <w:p w14:paraId="6694C967" w14:textId="77777777" w:rsidR="00D470AE" w:rsidRDefault="00D470AE" w:rsidP="00D470AE">
            <w:pPr>
              <w:ind w:left="0" w:hanging="2"/>
              <w:rPr>
                <w:ins w:id="948" w:author="임 종운" w:date="2022-05-17T11:40:00Z"/>
              </w:rPr>
            </w:pPr>
            <w:ins w:id="949" w:author="임 종운" w:date="2022-05-17T11:40:00Z">
              <w:r>
                <w:t>INSERT INTO attendance VALUES (321, 9, 2021-09-24);</w:t>
              </w:r>
            </w:ins>
          </w:p>
          <w:p w14:paraId="74FF5B84" w14:textId="77777777" w:rsidR="00D470AE" w:rsidRDefault="00D470AE" w:rsidP="00D470AE">
            <w:pPr>
              <w:ind w:left="0" w:hanging="2"/>
              <w:rPr>
                <w:ins w:id="950" w:author="임 종운" w:date="2022-05-17T11:40:00Z"/>
              </w:rPr>
            </w:pPr>
            <w:ins w:id="951" w:author="임 종운" w:date="2022-05-17T11:40:00Z">
              <w:r>
                <w:t>INSERT INTO attendance VALUES (322, 10, 2021-09-24);</w:t>
              </w:r>
            </w:ins>
          </w:p>
          <w:p w14:paraId="0366D4C3" w14:textId="77777777" w:rsidR="00D470AE" w:rsidRDefault="00D470AE" w:rsidP="00D470AE">
            <w:pPr>
              <w:ind w:left="0" w:hanging="2"/>
              <w:rPr>
                <w:ins w:id="952" w:author="임 종운" w:date="2022-05-17T11:40:00Z"/>
              </w:rPr>
            </w:pPr>
            <w:ins w:id="953" w:author="임 종운" w:date="2022-05-17T11:40:00Z">
              <w:r>
                <w:t>INSERT INTO attendance VALUES (323, 11, 2021-09-24);</w:t>
              </w:r>
            </w:ins>
          </w:p>
          <w:p w14:paraId="1AFCEF6B" w14:textId="77777777" w:rsidR="00D470AE" w:rsidRDefault="00D470AE" w:rsidP="00D470AE">
            <w:pPr>
              <w:ind w:left="0" w:hanging="2"/>
              <w:rPr>
                <w:ins w:id="954" w:author="임 종운" w:date="2022-05-17T11:40:00Z"/>
              </w:rPr>
            </w:pPr>
            <w:ins w:id="955" w:author="임 종운" w:date="2022-05-17T11:40:00Z">
              <w:r>
                <w:t>INSERT INTO attendance VALUES (324, 12, 2021-09-24);</w:t>
              </w:r>
            </w:ins>
          </w:p>
          <w:p w14:paraId="7479A6A6" w14:textId="77777777" w:rsidR="00D470AE" w:rsidRDefault="00D470AE" w:rsidP="00D470AE">
            <w:pPr>
              <w:ind w:left="0" w:hanging="2"/>
              <w:rPr>
                <w:ins w:id="956" w:author="임 종운" w:date="2022-05-17T11:40:00Z"/>
              </w:rPr>
            </w:pPr>
            <w:ins w:id="957" w:author="임 종운" w:date="2022-05-17T11:40:00Z">
              <w:r>
                <w:t>INSERT INTO attendance VALUES (325, 13, 2021-09-24);</w:t>
              </w:r>
            </w:ins>
          </w:p>
          <w:p w14:paraId="79FB12C8" w14:textId="77777777" w:rsidR="00D470AE" w:rsidRDefault="00D470AE" w:rsidP="00D470AE">
            <w:pPr>
              <w:ind w:left="0" w:hanging="2"/>
              <w:rPr>
                <w:ins w:id="958" w:author="임 종운" w:date="2022-05-17T11:40:00Z"/>
              </w:rPr>
            </w:pPr>
            <w:ins w:id="959" w:author="임 종운" w:date="2022-05-17T11:40:00Z">
              <w:r>
                <w:t>INSERT INTO attendance VALUES (326, 14, 2021-09-24);</w:t>
              </w:r>
            </w:ins>
          </w:p>
          <w:p w14:paraId="300C72D3" w14:textId="77777777" w:rsidR="00D470AE" w:rsidRDefault="00D470AE" w:rsidP="00D470AE">
            <w:pPr>
              <w:ind w:left="0" w:hanging="2"/>
              <w:rPr>
                <w:ins w:id="960" w:author="임 종운" w:date="2022-05-17T11:40:00Z"/>
              </w:rPr>
            </w:pPr>
            <w:ins w:id="961" w:author="임 종운" w:date="2022-05-17T11:40:00Z">
              <w:r>
                <w:t>INSERT INTO attendance VALUES (327, 15, 2021-09-24);</w:t>
              </w:r>
            </w:ins>
          </w:p>
          <w:p w14:paraId="689DDF58" w14:textId="77777777" w:rsidR="00D470AE" w:rsidRDefault="00D470AE" w:rsidP="00D470AE">
            <w:pPr>
              <w:ind w:left="0" w:hanging="2"/>
              <w:rPr>
                <w:ins w:id="962" w:author="임 종운" w:date="2022-05-17T11:40:00Z"/>
              </w:rPr>
            </w:pPr>
            <w:ins w:id="963" w:author="임 종운" w:date="2022-05-17T11:40:00Z">
              <w:r>
                <w:t>INSERT INTO attendance VALUES (328, 16, 2021-09-24);</w:t>
              </w:r>
            </w:ins>
          </w:p>
          <w:p w14:paraId="0B8E12E1" w14:textId="77777777" w:rsidR="00D470AE" w:rsidRDefault="00D470AE" w:rsidP="00D470AE">
            <w:pPr>
              <w:ind w:left="0" w:hanging="2"/>
              <w:rPr>
                <w:ins w:id="964" w:author="임 종운" w:date="2022-05-17T11:40:00Z"/>
              </w:rPr>
            </w:pPr>
            <w:ins w:id="965" w:author="임 종운" w:date="2022-05-17T11:40:00Z">
              <w:r>
                <w:t>INSERT INTO attendance VALUES (329, 17, 2021-09-24);</w:t>
              </w:r>
            </w:ins>
          </w:p>
          <w:p w14:paraId="64770865" w14:textId="77777777" w:rsidR="00D470AE" w:rsidRDefault="00D470AE" w:rsidP="00D470AE">
            <w:pPr>
              <w:ind w:left="0" w:hanging="2"/>
              <w:rPr>
                <w:ins w:id="966" w:author="임 종운" w:date="2022-05-17T11:40:00Z"/>
              </w:rPr>
            </w:pPr>
            <w:ins w:id="967" w:author="임 종운" w:date="2022-05-17T11:40:00Z">
              <w:r>
                <w:t>INSERT INTO attendance VALUES (330, 18, 2021-09-24);</w:t>
              </w:r>
            </w:ins>
          </w:p>
          <w:p w14:paraId="4589EF8B" w14:textId="77777777" w:rsidR="00D470AE" w:rsidRDefault="00D470AE" w:rsidP="00D470AE">
            <w:pPr>
              <w:ind w:left="0" w:hanging="2"/>
              <w:rPr>
                <w:ins w:id="968" w:author="임 종운" w:date="2022-05-17T11:40:00Z"/>
              </w:rPr>
            </w:pPr>
            <w:ins w:id="969" w:author="임 종운" w:date="2022-05-17T11:40:00Z">
              <w:r>
                <w:t>INSERT INTO attendance VALUES (331, 19, 2021-09-24);</w:t>
              </w:r>
            </w:ins>
          </w:p>
          <w:p w14:paraId="57B79411" w14:textId="77777777" w:rsidR="00D470AE" w:rsidRDefault="00D470AE" w:rsidP="00D470AE">
            <w:pPr>
              <w:ind w:left="0" w:hanging="2"/>
              <w:rPr>
                <w:ins w:id="970" w:author="임 종운" w:date="2022-05-17T11:40:00Z"/>
              </w:rPr>
            </w:pPr>
            <w:ins w:id="971" w:author="임 종운" w:date="2022-05-17T11:40:00Z">
              <w:r>
                <w:t>INSERT INTO attendance VALUES (332, 20, 2021-09-24);</w:t>
              </w:r>
            </w:ins>
          </w:p>
          <w:p w14:paraId="38B83195" w14:textId="77777777" w:rsidR="00D470AE" w:rsidRDefault="00D470AE" w:rsidP="00D470AE">
            <w:pPr>
              <w:ind w:left="0" w:hanging="2"/>
              <w:rPr>
                <w:ins w:id="972" w:author="임 종운" w:date="2022-05-17T11:40:00Z"/>
              </w:rPr>
            </w:pPr>
            <w:ins w:id="973" w:author="임 종운" w:date="2022-05-17T11:40:00Z">
              <w:r>
                <w:t>INSERT INTO attendance VALUES (333, 21, 2021-09-24);</w:t>
              </w:r>
            </w:ins>
          </w:p>
          <w:p w14:paraId="0D530011" w14:textId="77777777" w:rsidR="00D470AE" w:rsidRDefault="00D470AE" w:rsidP="00D470AE">
            <w:pPr>
              <w:ind w:left="0" w:hanging="2"/>
              <w:rPr>
                <w:ins w:id="974" w:author="임 종운" w:date="2022-05-17T11:40:00Z"/>
              </w:rPr>
            </w:pPr>
            <w:ins w:id="975" w:author="임 종운" w:date="2022-05-17T11:40:00Z">
              <w:r>
                <w:t>INSERT INTO attendance VALUES (334, 22, 2021-09-24);</w:t>
              </w:r>
            </w:ins>
          </w:p>
          <w:p w14:paraId="443644F9" w14:textId="77777777" w:rsidR="00D470AE" w:rsidRDefault="00D470AE" w:rsidP="00D470AE">
            <w:pPr>
              <w:ind w:left="0" w:hanging="2"/>
              <w:rPr>
                <w:ins w:id="976" w:author="임 종운" w:date="2022-05-17T11:40:00Z"/>
              </w:rPr>
            </w:pPr>
            <w:ins w:id="977" w:author="임 종운" w:date="2022-05-17T11:40:00Z">
              <w:r>
                <w:t>INSERT INTO attendance VALUES (335, 23, 2021-09-24);</w:t>
              </w:r>
            </w:ins>
          </w:p>
          <w:p w14:paraId="7100D228" w14:textId="77777777" w:rsidR="00D470AE" w:rsidRDefault="00D470AE" w:rsidP="00D470AE">
            <w:pPr>
              <w:ind w:left="0" w:hanging="2"/>
              <w:rPr>
                <w:ins w:id="978" w:author="임 종운" w:date="2022-05-17T11:40:00Z"/>
              </w:rPr>
            </w:pPr>
            <w:ins w:id="979" w:author="임 종운" w:date="2022-05-17T11:40:00Z">
              <w:r>
                <w:t>INSERT INTO attendance VALUES (336, 24, 2021-09-24);</w:t>
              </w:r>
            </w:ins>
          </w:p>
          <w:p w14:paraId="478B303B" w14:textId="77777777" w:rsidR="00D470AE" w:rsidRDefault="00D470AE" w:rsidP="00D470AE">
            <w:pPr>
              <w:ind w:left="0" w:hanging="2"/>
              <w:rPr>
                <w:ins w:id="980" w:author="임 종운" w:date="2022-05-17T11:40:00Z"/>
              </w:rPr>
            </w:pPr>
            <w:ins w:id="981" w:author="임 종운" w:date="2022-05-17T11:40:00Z">
              <w:r>
                <w:t>INSERT INTO attendance VALUES (337, 25, 2021-09-24);</w:t>
              </w:r>
            </w:ins>
          </w:p>
          <w:p w14:paraId="41C63042" w14:textId="77777777" w:rsidR="00D470AE" w:rsidRDefault="00D470AE" w:rsidP="00D470AE">
            <w:pPr>
              <w:ind w:left="0" w:hanging="2"/>
              <w:rPr>
                <w:ins w:id="982" w:author="임 종운" w:date="2022-05-17T11:40:00Z"/>
              </w:rPr>
            </w:pPr>
            <w:ins w:id="983" w:author="임 종운" w:date="2022-05-17T11:40:00Z">
              <w:r>
                <w:t>INSERT INTO attendance VALUES (338, 26, 2021-09-24);</w:t>
              </w:r>
            </w:ins>
          </w:p>
          <w:p w14:paraId="6B36323C" w14:textId="77777777" w:rsidR="00D470AE" w:rsidRDefault="00D470AE" w:rsidP="00D470AE">
            <w:pPr>
              <w:ind w:left="0" w:hanging="2"/>
              <w:rPr>
                <w:ins w:id="984" w:author="임 종운" w:date="2022-05-17T11:40:00Z"/>
              </w:rPr>
            </w:pPr>
            <w:ins w:id="985" w:author="임 종운" w:date="2022-05-17T11:40:00Z">
              <w:r>
                <w:t>INSERT INTO attendance VALUES (339, 1, 2021-09-25);</w:t>
              </w:r>
            </w:ins>
          </w:p>
          <w:p w14:paraId="193214F8" w14:textId="77777777" w:rsidR="00D470AE" w:rsidRDefault="00D470AE" w:rsidP="00D470AE">
            <w:pPr>
              <w:ind w:left="0" w:hanging="2"/>
              <w:rPr>
                <w:ins w:id="986" w:author="임 종운" w:date="2022-05-17T11:40:00Z"/>
              </w:rPr>
            </w:pPr>
            <w:ins w:id="987" w:author="임 종운" w:date="2022-05-17T11:40:00Z">
              <w:r>
                <w:lastRenderedPageBreak/>
                <w:t>INSERT INTO attendance VALUES (340, 2, 2021-09-25);</w:t>
              </w:r>
            </w:ins>
          </w:p>
          <w:p w14:paraId="315B3A99" w14:textId="77777777" w:rsidR="00D470AE" w:rsidRDefault="00D470AE" w:rsidP="00D470AE">
            <w:pPr>
              <w:ind w:left="0" w:hanging="2"/>
              <w:rPr>
                <w:ins w:id="988" w:author="임 종운" w:date="2022-05-17T11:40:00Z"/>
              </w:rPr>
            </w:pPr>
            <w:ins w:id="989" w:author="임 종운" w:date="2022-05-17T11:40:00Z">
              <w:r>
                <w:t>INSERT INTO attendance VALUES (341, 3, 2021-09-25);</w:t>
              </w:r>
            </w:ins>
          </w:p>
          <w:p w14:paraId="13E3C485" w14:textId="77777777" w:rsidR="00D470AE" w:rsidRDefault="00D470AE" w:rsidP="00D470AE">
            <w:pPr>
              <w:ind w:left="0" w:hanging="2"/>
              <w:rPr>
                <w:ins w:id="990" w:author="임 종운" w:date="2022-05-17T11:40:00Z"/>
              </w:rPr>
            </w:pPr>
            <w:ins w:id="991" w:author="임 종운" w:date="2022-05-17T11:40:00Z">
              <w:r>
                <w:t>INSERT INTO attendance VALUES (342, 4, 2021-09-25);</w:t>
              </w:r>
            </w:ins>
          </w:p>
          <w:p w14:paraId="23F6D9FD" w14:textId="77777777" w:rsidR="00D470AE" w:rsidRDefault="00D470AE" w:rsidP="00D470AE">
            <w:pPr>
              <w:ind w:left="0" w:hanging="2"/>
              <w:rPr>
                <w:ins w:id="992" w:author="임 종운" w:date="2022-05-17T11:40:00Z"/>
              </w:rPr>
            </w:pPr>
            <w:ins w:id="993" w:author="임 종운" w:date="2022-05-17T11:40:00Z">
              <w:r>
                <w:t>INSERT INTO attendance VALUES (343, 5, 2021-09-25);</w:t>
              </w:r>
            </w:ins>
          </w:p>
          <w:p w14:paraId="5015972D" w14:textId="77777777" w:rsidR="00D470AE" w:rsidRDefault="00D470AE" w:rsidP="00D470AE">
            <w:pPr>
              <w:ind w:left="0" w:hanging="2"/>
              <w:rPr>
                <w:ins w:id="994" w:author="임 종운" w:date="2022-05-17T11:40:00Z"/>
              </w:rPr>
            </w:pPr>
            <w:ins w:id="995" w:author="임 종운" w:date="2022-05-17T11:40:00Z">
              <w:r>
                <w:t>INSERT INTO attendance VALUES (344, 6, 2021-09-25);</w:t>
              </w:r>
            </w:ins>
          </w:p>
          <w:p w14:paraId="67557223" w14:textId="77777777" w:rsidR="00D470AE" w:rsidRDefault="00D470AE" w:rsidP="00D470AE">
            <w:pPr>
              <w:ind w:left="0" w:hanging="2"/>
              <w:rPr>
                <w:ins w:id="996" w:author="임 종운" w:date="2022-05-17T11:40:00Z"/>
              </w:rPr>
            </w:pPr>
            <w:ins w:id="997" w:author="임 종운" w:date="2022-05-17T11:40:00Z">
              <w:r>
                <w:t>INSERT INTO attendance VALUES (345, 7, 2021-09-25);</w:t>
              </w:r>
            </w:ins>
          </w:p>
          <w:p w14:paraId="54088BEB" w14:textId="77777777" w:rsidR="00D470AE" w:rsidRDefault="00D470AE" w:rsidP="00D470AE">
            <w:pPr>
              <w:ind w:left="0" w:hanging="2"/>
              <w:rPr>
                <w:ins w:id="998" w:author="임 종운" w:date="2022-05-17T11:40:00Z"/>
              </w:rPr>
            </w:pPr>
            <w:ins w:id="999" w:author="임 종운" w:date="2022-05-17T11:40:00Z">
              <w:r>
                <w:t>INSERT INTO attendance VALUES (346, 8, 2021-09-25);</w:t>
              </w:r>
            </w:ins>
          </w:p>
          <w:p w14:paraId="66ECA317" w14:textId="77777777" w:rsidR="00D470AE" w:rsidRDefault="00D470AE" w:rsidP="00D470AE">
            <w:pPr>
              <w:ind w:left="0" w:hanging="2"/>
              <w:rPr>
                <w:ins w:id="1000" w:author="임 종운" w:date="2022-05-17T11:40:00Z"/>
              </w:rPr>
            </w:pPr>
            <w:ins w:id="1001" w:author="임 종운" w:date="2022-05-17T11:40:00Z">
              <w:r>
                <w:t>INSERT INTO attendance VALUES (347, 9, 2021-09-25);</w:t>
              </w:r>
            </w:ins>
          </w:p>
          <w:p w14:paraId="1F3998B4" w14:textId="77777777" w:rsidR="00D470AE" w:rsidRDefault="00D470AE" w:rsidP="00D470AE">
            <w:pPr>
              <w:ind w:left="0" w:hanging="2"/>
              <w:rPr>
                <w:ins w:id="1002" w:author="임 종운" w:date="2022-05-17T11:40:00Z"/>
              </w:rPr>
            </w:pPr>
            <w:ins w:id="1003" w:author="임 종운" w:date="2022-05-17T11:40:00Z">
              <w:r>
                <w:t>INSERT INTO attendance VALUES (348, 10, 2021-09-25);</w:t>
              </w:r>
            </w:ins>
          </w:p>
          <w:p w14:paraId="7FA3E1B7" w14:textId="77777777" w:rsidR="00D470AE" w:rsidRDefault="00D470AE" w:rsidP="00D470AE">
            <w:pPr>
              <w:ind w:left="0" w:hanging="2"/>
              <w:rPr>
                <w:ins w:id="1004" w:author="임 종운" w:date="2022-05-17T11:40:00Z"/>
              </w:rPr>
            </w:pPr>
            <w:ins w:id="1005" w:author="임 종운" w:date="2022-05-17T11:40:00Z">
              <w:r>
                <w:t>INSERT INTO attendance VALUES (349, 11, 2021-09-25);</w:t>
              </w:r>
            </w:ins>
          </w:p>
          <w:p w14:paraId="4D172FC0" w14:textId="77777777" w:rsidR="00D470AE" w:rsidRDefault="00D470AE" w:rsidP="00D470AE">
            <w:pPr>
              <w:ind w:left="0" w:hanging="2"/>
              <w:rPr>
                <w:ins w:id="1006" w:author="임 종운" w:date="2022-05-17T11:40:00Z"/>
              </w:rPr>
            </w:pPr>
            <w:ins w:id="1007" w:author="임 종운" w:date="2022-05-17T11:40:00Z">
              <w:r>
                <w:t>INSERT INTO attendance VALUES (350, 12, 2021-09-25);</w:t>
              </w:r>
            </w:ins>
          </w:p>
          <w:p w14:paraId="0D8FC5C6" w14:textId="77777777" w:rsidR="00D470AE" w:rsidRDefault="00D470AE" w:rsidP="00D470AE">
            <w:pPr>
              <w:ind w:left="0" w:hanging="2"/>
              <w:rPr>
                <w:ins w:id="1008" w:author="임 종운" w:date="2022-05-17T11:40:00Z"/>
              </w:rPr>
            </w:pPr>
            <w:ins w:id="1009" w:author="임 종운" w:date="2022-05-17T11:40:00Z">
              <w:r>
                <w:t>INSERT INTO attendance VALUES (351, 13, 2021-09-25);</w:t>
              </w:r>
            </w:ins>
          </w:p>
          <w:p w14:paraId="5FA2FB6B" w14:textId="77777777" w:rsidR="00D470AE" w:rsidRDefault="00D470AE" w:rsidP="00D470AE">
            <w:pPr>
              <w:ind w:left="0" w:hanging="2"/>
              <w:rPr>
                <w:ins w:id="1010" w:author="임 종운" w:date="2022-05-17T11:40:00Z"/>
              </w:rPr>
            </w:pPr>
            <w:ins w:id="1011" w:author="임 종운" w:date="2022-05-17T11:40:00Z">
              <w:r>
                <w:t>INSERT INTO attendance VALUES (352, 14, 2021-09-25);</w:t>
              </w:r>
            </w:ins>
          </w:p>
          <w:p w14:paraId="0A942472" w14:textId="77777777" w:rsidR="00D470AE" w:rsidRDefault="00D470AE" w:rsidP="00D470AE">
            <w:pPr>
              <w:ind w:left="0" w:hanging="2"/>
              <w:rPr>
                <w:ins w:id="1012" w:author="임 종운" w:date="2022-05-17T11:40:00Z"/>
              </w:rPr>
            </w:pPr>
            <w:ins w:id="1013" w:author="임 종운" w:date="2022-05-17T11:40:00Z">
              <w:r>
                <w:t>INSERT INTO attendance VALUES (353, 15, 2021-09-25);</w:t>
              </w:r>
            </w:ins>
          </w:p>
          <w:p w14:paraId="7046E474" w14:textId="77777777" w:rsidR="00D470AE" w:rsidRDefault="00D470AE" w:rsidP="00D470AE">
            <w:pPr>
              <w:ind w:left="0" w:hanging="2"/>
              <w:rPr>
                <w:ins w:id="1014" w:author="임 종운" w:date="2022-05-17T11:40:00Z"/>
              </w:rPr>
            </w:pPr>
            <w:ins w:id="1015" w:author="임 종운" w:date="2022-05-17T11:40:00Z">
              <w:r>
                <w:t>INSERT INTO attendance VALUES (354, 16, 2021-09-25);</w:t>
              </w:r>
            </w:ins>
          </w:p>
          <w:p w14:paraId="6AB73B70" w14:textId="77777777" w:rsidR="00D470AE" w:rsidRDefault="00D470AE" w:rsidP="00D470AE">
            <w:pPr>
              <w:ind w:left="0" w:hanging="2"/>
              <w:rPr>
                <w:ins w:id="1016" w:author="임 종운" w:date="2022-05-17T11:40:00Z"/>
              </w:rPr>
            </w:pPr>
            <w:ins w:id="1017" w:author="임 종운" w:date="2022-05-17T11:40:00Z">
              <w:r>
                <w:t>INSERT INTO attendance VALUES (355, 17, 2021-09-25);</w:t>
              </w:r>
            </w:ins>
          </w:p>
          <w:p w14:paraId="127016ED" w14:textId="77777777" w:rsidR="00D470AE" w:rsidRDefault="00D470AE" w:rsidP="00D470AE">
            <w:pPr>
              <w:ind w:left="0" w:hanging="2"/>
              <w:rPr>
                <w:ins w:id="1018" w:author="임 종운" w:date="2022-05-17T11:40:00Z"/>
              </w:rPr>
            </w:pPr>
            <w:ins w:id="1019" w:author="임 종운" w:date="2022-05-17T11:40:00Z">
              <w:r>
                <w:t>INSERT INTO attendance VALUES (356, 18, 2021-09-25);</w:t>
              </w:r>
            </w:ins>
          </w:p>
          <w:p w14:paraId="712C3067" w14:textId="77777777" w:rsidR="00D470AE" w:rsidRDefault="00D470AE" w:rsidP="00D470AE">
            <w:pPr>
              <w:ind w:left="0" w:hanging="2"/>
              <w:rPr>
                <w:ins w:id="1020" w:author="임 종운" w:date="2022-05-17T11:40:00Z"/>
              </w:rPr>
            </w:pPr>
            <w:ins w:id="1021" w:author="임 종운" w:date="2022-05-17T11:40:00Z">
              <w:r>
                <w:t>INSERT INTO attendance VALUES (357, 19, 2021-09-25);</w:t>
              </w:r>
            </w:ins>
          </w:p>
          <w:p w14:paraId="4749C2FF" w14:textId="77777777" w:rsidR="00D470AE" w:rsidRDefault="00D470AE" w:rsidP="00D470AE">
            <w:pPr>
              <w:ind w:left="0" w:hanging="2"/>
              <w:rPr>
                <w:ins w:id="1022" w:author="임 종운" w:date="2022-05-17T11:40:00Z"/>
              </w:rPr>
            </w:pPr>
            <w:ins w:id="1023" w:author="임 종운" w:date="2022-05-17T11:40:00Z">
              <w:r>
                <w:t>INSERT INTO attendance VALUES (358, 20, 2021-09-25);</w:t>
              </w:r>
            </w:ins>
          </w:p>
          <w:p w14:paraId="73CA99E8" w14:textId="77777777" w:rsidR="00D470AE" w:rsidRDefault="00D470AE" w:rsidP="00D470AE">
            <w:pPr>
              <w:ind w:left="0" w:hanging="2"/>
              <w:rPr>
                <w:ins w:id="1024" w:author="임 종운" w:date="2022-05-17T11:40:00Z"/>
              </w:rPr>
            </w:pPr>
            <w:ins w:id="1025" w:author="임 종운" w:date="2022-05-17T11:40:00Z">
              <w:r>
                <w:t>INSERT INTO attendance VALUES (359, 21, 2021-09-25);</w:t>
              </w:r>
            </w:ins>
          </w:p>
          <w:p w14:paraId="3E7F615A" w14:textId="77777777" w:rsidR="00D470AE" w:rsidRDefault="00D470AE" w:rsidP="00D470AE">
            <w:pPr>
              <w:ind w:left="0" w:hanging="2"/>
              <w:rPr>
                <w:ins w:id="1026" w:author="임 종운" w:date="2022-05-17T11:40:00Z"/>
              </w:rPr>
            </w:pPr>
            <w:ins w:id="1027" w:author="임 종운" w:date="2022-05-17T11:40:00Z">
              <w:r>
                <w:t>INSERT INTO attendance VALUES (360, 22, 2021-09-25);</w:t>
              </w:r>
            </w:ins>
          </w:p>
          <w:p w14:paraId="37C68E24" w14:textId="77777777" w:rsidR="00D470AE" w:rsidRDefault="00D470AE" w:rsidP="00D470AE">
            <w:pPr>
              <w:ind w:left="0" w:hanging="2"/>
              <w:rPr>
                <w:ins w:id="1028" w:author="임 종운" w:date="2022-05-17T11:40:00Z"/>
              </w:rPr>
            </w:pPr>
            <w:ins w:id="1029" w:author="임 종운" w:date="2022-05-17T11:40:00Z">
              <w:r>
                <w:t>INSERT INTO attendance VALUES (361, 23, 2021-09-25);</w:t>
              </w:r>
            </w:ins>
          </w:p>
          <w:p w14:paraId="5747C9C0" w14:textId="77777777" w:rsidR="00D470AE" w:rsidRDefault="00D470AE" w:rsidP="00D470AE">
            <w:pPr>
              <w:ind w:left="0" w:hanging="2"/>
              <w:rPr>
                <w:ins w:id="1030" w:author="임 종운" w:date="2022-05-17T11:40:00Z"/>
              </w:rPr>
            </w:pPr>
            <w:ins w:id="1031" w:author="임 종운" w:date="2022-05-17T11:40:00Z">
              <w:r>
                <w:t>INSERT INTO attendance VALUES (362, 24, 2021-09-25);</w:t>
              </w:r>
            </w:ins>
          </w:p>
          <w:p w14:paraId="7813C04F" w14:textId="77777777" w:rsidR="00D470AE" w:rsidRDefault="00D470AE" w:rsidP="00D470AE">
            <w:pPr>
              <w:ind w:left="0" w:hanging="2"/>
              <w:rPr>
                <w:ins w:id="1032" w:author="임 종운" w:date="2022-05-17T11:40:00Z"/>
              </w:rPr>
            </w:pPr>
            <w:ins w:id="1033" w:author="임 종운" w:date="2022-05-17T11:40:00Z">
              <w:r>
                <w:t>INSERT INTO attendance VALUES (363, 25, 2021-09-25);</w:t>
              </w:r>
            </w:ins>
          </w:p>
          <w:p w14:paraId="28C596AE" w14:textId="77777777" w:rsidR="00D470AE" w:rsidRDefault="00D470AE" w:rsidP="00D470AE">
            <w:pPr>
              <w:ind w:left="0" w:hanging="2"/>
              <w:rPr>
                <w:ins w:id="1034" w:author="임 종운" w:date="2022-05-17T11:40:00Z"/>
              </w:rPr>
            </w:pPr>
            <w:ins w:id="1035" w:author="임 종운" w:date="2022-05-17T11:40:00Z">
              <w:r>
                <w:t>INSERT INTO attendance VALUES (364, 26, 2021-09-25);</w:t>
              </w:r>
            </w:ins>
          </w:p>
          <w:p w14:paraId="3F324DFA" w14:textId="77777777" w:rsidR="00D470AE" w:rsidRDefault="00D470AE" w:rsidP="00D470AE">
            <w:pPr>
              <w:ind w:left="0" w:hanging="2"/>
              <w:rPr>
                <w:ins w:id="1036" w:author="임 종운" w:date="2022-05-17T11:40:00Z"/>
              </w:rPr>
            </w:pPr>
            <w:ins w:id="1037" w:author="임 종운" w:date="2022-05-17T11:40:00Z">
              <w:r>
                <w:t>INSERT INTO attendance VALUES (365, 1, 2021-09-26);</w:t>
              </w:r>
            </w:ins>
          </w:p>
          <w:p w14:paraId="07E65594" w14:textId="77777777" w:rsidR="00D470AE" w:rsidRDefault="00D470AE" w:rsidP="00D470AE">
            <w:pPr>
              <w:ind w:left="0" w:hanging="2"/>
              <w:rPr>
                <w:ins w:id="1038" w:author="임 종운" w:date="2022-05-17T11:40:00Z"/>
              </w:rPr>
            </w:pPr>
            <w:ins w:id="1039" w:author="임 종운" w:date="2022-05-17T11:40:00Z">
              <w:r>
                <w:t>INSERT INTO attendance VALUES (366, 2, 2021-09-26);</w:t>
              </w:r>
            </w:ins>
          </w:p>
          <w:p w14:paraId="2A6DB581" w14:textId="77777777" w:rsidR="00D470AE" w:rsidRDefault="00D470AE" w:rsidP="00D470AE">
            <w:pPr>
              <w:ind w:left="0" w:hanging="2"/>
              <w:rPr>
                <w:ins w:id="1040" w:author="임 종운" w:date="2022-05-17T11:40:00Z"/>
              </w:rPr>
            </w:pPr>
            <w:ins w:id="1041" w:author="임 종운" w:date="2022-05-17T11:40:00Z">
              <w:r>
                <w:lastRenderedPageBreak/>
                <w:t>INSERT INTO attendance VALUES (367, 3, 2021-09-26);</w:t>
              </w:r>
            </w:ins>
          </w:p>
          <w:p w14:paraId="4DD8EC2E" w14:textId="77777777" w:rsidR="00D470AE" w:rsidRDefault="00D470AE" w:rsidP="00D470AE">
            <w:pPr>
              <w:ind w:left="0" w:hanging="2"/>
              <w:rPr>
                <w:ins w:id="1042" w:author="임 종운" w:date="2022-05-17T11:40:00Z"/>
              </w:rPr>
            </w:pPr>
            <w:ins w:id="1043" w:author="임 종운" w:date="2022-05-17T11:40:00Z">
              <w:r>
                <w:t>INSERT INTO attendance VALUES (368, 4, 2021-09-26);</w:t>
              </w:r>
            </w:ins>
          </w:p>
          <w:p w14:paraId="15E98425" w14:textId="77777777" w:rsidR="00D470AE" w:rsidRDefault="00D470AE" w:rsidP="00D470AE">
            <w:pPr>
              <w:ind w:left="0" w:hanging="2"/>
              <w:rPr>
                <w:ins w:id="1044" w:author="임 종운" w:date="2022-05-17T11:40:00Z"/>
              </w:rPr>
            </w:pPr>
            <w:ins w:id="1045" w:author="임 종운" w:date="2022-05-17T11:40:00Z">
              <w:r>
                <w:t>INSERT INTO attendance VALUES (369, 5, 2021-09-26);</w:t>
              </w:r>
            </w:ins>
          </w:p>
          <w:p w14:paraId="3A7F3457" w14:textId="77777777" w:rsidR="00D470AE" w:rsidRDefault="00D470AE" w:rsidP="00D470AE">
            <w:pPr>
              <w:ind w:left="0" w:hanging="2"/>
              <w:rPr>
                <w:ins w:id="1046" w:author="임 종운" w:date="2022-05-17T11:40:00Z"/>
              </w:rPr>
            </w:pPr>
            <w:ins w:id="1047" w:author="임 종운" w:date="2022-05-17T11:40:00Z">
              <w:r>
                <w:t>INSERT INTO attendance VALUES (370, 6, 2021-09-26);</w:t>
              </w:r>
            </w:ins>
          </w:p>
          <w:p w14:paraId="3D07D096" w14:textId="77777777" w:rsidR="00D470AE" w:rsidRDefault="00D470AE" w:rsidP="00D470AE">
            <w:pPr>
              <w:ind w:left="0" w:hanging="2"/>
              <w:rPr>
                <w:ins w:id="1048" w:author="임 종운" w:date="2022-05-17T11:40:00Z"/>
              </w:rPr>
            </w:pPr>
            <w:ins w:id="1049" w:author="임 종운" w:date="2022-05-17T11:40:00Z">
              <w:r>
                <w:t>INSERT INTO attendance VALUES (371, 7, 2021-09-26);</w:t>
              </w:r>
            </w:ins>
          </w:p>
          <w:p w14:paraId="6FD9E24E" w14:textId="77777777" w:rsidR="00D470AE" w:rsidRDefault="00D470AE" w:rsidP="00D470AE">
            <w:pPr>
              <w:ind w:left="0" w:hanging="2"/>
              <w:rPr>
                <w:ins w:id="1050" w:author="임 종운" w:date="2022-05-17T11:40:00Z"/>
              </w:rPr>
            </w:pPr>
            <w:ins w:id="1051" w:author="임 종운" w:date="2022-05-17T11:40:00Z">
              <w:r>
                <w:t>INSERT INTO attendance VALUES (372, 8, 2021-09-26);</w:t>
              </w:r>
            </w:ins>
          </w:p>
          <w:p w14:paraId="14CBC60C" w14:textId="77777777" w:rsidR="00D470AE" w:rsidRDefault="00D470AE" w:rsidP="00D470AE">
            <w:pPr>
              <w:ind w:left="0" w:hanging="2"/>
              <w:rPr>
                <w:ins w:id="1052" w:author="임 종운" w:date="2022-05-17T11:40:00Z"/>
              </w:rPr>
            </w:pPr>
            <w:ins w:id="1053" w:author="임 종운" w:date="2022-05-17T11:40:00Z">
              <w:r>
                <w:t>INSERT INTO attendance VALUES (373, 9, 2021-09-26);</w:t>
              </w:r>
            </w:ins>
          </w:p>
          <w:p w14:paraId="687969A3" w14:textId="77777777" w:rsidR="00D470AE" w:rsidRDefault="00D470AE" w:rsidP="00D470AE">
            <w:pPr>
              <w:ind w:left="0" w:hanging="2"/>
              <w:rPr>
                <w:ins w:id="1054" w:author="임 종운" w:date="2022-05-17T11:40:00Z"/>
              </w:rPr>
            </w:pPr>
            <w:ins w:id="1055" w:author="임 종운" w:date="2022-05-17T11:40:00Z">
              <w:r>
                <w:t>INSERT INTO attendance VALUES (374, 10, 2021-09-26);</w:t>
              </w:r>
            </w:ins>
          </w:p>
          <w:p w14:paraId="14D683A9" w14:textId="77777777" w:rsidR="00D470AE" w:rsidRDefault="00D470AE" w:rsidP="00D470AE">
            <w:pPr>
              <w:ind w:left="0" w:hanging="2"/>
              <w:rPr>
                <w:ins w:id="1056" w:author="임 종운" w:date="2022-05-17T11:40:00Z"/>
              </w:rPr>
            </w:pPr>
            <w:ins w:id="1057" w:author="임 종운" w:date="2022-05-17T11:40:00Z">
              <w:r>
                <w:t>INSERT INTO attendance VALUES (375, 11, 2021-09-26);</w:t>
              </w:r>
            </w:ins>
          </w:p>
          <w:p w14:paraId="04859E06" w14:textId="77777777" w:rsidR="00D470AE" w:rsidRDefault="00D470AE" w:rsidP="00D470AE">
            <w:pPr>
              <w:ind w:left="0" w:hanging="2"/>
              <w:rPr>
                <w:ins w:id="1058" w:author="임 종운" w:date="2022-05-17T11:40:00Z"/>
              </w:rPr>
            </w:pPr>
            <w:ins w:id="1059" w:author="임 종운" w:date="2022-05-17T11:40:00Z">
              <w:r>
                <w:t>INSERT INTO attendance VALUES (376, 12, 2021-09-26);</w:t>
              </w:r>
            </w:ins>
          </w:p>
          <w:p w14:paraId="150C056E" w14:textId="77777777" w:rsidR="00D470AE" w:rsidRDefault="00D470AE" w:rsidP="00D470AE">
            <w:pPr>
              <w:ind w:left="0" w:hanging="2"/>
              <w:rPr>
                <w:ins w:id="1060" w:author="임 종운" w:date="2022-05-17T11:40:00Z"/>
              </w:rPr>
            </w:pPr>
            <w:ins w:id="1061" w:author="임 종운" w:date="2022-05-17T11:40:00Z">
              <w:r>
                <w:t>INSERT INTO attendance VALUES (377, 13, 2021-09-26);</w:t>
              </w:r>
            </w:ins>
          </w:p>
          <w:p w14:paraId="0938F7C0" w14:textId="77777777" w:rsidR="00D470AE" w:rsidRDefault="00D470AE" w:rsidP="00D470AE">
            <w:pPr>
              <w:ind w:left="0" w:hanging="2"/>
              <w:rPr>
                <w:ins w:id="1062" w:author="임 종운" w:date="2022-05-17T11:40:00Z"/>
              </w:rPr>
            </w:pPr>
            <w:ins w:id="1063" w:author="임 종운" w:date="2022-05-17T11:40:00Z">
              <w:r>
                <w:t>INSERT INTO attendance VALUES (378, 14, 2021-09-26);</w:t>
              </w:r>
            </w:ins>
          </w:p>
          <w:p w14:paraId="6985295C" w14:textId="77777777" w:rsidR="00D470AE" w:rsidRDefault="00D470AE" w:rsidP="00D470AE">
            <w:pPr>
              <w:ind w:left="0" w:hanging="2"/>
              <w:rPr>
                <w:ins w:id="1064" w:author="임 종운" w:date="2022-05-17T11:40:00Z"/>
              </w:rPr>
            </w:pPr>
            <w:ins w:id="1065" w:author="임 종운" w:date="2022-05-17T11:40:00Z">
              <w:r>
                <w:t>INSERT INTO attendance VALUES (379, 15, 2021-09-26);</w:t>
              </w:r>
            </w:ins>
          </w:p>
          <w:p w14:paraId="3490997F" w14:textId="77777777" w:rsidR="00D470AE" w:rsidRDefault="00D470AE" w:rsidP="00D470AE">
            <w:pPr>
              <w:ind w:left="0" w:hanging="2"/>
              <w:rPr>
                <w:ins w:id="1066" w:author="임 종운" w:date="2022-05-17T11:40:00Z"/>
              </w:rPr>
            </w:pPr>
            <w:ins w:id="1067" w:author="임 종운" w:date="2022-05-17T11:40:00Z">
              <w:r>
                <w:t>INSERT INTO attendance VALUES (380, 16, 2021-09-26);</w:t>
              </w:r>
            </w:ins>
          </w:p>
          <w:p w14:paraId="2A5D6645" w14:textId="77777777" w:rsidR="00D470AE" w:rsidRDefault="00D470AE" w:rsidP="00D470AE">
            <w:pPr>
              <w:ind w:left="0" w:hanging="2"/>
              <w:rPr>
                <w:ins w:id="1068" w:author="임 종운" w:date="2022-05-17T11:40:00Z"/>
              </w:rPr>
            </w:pPr>
            <w:ins w:id="1069" w:author="임 종운" w:date="2022-05-17T11:40:00Z">
              <w:r>
                <w:t>INSERT INTO attendance VALUES (381, 17, 2021-09-26);</w:t>
              </w:r>
            </w:ins>
          </w:p>
          <w:p w14:paraId="5C292355" w14:textId="77777777" w:rsidR="00D470AE" w:rsidRDefault="00D470AE" w:rsidP="00D470AE">
            <w:pPr>
              <w:ind w:left="0" w:hanging="2"/>
              <w:rPr>
                <w:ins w:id="1070" w:author="임 종운" w:date="2022-05-17T11:40:00Z"/>
              </w:rPr>
            </w:pPr>
            <w:ins w:id="1071" w:author="임 종운" w:date="2022-05-17T11:40:00Z">
              <w:r>
                <w:t>INSERT INTO attendance VALUES (382, 18, 2021-09-26);</w:t>
              </w:r>
            </w:ins>
          </w:p>
          <w:p w14:paraId="313D4B8C" w14:textId="77777777" w:rsidR="00D470AE" w:rsidRDefault="00D470AE" w:rsidP="00D470AE">
            <w:pPr>
              <w:ind w:left="0" w:hanging="2"/>
              <w:rPr>
                <w:ins w:id="1072" w:author="임 종운" w:date="2022-05-17T11:40:00Z"/>
              </w:rPr>
            </w:pPr>
            <w:ins w:id="1073" w:author="임 종운" w:date="2022-05-17T11:40:00Z">
              <w:r>
                <w:t>INSERT INTO attendance VALUES (383, 19, 2021-09-26);</w:t>
              </w:r>
            </w:ins>
          </w:p>
          <w:p w14:paraId="17880145" w14:textId="77777777" w:rsidR="00D470AE" w:rsidRDefault="00D470AE" w:rsidP="00D470AE">
            <w:pPr>
              <w:ind w:left="0" w:hanging="2"/>
              <w:rPr>
                <w:ins w:id="1074" w:author="임 종운" w:date="2022-05-17T11:40:00Z"/>
              </w:rPr>
            </w:pPr>
            <w:ins w:id="1075" w:author="임 종운" w:date="2022-05-17T11:40:00Z">
              <w:r>
                <w:t>INSERT INTO attendance VALUES (384, 20, 2021-09-26);</w:t>
              </w:r>
            </w:ins>
          </w:p>
          <w:p w14:paraId="57A56B83" w14:textId="77777777" w:rsidR="00D470AE" w:rsidRDefault="00D470AE" w:rsidP="00D470AE">
            <w:pPr>
              <w:ind w:left="0" w:hanging="2"/>
              <w:rPr>
                <w:ins w:id="1076" w:author="임 종운" w:date="2022-05-17T11:40:00Z"/>
              </w:rPr>
            </w:pPr>
            <w:ins w:id="1077" w:author="임 종운" w:date="2022-05-17T11:40:00Z">
              <w:r>
                <w:t>INSERT INTO attendance VALUES (385, 21, 2021-09-26);</w:t>
              </w:r>
            </w:ins>
          </w:p>
          <w:p w14:paraId="001A6A51" w14:textId="77777777" w:rsidR="00D470AE" w:rsidRDefault="00D470AE" w:rsidP="00D470AE">
            <w:pPr>
              <w:ind w:left="0" w:hanging="2"/>
              <w:rPr>
                <w:ins w:id="1078" w:author="임 종운" w:date="2022-05-17T11:40:00Z"/>
              </w:rPr>
            </w:pPr>
            <w:ins w:id="1079" w:author="임 종운" w:date="2022-05-17T11:40:00Z">
              <w:r>
                <w:t>INSERT INTO attendance VALUES (386, 22, 2021-09-26);</w:t>
              </w:r>
            </w:ins>
          </w:p>
          <w:p w14:paraId="106D6438" w14:textId="77777777" w:rsidR="00D470AE" w:rsidRDefault="00D470AE" w:rsidP="00D470AE">
            <w:pPr>
              <w:ind w:left="0" w:hanging="2"/>
              <w:rPr>
                <w:ins w:id="1080" w:author="임 종운" w:date="2022-05-17T11:40:00Z"/>
              </w:rPr>
            </w:pPr>
            <w:ins w:id="1081" w:author="임 종운" w:date="2022-05-17T11:40:00Z">
              <w:r>
                <w:t>INSERT INTO attendance VALUES (387, 23, 2021-09-26);</w:t>
              </w:r>
            </w:ins>
          </w:p>
          <w:p w14:paraId="4FAA7410" w14:textId="77777777" w:rsidR="00D470AE" w:rsidRDefault="00D470AE" w:rsidP="00D470AE">
            <w:pPr>
              <w:ind w:left="0" w:hanging="2"/>
              <w:rPr>
                <w:ins w:id="1082" w:author="임 종운" w:date="2022-05-17T11:40:00Z"/>
              </w:rPr>
            </w:pPr>
            <w:ins w:id="1083" w:author="임 종운" w:date="2022-05-17T11:40:00Z">
              <w:r>
                <w:t>INSERT INTO attendance VALUES (388, 24, 2021-09-26);</w:t>
              </w:r>
            </w:ins>
          </w:p>
          <w:p w14:paraId="5933691A" w14:textId="77777777" w:rsidR="00D470AE" w:rsidRDefault="00D470AE" w:rsidP="00D470AE">
            <w:pPr>
              <w:ind w:left="0" w:hanging="2"/>
              <w:rPr>
                <w:ins w:id="1084" w:author="임 종운" w:date="2022-05-17T11:40:00Z"/>
              </w:rPr>
            </w:pPr>
            <w:ins w:id="1085" w:author="임 종운" w:date="2022-05-17T11:40:00Z">
              <w:r>
                <w:t>INSERT INTO attendance VALUES (389, 25, 2021-09-26);</w:t>
              </w:r>
            </w:ins>
          </w:p>
          <w:p w14:paraId="2453EDF4" w14:textId="77777777" w:rsidR="00D470AE" w:rsidRDefault="00D470AE" w:rsidP="00D470AE">
            <w:pPr>
              <w:ind w:left="0" w:hanging="2"/>
              <w:rPr>
                <w:ins w:id="1086" w:author="임 종운" w:date="2022-05-17T11:40:00Z"/>
              </w:rPr>
            </w:pPr>
            <w:ins w:id="1087" w:author="임 종운" w:date="2022-05-17T11:40:00Z">
              <w:r>
                <w:t>INSERT INTO attendance VALUES (390, 26, 2021-09-26);</w:t>
              </w:r>
            </w:ins>
          </w:p>
          <w:p w14:paraId="42DC6582" w14:textId="77777777" w:rsidR="00D470AE" w:rsidRDefault="00D470AE" w:rsidP="00D470AE">
            <w:pPr>
              <w:ind w:left="0" w:hanging="2"/>
              <w:rPr>
                <w:ins w:id="1088" w:author="임 종운" w:date="2022-05-17T11:40:00Z"/>
              </w:rPr>
            </w:pPr>
            <w:ins w:id="1089" w:author="임 종운" w:date="2022-05-17T11:40:00Z">
              <w:r>
                <w:t>INSERT INTO attendance VALUES (391, 1, 2021-09-27);</w:t>
              </w:r>
            </w:ins>
          </w:p>
          <w:p w14:paraId="1C2F0B17" w14:textId="77777777" w:rsidR="00D470AE" w:rsidRDefault="00D470AE" w:rsidP="00D470AE">
            <w:pPr>
              <w:ind w:left="0" w:hanging="2"/>
              <w:rPr>
                <w:ins w:id="1090" w:author="임 종운" w:date="2022-05-17T11:40:00Z"/>
              </w:rPr>
            </w:pPr>
            <w:ins w:id="1091" w:author="임 종운" w:date="2022-05-17T11:40:00Z">
              <w:r>
                <w:t>INSERT INTO attendance VALUES (392, 2, 2021-09-27);</w:t>
              </w:r>
            </w:ins>
          </w:p>
          <w:p w14:paraId="53C9232F" w14:textId="77777777" w:rsidR="00D470AE" w:rsidRDefault="00D470AE" w:rsidP="00D470AE">
            <w:pPr>
              <w:ind w:left="0" w:hanging="2"/>
              <w:rPr>
                <w:ins w:id="1092" w:author="임 종운" w:date="2022-05-17T11:40:00Z"/>
              </w:rPr>
            </w:pPr>
            <w:ins w:id="1093" w:author="임 종운" w:date="2022-05-17T11:40:00Z">
              <w:r>
                <w:t>INSERT INTO attendance VALUES (393, 3, 2021-09-27);</w:t>
              </w:r>
            </w:ins>
          </w:p>
          <w:p w14:paraId="665793E5" w14:textId="77777777" w:rsidR="00D470AE" w:rsidRDefault="00D470AE" w:rsidP="00D470AE">
            <w:pPr>
              <w:ind w:left="0" w:hanging="2"/>
              <w:rPr>
                <w:ins w:id="1094" w:author="임 종운" w:date="2022-05-17T11:40:00Z"/>
              </w:rPr>
            </w:pPr>
            <w:ins w:id="1095" w:author="임 종운" w:date="2022-05-17T11:40:00Z">
              <w:r>
                <w:lastRenderedPageBreak/>
                <w:t>INSERT INTO attendance VALUES (394, 4, 2021-09-27);</w:t>
              </w:r>
            </w:ins>
          </w:p>
          <w:p w14:paraId="48D19F84" w14:textId="77777777" w:rsidR="00D470AE" w:rsidRDefault="00D470AE" w:rsidP="00D470AE">
            <w:pPr>
              <w:ind w:left="0" w:hanging="2"/>
              <w:rPr>
                <w:ins w:id="1096" w:author="임 종운" w:date="2022-05-17T11:40:00Z"/>
              </w:rPr>
            </w:pPr>
            <w:ins w:id="1097" w:author="임 종운" w:date="2022-05-17T11:40:00Z">
              <w:r>
                <w:t>INSERT INTO attendance VALUES (395, 5, 2021-09-27);</w:t>
              </w:r>
            </w:ins>
          </w:p>
          <w:p w14:paraId="2CE1774D" w14:textId="77777777" w:rsidR="00D470AE" w:rsidRDefault="00D470AE" w:rsidP="00D470AE">
            <w:pPr>
              <w:ind w:left="0" w:hanging="2"/>
              <w:rPr>
                <w:ins w:id="1098" w:author="임 종운" w:date="2022-05-17T11:40:00Z"/>
              </w:rPr>
            </w:pPr>
            <w:ins w:id="1099" w:author="임 종운" w:date="2022-05-17T11:40:00Z">
              <w:r>
                <w:t>INSERT INTO attendance VALUES (396, 6, 2021-09-27);</w:t>
              </w:r>
            </w:ins>
          </w:p>
          <w:p w14:paraId="60AA9179" w14:textId="77777777" w:rsidR="00D470AE" w:rsidRDefault="00D470AE" w:rsidP="00D470AE">
            <w:pPr>
              <w:ind w:left="0" w:hanging="2"/>
              <w:rPr>
                <w:ins w:id="1100" w:author="임 종운" w:date="2022-05-17T11:40:00Z"/>
              </w:rPr>
            </w:pPr>
            <w:ins w:id="1101" w:author="임 종운" w:date="2022-05-17T11:40:00Z">
              <w:r>
                <w:t>INSERT INTO attendance VALUES (397, 7, 2021-09-27);</w:t>
              </w:r>
            </w:ins>
          </w:p>
          <w:p w14:paraId="0A9BBA42" w14:textId="77777777" w:rsidR="00D470AE" w:rsidRDefault="00D470AE" w:rsidP="00D470AE">
            <w:pPr>
              <w:ind w:left="0" w:hanging="2"/>
              <w:rPr>
                <w:ins w:id="1102" w:author="임 종운" w:date="2022-05-17T11:40:00Z"/>
              </w:rPr>
            </w:pPr>
            <w:ins w:id="1103" w:author="임 종운" w:date="2022-05-17T11:40:00Z">
              <w:r>
                <w:t>INSERT INTO attendance VALUES (398, 8, 2021-09-27);</w:t>
              </w:r>
            </w:ins>
          </w:p>
          <w:p w14:paraId="13452DA7" w14:textId="77777777" w:rsidR="00D470AE" w:rsidRDefault="00D470AE" w:rsidP="00D470AE">
            <w:pPr>
              <w:ind w:left="0" w:hanging="2"/>
              <w:rPr>
                <w:ins w:id="1104" w:author="임 종운" w:date="2022-05-17T11:40:00Z"/>
              </w:rPr>
            </w:pPr>
            <w:ins w:id="1105" w:author="임 종운" w:date="2022-05-17T11:40:00Z">
              <w:r>
                <w:t>INSERT INTO attendance VALUES (399, 9, 2021-09-27);</w:t>
              </w:r>
            </w:ins>
          </w:p>
          <w:p w14:paraId="5FF51192" w14:textId="77777777" w:rsidR="00D470AE" w:rsidRDefault="00D470AE" w:rsidP="00D470AE">
            <w:pPr>
              <w:ind w:left="0" w:hanging="2"/>
              <w:rPr>
                <w:ins w:id="1106" w:author="임 종운" w:date="2022-05-17T11:40:00Z"/>
              </w:rPr>
            </w:pPr>
            <w:ins w:id="1107" w:author="임 종운" w:date="2022-05-17T11:40:00Z">
              <w:r>
                <w:t>INSERT INTO attendance VALUES (400, 10, 2021-09-27);</w:t>
              </w:r>
            </w:ins>
          </w:p>
          <w:p w14:paraId="57AFE6D4" w14:textId="77777777" w:rsidR="00D470AE" w:rsidRDefault="00D470AE" w:rsidP="00D470AE">
            <w:pPr>
              <w:ind w:left="0" w:hanging="2"/>
              <w:rPr>
                <w:ins w:id="1108" w:author="임 종운" w:date="2022-05-17T11:40:00Z"/>
              </w:rPr>
            </w:pPr>
            <w:ins w:id="1109" w:author="임 종운" w:date="2022-05-17T11:40:00Z">
              <w:r>
                <w:t>INSERT INTO attendance VALUES (401, 11, 2021-09-27);</w:t>
              </w:r>
            </w:ins>
          </w:p>
          <w:p w14:paraId="12373639" w14:textId="77777777" w:rsidR="00D470AE" w:rsidRDefault="00D470AE" w:rsidP="00D470AE">
            <w:pPr>
              <w:ind w:left="0" w:hanging="2"/>
              <w:rPr>
                <w:ins w:id="1110" w:author="임 종운" w:date="2022-05-17T11:40:00Z"/>
              </w:rPr>
            </w:pPr>
            <w:ins w:id="1111" w:author="임 종운" w:date="2022-05-17T11:40:00Z">
              <w:r>
                <w:t>INSERT INTO attendance VALUES (402, 12, 2021-09-27);</w:t>
              </w:r>
            </w:ins>
          </w:p>
          <w:p w14:paraId="6B27EF10" w14:textId="77777777" w:rsidR="00D470AE" w:rsidRDefault="00D470AE" w:rsidP="00D470AE">
            <w:pPr>
              <w:ind w:left="0" w:hanging="2"/>
              <w:rPr>
                <w:ins w:id="1112" w:author="임 종운" w:date="2022-05-17T11:40:00Z"/>
              </w:rPr>
            </w:pPr>
            <w:ins w:id="1113" w:author="임 종운" w:date="2022-05-17T11:40:00Z">
              <w:r>
                <w:t>INSERT INTO attendance VALUES (403, 13, 2021-09-27);</w:t>
              </w:r>
            </w:ins>
          </w:p>
          <w:p w14:paraId="760B2827" w14:textId="77777777" w:rsidR="00D470AE" w:rsidRDefault="00D470AE" w:rsidP="00D470AE">
            <w:pPr>
              <w:ind w:left="0" w:hanging="2"/>
              <w:rPr>
                <w:ins w:id="1114" w:author="임 종운" w:date="2022-05-17T11:40:00Z"/>
              </w:rPr>
            </w:pPr>
            <w:ins w:id="1115" w:author="임 종운" w:date="2022-05-17T11:40:00Z">
              <w:r>
                <w:t>INSERT INTO attendance VALUES (404, 14, 2021-09-27);</w:t>
              </w:r>
            </w:ins>
          </w:p>
          <w:p w14:paraId="25105D60" w14:textId="77777777" w:rsidR="00D470AE" w:rsidRDefault="00D470AE" w:rsidP="00D470AE">
            <w:pPr>
              <w:ind w:left="0" w:hanging="2"/>
              <w:rPr>
                <w:ins w:id="1116" w:author="임 종운" w:date="2022-05-17T11:40:00Z"/>
              </w:rPr>
            </w:pPr>
            <w:ins w:id="1117" w:author="임 종운" w:date="2022-05-17T11:40:00Z">
              <w:r>
                <w:t>INSERT INTO attendance VALUES (405, 15, 2021-09-27);</w:t>
              </w:r>
            </w:ins>
          </w:p>
          <w:p w14:paraId="7FDAF36E" w14:textId="77777777" w:rsidR="00D470AE" w:rsidRDefault="00D470AE" w:rsidP="00D470AE">
            <w:pPr>
              <w:ind w:left="0" w:hanging="2"/>
              <w:rPr>
                <w:ins w:id="1118" w:author="임 종운" w:date="2022-05-17T11:40:00Z"/>
              </w:rPr>
            </w:pPr>
            <w:ins w:id="1119" w:author="임 종운" w:date="2022-05-17T11:40:00Z">
              <w:r>
                <w:t>INSERT INTO attendance VALUES (406, 16, 2021-09-27);</w:t>
              </w:r>
            </w:ins>
          </w:p>
          <w:p w14:paraId="0DB9AEB6" w14:textId="77777777" w:rsidR="00D470AE" w:rsidRDefault="00D470AE" w:rsidP="00D470AE">
            <w:pPr>
              <w:ind w:left="0" w:hanging="2"/>
              <w:rPr>
                <w:ins w:id="1120" w:author="임 종운" w:date="2022-05-17T11:40:00Z"/>
              </w:rPr>
            </w:pPr>
            <w:ins w:id="1121" w:author="임 종운" w:date="2022-05-17T11:40:00Z">
              <w:r>
                <w:t>INSERT INTO attendance VALUES (407, 17, 2021-09-27);</w:t>
              </w:r>
            </w:ins>
          </w:p>
          <w:p w14:paraId="27703763" w14:textId="77777777" w:rsidR="00D470AE" w:rsidRDefault="00D470AE" w:rsidP="00D470AE">
            <w:pPr>
              <w:ind w:left="0" w:hanging="2"/>
              <w:rPr>
                <w:ins w:id="1122" w:author="임 종운" w:date="2022-05-17T11:40:00Z"/>
              </w:rPr>
            </w:pPr>
            <w:ins w:id="1123" w:author="임 종운" w:date="2022-05-17T11:40:00Z">
              <w:r>
                <w:t>INSERT INTO attendance VALUES (408, 18, 2021-09-27);</w:t>
              </w:r>
            </w:ins>
          </w:p>
          <w:p w14:paraId="17099E72" w14:textId="77777777" w:rsidR="00D470AE" w:rsidRDefault="00D470AE" w:rsidP="00D470AE">
            <w:pPr>
              <w:ind w:left="0" w:hanging="2"/>
              <w:rPr>
                <w:ins w:id="1124" w:author="임 종운" w:date="2022-05-17T11:40:00Z"/>
              </w:rPr>
            </w:pPr>
            <w:ins w:id="1125" w:author="임 종운" w:date="2022-05-17T11:40:00Z">
              <w:r>
                <w:t>INSERT INTO attendance VALUES (409, 19, 2021-09-27);</w:t>
              </w:r>
            </w:ins>
          </w:p>
          <w:p w14:paraId="671027D8" w14:textId="77777777" w:rsidR="00D470AE" w:rsidRDefault="00D470AE" w:rsidP="00D470AE">
            <w:pPr>
              <w:ind w:left="0" w:hanging="2"/>
              <w:rPr>
                <w:ins w:id="1126" w:author="임 종운" w:date="2022-05-17T11:40:00Z"/>
              </w:rPr>
            </w:pPr>
            <w:ins w:id="1127" w:author="임 종운" w:date="2022-05-17T11:40:00Z">
              <w:r>
                <w:t>INSERT INTO attendance VALUES (410, 20, 2021-09-27);</w:t>
              </w:r>
            </w:ins>
          </w:p>
          <w:p w14:paraId="71D57EA7" w14:textId="77777777" w:rsidR="00D470AE" w:rsidRDefault="00D470AE" w:rsidP="00D470AE">
            <w:pPr>
              <w:ind w:left="0" w:hanging="2"/>
              <w:rPr>
                <w:ins w:id="1128" w:author="임 종운" w:date="2022-05-17T11:40:00Z"/>
              </w:rPr>
            </w:pPr>
            <w:ins w:id="1129" w:author="임 종운" w:date="2022-05-17T11:40:00Z">
              <w:r>
                <w:t>INSERT INTO attendance VALUES (411, 21, 2021-09-27);</w:t>
              </w:r>
            </w:ins>
          </w:p>
          <w:p w14:paraId="2668D02B" w14:textId="77777777" w:rsidR="00D470AE" w:rsidRDefault="00D470AE" w:rsidP="00D470AE">
            <w:pPr>
              <w:ind w:left="0" w:hanging="2"/>
              <w:rPr>
                <w:ins w:id="1130" w:author="임 종운" w:date="2022-05-17T11:40:00Z"/>
              </w:rPr>
            </w:pPr>
            <w:ins w:id="1131" w:author="임 종운" w:date="2022-05-17T11:40:00Z">
              <w:r>
                <w:t>INSERT INTO attendance VALUES (412, 22, 2021-09-27);</w:t>
              </w:r>
            </w:ins>
          </w:p>
          <w:p w14:paraId="1E06D312" w14:textId="77777777" w:rsidR="00D470AE" w:rsidRDefault="00D470AE" w:rsidP="00D470AE">
            <w:pPr>
              <w:ind w:left="0" w:hanging="2"/>
              <w:rPr>
                <w:ins w:id="1132" w:author="임 종운" w:date="2022-05-17T11:40:00Z"/>
              </w:rPr>
            </w:pPr>
            <w:ins w:id="1133" w:author="임 종운" w:date="2022-05-17T11:40:00Z">
              <w:r>
                <w:t>INSERT INTO attendance VALUES (413, 23, 2021-09-27);</w:t>
              </w:r>
            </w:ins>
          </w:p>
          <w:p w14:paraId="06DC1E07" w14:textId="77777777" w:rsidR="00D470AE" w:rsidRDefault="00D470AE" w:rsidP="00D470AE">
            <w:pPr>
              <w:ind w:left="0" w:hanging="2"/>
              <w:rPr>
                <w:ins w:id="1134" w:author="임 종운" w:date="2022-05-17T11:40:00Z"/>
              </w:rPr>
            </w:pPr>
            <w:ins w:id="1135" w:author="임 종운" w:date="2022-05-17T11:40:00Z">
              <w:r>
                <w:t>INSERT INTO attendance VALUES (414, 24, 2021-09-27);</w:t>
              </w:r>
            </w:ins>
          </w:p>
          <w:p w14:paraId="4578A6C5" w14:textId="77777777" w:rsidR="00D470AE" w:rsidRDefault="00D470AE" w:rsidP="00D470AE">
            <w:pPr>
              <w:ind w:left="0" w:hanging="2"/>
              <w:rPr>
                <w:ins w:id="1136" w:author="임 종운" w:date="2022-05-17T11:40:00Z"/>
              </w:rPr>
            </w:pPr>
            <w:ins w:id="1137" w:author="임 종운" w:date="2022-05-17T11:40:00Z">
              <w:r>
                <w:t>INSERT INTO attendance VALUES (415, 25, 2021-09-27);</w:t>
              </w:r>
            </w:ins>
          </w:p>
          <w:p w14:paraId="40A29E32" w14:textId="77777777" w:rsidR="00D470AE" w:rsidRDefault="00D470AE" w:rsidP="00D470AE">
            <w:pPr>
              <w:ind w:left="0" w:hanging="2"/>
              <w:rPr>
                <w:ins w:id="1138" w:author="임 종운" w:date="2022-05-17T11:40:00Z"/>
              </w:rPr>
            </w:pPr>
            <w:ins w:id="1139" w:author="임 종운" w:date="2022-05-17T11:40:00Z">
              <w:r>
                <w:t>INSERT INTO attendance VALUES (416, 26, 2021-09-27);</w:t>
              </w:r>
            </w:ins>
          </w:p>
          <w:p w14:paraId="399BBAB5" w14:textId="77777777" w:rsidR="00D470AE" w:rsidRDefault="00D470AE" w:rsidP="00D470AE">
            <w:pPr>
              <w:ind w:left="0" w:hanging="2"/>
              <w:rPr>
                <w:ins w:id="1140" w:author="임 종운" w:date="2022-05-17T11:40:00Z"/>
              </w:rPr>
            </w:pPr>
            <w:ins w:id="1141" w:author="임 종운" w:date="2022-05-17T11:40:00Z">
              <w:r>
                <w:t>INSERT INTO attendance VALUES (417, 1, 2021-09-28);</w:t>
              </w:r>
            </w:ins>
          </w:p>
          <w:p w14:paraId="265683BA" w14:textId="77777777" w:rsidR="00D470AE" w:rsidRDefault="00D470AE" w:rsidP="00D470AE">
            <w:pPr>
              <w:ind w:left="0" w:hanging="2"/>
              <w:rPr>
                <w:ins w:id="1142" w:author="임 종운" w:date="2022-05-17T11:40:00Z"/>
              </w:rPr>
            </w:pPr>
            <w:ins w:id="1143" w:author="임 종운" w:date="2022-05-17T11:40:00Z">
              <w:r>
                <w:t>INSERT INTO attendance VALUES (418, 2, 2021-09-28);</w:t>
              </w:r>
            </w:ins>
          </w:p>
          <w:p w14:paraId="60084578" w14:textId="77777777" w:rsidR="00D470AE" w:rsidRDefault="00D470AE" w:rsidP="00D470AE">
            <w:pPr>
              <w:ind w:left="0" w:hanging="2"/>
              <w:rPr>
                <w:ins w:id="1144" w:author="임 종운" w:date="2022-05-17T11:40:00Z"/>
              </w:rPr>
            </w:pPr>
            <w:ins w:id="1145" w:author="임 종운" w:date="2022-05-17T11:40:00Z">
              <w:r>
                <w:t>INSERT INTO attendance VALUES (419, 3, 2021-09-28);</w:t>
              </w:r>
            </w:ins>
          </w:p>
          <w:p w14:paraId="385DF0B3" w14:textId="77777777" w:rsidR="00D470AE" w:rsidRDefault="00D470AE" w:rsidP="00D470AE">
            <w:pPr>
              <w:ind w:left="0" w:hanging="2"/>
              <w:rPr>
                <w:ins w:id="1146" w:author="임 종운" w:date="2022-05-17T11:40:00Z"/>
              </w:rPr>
            </w:pPr>
            <w:ins w:id="1147" w:author="임 종운" w:date="2022-05-17T11:40:00Z">
              <w:r>
                <w:t>INSERT INTO attendance VALUES (420, 4, 2021-09-28);</w:t>
              </w:r>
            </w:ins>
          </w:p>
          <w:p w14:paraId="06E7D048" w14:textId="77777777" w:rsidR="00D470AE" w:rsidRDefault="00D470AE" w:rsidP="00D470AE">
            <w:pPr>
              <w:ind w:left="0" w:hanging="2"/>
              <w:rPr>
                <w:ins w:id="1148" w:author="임 종운" w:date="2022-05-17T11:40:00Z"/>
              </w:rPr>
            </w:pPr>
            <w:ins w:id="1149" w:author="임 종운" w:date="2022-05-17T11:40:00Z">
              <w:r>
                <w:lastRenderedPageBreak/>
                <w:t>INSERT INTO attendance VALUES (421, 5, 2021-09-28);</w:t>
              </w:r>
            </w:ins>
          </w:p>
          <w:p w14:paraId="062E180D" w14:textId="77777777" w:rsidR="00D470AE" w:rsidRDefault="00D470AE" w:rsidP="00D470AE">
            <w:pPr>
              <w:ind w:left="0" w:hanging="2"/>
              <w:rPr>
                <w:ins w:id="1150" w:author="임 종운" w:date="2022-05-17T11:40:00Z"/>
              </w:rPr>
            </w:pPr>
            <w:ins w:id="1151" w:author="임 종운" w:date="2022-05-17T11:40:00Z">
              <w:r>
                <w:t>INSERT INTO attendance VALUES (422, 6, 2021-09-28);</w:t>
              </w:r>
            </w:ins>
          </w:p>
          <w:p w14:paraId="315D5F8C" w14:textId="77777777" w:rsidR="00D470AE" w:rsidRDefault="00D470AE" w:rsidP="00D470AE">
            <w:pPr>
              <w:ind w:left="0" w:hanging="2"/>
              <w:rPr>
                <w:ins w:id="1152" w:author="임 종운" w:date="2022-05-17T11:40:00Z"/>
              </w:rPr>
            </w:pPr>
            <w:ins w:id="1153" w:author="임 종운" w:date="2022-05-17T11:40:00Z">
              <w:r>
                <w:t>INSERT INTO attendance VALUES (423, 7, 2021-09-28);</w:t>
              </w:r>
            </w:ins>
          </w:p>
          <w:p w14:paraId="662759DF" w14:textId="77777777" w:rsidR="00D470AE" w:rsidRDefault="00D470AE" w:rsidP="00D470AE">
            <w:pPr>
              <w:ind w:left="0" w:hanging="2"/>
              <w:rPr>
                <w:ins w:id="1154" w:author="임 종운" w:date="2022-05-17T11:40:00Z"/>
              </w:rPr>
            </w:pPr>
            <w:ins w:id="1155" w:author="임 종운" w:date="2022-05-17T11:40:00Z">
              <w:r>
                <w:t>INSERT INTO attendance VALUES (424, 8, 2021-09-28);</w:t>
              </w:r>
            </w:ins>
          </w:p>
          <w:p w14:paraId="0EAF9BF4" w14:textId="77777777" w:rsidR="00D470AE" w:rsidRDefault="00D470AE" w:rsidP="00D470AE">
            <w:pPr>
              <w:ind w:left="0" w:hanging="2"/>
              <w:rPr>
                <w:ins w:id="1156" w:author="임 종운" w:date="2022-05-17T11:40:00Z"/>
              </w:rPr>
            </w:pPr>
            <w:ins w:id="1157" w:author="임 종운" w:date="2022-05-17T11:40:00Z">
              <w:r>
                <w:t>INSERT INTO attendance VALUES (425, 9, 2021-09-28);</w:t>
              </w:r>
            </w:ins>
          </w:p>
          <w:p w14:paraId="01FE8E40" w14:textId="77777777" w:rsidR="00D470AE" w:rsidRDefault="00D470AE" w:rsidP="00D470AE">
            <w:pPr>
              <w:ind w:left="0" w:hanging="2"/>
              <w:rPr>
                <w:ins w:id="1158" w:author="임 종운" w:date="2022-05-17T11:40:00Z"/>
              </w:rPr>
            </w:pPr>
            <w:ins w:id="1159" w:author="임 종운" w:date="2022-05-17T11:40:00Z">
              <w:r>
                <w:t>INSERT INTO attendance VALUES (426, 10, 2021-09-28);</w:t>
              </w:r>
            </w:ins>
          </w:p>
          <w:p w14:paraId="1DA3DFFB" w14:textId="77777777" w:rsidR="00D470AE" w:rsidRDefault="00D470AE" w:rsidP="00D470AE">
            <w:pPr>
              <w:ind w:left="0" w:hanging="2"/>
              <w:rPr>
                <w:ins w:id="1160" w:author="임 종운" w:date="2022-05-17T11:40:00Z"/>
              </w:rPr>
            </w:pPr>
            <w:ins w:id="1161" w:author="임 종운" w:date="2022-05-17T11:40:00Z">
              <w:r>
                <w:t>INSERT INTO attendance VALUES (427, 11, 2021-09-28);</w:t>
              </w:r>
            </w:ins>
          </w:p>
          <w:p w14:paraId="32D4528A" w14:textId="77777777" w:rsidR="00D470AE" w:rsidRDefault="00D470AE" w:rsidP="00D470AE">
            <w:pPr>
              <w:ind w:left="0" w:hanging="2"/>
              <w:rPr>
                <w:ins w:id="1162" w:author="임 종운" w:date="2022-05-17T11:40:00Z"/>
              </w:rPr>
            </w:pPr>
            <w:ins w:id="1163" w:author="임 종운" w:date="2022-05-17T11:40:00Z">
              <w:r>
                <w:t>INSERT INTO attendance VALUES (428, 12, 2021-09-28);</w:t>
              </w:r>
            </w:ins>
          </w:p>
          <w:p w14:paraId="166F4503" w14:textId="77777777" w:rsidR="00D470AE" w:rsidRDefault="00D470AE" w:rsidP="00D470AE">
            <w:pPr>
              <w:ind w:left="0" w:hanging="2"/>
              <w:rPr>
                <w:ins w:id="1164" w:author="임 종운" w:date="2022-05-17T11:40:00Z"/>
              </w:rPr>
            </w:pPr>
            <w:ins w:id="1165" w:author="임 종운" w:date="2022-05-17T11:40:00Z">
              <w:r>
                <w:t>INSERT INTO attendance VALUES (429, 13, 2021-09-28);</w:t>
              </w:r>
            </w:ins>
          </w:p>
          <w:p w14:paraId="45B74581" w14:textId="77777777" w:rsidR="00D470AE" w:rsidRDefault="00D470AE" w:rsidP="00D470AE">
            <w:pPr>
              <w:ind w:left="0" w:hanging="2"/>
              <w:rPr>
                <w:ins w:id="1166" w:author="임 종운" w:date="2022-05-17T11:40:00Z"/>
              </w:rPr>
            </w:pPr>
            <w:ins w:id="1167" w:author="임 종운" w:date="2022-05-17T11:40:00Z">
              <w:r>
                <w:t>INSERT INTO attendance VALUES (430, 14, 2021-09-28);</w:t>
              </w:r>
            </w:ins>
          </w:p>
          <w:p w14:paraId="22F22F4C" w14:textId="77777777" w:rsidR="00D470AE" w:rsidRDefault="00D470AE" w:rsidP="00D470AE">
            <w:pPr>
              <w:ind w:left="0" w:hanging="2"/>
              <w:rPr>
                <w:ins w:id="1168" w:author="임 종운" w:date="2022-05-17T11:40:00Z"/>
              </w:rPr>
            </w:pPr>
            <w:ins w:id="1169" w:author="임 종운" w:date="2022-05-17T11:40:00Z">
              <w:r>
                <w:t>INSERT INTO attendance VALUES (431, 15, 2021-09-28);</w:t>
              </w:r>
            </w:ins>
          </w:p>
          <w:p w14:paraId="400D2A63" w14:textId="77777777" w:rsidR="00D470AE" w:rsidRDefault="00D470AE" w:rsidP="00D470AE">
            <w:pPr>
              <w:ind w:left="0" w:hanging="2"/>
              <w:rPr>
                <w:ins w:id="1170" w:author="임 종운" w:date="2022-05-17T11:40:00Z"/>
              </w:rPr>
            </w:pPr>
            <w:ins w:id="1171" w:author="임 종운" w:date="2022-05-17T11:40:00Z">
              <w:r>
                <w:t>INSERT INTO attendance VALUES (432, 16, 2021-09-28);</w:t>
              </w:r>
            </w:ins>
          </w:p>
          <w:p w14:paraId="541FDF25" w14:textId="77777777" w:rsidR="00D470AE" w:rsidRDefault="00D470AE" w:rsidP="00D470AE">
            <w:pPr>
              <w:ind w:left="0" w:hanging="2"/>
              <w:rPr>
                <w:ins w:id="1172" w:author="임 종운" w:date="2022-05-17T11:40:00Z"/>
              </w:rPr>
            </w:pPr>
            <w:ins w:id="1173" w:author="임 종운" w:date="2022-05-17T11:40:00Z">
              <w:r>
                <w:t>INSERT INTO attendance VALUES (433, 17, 2021-09-28);</w:t>
              </w:r>
            </w:ins>
          </w:p>
          <w:p w14:paraId="65C07DB5" w14:textId="77777777" w:rsidR="00D470AE" w:rsidRDefault="00D470AE" w:rsidP="00D470AE">
            <w:pPr>
              <w:ind w:left="0" w:hanging="2"/>
              <w:rPr>
                <w:ins w:id="1174" w:author="임 종운" w:date="2022-05-17T11:40:00Z"/>
              </w:rPr>
            </w:pPr>
            <w:ins w:id="1175" w:author="임 종운" w:date="2022-05-17T11:40:00Z">
              <w:r>
                <w:t>INSERT INTO attendance VALUES (434, 18, 2021-09-28);</w:t>
              </w:r>
            </w:ins>
          </w:p>
          <w:p w14:paraId="24A37ED8" w14:textId="77777777" w:rsidR="00D470AE" w:rsidRDefault="00D470AE" w:rsidP="00D470AE">
            <w:pPr>
              <w:ind w:left="0" w:hanging="2"/>
              <w:rPr>
                <w:ins w:id="1176" w:author="임 종운" w:date="2022-05-17T11:40:00Z"/>
              </w:rPr>
            </w:pPr>
            <w:ins w:id="1177" w:author="임 종운" w:date="2022-05-17T11:40:00Z">
              <w:r>
                <w:t>INSERT INTO attendance VALUES (435, 19, 2021-09-28);</w:t>
              </w:r>
            </w:ins>
          </w:p>
          <w:p w14:paraId="2F45E223" w14:textId="77777777" w:rsidR="00D470AE" w:rsidRDefault="00D470AE" w:rsidP="00D470AE">
            <w:pPr>
              <w:ind w:left="0" w:hanging="2"/>
              <w:rPr>
                <w:ins w:id="1178" w:author="임 종운" w:date="2022-05-17T11:40:00Z"/>
              </w:rPr>
            </w:pPr>
            <w:ins w:id="1179" w:author="임 종운" w:date="2022-05-17T11:40:00Z">
              <w:r>
                <w:t>INSERT INTO attendance VALUES (436, 20, 2021-09-28);</w:t>
              </w:r>
            </w:ins>
          </w:p>
          <w:p w14:paraId="27011F00" w14:textId="77777777" w:rsidR="00D470AE" w:rsidRDefault="00D470AE" w:rsidP="00D470AE">
            <w:pPr>
              <w:ind w:left="0" w:hanging="2"/>
              <w:rPr>
                <w:ins w:id="1180" w:author="임 종운" w:date="2022-05-17T11:40:00Z"/>
              </w:rPr>
            </w:pPr>
            <w:ins w:id="1181" w:author="임 종운" w:date="2022-05-17T11:40:00Z">
              <w:r>
                <w:t>INSERT INTO attendance VALUES (437, 21, 2021-09-28);</w:t>
              </w:r>
            </w:ins>
          </w:p>
          <w:p w14:paraId="710F0502" w14:textId="77777777" w:rsidR="00D470AE" w:rsidRDefault="00D470AE" w:rsidP="00D470AE">
            <w:pPr>
              <w:ind w:left="0" w:hanging="2"/>
              <w:rPr>
                <w:ins w:id="1182" w:author="임 종운" w:date="2022-05-17T11:40:00Z"/>
              </w:rPr>
            </w:pPr>
            <w:ins w:id="1183" w:author="임 종운" w:date="2022-05-17T11:40:00Z">
              <w:r>
                <w:t>INSERT INTO attendance VALUES (438, 22, 2021-09-28);</w:t>
              </w:r>
            </w:ins>
          </w:p>
          <w:p w14:paraId="68401EE7" w14:textId="77777777" w:rsidR="00D470AE" w:rsidRDefault="00D470AE" w:rsidP="00D470AE">
            <w:pPr>
              <w:ind w:left="0" w:hanging="2"/>
              <w:rPr>
                <w:ins w:id="1184" w:author="임 종운" w:date="2022-05-17T11:40:00Z"/>
              </w:rPr>
            </w:pPr>
            <w:ins w:id="1185" w:author="임 종운" w:date="2022-05-17T11:40:00Z">
              <w:r>
                <w:t>INSERT INTO attendance VALUES (439, 23, 2021-09-28);</w:t>
              </w:r>
            </w:ins>
          </w:p>
          <w:p w14:paraId="7EEE6373" w14:textId="77777777" w:rsidR="00D470AE" w:rsidRDefault="00D470AE" w:rsidP="00D470AE">
            <w:pPr>
              <w:ind w:left="0" w:hanging="2"/>
              <w:rPr>
                <w:ins w:id="1186" w:author="임 종운" w:date="2022-05-17T11:40:00Z"/>
              </w:rPr>
            </w:pPr>
            <w:ins w:id="1187" w:author="임 종운" w:date="2022-05-17T11:40:00Z">
              <w:r>
                <w:t>INSERT INTO attendance VALUES (440, 24, 2021-09-28);</w:t>
              </w:r>
            </w:ins>
          </w:p>
          <w:p w14:paraId="1A6A2353" w14:textId="77777777" w:rsidR="00D470AE" w:rsidRDefault="00D470AE" w:rsidP="00D470AE">
            <w:pPr>
              <w:ind w:left="0" w:hanging="2"/>
              <w:rPr>
                <w:ins w:id="1188" w:author="임 종운" w:date="2022-05-17T11:40:00Z"/>
              </w:rPr>
            </w:pPr>
            <w:ins w:id="1189" w:author="임 종운" w:date="2022-05-17T11:40:00Z">
              <w:r>
                <w:t>INSERT INTO attendance VALUES (441, 25, 2021-09-28);</w:t>
              </w:r>
            </w:ins>
          </w:p>
          <w:p w14:paraId="74D9D408" w14:textId="77777777" w:rsidR="00D470AE" w:rsidRDefault="00D470AE" w:rsidP="00D470AE">
            <w:pPr>
              <w:ind w:left="0" w:hanging="2"/>
              <w:rPr>
                <w:ins w:id="1190" w:author="임 종운" w:date="2022-05-17T11:40:00Z"/>
              </w:rPr>
            </w:pPr>
            <w:ins w:id="1191" w:author="임 종운" w:date="2022-05-17T11:40:00Z">
              <w:r>
                <w:t>INSERT INTO attendance VALUES (442, 26, 2021-09-28);</w:t>
              </w:r>
            </w:ins>
          </w:p>
          <w:p w14:paraId="63A82F8A" w14:textId="77777777" w:rsidR="00D470AE" w:rsidRDefault="00D470AE" w:rsidP="00D470AE">
            <w:pPr>
              <w:ind w:left="0" w:hanging="2"/>
              <w:rPr>
                <w:ins w:id="1192" w:author="임 종운" w:date="2022-05-17T11:40:00Z"/>
              </w:rPr>
            </w:pPr>
            <w:ins w:id="1193" w:author="임 종운" w:date="2022-05-17T11:40:00Z">
              <w:r>
                <w:t>INSERT INTO attendance VALUES (443, 1, 2021-09-29);</w:t>
              </w:r>
            </w:ins>
          </w:p>
          <w:p w14:paraId="4634AC0E" w14:textId="77777777" w:rsidR="00D470AE" w:rsidRDefault="00D470AE" w:rsidP="00D470AE">
            <w:pPr>
              <w:ind w:left="0" w:hanging="2"/>
              <w:rPr>
                <w:ins w:id="1194" w:author="임 종운" w:date="2022-05-17T11:40:00Z"/>
              </w:rPr>
            </w:pPr>
            <w:ins w:id="1195" w:author="임 종운" w:date="2022-05-17T11:40:00Z">
              <w:r>
                <w:t>INSERT INTO attendance VALUES (444, 2, 2021-09-29);</w:t>
              </w:r>
            </w:ins>
          </w:p>
          <w:p w14:paraId="6DB976A4" w14:textId="77777777" w:rsidR="00D470AE" w:rsidRDefault="00D470AE" w:rsidP="00D470AE">
            <w:pPr>
              <w:ind w:left="0" w:hanging="2"/>
              <w:rPr>
                <w:ins w:id="1196" w:author="임 종운" w:date="2022-05-17T11:40:00Z"/>
              </w:rPr>
            </w:pPr>
            <w:ins w:id="1197" w:author="임 종운" w:date="2022-05-17T11:40:00Z">
              <w:r>
                <w:t>INSERT INTO attendance VALUES (445, 3, 2021-09-29);</w:t>
              </w:r>
            </w:ins>
          </w:p>
          <w:p w14:paraId="7F095E72" w14:textId="77777777" w:rsidR="00D470AE" w:rsidRDefault="00D470AE" w:rsidP="00D470AE">
            <w:pPr>
              <w:ind w:left="0" w:hanging="2"/>
              <w:rPr>
                <w:ins w:id="1198" w:author="임 종운" w:date="2022-05-17T11:40:00Z"/>
              </w:rPr>
            </w:pPr>
            <w:ins w:id="1199" w:author="임 종운" w:date="2022-05-17T11:40:00Z">
              <w:r>
                <w:t>INSERT INTO attendance VALUES (446, 4, 2021-09-29);</w:t>
              </w:r>
            </w:ins>
          </w:p>
          <w:p w14:paraId="257938C5" w14:textId="77777777" w:rsidR="00D470AE" w:rsidRDefault="00D470AE" w:rsidP="00D470AE">
            <w:pPr>
              <w:ind w:left="0" w:hanging="2"/>
              <w:rPr>
                <w:ins w:id="1200" w:author="임 종운" w:date="2022-05-17T11:40:00Z"/>
              </w:rPr>
            </w:pPr>
            <w:ins w:id="1201" w:author="임 종운" w:date="2022-05-17T11:40:00Z">
              <w:r>
                <w:t>INSERT INTO attendance VALUES (447, 5, 2021-09-29);</w:t>
              </w:r>
            </w:ins>
          </w:p>
          <w:p w14:paraId="3683B30F" w14:textId="77777777" w:rsidR="00D470AE" w:rsidRDefault="00D470AE" w:rsidP="00D470AE">
            <w:pPr>
              <w:ind w:left="0" w:hanging="2"/>
              <w:rPr>
                <w:ins w:id="1202" w:author="임 종운" w:date="2022-05-17T11:40:00Z"/>
              </w:rPr>
            </w:pPr>
            <w:ins w:id="1203" w:author="임 종운" w:date="2022-05-17T11:40:00Z">
              <w:r>
                <w:lastRenderedPageBreak/>
                <w:t>INSERT INTO attendance VALUES (448, 6, 2021-09-29);</w:t>
              </w:r>
            </w:ins>
          </w:p>
          <w:p w14:paraId="757929F3" w14:textId="77777777" w:rsidR="00D470AE" w:rsidRDefault="00D470AE" w:rsidP="00D470AE">
            <w:pPr>
              <w:ind w:left="0" w:hanging="2"/>
              <w:rPr>
                <w:ins w:id="1204" w:author="임 종운" w:date="2022-05-17T11:40:00Z"/>
              </w:rPr>
            </w:pPr>
            <w:ins w:id="1205" w:author="임 종운" w:date="2022-05-17T11:40:00Z">
              <w:r>
                <w:t>INSERT INTO attendance VALUES (449, 7, 2021-09-29);</w:t>
              </w:r>
            </w:ins>
          </w:p>
          <w:p w14:paraId="444B57DF" w14:textId="77777777" w:rsidR="00D470AE" w:rsidRDefault="00D470AE" w:rsidP="00D470AE">
            <w:pPr>
              <w:ind w:left="0" w:hanging="2"/>
              <w:rPr>
                <w:ins w:id="1206" w:author="임 종운" w:date="2022-05-17T11:40:00Z"/>
              </w:rPr>
            </w:pPr>
            <w:ins w:id="1207" w:author="임 종운" w:date="2022-05-17T11:40:00Z">
              <w:r>
                <w:t>INSERT INTO attendance VALUES (450, 8, 2021-09-29);</w:t>
              </w:r>
            </w:ins>
          </w:p>
          <w:p w14:paraId="1976E4F3" w14:textId="77777777" w:rsidR="00D470AE" w:rsidRDefault="00D470AE" w:rsidP="00D470AE">
            <w:pPr>
              <w:ind w:left="0" w:hanging="2"/>
              <w:rPr>
                <w:ins w:id="1208" w:author="임 종운" w:date="2022-05-17T11:40:00Z"/>
              </w:rPr>
            </w:pPr>
            <w:ins w:id="1209" w:author="임 종운" w:date="2022-05-17T11:40:00Z">
              <w:r>
                <w:t>INSERT INTO attendance VALUES (451, 9, 2021-09-29);</w:t>
              </w:r>
            </w:ins>
          </w:p>
          <w:p w14:paraId="0139F714" w14:textId="77777777" w:rsidR="00D470AE" w:rsidRDefault="00D470AE" w:rsidP="00D470AE">
            <w:pPr>
              <w:ind w:left="0" w:hanging="2"/>
              <w:rPr>
                <w:ins w:id="1210" w:author="임 종운" w:date="2022-05-17T11:40:00Z"/>
              </w:rPr>
            </w:pPr>
            <w:ins w:id="1211" w:author="임 종운" w:date="2022-05-17T11:40:00Z">
              <w:r>
                <w:t>INSERT INTO attendance VALUES (452, 10, 2021-09-29);</w:t>
              </w:r>
            </w:ins>
          </w:p>
          <w:p w14:paraId="27C8619B" w14:textId="77777777" w:rsidR="00D470AE" w:rsidRDefault="00D470AE" w:rsidP="00D470AE">
            <w:pPr>
              <w:ind w:left="0" w:hanging="2"/>
              <w:rPr>
                <w:ins w:id="1212" w:author="임 종운" w:date="2022-05-17T11:40:00Z"/>
              </w:rPr>
            </w:pPr>
            <w:ins w:id="1213" w:author="임 종운" w:date="2022-05-17T11:40:00Z">
              <w:r>
                <w:t>INSERT INTO attendance VALUES (453, 11, 2021-09-29);</w:t>
              </w:r>
            </w:ins>
          </w:p>
          <w:p w14:paraId="4D5538A6" w14:textId="77777777" w:rsidR="00D470AE" w:rsidRDefault="00D470AE" w:rsidP="00D470AE">
            <w:pPr>
              <w:ind w:left="0" w:hanging="2"/>
              <w:rPr>
                <w:ins w:id="1214" w:author="임 종운" w:date="2022-05-17T11:40:00Z"/>
              </w:rPr>
            </w:pPr>
            <w:ins w:id="1215" w:author="임 종운" w:date="2022-05-17T11:40:00Z">
              <w:r>
                <w:t>INSERT INTO attendance VALUES (454, 12, 2021-09-29);</w:t>
              </w:r>
            </w:ins>
          </w:p>
          <w:p w14:paraId="596B0644" w14:textId="77777777" w:rsidR="00D470AE" w:rsidRDefault="00D470AE" w:rsidP="00D470AE">
            <w:pPr>
              <w:ind w:left="0" w:hanging="2"/>
              <w:rPr>
                <w:ins w:id="1216" w:author="임 종운" w:date="2022-05-17T11:40:00Z"/>
              </w:rPr>
            </w:pPr>
            <w:ins w:id="1217" w:author="임 종운" w:date="2022-05-17T11:40:00Z">
              <w:r>
                <w:t>INSERT INTO attendance VALUES (455, 13, 2021-09-29);</w:t>
              </w:r>
            </w:ins>
          </w:p>
          <w:p w14:paraId="79DC4BA5" w14:textId="77777777" w:rsidR="00D470AE" w:rsidRDefault="00D470AE" w:rsidP="00D470AE">
            <w:pPr>
              <w:ind w:left="0" w:hanging="2"/>
              <w:rPr>
                <w:ins w:id="1218" w:author="임 종운" w:date="2022-05-17T11:40:00Z"/>
              </w:rPr>
            </w:pPr>
            <w:ins w:id="1219" w:author="임 종운" w:date="2022-05-17T11:40:00Z">
              <w:r>
                <w:t>INSERT INTO attendance VALUES (456, 14, 2021-09-29);</w:t>
              </w:r>
            </w:ins>
          </w:p>
          <w:p w14:paraId="134EFD31" w14:textId="77777777" w:rsidR="00D470AE" w:rsidRDefault="00D470AE" w:rsidP="00D470AE">
            <w:pPr>
              <w:ind w:left="0" w:hanging="2"/>
              <w:rPr>
                <w:ins w:id="1220" w:author="임 종운" w:date="2022-05-17T11:40:00Z"/>
              </w:rPr>
            </w:pPr>
            <w:ins w:id="1221" w:author="임 종운" w:date="2022-05-17T11:40:00Z">
              <w:r>
                <w:t>INSERT INTO attendance VALUES (457, 15, 2021-09-29);</w:t>
              </w:r>
            </w:ins>
          </w:p>
          <w:p w14:paraId="58540B34" w14:textId="77777777" w:rsidR="00D470AE" w:rsidRDefault="00D470AE" w:rsidP="00D470AE">
            <w:pPr>
              <w:ind w:left="0" w:hanging="2"/>
              <w:rPr>
                <w:ins w:id="1222" w:author="임 종운" w:date="2022-05-17T11:40:00Z"/>
              </w:rPr>
            </w:pPr>
            <w:ins w:id="1223" w:author="임 종운" w:date="2022-05-17T11:40:00Z">
              <w:r>
                <w:t>INSERT INTO attendance VALUES (458, 16, 2021-09-29);</w:t>
              </w:r>
            </w:ins>
          </w:p>
          <w:p w14:paraId="2B3EB1E5" w14:textId="77777777" w:rsidR="00D470AE" w:rsidRDefault="00D470AE" w:rsidP="00D470AE">
            <w:pPr>
              <w:ind w:left="0" w:hanging="2"/>
              <w:rPr>
                <w:ins w:id="1224" w:author="임 종운" w:date="2022-05-17T11:40:00Z"/>
              </w:rPr>
            </w:pPr>
            <w:ins w:id="1225" w:author="임 종운" w:date="2022-05-17T11:40:00Z">
              <w:r>
                <w:t>INSERT INTO attendance VALUES (459, 17, 2021-09-29);</w:t>
              </w:r>
            </w:ins>
          </w:p>
          <w:p w14:paraId="1F3B562A" w14:textId="77777777" w:rsidR="00D470AE" w:rsidRDefault="00D470AE" w:rsidP="00D470AE">
            <w:pPr>
              <w:ind w:left="0" w:hanging="2"/>
              <w:rPr>
                <w:ins w:id="1226" w:author="임 종운" w:date="2022-05-17T11:40:00Z"/>
              </w:rPr>
            </w:pPr>
            <w:ins w:id="1227" w:author="임 종운" w:date="2022-05-17T11:40:00Z">
              <w:r>
                <w:t>INSERT INTO attendance VALUES (460, 18, 2021-09-29);</w:t>
              </w:r>
            </w:ins>
          </w:p>
          <w:p w14:paraId="42655709" w14:textId="77777777" w:rsidR="00D470AE" w:rsidRDefault="00D470AE" w:rsidP="00D470AE">
            <w:pPr>
              <w:ind w:left="0" w:hanging="2"/>
              <w:rPr>
                <w:ins w:id="1228" w:author="임 종운" w:date="2022-05-17T11:40:00Z"/>
              </w:rPr>
            </w:pPr>
            <w:ins w:id="1229" w:author="임 종운" w:date="2022-05-17T11:40:00Z">
              <w:r>
                <w:t>INSERT INTO attendance VALUES (461, 19, 2021-09-29);</w:t>
              </w:r>
            </w:ins>
          </w:p>
          <w:p w14:paraId="44C8BC93" w14:textId="77777777" w:rsidR="00D470AE" w:rsidRDefault="00D470AE" w:rsidP="00D470AE">
            <w:pPr>
              <w:ind w:left="0" w:hanging="2"/>
              <w:rPr>
                <w:ins w:id="1230" w:author="임 종운" w:date="2022-05-17T11:40:00Z"/>
              </w:rPr>
            </w:pPr>
            <w:ins w:id="1231" w:author="임 종운" w:date="2022-05-17T11:40:00Z">
              <w:r>
                <w:t>INSERT INTO attendance VALUES (462, 20, 2021-09-29);</w:t>
              </w:r>
            </w:ins>
          </w:p>
          <w:p w14:paraId="63F7381B" w14:textId="77777777" w:rsidR="00D470AE" w:rsidRDefault="00D470AE" w:rsidP="00D470AE">
            <w:pPr>
              <w:ind w:left="0" w:hanging="2"/>
              <w:rPr>
                <w:ins w:id="1232" w:author="임 종운" w:date="2022-05-17T11:40:00Z"/>
              </w:rPr>
            </w:pPr>
            <w:ins w:id="1233" w:author="임 종운" w:date="2022-05-17T11:40:00Z">
              <w:r>
                <w:t>INSERT INTO attendance VALUES (463, 21, 2021-09-29);</w:t>
              </w:r>
            </w:ins>
          </w:p>
          <w:p w14:paraId="1E304272" w14:textId="77777777" w:rsidR="00D470AE" w:rsidRDefault="00D470AE" w:rsidP="00D470AE">
            <w:pPr>
              <w:ind w:left="0" w:hanging="2"/>
              <w:rPr>
                <w:ins w:id="1234" w:author="임 종운" w:date="2022-05-17T11:40:00Z"/>
              </w:rPr>
            </w:pPr>
            <w:ins w:id="1235" w:author="임 종운" w:date="2022-05-17T11:40:00Z">
              <w:r>
                <w:t>INSERT INTO attendance VALUES (464, 22, 2021-09-29);</w:t>
              </w:r>
            </w:ins>
          </w:p>
          <w:p w14:paraId="3C71D2B3" w14:textId="77777777" w:rsidR="00D470AE" w:rsidRDefault="00D470AE" w:rsidP="00D470AE">
            <w:pPr>
              <w:ind w:left="0" w:hanging="2"/>
              <w:rPr>
                <w:ins w:id="1236" w:author="임 종운" w:date="2022-05-17T11:40:00Z"/>
              </w:rPr>
            </w:pPr>
            <w:ins w:id="1237" w:author="임 종운" w:date="2022-05-17T11:40:00Z">
              <w:r>
                <w:t>INSERT INTO attendance VALUES (465, 23, 2021-09-29);</w:t>
              </w:r>
            </w:ins>
          </w:p>
          <w:p w14:paraId="75ACFB36" w14:textId="77777777" w:rsidR="00D470AE" w:rsidRDefault="00D470AE" w:rsidP="00D470AE">
            <w:pPr>
              <w:ind w:left="0" w:hanging="2"/>
              <w:rPr>
                <w:ins w:id="1238" w:author="임 종운" w:date="2022-05-17T11:40:00Z"/>
              </w:rPr>
            </w:pPr>
            <w:ins w:id="1239" w:author="임 종운" w:date="2022-05-17T11:40:00Z">
              <w:r>
                <w:t>INSERT INTO attendance VALUES (466, 24, 2021-09-29);</w:t>
              </w:r>
            </w:ins>
          </w:p>
          <w:p w14:paraId="082E2CD3" w14:textId="77777777" w:rsidR="00D470AE" w:rsidRDefault="00D470AE" w:rsidP="00D470AE">
            <w:pPr>
              <w:ind w:left="0" w:hanging="2"/>
              <w:rPr>
                <w:ins w:id="1240" w:author="임 종운" w:date="2022-05-17T11:40:00Z"/>
              </w:rPr>
            </w:pPr>
            <w:ins w:id="1241" w:author="임 종운" w:date="2022-05-17T11:40:00Z">
              <w:r>
                <w:t>INSERT INTO attendance VALUES (467, 25, 2021-09-29);</w:t>
              </w:r>
            </w:ins>
          </w:p>
          <w:p w14:paraId="6E7A44D6" w14:textId="77777777" w:rsidR="00D470AE" w:rsidRDefault="00D470AE" w:rsidP="00D470AE">
            <w:pPr>
              <w:ind w:left="0" w:hanging="2"/>
              <w:rPr>
                <w:ins w:id="1242" w:author="임 종운" w:date="2022-05-17T11:40:00Z"/>
              </w:rPr>
            </w:pPr>
            <w:ins w:id="1243" w:author="임 종운" w:date="2022-05-17T11:40:00Z">
              <w:r>
                <w:t>INSERT INTO attendance VALUES (468, 26, 2021-09-29);</w:t>
              </w:r>
            </w:ins>
          </w:p>
          <w:p w14:paraId="63AFA9B2" w14:textId="77777777" w:rsidR="00D470AE" w:rsidRDefault="00D470AE" w:rsidP="00D470AE">
            <w:pPr>
              <w:ind w:left="0" w:hanging="2"/>
              <w:rPr>
                <w:ins w:id="1244" w:author="임 종운" w:date="2022-05-17T11:40:00Z"/>
              </w:rPr>
            </w:pPr>
            <w:ins w:id="1245" w:author="임 종운" w:date="2022-05-17T11:40:00Z">
              <w:r>
                <w:t>INSERT INTO attendance VALUES (469, 1, 2021-09-30);</w:t>
              </w:r>
            </w:ins>
          </w:p>
          <w:p w14:paraId="650DF77D" w14:textId="77777777" w:rsidR="00D470AE" w:rsidRDefault="00D470AE" w:rsidP="00D470AE">
            <w:pPr>
              <w:ind w:left="0" w:hanging="2"/>
              <w:rPr>
                <w:ins w:id="1246" w:author="임 종운" w:date="2022-05-17T11:40:00Z"/>
              </w:rPr>
            </w:pPr>
            <w:ins w:id="1247" w:author="임 종운" w:date="2022-05-17T11:40:00Z">
              <w:r>
                <w:t>INSERT INTO attendance VALUES (470, 2, 2021-09-30);</w:t>
              </w:r>
            </w:ins>
          </w:p>
          <w:p w14:paraId="63DC70D7" w14:textId="77777777" w:rsidR="00D470AE" w:rsidRDefault="00D470AE" w:rsidP="00D470AE">
            <w:pPr>
              <w:ind w:left="0" w:hanging="2"/>
              <w:rPr>
                <w:ins w:id="1248" w:author="임 종운" w:date="2022-05-17T11:40:00Z"/>
              </w:rPr>
            </w:pPr>
            <w:ins w:id="1249" w:author="임 종운" w:date="2022-05-17T11:40:00Z">
              <w:r>
                <w:t>INSERT INTO attendance VALUES (471, 3, 2021-09-30);</w:t>
              </w:r>
            </w:ins>
          </w:p>
          <w:p w14:paraId="1AE1E0AB" w14:textId="77777777" w:rsidR="00D470AE" w:rsidRDefault="00D470AE" w:rsidP="00D470AE">
            <w:pPr>
              <w:ind w:left="0" w:hanging="2"/>
              <w:rPr>
                <w:ins w:id="1250" w:author="임 종운" w:date="2022-05-17T11:40:00Z"/>
              </w:rPr>
            </w:pPr>
            <w:ins w:id="1251" w:author="임 종운" w:date="2022-05-17T11:40:00Z">
              <w:r>
                <w:t>INSERT INTO attendance VALUES (472, 4, 2021-09-30);</w:t>
              </w:r>
            </w:ins>
          </w:p>
          <w:p w14:paraId="6674BD8F" w14:textId="77777777" w:rsidR="00D470AE" w:rsidRDefault="00D470AE" w:rsidP="00D470AE">
            <w:pPr>
              <w:ind w:left="0" w:hanging="2"/>
              <w:rPr>
                <w:ins w:id="1252" w:author="임 종운" w:date="2022-05-17T11:40:00Z"/>
              </w:rPr>
            </w:pPr>
            <w:ins w:id="1253" w:author="임 종운" w:date="2022-05-17T11:40:00Z">
              <w:r>
                <w:t>INSERT INTO attendance VALUES (473, 5, 2021-09-30);</w:t>
              </w:r>
            </w:ins>
          </w:p>
          <w:p w14:paraId="2799150E" w14:textId="77777777" w:rsidR="00D470AE" w:rsidRDefault="00D470AE" w:rsidP="00D470AE">
            <w:pPr>
              <w:ind w:left="0" w:hanging="2"/>
              <w:rPr>
                <w:ins w:id="1254" w:author="임 종운" w:date="2022-05-17T11:40:00Z"/>
              </w:rPr>
            </w:pPr>
            <w:ins w:id="1255" w:author="임 종운" w:date="2022-05-17T11:40:00Z">
              <w:r>
                <w:t>INSERT INTO attendance VALUES (474, 6, 2021-09-30);</w:t>
              </w:r>
            </w:ins>
          </w:p>
          <w:p w14:paraId="36C98876" w14:textId="77777777" w:rsidR="00D470AE" w:rsidRDefault="00D470AE" w:rsidP="00D470AE">
            <w:pPr>
              <w:ind w:left="0" w:hanging="2"/>
              <w:rPr>
                <w:ins w:id="1256" w:author="임 종운" w:date="2022-05-17T11:40:00Z"/>
              </w:rPr>
            </w:pPr>
            <w:ins w:id="1257" w:author="임 종운" w:date="2022-05-17T11:40:00Z">
              <w:r>
                <w:lastRenderedPageBreak/>
                <w:t>INSERT INTO attendance VALUES (475, 7, 2021-09-30);</w:t>
              </w:r>
            </w:ins>
          </w:p>
          <w:p w14:paraId="6C84F08E" w14:textId="77777777" w:rsidR="00D470AE" w:rsidRDefault="00D470AE" w:rsidP="00D470AE">
            <w:pPr>
              <w:ind w:left="0" w:hanging="2"/>
              <w:rPr>
                <w:ins w:id="1258" w:author="임 종운" w:date="2022-05-17T11:40:00Z"/>
              </w:rPr>
            </w:pPr>
            <w:ins w:id="1259" w:author="임 종운" w:date="2022-05-17T11:40:00Z">
              <w:r>
                <w:t>INSERT INTO attendance VALUES (476, 8, 2021-09-30);</w:t>
              </w:r>
            </w:ins>
          </w:p>
          <w:p w14:paraId="430D61AF" w14:textId="77777777" w:rsidR="00D470AE" w:rsidRDefault="00D470AE" w:rsidP="00D470AE">
            <w:pPr>
              <w:ind w:left="0" w:hanging="2"/>
              <w:rPr>
                <w:ins w:id="1260" w:author="임 종운" w:date="2022-05-17T11:40:00Z"/>
              </w:rPr>
            </w:pPr>
            <w:ins w:id="1261" w:author="임 종운" w:date="2022-05-17T11:40:00Z">
              <w:r>
                <w:t>INSERT INTO attendance VALUES (477, 9, 2021-09-30);</w:t>
              </w:r>
            </w:ins>
          </w:p>
          <w:p w14:paraId="73695834" w14:textId="77777777" w:rsidR="00D470AE" w:rsidRDefault="00D470AE" w:rsidP="00D470AE">
            <w:pPr>
              <w:ind w:left="0" w:hanging="2"/>
              <w:rPr>
                <w:ins w:id="1262" w:author="임 종운" w:date="2022-05-17T11:40:00Z"/>
              </w:rPr>
            </w:pPr>
            <w:ins w:id="1263" w:author="임 종운" w:date="2022-05-17T11:40:00Z">
              <w:r>
                <w:t>INSERT INTO attendance VALUES (478, 10, 2021-09-30);</w:t>
              </w:r>
            </w:ins>
          </w:p>
          <w:p w14:paraId="2B69B6BB" w14:textId="77777777" w:rsidR="00D470AE" w:rsidRDefault="00D470AE" w:rsidP="00D470AE">
            <w:pPr>
              <w:ind w:left="0" w:hanging="2"/>
              <w:rPr>
                <w:ins w:id="1264" w:author="임 종운" w:date="2022-05-17T11:40:00Z"/>
              </w:rPr>
            </w:pPr>
            <w:ins w:id="1265" w:author="임 종운" w:date="2022-05-17T11:40:00Z">
              <w:r>
                <w:t>INSERT INTO attendance VALUES (479, 11, 2021-09-30);</w:t>
              </w:r>
            </w:ins>
          </w:p>
          <w:p w14:paraId="1193F6E2" w14:textId="77777777" w:rsidR="00D470AE" w:rsidRDefault="00D470AE" w:rsidP="00D470AE">
            <w:pPr>
              <w:ind w:left="0" w:hanging="2"/>
              <w:rPr>
                <w:ins w:id="1266" w:author="임 종운" w:date="2022-05-17T11:40:00Z"/>
              </w:rPr>
            </w:pPr>
            <w:ins w:id="1267" w:author="임 종운" w:date="2022-05-17T11:40:00Z">
              <w:r>
                <w:t>INSERT INTO attendance VALUES (480, 12, 2021-09-30);</w:t>
              </w:r>
            </w:ins>
          </w:p>
          <w:p w14:paraId="7472F27F" w14:textId="77777777" w:rsidR="00D470AE" w:rsidRDefault="00D470AE" w:rsidP="00D470AE">
            <w:pPr>
              <w:ind w:left="0" w:hanging="2"/>
              <w:rPr>
                <w:ins w:id="1268" w:author="임 종운" w:date="2022-05-17T11:40:00Z"/>
              </w:rPr>
            </w:pPr>
            <w:ins w:id="1269" w:author="임 종운" w:date="2022-05-17T11:40:00Z">
              <w:r>
                <w:t>INSERT INTO attendance VALUES (481, 13, 2021-09-30);</w:t>
              </w:r>
            </w:ins>
          </w:p>
          <w:p w14:paraId="78CDED64" w14:textId="77777777" w:rsidR="00D470AE" w:rsidRDefault="00D470AE" w:rsidP="00D470AE">
            <w:pPr>
              <w:ind w:left="0" w:hanging="2"/>
              <w:rPr>
                <w:ins w:id="1270" w:author="임 종운" w:date="2022-05-17T11:40:00Z"/>
              </w:rPr>
            </w:pPr>
            <w:ins w:id="1271" w:author="임 종운" w:date="2022-05-17T11:40:00Z">
              <w:r>
                <w:t>INSERT INTO attendance VALUES (482, 14, 2021-09-30);</w:t>
              </w:r>
            </w:ins>
          </w:p>
          <w:p w14:paraId="0F190DE4" w14:textId="77777777" w:rsidR="00D470AE" w:rsidRDefault="00D470AE" w:rsidP="00D470AE">
            <w:pPr>
              <w:ind w:left="0" w:hanging="2"/>
              <w:rPr>
                <w:ins w:id="1272" w:author="임 종운" w:date="2022-05-17T11:40:00Z"/>
              </w:rPr>
            </w:pPr>
            <w:ins w:id="1273" w:author="임 종운" w:date="2022-05-17T11:40:00Z">
              <w:r>
                <w:t>INSERT INTO attendance VALUES (483, 15, 2021-09-30);</w:t>
              </w:r>
            </w:ins>
          </w:p>
          <w:p w14:paraId="4F36A158" w14:textId="77777777" w:rsidR="00D470AE" w:rsidRDefault="00D470AE" w:rsidP="00D470AE">
            <w:pPr>
              <w:ind w:left="0" w:hanging="2"/>
              <w:rPr>
                <w:ins w:id="1274" w:author="임 종운" w:date="2022-05-17T11:40:00Z"/>
              </w:rPr>
            </w:pPr>
            <w:ins w:id="1275" w:author="임 종운" w:date="2022-05-17T11:40:00Z">
              <w:r>
                <w:t>INSERT INTO attendance VALUES (484, 16, 2021-09-30);</w:t>
              </w:r>
            </w:ins>
          </w:p>
          <w:p w14:paraId="7DD88BAD" w14:textId="77777777" w:rsidR="00D470AE" w:rsidRDefault="00D470AE" w:rsidP="00D470AE">
            <w:pPr>
              <w:ind w:left="0" w:hanging="2"/>
              <w:rPr>
                <w:ins w:id="1276" w:author="임 종운" w:date="2022-05-17T11:40:00Z"/>
              </w:rPr>
            </w:pPr>
            <w:ins w:id="1277" w:author="임 종운" w:date="2022-05-17T11:40:00Z">
              <w:r>
                <w:t>INSERT INTO attendance VALUES (485, 17, 2021-09-30);</w:t>
              </w:r>
            </w:ins>
          </w:p>
          <w:p w14:paraId="77735C76" w14:textId="77777777" w:rsidR="00D470AE" w:rsidRDefault="00D470AE" w:rsidP="00D470AE">
            <w:pPr>
              <w:ind w:left="0" w:hanging="2"/>
              <w:rPr>
                <w:ins w:id="1278" w:author="임 종운" w:date="2022-05-17T11:40:00Z"/>
              </w:rPr>
            </w:pPr>
            <w:ins w:id="1279" w:author="임 종운" w:date="2022-05-17T11:40:00Z">
              <w:r>
                <w:t>INSERT INTO attendance VALUES (486, 18, 2021-09-30);</w:t>
              </w:r>
            </w:ins>
          </w:p>
          <w:p w14:paraId="1FAF1B5F" w14:textId="77777777" w:rsidR="00D470AE" w:rsidRDefault="00D470AE" w:rsidP="00D470AE">
            <w:pPr>
              <w:ind w:left="0" w:hanging="2"/>
              <w:rPr>
                <w:ins w:id="1280" w:author="임 종운" w:date="2022-05-17T11:40:00Z"/>
              </w:rPr>
            </w:pPr>
            <w:ins w:id="1281" w:author="임 종운" w:date="2022-05-17T11:40:00Z">
              <w:r>
                <w:t>INSERT INTO attendance VALUES (487, 19, 2021-09-30);</w:t>
              </w:r>
            </w:ins>
          </w:p>
          <w:p w14:paraId="1BB9D2C5" w14:textId="77777777" w:rsidR="00D470AE" w:rsidRDefault="00D470AE" w:rsidP="00D470AE">
            <w:pPr>
              <w:ind w:left="0" w:hanging="2"/>
              <w:rPr>
                <w:ins w:id="1282" w:author="임 종운" w:date="2022-05-17T11:40:00Z"/>
              </w:rPr>
            </w:pPr>
            <w:ins w:id="1283" w:author="임 종운" w:date="2022-05-17T11:40:00Z">
              <w:r>
                <w:t>INSERT INTO attendance VALUES (488, 20, 2021-09-30);</w:t>
              </w:r>
            </w:ins>
          </w:p>
          <w:p w14:paraId="42D79F71" w14:textId="77777777" w:rsidR="00D470AE" w:rsidRDefault="00D470AE" w:rsidP="00D470AE">
            <w:pPr>
              <w:ind w:left="0" w:hanging="2"/>
              <w:rPr>
                <w:ins w:id="1284" w:author="임 종운" w:date="2022-05-17T11:40:00Z"/>
              </w:rPr>
            </w:pPr>
            <w:ins w:id="1285" w:author="임 종운" w:date="2022-05-17T11:40:00Z">
              <w:r>
                <w:t>INSERT INTO attendance VALUES (489, 21, 2021-09-30);</w:t>
              </w:r>
            </w:ins>
          </w:p>
          <w:p w14:paraId="650C7DA7" w14:textId="77777777" w:rsidR="00D470AE" w:rsidRDefault="00D470AE" w:rsidP="00D470AE">
            <w:pPr>
              <w:ind w:left="0" w:hanging="2"/>
              <w:rPr>
                <w:ins w:id="1286" w:author="임 종운" w:date="2022-05-17T11:40:00Z"/>
              </w:rPr>
            </w:pPr>
            <w:ins w:id="1287" w:author="임 종운" w:date="2022-05-17T11:40:00Z">
              <w:r>
                <w:t>INSERT INTO attendance VALUES (490, 22, 2021-09-30);</w:t>
              </w:r>
            </w:ins>
          </w:p>
          <w:p w14:paraId="2B3D5413" w14:textId="77777777" w:rsidR="00D470AE" w:rsidRDefault="00D470AE" w:rsidP="00D470AE">
            <w:pPr>
              <w:ind w:left="0" w:hanging="2"/>
              <w:rPr>
                <w:ins w:id="1288" w:author="임 종운" w:date="2022-05-17T11:40:00Z"/>
              </w:rPr>
            </w:pPr>
            <w:ins w:id="1289" w:author="임 종운" w:date="2022-05-17T11:40:00Z">
              <w:r>
                <w:t>INSERT INTO attendance VALUES (491, 23, 2021-09-30);</w:t>
              </w:r>
            </w:ins>
          </w:p>
          <w:p w14:paraId="6ACF1FA9" w14:textId="77777777" w:rsidR="00D470AE" w:rsidRDefault="00D470AE" w:rsidP="00D470AE">
            <w:pPr>
              <w:ind w:left="0" w:hanging="2"/>
              <w:rPr>
                <w:ins w:id="1290" w:author="임 종운" w:date="2022-05-17T11:40:00Z"/>
              </w:rPr>
            </w:pPr>
            <w:ins w:id="1291" w:author="임 종운" w:date="2022-05-17T11:40:00Z">
              <w:r>
                <w:t>INSERT INTO attendance VALUES (492, 24, 2021-09-30);</w:t>
              </w:r>
            </w:ins>
          </w:p>
          <w:p w14:paraId="26FE9088" w14:textId="77777777" w:rsidR="00D470AE" w:rsidRDefault="00D470AE" w:rsidP="00D470AE">
            <w:pPr>
              <w:ind w:left="0" w:hanging="2"/>
              <w:rPr>
                <w:ins w:id="1292" w:author="임 종운" w:date="2022-05-17T11:40:00Z"/>
              </w:rPr>
            </w:pPr>
            <w:ins w:id="1293" w:author="임 종운" w:date="2022-05-17T11:40:00Z">
              <w:r>
                <w:t>INSERT INTO attendance VALUES (493, 25, 2021-09-30);</w:t>
              </w:r>
            </w:ins>
          </w:p>
          <w:p w14:paraId="0EFB67E2" w14:textId="77777777" w:rsidR="00D470AE" w:rsidRDefault="00D470AE" w:rsidP="00D470AE">
            <w:pPr>
              <w:ind w:left="0" w:hanging="2"/>
              <w:rPr>
                <w:ins w:id="1294" w:author="임 종운" w:date="2022-05-17T11:40:00Z"/>
              </w:rPr>
            </w:pPr>
            <w:ins w:id="1295" w:author="임 종운" w:date="2022-05-17T11:40:00Z">
              <w:r>
                <w:t>INSERT INTO attendance VALUES (494, 26, 2021-09-30);</w:t>
              </w:r>
            </w:ins>
          </w:p>
          <w:p w14:paraId="5DCCFE99" w14:textId="77777777" w:rsidR="00D470AE" w:rsidRDefault="00D470AE" w:rsidP="00D470AE">
            <w:pPr>
              <w:ind w:left="0" w:hanging="2"/>
              <w:rPr>
                <w:ins w:id="1296" w:author="임 종운" w:date="2022-05-17T11:40:00Z"/>
              </w:rPr>
            </w:pPr>
            <w:ins w:id="1297" w:author="임 종운" w:date="2022-05-17T11:40:00Z">
              <w:r>
                <w:t>INSERT INTO attendance VALUES (495, 1, 2021-10-01);</w:t>
              </w:r>
            </w:ins>
          </w:p>
          <w:p w14:paraId="1C5027F3" w14:textId="77777777" w:rsidR="00D470AE" w:rsidRDefault="00D470AE" w:rsidP="00D470AE">
            <w:pPr>
              <w:ind w:left="0" w:hanging="2"/>
              <w:rPr>
                <w:ins w:id="1298" w:author="임 종운" w:date="2022-05-17T11:40:00Z"/>
              </w:rPr>
            </w:pPr>
            <w:ins w:id="1299" w:author="임 종운" w:date="2022-05-17T11:40:00Z">
              <w:r>
                <w:t>INSERT INTO attendance VALUES (496, 2, 2021-10-01);</w:t>
              </w:r>
            </w:ins>
          </w:p>
          <w:p w14:paraId="4A194C20" w14:textId="77777777" w:rsidR="00D470AE" w:rsidRDefault="00D470AE" w:rsidP="00D470AE">
            <w:pPr>
              <w:ind w:left="0" w:hanging="2"/>
              <w:rPr>
                <w:ins w:id="1300" w:author="임 종운" w:date="2022-05-17T11:40:00Z"/>
              </w:rPr>
            </w:pPr>
            <w:ins w:id="1301" w:author="임 종운" w:date="2022-05-17T11:40:00Z">
              <w:r>
                <w:t>INSERT INTO attendance VALUES (497, 3, 2021-10-01);</w:t>
              </w:r>
            </w:ins>
          </w:p>
          <w:p w14:paraId="478A3FF7" w14:textId="77777777" w:rsidR="00D470AE" w:rsidRDefault="00D470AE" w:rsidP="00D470AE">
            <w:pPr>
              <w:ind w:left="0" w:hanging="2"/>
              <w:rPr>
                <w:ins w:id="1302" w:author="임 종운" w:date="2022-05-17T11:40:00Z"/>
              </w:rPr>
            </w:pPr>
            <w:ins w:id="1303" w:author="임 종운" w:date="2022-05-17T11:40:00Z">
              <w:r>
                <w:t>INSERT INTO attendance VALUES (498, 4, 2021-10-01);</w:t>
              </w:r>
            </w:ins>
          </w:p>
          <w:p w14:paraId="1DC4C67E" w14:textId="77777777" w:rsidR="00D470AE" w:rsidRDefault="00D470AE" w:rsidP="00D470AE">
            <w:pPr>
              <w:ind w:left="0" w:hanging="2"/>
              <w:rPr>
                <w:ins w:id="1304" w:author="임 종운" w:date="2022-05-17T11:40:00Z"/>
              </w:rPr>
            </w:pPr>
            <w:ins w:id="1305" w:author="임 종운" w:date="2022-05-17T11:40:00Z">
              <w:r>
                <w:t>INSERT INTO attendance VALUES (499, 5, 2021-10-01);</w:t>
              </w:r>
            </w:ins>
          </w:p>
          <w:p w14:paraId="20FF887F" w14:textId="77777777" w:rsidR="00D470AE" w:rsidRDefault="00D470AE" w:rsidP="00D470AE">
            <w:pPr>
              <w:ind w:left="0" w:hanging="2"/>
              <w:rPr>
                <w:ins w:id="1306" w:author="임 종운" w:date="2022-05-17T11:40:00Z"/>
              </w:rPr>
            </w:pPr>
            <w:ins w:id="1307" w:author="임 종운" w:date="2022-05-17T11:40:00Z">
              <w:r>
                <w:t>INSERT INTO attendance VALUES (500, 6, 2021-10-01);</w:t>
              </w:r>
            </w:ins>
          </w:p>
          <w:p w14:paraId="062436DF" w14:textId="77777777" w:rsidR="00D470AE" w:rsidRDefault="00D470AE" w:rsidP="00D470AE">
            <w:pPr>
              <w:ind w:left="0" w:hanging="2"/>
              <w:rPr>
                <w:ins w:id="1308" w:author="임 종운" w:date="2022-05-17T11:40:00Z"/>
              </w:rPr>
            </w:pPr>
            <w:ins w:id="1309" w:author="임 종운" w:date="2022-05-17T11:40:00Z">
              <w:r>
                <w:t>INSERT INTO attendance VALUES (501, 7, 2021-10-01);</w:t>
              </w:r>
            </w:ins>
          </w:p>
          <w:p w14:paraId="3659CE79" w14:textId="77777777" w:rsidR="00D470AE" w:rsidRDefault="00D470AE" w:rsidP="00D470AE">
            <w:pPr>
              <w:ind w:left="0" w:hanging="2"/>
              <w:rPr>
                <w:ins w:id="1310" w:author="임 종운" w:date="2022-05-17T11:40:00Z"/>
              </w:rPr>
            </w:pPr>
            <w:ins w:id="1311" w:author="임 종운" w:date="2022-05-17T11:40:00Z">
              <w:r>
                <w:lastRenderedPageBreak/>
                <w:t>INSERT INTO attendance VALUES (502, 8, 2021-10-01);</w:t>
              </w:r>
            </w:ins>
          </w:p>
          <w:p w14:paraId="2E52BA0C" w14:textId="77777777" w:rsidR="00D470AE" w:rsidRDefault="00D470AE" w:rsidP="00D470AE">
            <w:pPr>
              <w:ind w:left="0" w:hanging="2"/>
              <w:rPr>
                <w:ins w:id="1312" w:author="임 종운" w:date="2022-05-17T11:40:00Z"/>
              </w:rPr>
            </w:pPr>
            <w:ins w:id="1313" w:author="임 종운" w:date="2022-05-17T11:40:00Z">
              <w:r>
                <w:t>INSERT INTO attendance VALUES (503, 9, 2021-10-01);</w:t>
              </w:r>
            </w:ins>
          </w:p>
          <w:p w14:paraId="36B819C7" w14:textId="77777777" w:rsidR="00D470AE" w:rsidRDefault="00D470AE" w:rsidP="00D470AE">
            <w:pPr>
              <w:ind w:left="0" w:hanging="2"/>
              <w:rPr>
                <w:ins w:id="1314" w:author="임 종운" w:date="2022-05-17T11:40:00Z"/>
              </w:rPr>
            </w:pPr>
            <w:ins w:id="1315" w:author="임 종운" w:date="2022-05-17T11:40:00Z">
              <w:r>
                <w:t>INSERT INTO attendance VALUES (504, 10, 2021-10-01);</w:t>
              </w:r>
            </w:ins>
          </w:p>
          <w:p w14:paraId="4FC1C2B4" w14:textId="77777777" w:rsidR="00D470AE" w:rsidRDefault="00D470AE" w:rsidP="00D470AE">
            <w:pPr>
              <w:ind w:left="0" w:hanging="2"/>
              <w:rPr>
                <w:ins w:id="1316" w:author="임 종운" w:date="2022-05-17T11:40:00Z"/>
              </w:rPr>
            </w:pPr>
            <w:ins w:id="1317" w:author="임 종운" w:date="2022-05-17T11:40:00Z">
              <w:r>
                <w:t>INSERT INTO attendance VALUES (505, 11, 2021-10-01);</w:t>
              </w:r>
            </w:ins>
          </w:p>
          <w:p w14:paraId="5757644E" w14:textId="77777777" w:rsidR="00D470AE" w:rsidRDefault="00D470AE" w:rsidP="00D470AE">
            <w:pPr>
              <w:ind w:left="0" w:hanging="2"/>
              <w:rPr>
                <w:ins w:id="1318" w:author="임 종운" w:date="2022-05-17T11:40:00Z"/>
              </w:rPr>
            </w:pPr>
            <w:ins w:id="1319" w:author="임 종운" w:date="2022-05-17T11:40:00Z">
              <w:r>
                <w:t>INSERT INTO attendance VALUES (506, 12, 2021-10-01);</w:t>
              </w:r>
            </w:ins>
          </w:p>
          <w:p w14:paraId="4EAFFA46" w14:textId="77777777" w:rsidR="00D470AE" w:rsidRDefault="00D470AE" w:rsidP="00D470AE">
            <w:pPr>
              <w:ind w:left="0" w:hanging="2"/>
              <w:rPr>
                <w:ins w:id="1320" w:author="임 종운" w:date="2022-05-17T11:40:00Z"/>
              </w:rPr>
            </w:pPr>
            <w:ins w:id="1321" w:author="임 종운" w:date="2022-05-17T11:40:00Z">
              <w:r>
                <w:t>INSERT INTO attendance VALUES (507, 13, 2021-10-01);</w:t>
              </w:r>
            </w:ins>
          </w:p>
          <w:p w14:paraId="50212586" w14:textId="77777777" w:rsidR="00D470AE" w:rsidRDefault="00D470AE" w:rsidP="00D470AE">
            <w:pPr>
              <w:ind w:left="0" w:hanging="2"/>
              <w:rPr>
                <w:ins w:id="1322" w:author="임 종운" w:date="2022-05-17T11:40:00Z"/>
              </w:rPr>
            </w:pPr>
            <w:ins w:id="1323" w:author="임 종운" w:date="2022-05-17T11:40:00Z">
              <w:r>
                <w:t>INSERT INTO attendance VALUES (508, 14, 2021-10-01);</w:t>
              </w:r>
            </w:ins>
          </w:p>
          <w:p w14:paraId="22A95435" w14:textId="77777777" w:rsidR="00D470AE" w:rsidRDefault="00D470AE" w:rsidP="00D470AE">
            <w:pPr>
              <w:ind w:left="0" w:hanging="2"/>
              <w:rPr>
                <w:ins w:id="1324" w:author="임 종운" w:date="2022-05-17T11:40:00Z"/>
              </w:rPr>
            </w:pPr>
            <w:ins w:id="1325" w:author="임 종운" w:date="2022-05-17T11:40:00Z">
              <w:r>
                <w:t>INSERT INTO attendance VALUES (509, 15, 2021-10-01);</w:t>
              </w:r>
            </w:ins>
          </w:p>
          <w:p w14:paraId="55103684" w14:textId="77777777" w:rsidR="00D470AE" w:rsidRDefault="00D470AE" w:rsidP="00D470AE">
            <w:pPr>
              <w:ind w:left="0" w:hanging="2"/>
              <w:rPr>
                <w:ins w:id="1326" w:author="임 종운" w:date="2022-05-17T11:40:00Z"/>
              </w:rPr>
            </w:pPr>
            <w:ins w:id="1327" w:author="임 종운" w:date="2022-05-17T11:40:00Z">
              <w:r>
                <w:t>INSERT INTO attendance VALUES (510, 16, 2021-10-01);</w:t>
              </w:r>
            </w:ins>
          </w:p>
          <w:p w14:paraId="6A0847CF" w14:textId="77777777" w:rsidR="00D470AE" w:rsidRDefault="00D470AE" w:rsidP="00D470AE">
            <w:pPr>
              <w:ind w:left="0" w:hanging="2"/>
              <w:rPr>
                <w:ins w:id="1328" w:author="임 종운" w:date="2022-05-17T11:40:00Z"/>
              </w:rPr>
            </w:pPr>
            <w:ins w:id="1329" w:author="임 종운" w:date="2022-05-17T11:40:00Z">
              <w:r>
                <w:t>INSERT INTO attendance VALUES (511, 17, 2021-10-01);</w:t>
              </w:r>
            </w:ins>
          </w:p>
          <w:p w14:paraId="5AB7B294" w14:textId="77777777" w:rsidR="00D470AE" w:rsidRDefault="00D470AE" w:rsidP="00D470AE">
            <w:pPr>
              <w:ind w:left="0" w:hanging="2"/>
              <w:rPr>
                <w:ins w:id="1330" w:author="임 종운" w:date="2022-05-17T11:40:00Z"/>
              </w:rPr>
            </w:pPr>
            <w:ins w:id="1331" w:author="임 종운" w:date="2022-05-17T11:40:00Z">
              <w:r>
                <w:t>INSERT INTO attendance VALUES (512, 18, 2021-10-01);</w:t>
              </w:r>
            </w:ins>
          </w:p>
          <w:p w14:paraId="544AC490" w14:textId="77777777" w:rsidR="00D470AE" w:rsidRDefault="00D470AE" w:rsidP="00D470AE">
            <w:pPr>
              <w:ind w:left="0" w:hanging="2"/>
              <w:rPr>
                <w:ins w:id="1332" w:author="임 종운" w:date="2022-05-17T11:40:00Z"/>
              </w:rPr>
            </w:pPr>
            <w:ins w:id="1333" w:author="임 종운" w:date="2022-05-17T11:40:00Z">
              <w:r>
                <w:t>INSERT INTO attendance VALUES (513, 19, 2021-10-01);</w:t>
              </w:r>
            </w:ins>
          </w:p>
          <w:p w14:paraId="53639843" w14:textId="77777777" w:rsidR="00D470AE" w:rsidRDefault="00D470AE" w:rsidP="00D470AE">
            <w:pPr>
              <w:ind w:left="0" w:hanging="2"/>
              <w:rPr>
                <w:ins w:id="1334" w:author="임 종운" w:date="2022-05-17T11:40:00Z"/>
              </w:rPr>
            </w:pPr>
            <w:ins w:id="1335" w:author="임 종운" w:date="2022-05-17T11:40:00Z">
              <w:r>
                <w:t>INSERT INTO attendance VALUES (514, 20, 2021-10-01);</w:t>
              </w:r>
            </w:ins>
          </w:p>
          <w:p w14:paraId="2ED514EA" w14:textId="77777777" w:rsidR="00D470AE" w:rsidRDefault="00D470AE" w:rsidP="00D470AE">
            <w:pPr>
              <w:ind w:left="0" w:hanging="2"/>
              <w:rPr>
                <w:ins w:id="1336" w:author="임 종운" w:date="2022-05-17T11:40:00Z"/>
              </w:rPr>
            </w:pPr>
            <w:ins w:id="1337" w:author="임 종운" w:date="2022-05-17T11:40:00Z">
              <w:r>
                <w:t>INSERT INTO attendance VALUES (515, 21, 2021-10-01);</w:t>
              </w:r>
            </w:ins>
          </w:p>
          <w:p w14:paraId="3F900EEE" w14:textId="77777777" w:rsidR="00D470AE" w:rsidRDefault="00D470AE" w:rsidP="00D470AE">
            <w:pPr>
              <w:ind w:left="0" w:hanging="2"/>
              <w:rPr>
                <w:ins w:id="1338" w:author="임 종운" w:date="2022-05-17T11:40:00Z"/>
              </w:rPr>
            </w:pPr>
            <w:ins w:id="1339" w:author="임 종운" w:date="2022-05-17T11:40:00Z">
              <w:r>
                <w:t>INSERT INTO attendance VALUES (516, 22, 2021-10-01);</w:t>
              </w:r>
            </w:ins>
          </w:p>
          <w:p w14:paraId="1499839A" w14:textId="77777777" w:rsidR="00D470AE" w:rsidRDefault="00D470AE" w:rsidP="00D470AE">
            <w:pPr>
              <w:ind w:left="0" w:hanging="2"/>
              <w:rPr>
                <w:ins w:id="1340" w:author="임 종운" w:date="2022-05-17T11:40:00Z"/>
              </w:rPr>
            </w:pPr>
            <w:ins w:id="1341" w:author="임 종운" w:date="2022-05-17T11:40:00Z">
              <w:r>
                <w:t>INSERT INTO attendance VALUES (517, 23, 2021-10-01);</w:t>
              </w:r>
            </w:ins>
          </w:p>
          <w:p w14:paraId="605A54D4" w14:textId="77777777" w:rsidR="00D470AE" w:rsidRDefault="00D470AE" w:rsidP="00D470AE">
            <w:pPr>
              <w:ind w:left="0" w:hanging="2"/>
              <w:rPr>
                <w:ins w:id="1342" w:author="임 종운" w:date="2022-05-17T11:40:00Z"/>
              </w:rPr>
            </w:pPr>
            <w:ins w:id="1343" w:author="임 종운" w:date="2022-05-17T11:40:00Z">
              <w:r>
                <w:t>INSERT INTO attendance VALUES (518, 24, 2021-10-01);</w:t>
              </w:r>
            </w:ins>
          </w:p>
          <w:p w14:paraId="04753777" w14:textId="77777777" w:rsidR="00D470AE" w:rsidRDefault="00D470AE" w:rsidP="00D470AE">
            <w:pPr>
              <w:ind w:left="0" w:hanging="2"/>
              <w:rPr>
                <w:ins w:id="1344" w:author="임 종운" w:date="2022-05-17T11:40:00Z"/>
              </w:rPr>
            </w:pPr>
            <w:ins w:id="1345" w:author="임 종운" w:date="2022-05-17T11:40:00Z">
              <w:r>
                <w:t>INSERT INTO attendance VALUES (519, 25, 2021-10-01);</w:t>
              </w:r>
            </w:ins>
          </w:p>
          <w:p w14:paraId="1FDD79AB" w14:textId="77777777" w:rsidR="00D470AE" w:rsidRDefault="00D470AE" w:rsidP="00D470AE">
            <w:pPr>
              <w:ind w:left="0" w:hanging="2"/>
              <w:rPr>
                <w:ins w:id="1346" w:author="임 종운" w:date="2022-05-17T11:40:00Z"/>
              </w:rPr>
            </w:pPr>
            <w:ins w:id="1347" w:author="임 종운" w:date="2022-05-17T11:40:00Z">
              <w:r>
                <w:t>INSERT INTO attendance VALUES (520, 26, 2021-10-01);</w:t>
              </w:r>
            </w:ins>
          </w:p>
          <w:p w14:paraId="0E9159C2" w14:textId="77777777" w:rsidR="00D470AE" w:rsidRDefault="00D470AE" w:rsidP="00D470AE">
            <w:pPr>
              <w:ind w:left="0" w:hanging="2"/>
              <w:rPr>
                <w:ins w:id="1348" w:author="임 종운" w:date="2022-05-17T11:40:00Z"/>
              </w:rPr>
            </w:pPr>
            <w:ins w:id="1349" w:author="임 종운" w:date="2022-05-17T11:40:00Z">
              <w:r>
                <w:t>INSERT INTO attendance VALUES (521, 1, 2021-10-02);</w:t>
              </w:r>
            </w:ins>
          </w:p>
          <w:p w14:paraId="792D29A3" w14:textId="77777777" w:rsidR="00D470AE" w:rsidRDefault="00D470AE" w:rsidP="00D470AE">
            <w:pPr>
              <w:ind w:left="0" w:hanging="2"/>
              <w:rPr>
                <w:ins w:id="1350" w:author="임 종운" w:date="2022-05-17T11:40:00Z"/>
              </w:rPr>
            </w:pPr>
            <w:ins w:id="1351" w:author="임 종운" w:date="2022-05-17T11:40:00Z">
              <w:r>
                <w:t>INSERT INTO attendance VALUES (522, 2, 2021-10-02);</w:t>
              </w:r>
            </w:ins>
          </w:p>
          <w:p w14:paraId="54A33AF7" w14:textId="77777777" w:rsidR="00D470AE" w:rsidRDefault="00D470AE" w:rsidP="00D470AE">
            <w:pPr>
              <w:ind w:left="0" w:hanging="2"/>
              <w:rPr>
                <w:ins w:id="1352" w:author="임 종운" w:date="2022-05-17T11:40:00Z"/>
              </w:rPr>
            </w:pPr>
            <w:ins w:id="1353" w:author="임 종운" w:date="2022-05-17T11:40:00Z">
              <w:r>
                <w:t>INSERT INTO attendance VALUES (523, 3, 2021-10-02);</w:t>
              </w:r>
            </w:ins>
          </w:p>
          <w:p w14:paraId="1519ED2D" w14:textId="77777777" w:rsidR="00D470AE" w:rsidRDefault="00D470AE" w:rsidP="00D470AE">
            <w:pPr>
              <w:ind w:left="0" w:hanging="2"/>
              <w:rPr>
                <w:ins w:id="1354" w:author="임 종운" w:date="2022-05-17T11:40:00Z"/>
              </w:rPr>
            </w:pPr>
            <w:ins w:id="1355" w:author="임 종운" w:date="2022-05-17T11:40:00Z">
              <w:r>
                <w:t>INSERT INTO attendance VALUES (524, 4, 2021-10-02);</w:t>
              </w:r>
            </w:ins>
          </w:p>
          <w:p w14:paraId="1EAC89DA" w14:textId="77777777" w:rsidR="00D470AE" w:rsidRDefault="00D470AE" w:rsidP="00D470AE">
            <w:pPr>
              <w:ind w:left="0" w:hanging="2"/>
              <w:rPr>
                <w:ins w:id="1356" w:author="임 종운" w:date="2022-05-17T11:40:00Z"/>
              </w:rPr>
            </w:pPr>
            <w:ins w:id="1357" w:author="임 종운" w:date="2022-05-17T11:40:00Z">
              <w:r>
                <w:t>INSERT INTO attendance VALUES (525, 5, 2021-10-02);</w:t>
              </w:r>
            </w:ins>
          </w:p>
          <w:p w14:paraId="5C313401" w14:textId="77777777" w:rsidR="00D470AE" w:rsidRDefault="00D470AE" w:rsidP="00D470AE">
            <w:pPr>
              <w:ind w:left="0" w:hanging="2"/>
              <w:rPr>
                <w:ins w:id="1358" w:author="임 종운" w:date="2022-05-17T11:40:00Z"/>
              </w:rPr>
            </w:pPr>
            <w:ins w:id="1359" w:author="임 종운" w:date="2022-05-17T11:40:00Z">
              <w:r>
                <w:t>INSERT INTO attendance VALUES (526, 6, 2021-10-02);</w:t>
              </w:r>
            </w:ins>
          </w:p>
          <w:p w14:paraId="66A4F2F6" w14:textId="77777777" w:rsidR="00D470AE" w:rsidRDefault="00D470AE" w:rsidP="00D470AE">
            <w:pPr>
              <w:ind w:left="0" w:hanging="2"/>
              <w:rPr>
                <w:ins w:id="1360" w:author="임 종운" w:date="2022-05-17T11:40:00Z"/>
              </w:rPr>
            </w:pPr>
            <w:ins w:id="1361" w:author="임 종운" w:date="2022-05-17T11:40:00Z">
              <w:r>
                <w:t>INSERT INTO attendance VALUES (527, 7, 2021-10-02);</w:t>
              </w:r>
            </w:ins>
          </w:p>
          <w:p w14:paraId="6109B715" w14:textId="77777777" w:rsidR="00D470AE" w:rsidRDefault="00D470AE" w:rsidP="00D470AE">
            <w:pPr>
              <w:ind w:left="0" w:hanging="2"/>
              <w:rPr>
                <w:ins w:id="1362" w:author="임 종운" w:date="2022-05-17T11:40:00Z"/>
              </w:rPr>
            </w:pPr>
            <w:ins w:id="1363" w:author="임 종운" w:date="2022-05-17T11:40:00Z">
              <w:r>
                <w:t>INSERT INTO attendance VALUES (528, 8, 2021-10-02);</w:t>
              </w:r>
            </w:ins>
          </w:p>
          <w:p w14:paraId="4CC19A2A" w14:textId="77777777" w:rsidR="00D470AE" w:rsidRDefault="00D470AE" w:rsidP="00D470AE">
            <w:pPr>
              <w:ind w:left="0" w:hanging="2"/>
              <w:rPr>
                <w:ins w:id="1364" w:author="임 종운" w:date="2022-05-17T11:40:00Z"/>
              </w:rPr>
            </w:pPr>
            <w:ins w:id="1365" w:author="임 종운" w:date="2022-05-17T11:40:00Z">
              <w:r>
                <w:lastRenderedPageBreak/>
                <w:t>INSERT INTO attendance VALUES (529, 9, 2021-10-02);</w:t>
              </w:r>
            </w:ins>
          </w:p>
          <w:p w14:paraId="3A440890" w14:textId="77777777" w:rsidR="00D470AE" w:rsidRDefault="00D470AE" w:rsidP="00D470AE">
            <w:pPr>
              <w:ind w:left="0" w:hanging="2"/>
              <w:rPr>
                <w:ins w:id="1366" w:author="임 종운" w:date="2022-05-17T11:40:00Z"/>
              </w:rPr>
            </w:pPr>
            <w:ins w:id="1367" w:author="임 종운" w:date="2022-05-17T11:40:00Z">
              <w:r>
                <w:t>INSERT INTO attendance VALUES (530, 10, 2021-10-02);</w:t>
              </w:r>
            </w:ins>
          </w:p>
          <w:p w14:paraId="5F0944D7" w14:textId="77777777" w:rsidR="00D470AE" w:rsidRDefault="00D470AE" w:rsidP="00D470AE">
            <w:pPr>
              <w:ind w:left="0" w:hanging="2"/>
              <w:rPr>
                <w:ins w:id="1368" w:author="임 종운" w:date="2022-05-17T11:40:00Z"/>
              </w:rPr>
            </w:pPr>
            <w:ins w:id="1369" w:author="임 종운" w:date="2022-05-17T11:40:00Z">
              <w:r>
                <w:t>INSERT INTO attendance VALUES (531, 11, 2021-10-02);</w:t>
              </w:r>
            </w:ins>
          </w:p>
          <w:p w14:paraId="01A2E5B8" w14:textId="77777777" w:rsidR="00D470AE" w:rsidRDefault="00D470AE" w:rsidP="00D470AE">
            <w:pPr>
              <w:ind w:left="0" w:hanging="2"/>
              <w:rPr>
                <w:ins w:id="1370" w:author="임 종운" w:date="2022-05-17T11:40:00Z"/>
              </w:rPr>
            </w:pPr>
            <w:ins w:id="1371" w:author="임 종운" w:date="2022-05-17T11:40:00Z">
              <w:r>
                <w:t>INSERT INTO attendance VALUES (532, 12, 2021-10-02);</w:t>
              </w:r>
            </w:ins>
          </w:p>
          <w:p w14:paraId="61536FC0" w14:textId="77777777" w:rsidR="00D470AE" w:rsidRDefault="00D470AE" w:rsidP="00D470AE">
            <w:pPr>
              <w:ind w:left="0" w:hanging="2"/>
              <w:rPr>
                <w:ins w:id="1372" w:author="임 종운" w:date="2022-05-17T11:40:00Z"/>
              </w:rPr>
            </w:pPr>
            <w:ins w:id="1373" w:author="임 종운" w:date="2022-05-17T11:40:00Z">
              <w:r>
                <w:t>INSERT INTO attendance VALUES (533, 13, 2021-10-02);</w:t>
              </w:r>
            </w:ins>
          </w:p>
          <w:p w14:paraId="58F30386" w14:textId="77777777" w:rsidR="00D470AE" w:rsidRDefault="00D470AE" w:rsidP="00D470AE">
            <w:pPr>
              <w:ind w:left="0" w:hanging="2"/>
              <w:rPr>
                <w:ins w:id="1374" w:author="임 종운" w:date="2022-05-17T11:40:00Z"/>
              </w:rPr>
            </w:pPr>
            <w:ins w:id="1375" w:author="임 종운" w:date="2022-05-17T11:40:00Z">
              <w:r>
                <w:t>INSERT INTO attendance VALUES (534, 14, 2021-10-02);</w:t>
              </w:r>
            </w:ins>
          </w:p>
          <w:p w14:paraId="7DDB0AC3" w14:textId="77777777" w:rsidR="00D470AE" w:rsidRDefault="00D470AE" w:rsidP="00D470AE">
            <w:pPr>
              <w:ind w:left="0" w:hanging="2"/>
              <w:rPr>
                <w:ins w:id="1376" w:author="임 종운" w:date="2022-05-17T11:40:00Z"/>
              </w:rPr>
            </w:pPr>
            <w:ins w:id="1377" w:author="임 종운" w:date="2022-05-17T11:40:00Z">
              <w:r>
                <w:t>INSERT INTO attendance VALUES (535, 15, 2021-10-02);</w:t>
              </w:r>
            </w:ins>
          </w:p>
          <w:p w14:paraId="5738C7EF" w14:textId="77777777" w:rsidR="00D470AE" w:rsidRDefault="00D470AE" w:rsidP="00D470AE">
            <w:pPr>
              <w:ind w:left="0" w:hanging="2"/>
              <w:rPr>
                <w:ins w:id="1378" w:author="임 종운" w:date="2022-05-17T11:40:00Z"/>
              </w:rPr>
            </w:pPr>
            <w:ins w:id="1379" w:author="임 종운" w:date="2022-05-17T11:40:00Z">
              <w:r>
                <w:t>INSERT INTO attendance VALUES (536, 16, 2021-10-02);</w:t>
              </w:r>
            </w:ins>
          </w:p>
          <w:p w14:paraId="385B07A6" w14:textId="77777777" w:rsidR="00D470AE" w:rsidRDefault="00D470AE" w:rsidP="00D470AE">
            <w:pPr>
              <w:ind w:left="0" w:hanging="2"/>
              <w:rPr>
                <w:ins w:id="1380" w:author="임 종운" w:date="2022-05-17T11:40:00Z"/>
              </w:rPr>
            </w:pPr>
            <w:ins w:id="1381" w:author="임 종운" w:date="2022-05-17T11:40:00Z">
              <w:r>
                <w:t>INSERT INTO attendance VALUES (537, 17, 2021-10-02);</w:t>
              </w:r>
            </w:ins>
          </w:p>
          <w:p w14:paraId="17412D65" w14:textId="77777777" w:rsidR="00D470AE" w:rsidRDefault="00D470AE" w:rsidP="00D470AE">
            <w:pPr>
              <w:ind w:left="0" w:hanging="2"/>
              <w:rPr>
                <w:ins w:id="1382" w:author="임 종운" w:date="2022-05-17T11:40:00Z"/>
              </w:rPr>
            </w:pPr>
            <w:ins w:id="1383" w:author="임 종운" w:date="2022-05-17T11:40:00Z">
              <w:r>
                <w:t>INSERT INTO attendance VALUES (538, 18, 2021-10-02);</w:t>
              </w:r>
            </w:ins>
          </w:p>
          <w:p w14:paraId="3A77371C" w14:textId="77777777" w:rsidR="00D470AE" w:rsidRDefault="00D470AE" w:rsidP="00D470AE">
            <w:pPr>
              <w:ind w:left="0" w:hanging="2"/>
              <w:rPr>
                <w:ins w:id="1384" w:author="임 종운" w:date="2022-05-17T11:40:00Z"/>
              </w:rPr>
            </w:pPr>
            <w:ins w:id="1385" w:author="임 종운" w:date="2022-05-17T11:40:00Z">
              <w:r>
                <w:t>INSERT INTO attendance VALUES (539, 19, 2021-10-02);</w:t>
              </w:r>
            </w:ins>
          </w:p>
          <w:p w14:paraId="0A8A0897" w14:textId="77777777" w:rsidR="00D470AE" w:rsidRDefault="00D470AE" w:rsidP="00D470AE">
            <w:pPr>
              <w:ind w:left="0" w:hanging="2"/>
              <w:rPr>
                <w:ins w:id="1386" w:author="임 종운" w:date="2022-05-17T11:40:00Z"/>
              </w:rPr>
            </w:pPr>
            <w:ins w:id="1387" w:author="임 종운" w:date="2022-05-17T11:40:00Z">
              <w:r>
                <w:t>INSERT INTO attendance VALUES (540, 20, 2021-10-02);</w:t>
              </w:r>
            </w:ins>
          </w:p>
          <w:p w14:paraId="6C782D0B" w14:textId="77777777" w:rsidR="00D470AE" w:rsidRDefault="00D470AE" w:rsidP="00D470AE">
            <w:pPr>
              <w:ind w:left="0" w:hanging="2"/>
              <w:rPr>
                <w:ins w:id="1388" w:author="임 종운" w:date="2022-05-17T11:40:00Z"/>
              </w:rPr>
            </w:pPr>
            <w:ins w:id="1389" w:author="임 종운" w:date="2022-05-17T11:40:00Z">
              <w:r>
                <w:t>INSERT INTO attendance VALUES (541, 21, 2021-10-02);</w:t>
              </w:r>
            </w:ins>
          </w:p>
          <w:p w14:paraId="5964F4EF" w14:textId="77777777" w:rsidR="00D470AE" w:rsidRDefault="00D470AE" w:rsidP="00D470AE">
            <w:pPr>
              <w:ind w:left="0" w:hanging="2"/>
              <w:rPr>
                <w:ins w:id="1390" w:author="임 종운" w:date="2022-05-17T11:40:00Z"/>
              </w:rPr>
            </w:pPr>
            <w:ins w:id="1391" w:author="임 종운" w:date="2022-05-17T11:40:00Z">
              <w:r>
                <w:t>INSERT INTO attendance VALUES (542, 22, 2021-10-02);</w:t>
              </w:r>
            </w:ins>
          </w:p>
          <w:p w14:paraId="11154B12" w14:textId="77777777" w:rsidR="00D470AE" w:rsidRDefault="00D470AE" w:rsidP="00D470AE">
            <w:pPr>
              <w:ind w:left="0" w:hanging="2"/>
              <w:rPr>
                <w:ins w:id="1392" w:author="임 종운" w:date="2022-05-17T11:40:00Z"/>
              </w:rPr>
            </w:pPr>
            <w:ins w:id="1393" w:author="임 종운" w:date="2022-05-17T11:40:00Z">
              <w:r>
                <w:t>INSERT INTO attendance VALUES (543, 23, 2021-10-02);</w:t>
              </w:r>
            </w:ins>
          </w:p>
          <w:p w14:paraId="78EDA7A2" w14:textId="77777777" w:rsidR="00D470AE" w:rsidRDefault="00D470AE" w:rsidP="00D470AE">
            <w:pPr>
              <w:ind w:left="0" w:hanging="2"/>
              <w:rPr>
                <w:ins w:id="1394" w:author="임 종운" w:date="2022-05-17T11:40:00Z"/>
              </w:rPr>
            </w:pPr>
            <w:ins w:id="1395" w:author="임 종운" w:date="2022-05-17T11:40:00Z">
              <w:r>
                <w:t>INSERT INTO attendance VALUES (544, 24, 2021-10-02);</w:t>
              </w:r>
            </w:ins>
          </w:p>
          <w:p w14:paraId="5044F799" w14:textId="77777777" w:rsidR="00D470AE" w:rsidRDefault="00D470AE" w:rsidP="00D470AE">
            <w:pPr>
              <w:ind w:left="0" w:hanging="2"/>
              <w:rPr>
                <w:ins w:id="1396" w:author="임 종운" w:date="2022-05-17T11:40:00Z"/>
              </w:rPr>
            </w:pPr>
            <w:ins w:id="1397" w:author="임 종운" w:date="2022-05-17T11:40:00Z">
              <w:r>
                <w:t>INSERT INTO attendance VALUES (545, 25, 2021-10-02);</w:t>
              </w:r>
            </w:ins>
          </w:p>
          <w:p w14:paraId="00DB8B44" w14:textId="77777777" w:rsidR="00D470AE" w:rsidRDefault="00D470AE" w:rsidP="00D470AE">
            <w:pPr>
              <w:ind w:left="0" w:hanging="2"/>
              <w:rPr>
                <w:ins w:id="1398" w:author="임 종운" w:date="2022-05-17T11:40:00Z"/>
              </w:rPr>
            </w:pPr>
            <w:ins w:id="1399" w:author="임 종운" w:date="2022-05-17T11:40:00Z">
              <w:r>
                <w:t>INSERT INTO attendance VALUES (546, 26, 2021-10-02);</w:t>
              </w:r>
            </w:ins>
          </w:p>
          <w:p w14:paraId="017A6BA6" w14:textId="77777777" w:rsidR="00D470AE" w:rsidRDefault="00D470AE" w:rsidP="00D470AE">
            <w:pPr>
              <w:ind w:left="0" w:hanging="2"/>
              <w:rPr>
                <w:ins w:id="1400" w:author="임 종운" w:date="2022-05-17T11:40:00Z"/>
              </w:rPr>
            </w:pPr>
            <w:ins w:id="1401" w:author="임 종운" w:date="2022-05-17T11:40:00Z">
              <w:r>
                <w:t>INSERT INTO attendance VALUES (547, 1, 2021-10-03);</w:t>
              </w:r>
            </w:ins>
          </w:p>
          <w:p w14:paraId="50807EC5" w14:textId="77777777" w:rsidR="00D470AE" w:rsidRDefault="00D470AE" w:rsidP="00D470AE">
            <w:pPr>
              <w:ind w:left="0" w:hanging="2"/>
              <w:rPr>
                <w:ins w:id="1402" w:author="임 종운" w:date="2022-05-17T11:40:00Z"/>
              </w:rPr>
            </w:pPr>
            <w:ins w:id="1403" w:author="임 종운" w:date="2022-05-17T11:40:00Z">
              <w:r>
                <w:t>INSERT INTO attendance VALUES (548, 2, 2021-10-03);</w:t>
              </w:r>
            </w:ins>
          </w:p>
          <w:p w14:paraId="6C8C2B22" w14:textId="77777777" w:rsidR="00D470AE" w:rsidRDefault="00D470AE" w:rsidP="00D470AE">
            <w:pPr>
              <w:ind w:left="0" w:hanging="2"/>
              <w:rPr>
                <w:ins w:id="1404" w:author="임 종운" w:date="2022-05-17T11:40:00Z"/>
              </w:rPr>
            </w:pPr>
            <w:ins w:id="1405" w:author="임 종운" w:date="2022-05-17T11:40:00Z">
              <w:r>
                <w:t>INSERT INTO attendance VALUES (549, 3, 2021-10-03);</w:t>
              </w:r>
            </w:ins>
          </w:p>
          <w:p w14:paraId="585FA798" w14:textId="77777777" w:rsidR="00D470AE" w:rsidRDefault="00D470AE" w:rsidP="00D470AE">
            <w:pPr>
              <w:ind w:left="0" w:hanging="2"/>
              <w:rPr>
                <w:ins w:id="1406" w:author="임 종운" w:date="2022-05-17T11:40:00Z"/>
              </w:rPr>
            </w:pPr>
            <w:ins w:id="1407" w:author="임 종운" w:date="2022-05-17T11:40:00Z">
              <w:r>
                <w:t>INSERT INTO attendance VALUES (550, 4, 2021-10-03);</w:t>
              </w:r>
            </w:ins>
          </w:p>
          <w:p w14:paraId="68AD4FF4" w14:textId="77777777" w:rsidR="00D470AE" w:rsidRDefault="00D470AE" w:rsidP="00D470AE">
            <w:pPr>
              <w:ind w:left="0" w:hanging="2"/>
              <w:rPr>
                <w:ins w:id="1408" w:author="임 종운" w:date="2022-05-17T11:40:00Z"/>
              </w:rPr>
            </w:pPr>
            <w:ins w:id="1409" w:author="임 종운" w:date="2022-05-17T11:40:00Z">
              <w:r>
                <w:t>INSERT INTO attendance VALUES (551, 5, 2021-10-03);</w:t>
              </w:r>
            </w:ins>
          </w:p>
          <w:p w14:paraId="5BE12665" w14:textId="77777777" w:rsidR="00D470AE" w:rsidRDefault="00D470AE" w:rsidP="00D470AE">
            <w:pPr>
              <w:ind w:left="0" w:hanging="2"/>
              <w:rPr>
                <w:ins w:id="1410" w:author="임 종운" w:date="2022-05-17T11:40:00Z"/>
              </w:rPr>
            </w:pPr>
            <w:ins w:id="1411" w:author="임 종운" w:date="2022-05-17T11:40:00Z">
              <w:r>
                <w:t>INSERT INTO attendance VALUES (552, 6, 2021-10-03);</w:t>
              </w:r>
            </w:ins>
          </w:p>
          <w:p w14:paraId="678AD9F7" w14:textId="77777777" w:rsidR="00D470AE" w:rsidRDefault="00D470AE" w:rsidP="00D470AE">
            <w:pPr>
              <w:ind w:left="0" w:hanging="2"/>
              <w:rPr>
                <w:ins w:id="1412" w:author="임 종운" w:date="2022-05-17T11:40:00Z"/>
              </w:rPr>
            </w:pPr>
            <w:ins w:id="1413" w:author="임 종운" w:date="2022-05-17T11:40:00Z">
              <w:r>
                <w:t>INSERT INTO attendance VALUES (553, 7, 2021-10-03);</w:t>
              </w:r>
            </w:ins>
          </w:p>
          <w:p w14:paraId="54D8BA70" w14:textId="77777777" w:rsidR="00D470AE" w:rsidRDefault="00D470AE" w:rsidP="00D470AE">
            <w:pPr>
              <w:ind w:left="0" w:hanging="2"/>
              <w:rPr>
                <w:ins w:id="1414" w:author="임 종운" w:date="2022-05-17T11:40:00Z"/>
              </w:rPr>
            </w:pPr>
            <w:ins w:id="1415" w:author="임 종운" w:date="2022-05-17T11:40:00Z">
              <w:r>
                <w:t>INSERT INTO attendance VALUES (554, 8, 2021-10-03);</w:t>
              </w:r>
            </w:ins>
          </w:p>
          <w:p w14:paraId="19752F22" w14:textId="77777777" w:rsidR="00D470AE" w:rsidRDefault="00D470AE" w:rsidP="00D470AE">
            <w:pPr>
              <w:ind w:left="0" w:hanging="2"/>
              <w:rPr>
                <w:ins w:id="1416" w:author="임 종운" w:date="2022-05-17T11:40:00Z"/>
              </w:rPr>
            </w:pPr>
            <w:ins w:id="1417" w:author="임 종운" w:date="2022-05-17T11:40:00Z">
              <w:r>
                <w:t>INSERT INTO attendance VALUES (555, 9, 2021-10-03);</w:t>
              </w:r>
            </w:ins>
          </w:p>
          <w:p w14:paraId="3F9DFA07" w14:textId="77777777" w:rsidR="00D470AE" w:rsidRDefault="00D470AE" w:rsidP="00D470AE">
            <w:pPr>
              <w:ind w:left="0" w:hanging="2"/>
              <w:rPr>
                <w:ins w:id="1418" w:author="임 종운" w:date="2022-05-17T11:40:00Z"/>
              </w:rPr>
            </w:pPr>
            <w:ins w:id="1419" w:author="임 종운" w:date="2022-05-17T11:40:00Z">
              <w:r>
                <w:lastRenderedPageBreak/>
                <w:t>INSERT INTO attendance VALUES (556, 10, 2021-10-03);</w:t>
              </w:r>
            </w:ins>
          </w:p>
          <w:p w14:paraId="2A8DADBE" w14:textId="77777777" w:rsidR="00D470AE" w:rsidRDefault="00D470AE" w:rsidP="00D470AE">
            <w:pPr>
              <w:ind w:left="0" w:hanging="2"/>
              <w:rPr>
                <w:ins w:id="1420" w:author="임 종운" w:date="2022-05-17T11:40:00Z"/>
              </w:rPr>
            </w:pPr>
            <w:ins w:id="1421" w:author="임 종운" w:date="2022-05-17T11:40:00Z">
              <w:r>
                <w:t>INSERT INTO attendance VALUES (557, 11, 2021-10-03);</w:t>
              </w:r>
            </w:ins>
          </w:p>
          <w:p w14:paraId="184F2BA4" w14:textId="77777777" w:rsidR="00D470AE" w:rsidRDefault="00D470AE" w:rsidP="00D470AE">
            <w:pPr>
              <w:ind w:left="0" w:hanging="2"/>
              <w:rPr>
                <w:ins w:id="1422" w:author="임 종운" w:date="2022-05-17T11:40:00Z"/>
              </w:rPr>
            </w:pPr>
            <w:ins w:id="1423" w:author="임 종운" w:date="2022-05-17T11:40:00Z">
              <w:r>
                <w:t>INSERT INTO attendance VALUES (558, 12, 2021-10-03);</w:t>
              </w:r>
            </w:ins>
          </w:p>
          <w:p w14:paraId="3049EF59" w14:textId="77777777" w:rsidR="00D470AE" w:rsidRDefault="00D470AE" w:rsidP="00D470AE">
            <w:pPr>
              <w:ind w:left="0" w:hanging="2"/>
              <w:rPr>
                <w:ins w:id="1424" w:author="임 종운" w:date="2022-05-17T11:40:00Z"/>
              </w:rPr>
            </w:pPr>
            <w:ins w:id="1425" w:author="임 종운" w:date="2022-05-17T11:40:00Z">
              <w:r>
                <w:t>INSERT INTO attendance VALUES (559, 13, 2021-10-03);</w:t>
              </w:r>
            </w:ins>
          </w:p>
          <w:p w14:paraId="1F6FE8B9" w14:textId="77777777" w:rsidR="00D470AE" w:rsidRDefault="00D470AE" w:rsidP="00D470AE">
            <w:pPr>
              <w:ind w:left="0" w:hanging="2"/>
              <w:rPr>
                <w:ins w:id="1426" w:author="임 종운" w:date="2022-05-17T11:40:00Z"/>
              </w:rPr>
            </w:pPr>
            <w:ins w:id="1427" w:author="임 종운" w:date="2022-05-17T11:40:00Z">
              <w:r>
                <w:t>INSERT INTO attendance VALUES (560, 14, 2021-10-03);</w:t>
              </w:r>
            </w:ins>
          </w:p>
          <w:p w14:paraId="233FCE4F" w14:textId="77777777" w:rsidR="00D470AE" w:rsidRDefault="00D470AE" w:rsidP="00D470AE">
            <w:pPr>
              <w:ind w:left="0" w:hanging="2"/>
              <w:rPr>
                <w:ins w:id="1428" w:author="임 종운" w:date="2022-05-17T11:40:00Z"/>
              </w:rPr>
            </w:pPr>
            <w:ins w:id="1429" w:author="임 종운" w:date="2022-05-17T11:40:00Z">
              <w:r>
                <w:t>INSERT INTO attendance VALUES (561, 15, 2021-10-03);</w:t>
              </w:r>
            </w:ins>
          </w:p>
          <w:p w14:paraId="61DA8304" w14:textId="77777777" w:rsidR="00D470AE" w:rsidRDefault="00D470AE" w:rsidP="00D470AE">
            <w:pPr>
              <w:ind w:left="0" w:hanging="2"/>
              <w:rPr>
                <w:ins w:id="1430" w:author="임 종운" w:date="2022-05-17T11:40:00Z"/>
              </w:rPr>
            </w:pPr>
            <w:ins w:id="1431" w:author="임 종운" w:date="2022-05-17T11:40:00Z">
              <w:r>
                <w:t>INSERT INTO attendance VALUES (562, 16, 2021-10-03);</w:t>
              </w:r>
            </w:ins>
          </w:p>
          <w:p w14:paraId="16E113E3" w14:textId="77777777" w:rsidR="00D470AE" w:rsidRDefault="00D470AE" w:rsidP="00D470AE">
            <w:pPr>
              <w:ind w:left="0" w:hanging="2"/>
              <w:rPr>
                <w:ins w:id="1432" w:author="임 종운" w:date="2022-05-17T11:40:00Z"/>
              </w:rPr>
            </w:pPr>
            <w:ins w:id="1433" w:author="임 종운" w:date="2022-05-17T11:40:00Z">
              <w:r>
                <w:t>INSERT INTO attendance VALUES (563, 17, 2021-10-03);</w:t>
              </w:r>
            </w:ins>
          </w:p>
          <w:p w14:paraId="53C4A05D" w14:textId="77777777" w:rsidR="00D470AE" w:rsidRDefault="00D470AE" w:rsidP="00D470AE">
            <w:pPr>
              <w:ind w:left="0" w:hanging="2"/>
              <w:rPr>
                <w:ins w:id="1434" w:author="임 종운" w:date="2022-05-17T11:40:00Z"/>
              </w:rPr>
            </w:pPr>
            <w:ins w:id="1435" w:author="임 종운" w:date="2022-05-17T11:40:00Z">
              <w:r>
                <w:t>INSERT INTO attendance VALUES (564, 18, 2021-10-03);</w:t>
              </w:r>
            </w:ins>
          </w:p>
          <w:p w14:paraId="3948F2C4" w14:textId="77777777" w:rsidR="00D470AE" w:rsidRDefault="00D470AE" w:rsidP="00D470AE">
            <w:pPr>
              <w:ind w:left="0" w:hanging="2"/>
              <w:rPr>
                <w:ins w:id="1436" w:author="임 종운" w:date="2022-05-17T11:40:00Z"/>
              </w:rPr>
            </w:pPr>
            <w:ins w:id="1437" w:author="임 종운" w:date="2022-05-17T11:40:00Z">
              <w:r>
                <w:t>INSERT INTO attendance VALUES (565, 19, 2021-10-03);</w:t>
              </w:r>
            </w:ins>
          </w:p>
          <w:p w14:paraId="3E962105" w14:textId="77777777" w:rsidR="00D470AE" w:rsidRDefault="00D470AE" w:rsidP="00D470AE">
            <w:pPr>
              <w:ind w:left="0" w:hanging="2"/>
              <w:rPr>
                <w:ins w:id="1438" w:author="임 종운" w:date="2022-05-17T11:40:00Z"/>
              </w:rPr>
            </w:pPr>
            <w:ins w:id="1439" w:author="임 종운" w:date="2022-05-17T11:40:00Z">
              <w:r>
                <w:t>INSERT INTO attendance VALUES (566, 20, 2021-10-03);</w:t>
              </w:r>
            </w:ins>
          </w:p>
          <w:p w14:paraId="207D9229" w14:textId="77777777" w:rsidR="00D470AE" w:rsidRDefault="00D470AE" w:rsidP="00D470AE">
            <w:pPr>
              <w:ind w:left="0" w:hanging="2"/>
              <w:rPr>
                <w:ins w:id="1440" w:author="임 종운" w:date="2022-05-17T11:40:00Z"/>
              </w:rPr>
            </w:pPr>
            <w:ins w:id="1441" w:author="임 종운" w:date="2022-05-17T11:40:00Z">
              <w:r>
                <w:t>INSERT INTO attendance VALUES (567, 21, 2021-10-03);</w:t>
              </w:r>
            </w:ins>
          </w:p>
          <w:p w14:paraId="0C5D0477" w14:textId="77777777" w:rsidR="00D470AE" w:rsidRDefault="00D470AE" w:rsidP="00D470AE">
            <w:pPr>
              <w:ind w:left="0" w:hanging="2"/>
              <w:rPr>
                <w:ins w:id="1442" w:author="임 종운" w:date="2022-05-17T11:40:00Z"/>
              </w:rPr>
            </w:pPr>
            <w:ins w:id="1443" w:author="임 종운" w:date="2022-05-17T11:40:00Z">
              <w:r>
                <w:t>INSERT INTO attendance VALUES (568, 22, 2021-10-03);</w:t>
              </w:r>
            </w:ins>
          </w:p>
          <w:p w14:paraId="67810D57" w14:textId="77777777" w:rsidR="00D470AE" w:rsidRDefault="00D470AE" w:rsidP="00D470AE">
            <w:pPr>
              <w:ind w:left="0" w:hanging="2"/>
              <w:rPr>
                <w:ins w:id="1444" w:author="임 종운" w:date="2022-05-17T11:40:00Z"/>
              </w:rPr>
            </w:pPr>
            <w:ins w:id="1445" w:author="임 종운" w:date="2022-05-17T11:40:00Z">
              <w:r>
                <w:t>INSERT INTO attendance VALUES (569, 23, 2021-10-03);</w:t>
              </w:r>
            </w:ins>
          </w:p>
          <w:p w14:paraId="5CE9A0B7" w14:textId="77777777" w:rsidR="00D470AE" w:rsidRDefault="00D470AE" w:rsidP="00D470AE">
            <w:pPr>
              <w:ind w:left="0" w:hanging="2"/>
              <w:rPr>
                <w:ins w:id="1446" w:author="임 종운" w:date="2022-05-17T11:40:00Z"/>
              </w:rPr>
            </w:pPr>
            <w:ins w:id="1447" w:author="임 종운" w:date="2022-05-17T11:40:00Z">
              <w:r>
                <w:t>INSERT INTO attendance VALUES (570, 24, 2021-10-03);</w:t>
              </w:r>
            </w:ins>
          </w:p>
          <w:p w14:paraId="09C76BB8" w14:textId="77777777" w:rsidR="00D470AE" w:rsidRDefault="00D470AE" w:rsidP="00D470AE">
            <w:pPr>
              <w:ind w:left="0" w:hanging="2"/>
              <w:rPr>
                <w:ins w:id="1448" w:author="임 종운" w:date="2022-05-17T11:40:00Z"/>
              </w:rPr>
            </w:pPr>
            <w:ins w:id="1449" w:author="임 종운" w:date="2022-05-17T11:40:00Z">
              <w:r>
                <w:t>INSERT INTO attendance VALUES (571, 25, 2021-10-03);</w:t>
              </w:r>
            </w:ins>
          </w:p>
          <w:p w14:paraId="427C2026" w14:textId="77777777" w:rsidR="00D470AE" w:rsidRDefault="00D470AE" w:rsidP="00D470AE">
            <w:pPr>
              <w:ind w:left="0" w:hanging="2"/>
              <w:rPr>
                <w:ins w:id="1450" w:author="임 종운" w:date="2022-05-17T11:40:00Z"/>
              </w:rPr>
            </w:pPr>
            <w:ins w:id="1451" w:author="임 종운" w:date="2022-05-17T11:40:00Z">
              <w:r>
                <w:t>INSERT INTO attendance VALUES (572, 26, 2021-10-03);</w:t>
              </w:r>
            </w:ins>
          </w:p>
          <w:p w14:paraId="2EEA3563" w14:textId="77777777" w:rsidR="00D470AE" w:rsidRDefault="00D470AE" w:rsidP="00D470AE">
            <w:pPr>
              <w:ind w:left="0" w:hanging="2"/>
              <w:rPr>
                <w:ins w:id="1452" w:author="임 종운" w:date="2022-05-17T11:40:00Z"/>
              </w:rPr>
            </w:pPr>
            <w:ins w:id="1453" w:author="임 종운" w:date="2022-05-17T11:40:00Z">
              <w:r>
                <w:t>INSERT INTO attendance VALUES (573, 1, 2021-10-04);</w:t>
              </w:r>
            </w:ins>
          </w:p>
          <w:p w14:paraId="6A0ED9CC" w14:textId="77777777" w:rsidR="00D470AE" w:rsidRDefault="00D470AE" w:rsidP="00D470AE">
            <w:pPr>
              <w:ind w:left="0" w:hanging="2"/>
              <w:rPr>
                <w:ins w:id="1454" w:author="임 종운" w:date="2022-05-17T11:40:00Z"/>
              </w:rPr>
            </w:pPr>
            <w:ins w:id="1455" w:author="임 종운" w:date="2022-05-17T11:40:00Z">
              <w:r>
                <w:t>INSERT INTO attendance VALUES (574, 2, 2021-10-04);</w:t>
              </w:r>
            </w:ins>
          </w:p>
          <w:p w14:paraId="56C66836" w14:textId="77777777" w:rsidR="00D470AE" w:rsidRDefault="00D470AE" w:rsidP="00D470AE">
            <w:pPr>
              <w:ind w:left="0" w:hanging="2"/>
              <w:rPr>
                <w:ins w:id="1456" w:author="임 종운" w:date="2022-05-17T11:40:00Z"/>
              </w:rPr>
            </w:pPr>
            <w:ins w:id="1457" w:author="임 종운" w:date="2022-05-17T11:40:00Z">
              <w:r>
                <w:t>INSERT INTO attendance VALUES (575, 3, 2021-10-04);</w:t>
              </w:r>
            </w:ins>
          </w:p>
          <w:p w14:paraId="1498B82F" w14:textId="77777777" w:rsidR="00D470AE" w:rsidRDefault="00D470AE" w:rsidP="00D470AE">
            <w:pPr>
              <w:ind w:left="0" w:hanging="2"/>
              <w:rPr>
                <w:ins w:id="1458" w:author="임 종운" w:date="2022-05-17T11:40:00Z"/>
              </w:rPr>
            </w:pPr>
            <w:ins w:id="1459" w:author="임 종운" w:date="2022-05-17T11:40:00Z">
              <w:r>
                <w:t>INSERT INTO attendance VALUES (576, 4, 2021-10-04);</w:t>
              </w:r>
            </w:ins>
          </w:p>
          <w:p w14:paraId="41DEB160" w14:textId="77777777" w:rsidR="00D470AE" w:rsidRDefault="00D470AE" w:rsidP="00D470AE">
            <w:pPr>
              <w:ind w:left="0" w:hanging="2"/>
              <w:rPr>
                <w:ins w:id="1460" w:author="임 종운" w:date="2022-05-17T11:40:00Z"/>
              </w:rPr>
            </w:pPr>
            <w:ins w:id="1461" w:author="임 종운" w:date="2022-05-17T11:40:00Z">
              <w:r>
                <w:t>INSERT INTO attendance VALUES (577, 5, 2021-10-04);</w:t>
              </w:r>
            </w:ins>
          </w:p>
          <w:p w14:paraId="17478299" w14:textId="77777777" w:rsidR="00D470AE" w:rsidRDefault="00D470AE" w:rsidP="00D470AE">
            <w:pPr>
              <w:ind w:left="0" w:hanging="2"/>
              <w:rPr>
                <w:ins w:id="1462" w:author="임 종운" w:date="2022-05-17T11:40:00Z"/>
              </w:rPr>
            </w:pPr>
            <w:ins w:id="1463" w:author="임 종운" w:date="2022-05-17T11:40:00Z">
              <w:r>
                <w:t>INSERT INTO attendance VALUES (578, 6, 2021-10-04);</w:t>
              </w:r>
            </w:ins>
          </w:p>
          <w:p w14:paraId="2D69EF71" w14:textId="77777777" w:rsidR="00D470AE" w:rsidRDefault="00D470AE" w:rsidP="00D470AE">
            <w:pPr>
              <w:ind w:left="0" w:hanging="2"/>
              <w:rPr>
                <w:ins w:id="1464" w:author="임 종운" w:date="2022-05-17T11:40:00Z"/>
              </w:rPr>
            </w:pPr>
            <w:ins w:id="1465" w:author="임 종운" w:date="2022-05-17T11:40:00Z">
              <w:r>
                <w:t>INSERT INTO attendance VALUES (579, 7, 2021-10-04);</w:t>
              </w:r>
            </w:ins>
          </w:p>
          <w:p w14:paraId="54137CF2" w14:textId="77777777" w:rsidR="00D470AE" w:rsidRDefault="00D470AE" w:rsidP="00D470AE">
            <w:pPr>
              <w:ind w:left="0" w:hanging="2"/>
              <w:rPr>
                <w:ins w:id="1466" w:author="임 종운" w:date="2022-05-17T11:40:00Z"/>
              </w:rPr>
            </w:pPr>
            <w:ins w:id="1467" w:author="임 종운" w:date="2022-05-17T11:40:00Z">
              <w:r>
                <w:t>INSERT INTO attendance VALUES (580, 8, 2021-10-04);</w:t>
              </w:r>
            </w:ins>
          </w:p>
          <w:p w14:paraId="0AAD20EA" w14:textId="77777777" w:rsidR="00D470AE" w:rsidRDefault="00D470AE" w:rsidP="00D470AE">
            <w:pPr>
              <w:ind w:left="0" w:hanging="2"/>
              <w:rPr>
                <w:ins w:id="1468" w:author="임 종운" w:date="2022-05-17T11:40:00Z"/>
              </w:rPr>
            </w:pPr>
            <w:ins w:id="1469" w:author="임 종운" w:date="2022-05-17T11:40:00Z">
              <w:r>
                <w:t>INSERT INTO attendance VALUES (581, 9, 2021-10-04);</w:t>
              </w:r>
            </w:ins>
          </w:p>
          <w:p w14:paraId="2ED4720C" w14:textId="77777777" w:rsidR="00D470AE" w:rsidRDefault="00D470AE" w:rsidP="00D470AE">
            <w:pPr>
              <w:ind w:left="0" w:hanging="2"/>
              <w:rPr>
                <w:ins w:id="1470" w:author="임 종운" w:date="2022-05-17T11:40:00Z"/>
              </w:rPr>
            </w:pPr>
            <w:ins w:id="1471" w:author="임 종운" w:date="2022-05-17T11:40:00Z">
              <w:r>
                <w:t>INSERT INTO attendance VALUES (582, 10, 2021-10-04);</w:t>
              </w:r>
            </w:ins>
          </w:p>
          <w:p w14:paraId="27280350" w14:textId="77777777" w:rsidR="00D470AE" w:rsidRDefault="00D470AE" w:rsidP="00D470AE">
            <w:pPr>
              <w:ind w:left="0" w:hanging="2"/>
              <w:rPr>
                <w:ins w:id="1472" w:author="임 종운" w:date="2022-05-17T11:40:00Z"/>
              </w:rPr>
            </w:pPr>
            <w:ins w:id="1473" w:author="임 종운" w:date="2022-05-17T11:40:00Z">
              <w:r>
                <w:lastRenderedPageBreak/>
                <w:t>INSERT INTO attendance VALUES (583, 11, 2021-10-04);</w:t>
              </w:r>
            </w:ins>
          </w:p>
          <w:p w14:paraId="4513DC71" w14:textId="77777777" w:rsidR="00D470AE" w:rsidRDefault="00D470AE" w:rsidP="00D470AE">
            <w:pPr>
              <w:ind w:left="0" w:hanging="2"/>
              <w:rPr>
                <w:ins w:id="1474" w:author="임 종운" w:date="2022-05-17T11:40:00Z"/>
              </w:rPr>
            </w:pPr>
            <w:ins w:id="1475" w:author="임 종운" w:date="2022-05-17T11:40:00Z">
              <w:r>
                <w:t>INSERT INTO attendance VALUES (584, 12, 2021-10-04);</w:t>
              </w:r>
            </w:ins>
          </w:p>
          <w:p w14:paraId="25FCC6BA" w14:textId="77777777" w:rsidR="00D470AE" w:rsidRDefault="00D470AE" w:rsidP="00D470AE">
            <w:pPr>
              <w:ind w:left="0" w:hanging="2"/>
              <w:rPr>
                <w:ins w:id="1476" w:author="임 종운" w:date="2022-05-17T11:40:00Z"/>
              </w:rPr>
            </w:pPr>
            <w:ins w:id="1477" w:author="임 종운" w:date="2022-05-17T11:40:00Z">
              <w:r>
                <w:t>INSERT INTO attendance VALUES (585, 13, 2021-10-04);</w:t>
              </w:r>
            </w:ins>
          </w:p>
          <w:p w14:paraId="6D6081B8" w14:textId="77777777" w:rsidR="00D470AE" w:rsidRDefault="00D470AE" w:rsidP="00D470AE">
            <w:pPr>
              <w:ind w:left="0" w:hanging="2"/>
              <w:rPr>
                <w:ins w:id="1478" w:author="임 종운" w:date="2022-05-17T11:40:00Z"/>
              </w:rPr>
            </w:pPr>
            <w:ins w:id="1479" w:author="임 종운" w:date="2022-05-17T11:40:00Z">
              <w:r>
                <w:t>INSERT INTO attendance VALUES (586, 14, 2021-10-04);</w:t>
              </w:r>
            </w:ins>
          </w:p>
          <w:p w14:paraId="2A5D59DE" w14:textId="77777777" w:rsidR="00D470AE" w:rsidRDefault="00D470AE" w:rsidP="00D470AE">
            <w:pPr>
              <w:ind w:left="0" w:hanging="2"/>
              <w:rPr>
                <w:ins w:id="1480" w:author="임 종운" w:date="2022-05-17T11:40:00Z"/>
              </w:rPr>
            </w:pPr>
            <w:ins w:id="1481" w:author="임 종운" w:date="2022-05-17T11:40:00Z">
              <w:r>
                <w:t>INSERT INTO attendance VALUES (587, 15, 2021-10-04);</w:t>
              </w:r>
            </w:ins>
          </w:p>
          <w:p w14:paraId="5A4D7463" w14:textId="77777777" w:rsidR="00D470AE" w:rsidRDefault="00D470AE" w:rsidP="00D470AE">
            <w:pPr>
              <w:ind w:left="0" w:hanging="2"/>
              <w:rPr>
                <w:ins w:id="1482" w:author="임 종운" w:date="2022-05-17T11:40:00Z"/>
              </w:rPr>
            </w:pPr>
            <w:ins w:id="1483" w:author="임 종운" w:date="2022-05-17T11:40:00Z">
              <w:r>
                <w:t>INSERT INTO attendance VALUES (588, 16, 2021-10-04);</w:t>
              </w:r>
            </w:ins>
          </w:p>
          <w:p w14:paraId="6876D287" w14:textId="77777777" w:rsidR="00D470AE" w:rsidRDefault="00D470AE" w:rsidP="00D470AE">
            <w:pPr>
              <w:ind w:left="0" w:hanging="2"/>
              <w:rPr>
                <w:ins w:id="1484" w:author="임 종운" w:date="2022-05-17T11:40:00Z"/>
              </w:rPr>
            </w:pPr>
            <w:ins w:id="1485" w:author="임 종운" w:date="2022-05-17T11:40:00Z">
              <w:r>
                <w:t>INSERT INTO attendance VALUES (589, 17, 2021-10-04);</w:t>
              </w:r>
            </w:ins>
          </w:p>
          <w:p w14:paraId="317779B5" w14:textId="77777777" w:rsidR="00D470AE" w:rsidRDefault="00D470AE" w:rsidP="00D470AE">
            <w:pPr>
              <w:ind w:left="0" w:hanging="2"/>
              <w:rPr>
                <w:ins w:id="1486" w:author="임 종운" w:date="2022-05-17T11:40:00Z"/>
              </w:rPr>
            </w:pPr>
            <w:ins w:id="1487" w:author="임 종운" w:date="2022-05-17T11:40:00Z">
              <w:r>
                <w:t>INSERT INTO attendance VALUES (590, 18, 2021-10-04);</w:t>
              </w:r>
            </w:ins>
          </w:p>
          <w:p w14:paraId="4F84E779" w14:textId="77777777" w:rsidR="00D470AE" w:rsidRDefault="00D470AE" w:rsidP="00D470AE">
            <w:pPr>
              <w:ind w:left="0" w:hanging="2"/>
              <w:rPr>
                <w:ins w:id="1488" w:author="임 종운" w:date="2022-05-17T11:40:00Z"/>
              </w:rPr>
            </w:pPr>
            <w:ins w:id="1489" w:author="임 종운" w:date="2022-05-17T11:40:00Z">
              <w:r>
                <w:t>INSERT INTO attendance VALUES (591, 19, 2021-10-04);</w:t>
              </w:r>
            </w:ins>
          </w:p>
          <w:p w14:paraId="38B0FB2D" w14:textId="77777777" w:rsidR="00D470AE" w:rsidRDefault="00D470AE" w:rsidP="00D470AE">
            <w:pPr>
              <w:ind w:left="0" w:hanging="2"/>
              <w:rPr>
                <w:ins w:id="1490" w:author="임 종운" w:date="2022-05-17T11:40:00Z"/>
              </w:rPr>
            </w:pPr>
            <w:ins w:id="1491" w:author="임 종운" w:date="2022-05-17T11:40:00Z">
              <w:r>
                <w:t>INSERT INTO attendance VALUES (592, 20, 2021-10-04);</w:t>
              </w:r>
            </w:ins>
          </w:p>
          <w:p w14:paraId="78A0CE9A" w14:textId="77777777" w:rsidR="00D470AE" w:rsidRDefault="00D470AE" w:rsidP="00D470AE">
            <w:pPr>
              <w:ind w:left="0" w:hanging="2"/>
              <w:rPr>
                <w:ins w:id="1492" w:author="임 종운" w:date="2022-05-17T11:40:00Z"/>
              </w:rPr>
            </w:pPr>
            <w:ins w:id="1493" w:author="임 종운" w:date="2022-05-17T11:40:00Z">
              <w:r>
                <w:t>INSERT INTO attendance VALUES (593, 21, 2021-10-04);</w:t>
              </w:r>
            </w:ins>
          </w:p>
          <w:p w14:paraId="4C22E14E" w14:textId="77777777" w:rsidR="00D470AE" w:rsidRDefault="00D470AE" w:rsidP="00D470AE">
            <w:pPr>
              <w:ind w:left="0" w:hanging="2"/>
              <w:rPr>
                <w:ins w:id="1494" w:author="임 종운" w:date="2022-05-17T11:40:00Z"/>
              </w:rPr>
            </w:pPr>
            <w:ins w:id="1495" w:author="임 종운" w:date="2022-05-17T11:40:00Z">
              <w:r>
                <w:t>INSERT INTO attendance VALUES (594, 22, 2021-10-04);</w:t>
              </w:r>
            </w:ins>
          </w:p>
          <w:p w14:paraId="712A54CF" w14:textId="77777777" w:rsidR="00D470AE" w:rsidRDefault="00D470AE" w:rsidP="00D470AE">
            <w:pPr>
              <w:ind w:left="0" w:hanging="2"/>
              <w:rPr>
                <w:ins w:id="1496" w:author="임 종운" w:date="2022-05-17T11:40:00Z"/>
              </w:rPr>
            </w:pPr>
            <w:ins w:id="1497" w:author="임 종운" w:date="2022-05-17T11:40:00Z">
              <w:r>
                <w:t>INSERT INTO attendance VALUES (595, 23, 2021-10-04);</w:t>
              </w:r>
            </w:ins>
          </w:p>
          <w:p w14:paraId="0004837D" w14:textId="77777777" w:rsidR="00D470AE" w:rsidRDefault="00D470AE" w:rsidP="00D470AE">
            <w:pPr>
              <w:ind w:left="0" w:hanging="2"/>
              <w:rPr>
                <w:ins w:id="1498" w:author="임 종운" w:date="2022-05-17T11:40:00Z"/>
              </w:rPr>
            </w:pPr>
            <w:ins w:id="1499" w:author="임 종운" w:date="2022-05-17T11:40:00Z">
              <w:r>
                <w:t>INSERT INTO attendance VALUES (596, 24, 2021-10-04);</w:t>
              </w:r>
            </w:ins>
          </w:p>
          <w:p w14:paraId="4834F04E" w14:textId="77777777" w:rsidR="00D470AE" w:rsidRDefault="00D470AE" w:rsidP="00D470AE">
            <w:pPr>
              <w:ind w:left="0" w:hanging="2"/>
              <w:rPr>
                <w:ins w:id="1500" w:author="임 종운" w:date="2022-05-17T11:40:00Z"/>
              </w:rPr>
            </w:pPr>
            <w:ins w:id="1501" w:author="임 종운" w:date="2022-05-17T11:40:00Z">
              <w:r>
                <w:t>INSERT INTO attendance VALUES (597, 25, 2021-10-04);</w:t>
              </w:r>
            </w:ins>
          </w:p>
          <w:p w14:paraId="31F3CC63" w14:textId="77777777" w:rsidR="00D470AE" w:rsidRDefault="00D470AE" w:rsidP="00D470AE">
            <w:pPr>
              <w:ind w:left="0" w:hanging="2"/>
              <w:rPr>
                <w:ins w:id="1502" w:author="임 종운" w:date="2022-05-17T11:40:00Z"/>
              </w:rPr>
            </w:pPr>
            <w:ins w:id="1503" w:author="임 종운" w:date="2022-05-17T11:40:00Z">
              <w:r>
                <w:t>INSERT INTO attendance VALUES (598, 26, 2021-10-04);</w:t>
              </w:r>
            </w:ins>
          </w:p>
          <w:p w14:paraId="70F4B074" w14:textId="77777777" w:rsidR="00D470AE" w:rsidRDefault="00D470AE" w:rsidP="00D470AE">
            <w:pPr>
              <w:ind w:left="0" w:hanging="2"/>
              <w:rPr>
                <w:ins w:id="1504" w:author="임 종운" w:date="2022-05-17T11:40:00Z"/>
              </w:rPr>
            </w:pPr>
            <w:ins w:id="1505" w:author="임 종운" w:date="2022-05-17T11:40:00Z">
              <w:r>
                <w:t>INSERT INTO attendance VALUES (599, 1, 2021-10-05);</w:t>
              </w:r>
            </w:ins>
          </w:p>
          <w:p w14:paraId="76223EB5" w14:textId="77777777" w:rsidR="00D470AE" w:rsidRDefault="00D470AE" w:rsidP="00D470AE">
            <w:pPr>
              <w:ind w:left="0" w:hanging="2"/>
              <w:rPr>
                <w:ins w:id="1506" w:author="임 종운" w:date="2022-05-17T11:40:00Z"/>
              </w:rPr>
            </w:pPr>
            <w:ins w:id="1507" w:author="임 종운" w:date="2022-05-17T11:40:00Z">
              <w:r>
                <w:t>INSERT INTO attendance VALUES (600, 2, 2021-10-05);</w:t>
              </w:r>
            </w:ins>
          </w:p>
          <w:p w14:paraId="1ACCAD9A" w14:textId="77777777" w:rsidR="00D470AE" w:rsidRDefault="00D470AE" w:rsidP="00D470AE">
            <w:pPr>
              <w:ind w:left="0" w:hanging="2"/>
              <w:rPr>
                <w:ins w:id="1508" w:author="임 종운" w:date="2022-05-17T11:40:00Z"/>
              </w:rPr>
            </w:pPr>
            <w:ins w:id="1509" w:author="임 종운" w:date="2022-05-17T11:40:00Z">
              <w:r>
                <w:t>INSERT INTO attendance VALUES (601, 3, 2021-10-05);</w:t>
              </w:r>
            </w:ins>
          </w:p>
          <w:p w14:paraId="392CAC8F" w14:textId="77777777" w:rsidR="00D470AE" w:rsidRDefault="00D470AE" w:rsidP="00D470AE">
            <w:pPr>
              <w:ind w:left="0" w:hanging="2"/>
              <w:rPr>
                <w:ins w:id="1510" w:author="임 종운" w:date="2022-05-17T11:40:00Z"/>
              </w:rPr>
            </w:pPr>
            <w:ins w:id="1511" w:author="임 종운" w:date="2022-05-17T11:40:00Z">
              <w:r>
                <w:t>INSERT INTO attendance VALUES (602, 4, 2021-10-05);</w:t>
              </w:r>
            </w:ins>
          </w:p>
          <w:p w14:paraId="01E4CBF6" w14:textId="77777777" w:rsidR="00D470AE" w:rsidRDefault="00D470AE" w:rsidP="00D470AE">
            <w:pPr>
              <w:ind w:left="0" w:hanging="2"/>
              <w:rPr>
                <w:ins w:id="1512" w:author="임 종운" w:date="2022-05-17T11:40:00Z"/>
              </w:rPr>
            </w:pPr>
            <w:ins w:id="1513" w:author="임 종운" w:date="2022-05-17T11:40:00Z">
              <w:r>
                <w:t>INSERT INTO attendance VALUES (603, 5, 2021-10-05);</w:t>
              </w:r>
            </w:ins>
          </w:p>
          <w:p w14:paraId="41713FF5" w14:textId="77777777" w:rsidR="00D470AE" w:rsidRDefault="00D470AE" w:rsidP="00D470AE">
            <w:pPr>
              <w:ind w:left="0" w:hanging="2"/>
              <w:rPr>
                <w:ins w:id="1514" w:author="임 종운" w:date="2022-05-17T11:40:00Z"/>
              </w:rPr>
            </w:pPr>
            <w:ins w:id="1515" w:author="임 종운" w:date="2022-05-17T11:40:00Z">
              <w:r>
                <w:t>INSERT INTO attendance VALUES (604, 6, 2021-10-05);</w:t>
              </w:r>
            </w:ins>
          </w:p>
          <w:p w14:paraId="30AF7E90" w14:textId="77777777" w:rsidR="00D470AE" w:rsidRDefault="00D470AE" w:rsidP="00D470AE">
            <w:pPr>
              <w:ind w:left="0" w:hanging="2"/>
              <w:rPr>
                <w:ins w:id="1516" w:author="임 종운" w:date="2022-05-17T11:40:00Z"/>
              </w:rPr>
            </w:pPr>
            <w:ins w:id="1517" w:author="임 종운" w:date="2022-05-17T11:40:00Z">
              <w:r>
                <w:t>INSERT INTO attendance VALUES (605, 7, 2021-10-05);</w:t>
              </w:r>
            </w:ins>
          </w:p>
          <w:p w14:paraId="57971BA6" w14:textId="77777777" w:rsidR="00D470AE" w:rsidRDefault="00D470AE" w:rsidP="00D470AE">
            <w:pPr>
              <w:ind w:left="0" w:hanging="2"/>
              <w:rPr>
                <w:ins w:id="1518" w:author="임 종운" w:date="2022-05-17T11:40:00Z"/>
              </w:rPr>
            </w:pPr>
            <w:ins w:id="1519" w:author="임 종운" w:date="2022-05-17T11:40:00Z">
              <w:r>
                <w:t>INSERT INTO attendance VALUES (606, 8, 2021-10-05);</w:t>
              </w:r>
            </w:ins>
          </w:p>
          <w:p w14:paraId="5B0C9821" w14:textId="77777777" w:rsidR="00D470AE" w:rsidRDefault="00D470AE" w:rsidP="00D470AE">
            <w:pPr>
              <w:ind w:left="0" w:hanging="2"/>
              <w:rPr>
                <w:ins w:id="1520" w:author="임 종운" w:date="2022-05-17T11:40:00Z"/>
              </w:rPr>
            </w:pPr>
            <w:ins w:id="1521" w:author="임 종운" w:date="2022-05-17T11:40:00Z">
              <w:r>
                <w:t>INSERT INTO attendance VALUES (607, 9, 2021-10-05);</w:t>
              </w:r>
            </w:ins>
          </w:p>
          <w:p w14:paraId="0D350840" w14:textId="77777777" w:rsidR="00D470AE" w:rsidRDefault="00D470AE" w:rsidP="00D470AE">
            <w:pPr>
              <w:ind w:left="0" w:hanging="2"/>
              <w:rPr>
                <w:ins w:id="1522" w:author="임 종운" w:date="2022-05-17T11:40:00Z"/>
              </w:rPr>
            </w:pPr>
            <w:ins w:id="1523" w:author="임 종운" w:date="2022-05-17T11:40:00Z">
              <w:r>
                <w:t>INSERT INTO attendance VALUES (608, 10, 2021-10-05);</w:t>
              </w:r>
            </w:ins>
          </w:p>
          <w:p w14:paraId="468A460F" w14:textId="77777777" w:rsidR="00D470AE" w:rsidRDefault="00D470AE" w:rsidP="00D470AE">
            <w:pPr>
              <w:ind w:left="0" w:hanging="2"/>
              <w:rPr>
                <w:ins w:id="1524" w:author="임 종운" w:date="2022-05-17T11:40:00Z"/>
              </w:rPr>
            </w:pPr>
            <w:ins w:id="1525" w:author="임 종운" w:date="2022-05-17T11:40:00Z">
              <w:r>
                <w:t>INSERT INTO attendance VALUES (609, 11, 2021-10-05);</w:t>
              </w:r>
            </w:ins>
          </w:p>
          <w:p w14:paraId="41AE79E0" w14:textId="77777777" w:rsidR="00D470AE" w:rsidRDefault="00D470AE" w:rsidP="00D470AE">
            <w:pPr>
              <w:ind w:left="0" w:hanging="2"/>
              <w:rPr>
                <w:ins w:id="1526" w:author="임 종운" w:date="2022-05-17T11:40:00Z"/>
              </w:rPr>
            </w:pPr>
            <w:ins w:id="1527" w:author="임 종운" w:date="2022-05-17T11:40:00Z">
              <w:r>
                <w:lastRenderedPageBreak/>
                <w:t>INSERT INTO attendance VALUES (610, 12, 2021-10-05);</w:t>
              </w:r>
            </w:ins>
          </w:p>
          <w:p w14:paraId="5D866AB4" w14:textId="77777777" w:rsidR="00D470AE" w:rsidRDefault="00D470AE" w:rsidP="00D470AE">
            <w:pPr>
              <w:ind w:left="0" w:hanging="2"/>
              <w:rPr>
                <w:ins w:id="1528" w:author="임 종운" w:date="2022-05-17T11:40:00Z"/>
              </w:rPr>
            </w:pPr>
            <w:ins w:id="1529" w:author="임 종운" w:date="2022-05-17T11:40:00Z">
              <w:r>
                <w:t>INSERT INTO attendance VALUES (611, 13, 2021-10-05);</w:t>
              </w:r>
            </w:ins>
          </w:p>
          <w:p w14:paraId="08B85D8D" w14:textId="77777777" w:rsidR="00D470AE" w:rsidRDefault="00D470AE" w:rsidP="00D470AE">
            <w:pPr>
              <w:ind w:left="0" w:hanging="2"/>
              <w:rPr>
                <w:ins w:id="1530" w:author="임 종운" w:date="2022-05-17T11:40:00Z"/>
              </w:rPr>
            </w:pPr>
            <w:ins w:id="1531" w:author="임 종운" w:date="2022-05-17T11:40:00Z">
              <w:r>
                <w:t>INSERT INTO attendance VALUES (612, 14, 2021-10-05);</w:t>
              </w:r>
            </w:ins>
          </w:p>
          <w:p w14:paraId="23E99BC1" w14:textId="77777777" w:rsidR="00D470AE" w:rsidRDefault="00D470AE" w:rsidP="00D470AE">
            <w:pPr>
              <w:ind w:left="0" w:hanging="2"/>
              <w:rPr>
                <w:ins w:id="1532" w:author="임 종운" w:date="2022-05-17T11:40:00Z"/>
              </w:rPr>
            </w:pPr>
            <w:ins w:id="1533" w:author="임 종운" w:date="2022-05-17T11:40:00Z">
              <w:r>
                <w:t>INSERT INTO attendance VALUES (613, 15, 2021-10-05);</w:t>
              </w:r>
            </w:ins>
          </w:p>
          <w:p w14:paraId="5408F110" w14:textId="77777777" w:rsidR="00D470AE" w:rsidRDefault="00D470AE" w:rsidP="00D470AE">
            <w:pPr>
              <w:ind w:left="0" w:hanging="2"/>
              <w:rPr>
                <w:ins w:id="1534" w:author="임 종운" w:date="2022-05-17T11:40:00Z"/>
              </w:rPr>
            </w:pPr>
            <w:ins w:id="1535" w:author="임 종운" w:date="2022-05-17T11:40:00Z">
              <w:r>
                <w:t>INSERT INTO attendance VALUES (614, 16, 2021-10-05);</w:t>
              </w:r>
            </w:ins>
          </w:p>
          <w:p w14:paraId="7614C442" w14:textId="77777777" w:rsidR="00D470AE" w:rsidRDefault="00D470AE" w:rsidP="00D470AE">
            <w:pPr>
              <w:ind w:left="0" w:hanging="2"/>
              <w:rPr>
                <w:ins w:id="1536" w:author="임 종운" w:date="2022-05-17T11:40:00Z"/>
              </w:rPr>
            </w:pPr>
            <w:ins w:id="1537" w:author="임 종운" w:date="2022-05-17T11:40:00Z">
              <w:r>
                <w:t>INSERT INTO attendance VALUES (615, 17, 2021-10-05);</w:t>
              </w:r>
            </w:ins>
          </w:p>
          <w:p w14:paraId="15BA02D4" w14:textId="77777777" w:rsidR="00D470AE" w:rsidRDefault="00D470AE" w:rsidP="00D470AE">
            <w:pPr>
              <w:ind w:left="0" w:hanging="2"/>
              <w:rPr>
                <w:ins w:id="1538" w:author="임 종운" w:date="2022-05-17T11:40:00Z"/>
              </w:rPr>
            </w:pPr>
            <w:ins w:id="1539" w:author="임 종운" w:date="2022-05-17T11:40:00Z">
              <w:r>
                <w:t>INSERT INTO attendance VALUES (616, 18, 2021-10-05);</w:t>
              </w:r>
            </w:ins>
          </w:p>
          <w:p w14:paraId="1C0B3365" w14:textId="77777777" w:rsidR="00D470AE" w:rsidRDefault="00D470AE" w:rsidP="00D470AE">
            <w:pPr>
              <w:ind w:left="0" w:hanging="2"/>
              <w:rPr>
                <w:ins w:id="1540" w:author="임 종운" w:date="2022-05-17T11:40:00Z"/>
              </w:rPr>
            </w:pPr>
            <w:ins w:id="1541" w:author="임 종운" w:date="2022-05-17T11:40:00Z">
              <w:r>
                <w:t>INSERT INTO attendance VALUES (617, 19, 2021-10-05);</w:t>
              </w:r>
            </w:ins>
          </w:p>
          <w:p w14:paraId="74BF5BE4" w14:textId="77777777" w:rsidR="00D470AE" w:rsidRDefault="00D470AE" w:rsidP="00D470AE">
            <w:pPr>
              <w:ind w:left="0" w:hanging="2"/>
              <w:rPr>
                <w:ins w:id="1542" w:author="임 종운" w:date="2022-05-17T11:40:00Z"/>
              </w:rPr>
            </w:pPr>
            <w:ins w:id="1543" w:author="임 종운" w:date="2022-05-17T11:40:00Z">
              <w:r>
                <w:t>INSERT INTO attendance VALUES (618, 20, 2021-10-05);</w:t>
              </w:r>
            </w:ins>
          </w:p>
          <w:p w14:paraId="6C352E7D" w14:textId="77777777" w:rsidR="00D470AE" w:rsidRDefault="00D470AE" w:rsidP="00D470AE">
            <w:pPr>
              <w:ind w:left="0" w:hanging="2"/>
              <w:rPr>
                <w:ins w:id="1544" w:author="임 종운" w:date="2022-05-17T11:40:00Z"/>
              </w:rPr>
            </w:pPr>
            <w:ins w:id="1545" w:author="임 종운" w:date="2022-05-17T11:40:00Z">
              <w:r>
                <w:t>INSERT INTO attendance VALUES (619, 21, 2021-10-05);</w:t>
              </w:r>
            </w:ins>
          </w:p>
          <w:p w14:paraId="4F456A92" w14:textId="77777777" w:rsidR="00D470AE" w:rsidRDefault="00D470AE" w:rsidP="00D470AE">
            <w:pPr>
              <w:ind w:left="0" w:hanging="2"/>
              <w:rPr>
                <w:ins w:id="1546" w:author="임 종운" w:date="2022-05-17T11:40:00Z"/>
              </w:rPr>
            </w:pPr>
            <w:ins w:id="1547" w:author="임 종운" w:date="2022-05-17T11:40:00Z">
              <w:r>
                <w:t>INSERT INTO attendance VALUES (620, 22, 2021-10-05);</w:t>
              </w:r>
            </w:ins>
          </w:p>
          <w:p w14:paraId="351631F1" w14:textId="77777777" w:rsidR="00D470AE" w:rsidRDefault="00D470AE" w:rsidP="00D470AE">
            <w:pPr>
              <w:ind w:left="0" w:hanging="2"/>
              <w:rPr>
                <w:ins w:id="1548" w:author="임 종운" w:date="2022-05-17T11:40:00Z"/>
              </w:rPr>
            </w:pPr>
            <w:ins w:id="1549" w:author="임 종운" w:date="2022-05-17T11:40:00Z">
              <w:r>
                <w:t>INSERT INTO attendance VALUES (621, 23, 2021-10-05);</w:t>
              </w:r>
            </w:ins>
          </w:p>
          <w:p w14:paraId="2F86A84B" w14:textId="77777777" w:rsidR="00D470AE" w:rsidRDefault="00D470AE" w:rsidP="00D470AE">
            <w:pPr>
              <w:ind w:left="0" w:hanging="2"/>
              <w:rPr>
                <w:ins w:id="1550" w:author="임 종운" w:date="2022-05-17T11:40:00Z"/>
              </w:rPr>
            </w:pPr>
            <w:ins w:id="1551" w:author="임 종운" w:date="2022-05-17T11:40:00Z">
              <w:r>
                <w:t>INSERT INTO attendance VALUES (622, 24, 2021-10-05);</w:t>
              </w:r>
            </w:ins>
          </w:p>
          <w:p w14:paraId="5BF3127F" w14:textId="77777777" w:rsidR="00D470AE" w:rsidRDefault="00D470AE" w:rsidP="00D470AE">
            <w:pPr>
              <w:ind w:left="0" w:hanging="2"/>
              <w:rPr>
                <w:ins w:id="1552" w:author="임 종운" w:date="2022-05-17T11:40:00Z"/>
              </w:rPr>
            </w:pPr>
            <w:ins w:id="1553" w:author="임 종운" w:date="2022-05-17T11:40:00Z">
              <w:r>
                <w:t>INSERT INTO attendance VALUES (623, 25, 2021-10-05);</w:t>
              </w:r>
            </w:ins>
          </w:p>
          <w:p w14:paraId="17197665" w14:textId="77777777" w:rsidR="00D470AE" w:rsidRDefault="00D470AE" w:rsidP="00D470AE">
            <w:pPr>
              <w:ind w:left="0" w:hanging="2"/>
              <w:rPr>
                <w:ins w:id="1554" w:author="임 종운" w:date="2022-05-17T11:40:00Z"/>
              </w:rPr>
            </w:pPr>
            <w:ins w:id="1555" w:author="임 종운" w:date="2022-05-17T11:40:00Z">
              <w:r>
                <w:t>INSERT INTO attendance VALUES (624, 26, 2021-10-05);</w:t>
              </w:r>
            </w:ins>
          </w:p>
          <w:p w14:paraId="46DFB584" w14:textId="77777777" w:rsidR="00D470AE" w:rsidRDefault="00D470AE" w:rsidP="00D470AE">
            <w:pPr>
              <w:ind w:left="0" w:hanging="2"/>
              <w:rPr>
                <w:ins w:id="1556" w:author="임 종운" w:date="2022-05-17T11:40:00Z"/>
              </w:rPr>
            </w:pPr>
            <w:ins w:id="1557" w:author="임 종운" w:date="2022-05-17T11:40:00Z">
              <w:r>
                <w:t>INSERT INTO attendance VALUES (625, 1, 2021-10-06);</w:t>
              </w:r>
            </w:ins>
          </w:p>
          <w:p w14:paraId="0F4364F8" w14:textId="77777777" w:rsidR="00D470AE" w:rsidRDefault="00D470AE" w:rsidP="00D470AE">
            <w:pPr>
              <w:ind w:left="0" w:hanging="2"/>
              <w:rPr>
                <w:ins w:id="1558" w:author="임 종운" w:date="2022-05-17T11:40:00Z"/>
              </w:rPr>
            </w:pPr>
            <w:ins w:id="1559" w:author="임 종운" w:date="2022-05-17T11:40:00Z">
              <w:r>
                <w:t>INSERT INTO attendance VALUES (626, 2, 2021-10-06);</w:t>
              </w:r>
            </w:ins>
          </w:p>
          <w:p w14:paraId="278533AB" w14:textId="77777777" w:rsidR="00D470AE" w:rsidRDefault="00D470AE" w:rsidP="00D470AE">
            <w:pPr>
              <w:ind w:left="0" w:hanging="2"/>
              <w:rPr>
                <w:ins w:id="1560" w:author="임 종운" w:date="2022-05-17T11:40:00Z"/>
              </w:rPr>
            </w:pPr>
            <w:ins w:id="1561" w:author="임 종운" w:date="2022-05-17T11:40:00Z">
              <w:r>
                <w:t>INSERT INTO attendance VALUES (627, 3, 2021-10-06);</w:t>
              </w:r>
            </w:ins>
          </w:p>
          <w:p w14:paraId="3C1BFC17" w14:textId="77777777" w:rsidR="00D470AE" w:rsidRDefault="00D470AE" w:rsidP="00D470AE">
            <w:pPr>
              <w:ind w:left="0" w:hanging="2"/>
              <w:rPr>
                <w:ins w:id="1562" w:author="임 종운" w:date="2022-05-17T11:40:00Z"/>
              </w:rPr>
            </w:pPr>
            <w:ins w:id="1563" w:author="임 종운" w:date="2022-05-17T11:40:00Z">
              <w:r>
                <w:t>INSERT INTO attendance VALUES (628, 4, 2021-10-06);</w:t>
              </w:r>
            </w:ins>
          </w:p>
          <w:p w14:paraId="18A2D773" w14:textId="77777777" w:rsidR="00D470AE" w:rsidRDefault="00D470AE" w:rsidP="00D470AE">
            <w:pPr>
              <w:ind w:left="0" w:hanging="2"/>
              <w:rPr>
                <w:ins w:id="1564" w:author="임 종운" w:date="2022-05-17T11:40:00Z"/>
              </w:rPr>
            </w:pPr>
            <w:ins w:id="1565" w:author="임 종운" w:date="2022-05-17T11:40:00Z">
              <w:r>
                <w:t>INSERT INTO attendance VALUES (629, 5, 2021-10-06);</w:t>
              </w:r>
            </w:ins>
          </w:p>
          <w:p w14:paraId="3A300921" w14:textId="77777777" w:rsidR="00D470AE" w:rsidRDefault="00D470AE" w:rsidP="00D470AE">
            <w:pPr>
              <w:ind w:left="0" w:hanging="2"/>
              <w:rPr>
                <w:ins w:id="1566" w:author="임 종운" w:date="2022-05-17T11:40:00Z"/>
              </w:rPr>
            </w:pPr>
            <w:ins w:id="1567" w:author="임 종운" w:date="2022-05-17T11:40:00Z">
              <w:r>
                <w:t>INSERT INTO attendance VALUES (630, 6, 2021-10-06);</w:t>
              </w:r>
            </w:ins>
          </w:p>
          <w:p w14:paraId="5FDB1339" w14:textId="77777777" w:rsidR="00D470AE" w:rsidRDefault="00D470AE" w:rsidP="00D470AE">
            <w:pPr>
              <w:ind w:left="0" w:hanging="2"/>
              <w:rPr>
                <w:ins w:id="1568" w:author="임 종운" w:date="2022-05-17T11:40:00Z"/>
              </w:rPr>
            </w:pPr>
            <w:ins w:id="1569" w:author="임 종운" w:date="2022-05-17T11:40:00Z">
              <w:r>
                <w:t>INSERT INTO attendance VALUES (631, 7, 2021-10-06);</w:t>
              </w:r>
            </w:ins>
          </w:p>
          <w:p w14:paraId="727D628C" w14:textId="77777777" w:rsidR="00D470AE" w:rsidRDefault="00D470AE" w:rsidP="00D470AE">
            <w:pPr>
              <w:ind w:left="0" w:hanging="2"/>
              <w:rPr>
                <w:ins w:id="1570" w:author="임 종운" w:date="2022-05-17T11:40:00Z"/>
              </w:rPr>
            </w:pPr>
            <w:ins w:id="1571" w:author="임 종운" w:date="2022-05-17T11:40:00Z">
              <w:r>
                <w:t>INSERT INTO attendance VALUES (632, 8, 2021-10-06);</w:t>
              </w:r>
            </w:ins>
          </w:p>
          <w:p w14:paraId="4F3A83D4" w14:textId="77777777" w:rsidR="00D470AE" w:rsidRDefault="00D470AE" w:rsidP="00D470AE">
            <w:pPr>
              <w:ind w:left="0" w:hanging="2"/>
              <w:rPr>
                <w:ins w:id="1572" w:author="임 종운" w:date="2022-05-17T11:40:00Z"/>
              </w:rPr>
            </w:pPr>
            <w:ins w:id="1573" w:author="임 종운" w:date="2022-05-17T11:40:00Z">
              <w:r>
                <w:t>INSERT INTO attendance VALUES (633, 9, 2021-10-06);</w:t>
              </w:r>
            </w:ins>
          </w:p>
          <w:p w14:paraId="12E0364F" w14:textId="77777777" w:rsidR="00D470AE" w:rsidRDefault="00D470AE" w:rsidP="00D470AE">
            <w:pPr>
              <w:ind w:left="0" w:hanging="2"/>
              <w:rPr>
                <w:ins w:id="1574" w:author="임 종운" w:date="2022-05-17T11:40:00Z"/>
              </w:rPr>
            </w:pPr>
            <w:ins w:id="1575" w:author="임 종운" w:date="2022-05-17T11:40:00Z">
              <w:r>
                <w:t>INSERT INTO attendance VALUES (634, 10, 2021-10-06);</w:t>
              </w:r>
            </w:ins>
          </w:p>
          <w:p w14:paraId="3E902374" w14:textId="77777777" w:rsidR="00D470AE" w:rsidRDefault="00D470AE" w:rsidP="00D470AE">
            <w:pPr>
              <w:ind w:left="0" w:hanging="2"/>
              <w:rPr>
                <w:ins w:id="1576" w:author="임 종운" w:date="2022-05-17T11:40:00Z"/>
              </w:rPr>
            </w:pPr>
            <w:ins w:id="1577" w:author="임 종운" w:date="2022-05-17T11:40:00Z">
              <w:r>
                <w:t>INSERT INTO attendance VALUES (635, 11, 2021-10-06);</w:t>
              </w:r>
            </w:ins>
          </w:p>
          <w:p w14:paraId="3AAD002B" w14:textId="77777777" w:rsidR="00D470AE" w:rsidRDefault="00D470AE" w:rsidP="00D470AE">
            <w:pPr>
              <w:ind w:left="0" w:hanging="2"/>
              <w:rPr>
                <w:ins w:id="1578" w:author="임 종운" w:date="2022-05-17T11:40:00Z"/>
              </w:rPr>
            </w:pPr>
            <w:ins w:id="1579" w:author="임 종운" w:date="2022-05-17T11:40:00Z">
              <w:r>
                <w:t>INSERT INTO attendance VALUES (636, 12, 2021-10-06);</w:t>
              </w:r>
            </w:ins>
          </w:p>
          <w:p w14:paraId="19EC4219" w14:textId="77777777" w:rsidR="00D470AE" w:rsidRDefault="00D470AE" w:rsidP="00D470AE">
            <w:pPr>
              <w:ind w:left="0" w:hanging="2"/>
              <w:rPr>
                <w:ins w:id="1580" w:author="임 종운" w:date="2022-05-17T11:40:00Z"/>
              </w:rPr>
            </w:pPr>
            <w:ins w:id="1581" w:author="임 종운" w:date="2022-05-17T11:40:00Z">
              <w:r>
                <w:lastRenderedPageBreak/>
                <w:t>INSERT INTO attendance VALUES (637, 13, 2021-10-06);</w:t>
              </w:r>
            </w:ins>
          </w:p>
          <w:p w14:paraId="17B06FB5" w14:textId="77777777" w:rsidR="00D470AE" w:rsidRDefault="00D470AE" w:rsidP="00D470AE">
            <w:pPr>
              <w:ind w:left="0" w:hanging="2"/>
              <w:rPr>
                <w:ins w:id="1582" w:author="임 종운" w:date="2022-05-17T11:40:00Z"/>
              </w:rPr>
            </w:pPr>
            <w:ins w:id="1583" w:author="임 종운" w:date="2022-05-17T11:40:00Z">
              <w:r>
                <w:t>INSERT INTO attendance VALUES (638, 14, 2021-10-06);</w:t>
              </w:r>
            </w:ins>
          </w:p>
          <w:p w14:paraId="66BA3630" w14:textId="77777777" w:rsidR="00D470AE" w:rsidRDefault="00D470AE" w:rsidP="00D470AE">
            <w:pPr>
              <w:ind w:left="0" w:hanging="2"/>
              <w:rPr>
                <w:ins w:id="1584" w:author="임 종운" w:date="2022-05-17T11:40:00Z"/>
              </w:rPr>
            </w:pPr>
            <w:ins w:id="1585" w:author="임 종운" w:date="2022-05-17T11:40:00Z">
              <w:r>
                <w:t>INSERT INTO attendance VALUES (639, 15, 2021-10-06);</w:t>
              </w:r>
            </w:ins>
          </w:p>
          <w:p w14:paraId="10BDBB90" w14:textId="77777777" w:rsidR="00D470AE" w:rsidRDefault="00D470AE" w:rsidP="00D470AE">
            <w:pPr>
              <w:ind w:left="0" w:hanging="2"/>
              <w:rPr>
                <w:ins w:id="1586" w:author="임 종운" w:date="2022-05-17T11:40:00Z"/>
              </w:rPr>
            </w:pPr>
            <w:ins w:id="1587" w:author="임 종운" w:date="2022-05-17T11:40:00Z">
              <w:r>
                <w:t>INSERT INTO attendance VALUES (640, 16, 2021-10-06);</w:t>
              </w:r>
            </w:ins>
          </w:p>
          <w:p w14:paraId="59D13AE8" w14:textId="77777777" w:rsidR="00D470AE" w:rsidRDefault="00D470AE" w:rsidP="00D470AE">
            <w:pPr>
              <w:ind w:left="0" w:hanging="2"/>
              <w:rPr>
                <w:ins w:id="1588" w:author="임 종운" w:date="2022-05-17T11:40:00Z"/>
              </w:rPr>
            </w:pPr>
            <w:ins w:id="1589" w:author="임 종운" w:date="2022-05-17T11:40:00Z">
              <w:r>
                <w:t>INSERT INTO attendance VALUES (641, 17, 2021-10-06);</w:t>
              </w:r>
            </w:ins>
          </w:p>
          <w:p w14:paraId="4ACDCDF1" w14:textId="77777777" w:rsidR="00D470AE" w:rsidRDefault="00D470AE" w:rsidP="00D470AE">
            <w:pPr>
              <w:ind w:left="0" w:hanging="2"/>
              <w:rPr>
                <w:ins w:id="1590" w:author="임 종운" w:date="2022-05-17T11:40:00Z"/>
              </w:rPr>
            </w:pPr>
            <w:ins w:id="1591" w:author="임 종운" w:date="2022-05-17T11:40:00Z">
              <w:r>
                <w:t>INSERT INTO attendance VALUES (642, 18, 2021-10-06);</w:t>
              </w:r>
            </w:ins>
          </w:p>
          <w:p w14:paraId="54627376" w14:textId="77777777" w:rsidR="00D470AE" w:rsidRDefault="00D470AE" w:rsidP="00D470AE">
            <w:pPr>
              <w:ind w:left="0" w:hanging="2"/>
              <w:rPr>
                <w:ins w:id="1592" w:author="임 종운" w:date="2022-05-17T11:40:00Z"/>
              </w:rPr>
            </w:pPr>
            <w:ins w:id="1593" w:author="임 종운" w:date="2022-05-17T11:40:00Z">
              <w:r>
                <w:t>INSERT INTO attendance VALUES (643, 19, 2021-10-06);</w:t>
              </w:r>
            </w:ins>
          </w:p>
          <w:p w14:paraId="5FF458B2" w14:textId="77777777" w:rsidR="00D470AE" w:rsidRDefault="00D470AE" w:rsidP="00D470AE">
            <w:pPr>
              <w:ind w:left="0" w:hanging="2"/>
              <w:rPr>
                <w:ins w:id="1594" w:author="임 종운" w:date="2022-05-17T11:40:00Z"/>
              </w:rPr>
            </w:pPr>
            <w:ins w:id="1595" w:author="임 종운" w:date="2022-05-17T11:40:00Z">
              <w:r>
                <w:t>INSERT INTO attendance VALUES (644, 20, 2021-10-06);</w:t>
              </w:r>
            </w:ins>
          </w:p>
          <w:p w14:paraId="3BFB94E8" w14:textId="77777777" w:rsidR="00D470AE" w:rsidRDefault="00D470AE" w:rsidP="00D470AE">
            <w:pPr>
              <w:ind w:left="0" w:hanging="2"/>
              <w:rPr>
                <w:ins w:id="1596" w:author="임 종운" w:date="2022-05-17T11:40:00Z"/>
              </w:rPr>
            </w:pPr>
            <w:ins w:id="1597" w:author="임 종운" w:date="2022-05-17T11:40:00Z">
              <w:r>
                <w:t>INSERT INTO attendance VALUES (645, 21, 2021-10-06);</w:t>
              </w:r>
            </w:ins>
          </w:p>
          <w:p w14:paraId="3D8C65DE" w14:textId="77777777" w:rsidR="00D470AE" w:rsidRDefault="00D470AE" w:rsidP="00D470AE">
            <w:pPr>
              <w:ind w:left="0" w:hanging="2"/>
              <w:rPr>
                <w:ins w:id="1598" w:author="임 종운" w:date="2022-05-17T11:40:00Z"/>
              </w:rPr>
            </w:pPr>
            <w:ins w:id="1599" w:author="임 종운" w:date="2022-05-17T11:40:00Z">
              <w:r>
                <w:t>INSERT INTO attendance VALUES (646, 22, 2021-10-06);</w:t>
              </w:r>
            </w:ins>
          </w:p>
          <w:p w14:paraId="4E2CCA77" w14:textId="77777777" w:rsidR="00D470AE" w:rsidRDefault="00D470AE" w:rsidP="00D470AE">
            <w:pPr>
              <w:ind w:left="0" w:hanging="2"/>
              <w:rPr>
                <w:ins w:id="1600" w:author="임 종운" w:date="2022-05-17T11:40:00Z"/>
              </w:rPr>
            </w:pPr>
            <w:ins w:id="1601" w:author="임 종운" w:date="2022-05-17T11:40:00Z">
              <w:r>
                <w:t>INSERT INTO attendance VALUES (647, 23, 2021-10-06);</w:t>
              </w:r>
            </w:ins>
          </w:p>
          <w:p w14:paraId="276028C0" w14:textId="77777777" w:rsidR="00D470AE" w:rsidRDefault="00D470AE" w:rsidP="00D470AE">
            <w:pPr>
              <w:ind w:left="0" w:hanging="2"/>
              <w:rPr>
                <w:ins w:id="1602" w:author="임 종운" w:date="2022-05-17T11:40:00Z"/>
              </w:rPr>
            </w:pPr>
            <w:ins w:id="1603" w:author="임 종운" w:date="2022-05-17T11:40:00Z">
              <w:r>
                <w:t>INSERT INTO attendance VALUES (648, 24, 2021-10-06);</w:t>
              </w:r>
            </w:ins>
          </w:p>
          <w:p w14:paraId="2F080858" w14:textId="77777777" w:rsidR="00D470AE" w:rsidRDefault="00D470AE" w:rsidP="00D470AE">
            <w:pPr>
              <w:ind w:left="0" w:hanging="2"/>
              <w:rPr>
                <w:ins w:id="1604" w:author="임 종운" w:date="2022-05-17T11:40:00Z"/>
              </w:rPr>
            </w:pPr>
            <w:ins w:id="1605" w:author="임 종운" w:date="2022-05-17T11:40:00Z">
              <w:r>
                <w:t>INSERT INTO attendance VALUES (649, 25, 2021-10-06);</w:t>
              </w:r>
            </w:ins>
          </w:p>
          <w:p w14:paraId="6234F374" w14:textId="77777777" w:rsidR="00D470AE" w:rsidRDefault="00D470AE" w:rsidP="00D470AE">
            <w:pPr>
              <w:ind w:left="0" w:hanging="2"/>
              <w:rPr>
                <w:ins w:id="1606" w:author="임 종운" w:date="2022-05-17T11:40:00Z"/>
              </w:rPr>
            </w:pPr>
            <w:ins w:id="1607" w:author="임 종운" w:date="2022-05-17T11:40:00Z">
              <w:r>
                <w:t>INSERT INTO attendance VALUES (650, 26, 2021-10-06);</w:t>
              </w:r>
            </w:ins>
          </w:p>
          <w:p w14:paraId="246CA107" w14:textId="77777777" w:rsidR="00D470AE" w:rsidRDefault="00D470AE" w:rsidP="00D470AE">
            <w:pPr>
              <w:ind w:left="0" w:hanging="2"/>
              <w:rPr>
                <w:ins w:id="1608" w:author="임 종운" w:date="2022-05-17T11:40:00Z"/>
              </w:rPr>
            </w:pPr>
            <w:ins w:id="1609" w:author="임 종운" w:date="2022-05-17T11:40:00Z">
              <w:r>
                <w:t>INSERT INTO attendance VALUES (651, 1, 2021-10-07);</w:t>
              </w:r>
            </w:ins>
          </w:p>
          <w:p w14:paraId="766A54FE" w14:textId="77777777" w:rsidR="00D470AE" w:rsidRDefault="00D470AE" w:rsidP="00D470AE">
            <w:pPr>
              <w:ind w:left="0" w:hanging="2"/>
              <w:rPr>
                <w:ins w:id="1610" w:author="임 종운" w:date="2022-05-17T11:40:00Z"/>
              </w:rPr>
            </w:pPr>
            <w:ins w:id="1611" w:author="임 종운" w:date="2022-05-17T11:40:00Z">
              <w:r>
                <w:t>INSERT INTO attendance VALUES (652, 2, 2021-10-07);</w:t>
              </w:r>
            </w:ins>
          </w:p>
          <w:p w14:paraId="684B911A" w14:textId="77777777" w:rsidR="00D470AE" w:rsidRDefault="00D470AE" w:rsidP="00D470AE">
            <w:pPr>
              <w:ind w:left="0" w:hanging="2"/>
              <w:rPr>
                <w:ins w:id="1612" w:author="임 종운" w:date="2022-05-17T11:40:00Z"/>
              </w:rPr>
            </w:pPr>
            <w:ins w:id="1613" w:author="임 종운" w:date="2022-05-17T11:40:00Z">
              <w:r>
                <w:t>INSERT INTO attendance VALUES (653, 3, 2021-10-07);</w:t>
              </w:r>
            </w:ins>
          </w:p>
          <w:p w14:paraId="360A83F6" w14:textId="77777777" w:rsidR="00D470AE" w:rsidRDefault="00D470AE" w:rsidP="00D470AE">
            <w:pPr>
              <w:ind w:left="0" w:hanging="2"/>
              <w:rPr>
                <w:ins w:id="1614" w:author="임 종운" w:date="2022-05-17T11:40:00Z"/>
              </w:rPr>
            </w:pPr>
            <w:ins w:id="1615" w:author="임 종운" w:date="2022-05-17T11:40:00Z">
              <w:r>
                <w:t>INSERT INTO attendance VALUES (654, 4, 2021-10-07);</w:t>
              </w:r>
            </w:ins>
          </w:p>
          <w:p w14:paraId="4C755553" w14:textId="77777777" w:rsidR="00D470AE" w:rsidRDefault="00D470AE" w:rsidP="00D470AE">
            <w:pPr>
              <w:ind w:left="0" w:hanging="2"/>
              <w:rPr>
                <w:ins w:id="1616" w:author="임 종운" w:date="2022-05-17T11:40:00Z"/>
              </w:rPr>
            </w:pPr>
            <w:ins w:id="1617" w:author="임 종운" w:date="2022-05-17T11:40:00Z">
              <w:r>
                <w:t>INSERT INTO attendance VALUES (655, 5, 2021-10-07);</w:t>
              </w:r>
            </w:ins>
          </w:p>
          <w:p w14:paraId="4C572CA4" w14:textId="77777777" w:rsidR="00D470AE" w:rsidRDefault="00D470AE" w:rsidP="00D470AE">
            <w:pPr>
              <w:ind w:left="0" w:hanging="2"/>
              <w:rPr>
                <w:ins w:id="1618" w:author="임 종운" w:date="2022-05-17T11:40:00Z"/>
              </w:rPr>
            </w:pPr>
            <w:ins w:id="1619" w:author="임 종운" w:date="2022-05-17T11:40:00Z">
              <w:r>
                <w:t>INSERT INTO attendance VALUES (656, 6, 2021-10-07);</w:t>
              </w:r>
            </w:ins>
          </w:p>
          <w:p w14:paraId="4758611A" w14:textId="77777777" w:rsidR="00D470AE" w:rsidRDefault="00D470AE" w:rsidP="00D470AE">
            <w:pPr>
              <w:ind w:left="0" w:hanging="2"/>
              <w:rPr>
                <w:ins w:id="1620" w:author="임 종운" w:date="2022-05-17T11:40:00Z"/>
              </w:rPr>
            </w:pPr>
            <w:ins w:id="1621" w:author="임 종운" w:date="2022-05-17T11:40:00Z">
              <w:r>
                <w:t>INSERT INTO attendance VALUES (657, 7, 2021-10-07);</w:t>
              </w:r>
            </w:ins>
          </w:p>
          <w:p w14:paraId="2491EDE6" w14:textId="77777777" w:rsidR="00D470AE" w:rsidRDefault="00D470AE" w:rsidP="00D470AE">
            <w:pPr>
              <w:ind w:left="0" w:hanging="2"/>
              <w:rPr>
                <w:ins w:id="1622" w:author="임 종운" w:date="2022-05-17T11:40:00Z"/>
              </w:rPr>
            </w:pPr>
            <w:ins w:id="1623" w:author="임 종운" w:date="2022-05-17T11:40:00Z">
              <w:r>
                <w:t>INSERT INTO attendance VALUES (658, 8, 2021-10-07);</w:t>
              </w:r>
            </w:ins>
          </w:p>
          <w:p w14:paraId="0D606706" w14:textId="77777777" w:rsidR="00D470AE" w:rsidRDefault="00D470AE" w:rsidP="00D470AE">
            <w:pPr>
              <w:ind w:left="0" w:hanging="2"/>
              <w:rPr>
                <w:ins w:id="1624" w:author="임 종운" w:date="2022-05-17T11:40:00Z"/>
              </w:rPr>
            </w:pPr>
            <w:ins w:id="1625" w:author="임 종운" w:date="2022-05-17T11:40:00Z">
              <w:r>
                <w:t>INSERT INTO attendance VALUES (659, 9, 2021-10-07);</w:t>
              </w:r>
            </w:ins>
          </w:p>
          <w:p w14:paraId="465D1C2F" w14:textId="77777777" w:rsidR="00D470AE" w:rsidRDefault="00D470AE" w:rsidP="00D470AE">
            <w:pPr>
              <w:ind w:left="0" w:hanging="2"/>
              <w:rPr>
                <w:ins w:id="1626" w:author="임 종운" w:date="2022-05-17T11:40:00Z"/>
              </w:rPr>
            </w:pPr>
            <w:ins w:id="1627" w:author="임 종운" w:date="2022-05-17T11:40:00Z">
              <w:r>
                <w:t>INSERT INTO attendance VALUES (660, 10, 2021-10-07);</w:t>
              </w:r>
            </w:ins>
          </w:p>
          <w:p w14:paraId="7D0F0A17" w14:textId="77777777" w:rsidR="00D470AE" w:rsidRDefault="00D470AE" w:rsidP="00D470AE">
            <w:pPr>
              <w:ind w:left="0" w:hanging="2"/>
              <w:rPr>
                <w:ins w:id="1628" w:author="임 종운" w:date="2022-05-17T11:40:00Z"/>
              </w:rPr>
            </w:pPr>
            <w:ins w:id="1629" w:author="임 종운" w:date="2022-05-17T11:40:00Z">
              <w:r>
                <w:t>INSERT INTO attendance VALUES (661, 11, 2021-10-07);</w:t>
              </w:r>
            </w:ins>
          </w:p>
          <w:p w14:paraId="45031E73" w14:textId="77777777" w:rsidR="00D470AE" w:rsidRDefault="00D470AE" w:rsidP="00D470AE">
            <w:pPr>
              <w:ind w:left="0" w:hanging="2"/>
              <w:rPr>
                <w:ins w:id="1630" w:author="임 종운" w:date="2022-05-17T11:40:00Z"/>
              </w:rPr>
            </w:pPr>
            <w:ins w:id="1631" w:author="임 종운" w:date="2022-05-17T11:40:00Z">
              <w:r>
                <w:t>INSERT INTO attendance VALUES (662, 12, 2021-10-07);</w:t>
              </w:r>
            </w:ins>
          </w:p>
          <w:p w14:paraId="23B3F2A1" w14:textId="77777777" w:rsidR="00D470AE" w:rsidRDefault="00D470AE" w:rsidP="00D470AE">
            <w:pPr>
              <w:ind w:left="0" w:hanging="2"/>
              <w:rPr>
                <w:ins w:id="1632" w:author="임 종운" w:date="2022-05-17T11:40:00Z"/>
              </w:rPr>
            </w:pPr>
            <w:ins w:id="1633" w:author="임 종운" w:date="2022-05-17T11:40:00Z">
              <w:r>
                <w:t>INSERT INTO attendance VALUES (663, 13, 2021-10-07);</w:t>
              </w:r>
            </w:ins>
          </w:p>
          <w:p w14:paraId="496FBD97" w14:textId="77777777" w:rsidR="00D470AE" w:rsidRDefault="00D470AE" w:rsidP="00D470AE">
            <w:pPr>
              <w:ind w:left="0" w:hanging="2"/>
              <w:rPr>
                <w:ins w:id="1634" w:author="임 종운" w:date="2022-05-17T11:40:00Z"/>
              </w:rPr>
            </w:pPr>
            <w:ins w:id="1635" w:author="임 종운" w:date="2022-05-17T11:40:00Z">
              <w:r>
                <w:lastRenderedPageBreak/>
                <w:t>INSERT INTO attendance VALUES (664, 14, 2021-10-07);</w:t>
              </w:r>
            </w:ins>
          </w:p>
          <w:p w14:paraId="5EC91F0C" w14:textId="77777777" w:rsidR="00D470AE" w:rsidRDefault="00D470AE" w:rsidP="00D470AE">
            <w:pPr>
              <w:ind w:left="0" w:hanging="2"/>
              <w:rPr>
                <w:ins w:id="1636" w:author="임 종운" w:date="2022-05-17T11:40:00Z"/>
              </w:rPr>
            </w:pPr>
            <w:ins w:id="1637" w:author="임 종운" w:date="2022-05-17T11:40:00Z">
              <w:r>
                <w:t>INSERT INTO attendance VALUES (665, 15, 2021-10-07);</w:t>
              </w:r>
            </w:ins>
          </w:p>
          <w:p w14:paraId="64B8FD5A" w14:textId="77777777" w:rsidR="00D470AE" w:rsidRDefault="00D470AE" w:rsidP="00D470AE">
            <w:pPr>
              <w:ind w:left="0" w:hanging="2"/>
              <w:rPr>
                <w:ins w:id="1638" w:author="임 종운" w:date="2022-05-17T11:40:00Z"/>
              </w:rPr>
            </w:pPr>
            <w:ins w:id="1639" w:author="임 종운" w:date="2022-05-17T11:40:00Z">
              <w:r>
                <w:t>INSERT INTO attendance VALUES (666, 16, 2021-10-07);</w:t>
              </w:r>
            </w:ins>
          </w:p>
          <w:p w14:paraId="27DC586A" w14:textId="77777777" w:rsidR="00D470AE" w:rsidRDefault="00D470AE" w:rsidP="00D470AE">
            <w:pPr>
              <w:ind w:left="0" w:hanging="2"/>
              <w:rPr>
                <w:ins w:id="1640" w:author="임 종운" w:date="2022-05-17T11:40:00Z"/>
              </w:rPr>
            </w:pPr>
            <w:ins w:id="1641" w:author="임 종운" w:date="2022-05-17T11:40:00Z">
              <w:r>
                <w:t>INSERT INTO attendance VALUES (667, 17, 2021-10-07);</w:t>
              </w:r>
            </w:ins>
          </w:p>
          <w:p w14:paraId="4B389181" w14:textId="77777777" w:rsidR="00D470AE" w:rsidRDefault="00D470AE" w:rsidP="00D470AE">
            <w:pPr>
              <w:ind w:left="0" w:hanging="2"/>
              <w:rPr>
                <w:ins w:id="1642" w:author="임 종운" w:date="2022-05-17T11:40:00Z"/>
              </w:rPr>
            </w:pPr>
            <w:ins w:id="1643" w:author="임 종운" w:date="2022-05-17T11:40:00Z">
              <w:r>
                <w:t>INSERT INTO attendance VALUES (668, 18, 2021-10-07);</w:t>
              </w:r>
            </w:ins>
          </w:p>
          <w:p w14:paraId="5432E824" w14:textId="77777777" w:rsidR="00D470AE" w:rsidRDefault="00D470AE" w:rsidP="00D470AE">
            <w:pPr>
              <w:ind w:left="0" w:hanging="2"/>
              <w:rPr>
                <w:ins w:id="1644" w:author="임 종운" w:date="2022-05-17T11:40:00Z"/>
              </w:rPr>
            </w:pPr>
            <w:ins w:id="1645" w:author="임 종운" w:date="2022-05-17T11:40:00Z">
              <w:r>
                <w:t>INSERT INTO attendance VALUES (669, 19, 2021-10-07);</w:t>
              </w:r>
            </w:ins>
          </w:p>
          <w:p w14:paraId="40008498" w14:textId="77777777" w:rsidR="00D470AE" w:rsidRDefault="00D470AE" w:rsidP="00D470AE">
            <w:pPr>
              <w:ind w:left="0" w:hanging="2"/>
              <w:rPr>
                <w:ins w:id="1646" w:author="임 종운" w:date="2022-05-17T11:40:00Z"/>
              </w:rPr>
            </w:pPr>
            <w:ins w:id="1647" w:author="임 종운" w:date="2022-05-17T11:40:00Z">
              <w:r>
                <w:t>INSERT INTO attendance VALUES (670, 20, 2021-10-07);</w:t>
              </w:r>
            </w:ins>
          </w:p>
          <w:p w14:paraId="6EEB9B0D" w14:textId="77777777" w:rsidR="00D470AE" w:rsidRDefault="00D470AE" w:rsidP="00D470AE">
            <w:pPr>
              <w:ind w:left="0" w:hanging="2"/>
              <w:rPr>
                <w:ins w:id="1648" w:author="임 종운" w:date="2022-05-17T11:40:00Z"/>
              </w:rPr>
            </w:pPr>
            <w:ins w:id="1649" w:author="임 종운" w:date="2022-05-17T11:40:00Z">
              <w:r>
                <w:t>INSERT INTO attendance VALUES (671, 21, 2021-10-07);</w:t>
              </w:r>
            </w:ins>
          </w:p>
          <w:p w14:paraId="5FA827C6" w14:textId="77777777" w:rsidR="00D470AE" w:rsidRDefault="00D470AE" w:rsidP="00D470AE">
            <w:pPr>
              <w:ind w:left="0" w:hanging="2"/>
              <w:rPr>
                <w:ins w:id="1650" w:author="임 종운" w:date="2022-05-17T11:40:00Z"/>
              </w:rPr>
            </w:pPr>
            <w:ins w:id="1651" w:author="임 종운" w:date="2022-05-17T11:40:00Z">
              <w:r>
                <w:t>INSERT INTO attendance VALUES (672, 22, 2021-10-07);</w:t>
              </w:r>
            </w:ins>
          </w:p>
          <w:p w14:paraId="510AC00E" w14:textId="77777777" w:rsidR="00D470AE" w:rsidRDefault="00D470AE" w:rsidP="00D470AE">
            <w:pPr>
              <w:ind w:left="0" w:hanging="2"/>
              <w:rPr>
                <w:ins w:id="1652" w:author="임 종운" w:date="2022-05-17T11:40:00Z"/>
              </w:rPr>
            </w:pPr>
            <w:ins w:id="1653" w:author="임 종운" w:date="2022-05-17T11:40:00Z">
              <w:r>
                <w:t>INSERT INTO attendance VALUES (673, 23, 2021-10-07);</w:t>
              </w:r>
            </w:ins>
          </w:p>
          <w:p w14:paraId="2476ACDC" w14:textId="77777777" w:rsidR="00D470AE" w:rsidRDefault="00D470AE" w:rsidP="00D470AE">
            <w:pPr>
              <w:ind w:left="0" w:hanging="2"/>
              <w:rPr>
                <w:ins w:id="1654" w:author="임 종운" w:date="2022-05-17T11:40:00Z"/>
              </w:rPr>
            </w:pPr>
            <w:ins w:id="1655" w:author="임 종운" w:date="2022-05-17T11:40:00Z">
              <w:r>
                <w:t>INSERT INTO attendance VALUES (674, 24, 2021-10-07);</w:t>
              </w:r>
            </w:ins>
          </w:p>
          <w:p w14:paraId="77D22A3E" w14:textId="77777777" w:rsidR="00D470AE" w:rsidRDefault="00D470AE" w:rsidP="00D470AE">
            <w:pPr>
              <w:ind w:left="0" w:hanging="2"/>
              <w:rPr>
                <w:ins w:id="1656" w:author="임 종운" w:date="2022-05-17T11:40:00Z"/>
              </w:rPr>
            </w:pPr>
            <w:ins w:id="1657" w:author="임 종운" w:date="2022-05-17T11:40:00Z">
              <w:r>
                <w:t>INSERT INTO attendance VALUES (675, 25, 2021-10-07);</w:t>
              </w:r>
            </w:ins>
          </w:p>
          <w:p w14:paraId="54AB80D0" w14:textId="77777777" w:rsidR="00D470AE" w:rsidRDefault="00D470AE" w:rsidP="00D470AE">
            <w:pPr>
              <w:ind w:left="0" w:hanging="2"/>
              <w:rPr>
                <w:ins w:id="1658" w:author="임 종운" w:date="2022-05-17T11:40:00Z"/>
              </w:rPr>
            </w:pPr>
            <w:ins w:id="1659" w:author="임 종운" w:date="2022-05-17T11:40:00Z">
              <w:r>
                <w:t>INSERT INTO attendance VALUES (676, 26, 2021-10-07);</w:t>
              </w:r>
            </w:ins>
          </w:p>
          <w:p w14:paraId="527981CE" w14:textId="77777777" w:rsidR="00D470AE" w:rsidRDefault="00D470AE" w:rsidP="00D470AE">
            <w:pPr>
              <w:ind w:left="0" w:hanging="2"/>
              <w:rPr>
                <w:ins w:id="1660" w:author="임 종운" w:date="2022-05-17T11:40:00Z"/>
              </w:rPr>
            </w:pPr>
            <w:ins w:id="1661" w:author="임 종운" w:date="2022-05-17T11:40:00Z">
              <w:r>
                <w:t>INSERT INTO attendance VALUES (677, 1, 2021-10-08);</w:t>
              </w:r>
            </w:ins>
          </w:p>
          <w:p w14:paraId="1A75984D" w14:textId="77777777" w:rsidR="00D470AE" w:rsidRDefault="00D470AE" w:rsidP="00D470AE">
            <w:pPr>
              <w:ind w:left="0" w:hanging="2"/>
              <w:rPr>
                <w:ins w:id="1662" w:author="임 종운" w:date="2022-05-17T11:40:00Z"/>
              </w:rPr>
            </w:pPr>
            <w:ins w:id="1663" w:author="임 종운" w:date="2022-05-17T11:40:00Z">
              <w:r>
                <w:t>INSERT INTO attendance VALUES (678, 2, 2021-10-08);</w:t>
              </w:r>
            </w:ins>
          </w:p>
          <w:p w14:paraId="2C607AFF" w14:textId="77777777" w:rsidR="00D470AE" w:rsidRDefault="00D470AE" w:rsidP="00D470AE">
            <w:pPr>
              <w:ind w:left="0" w:hanging="2"/>
              <w:rPr>
                <w:ins w:id="1664" w:author="임 종운" w:date="2022-05-17T11:40:00Z"/>
              </w:rPr>
            </w:pPr>
            <w:ins w:id="1665" w:author="임 종운" w:date="2022-05-17T11:40:00Z">
              <w:r>
                <w:t>INSERT INTO attendance VALUES (679, 3, 2021-10-08);</w:t>
              </w:r>
            </w:ins>
          </w:p>
          <w:p w14:paraId="0C5B44E2" w14:textId="77777777" w:rsidR="00D470AE" w:rsidRDefault="00D470AE" w:rsidP="00D470AE">
            <w:pPr>
              <w:ind w:left="0" w:hanging="2"/>
              <w:rPr>
                <w:ins w:id="1666" w:author="임 종운" w:date="2022-05-17T11:40:00Z"/>
              </w:rPr>
            </w:pPr>
            <w:ins w:id="1667" w:author="임 종운" w:date="2022-05-17T11:40:00Z">
              <w:r>
                <w:t>INSERT INTO attendance VALUES (680, 4, 2021-10-08);</w:t>
              </w:r>
            </w:ins>
          </w:p>
          <w:p w14:paraId="246E4714" w14:textId="77777777" w:rsidR="00D470AE" w:rsidRDefault="00D470AE" w:rsidP="00D470AE">
            <w:pPr>
              <w:ind w:left="0" w:hanging="2"/>
              <w:rPr>
                <w:ins w:id="1668" w:author="임 종운" w:date="2022-05-17T11:40:00Z"/>
              </w:rPr>
            </w:pPr>
            <w:ins w:id="1669" w:author="임 종운" w:date="2022-05-17T11:40:00Z">
              <w:r>
                <w:t>INSERT INTO attendance VALUES (681, 5, 2021-10-08);</w:t>
              </w:r>
            </w:ins>
          </w:p>
          <w:p w14:paraId="35A98DDA" w14:textId="77777777" w:rsidR="00D470AE" w:rsidRDefault="00D470AE" w:rsidP="00D470AE">
            <w:pPr>
              <w:ind w:left="0" w:hanging="2"/>
              <w:rPr>
                <w:ins w:id="1670" w:author="임 종운" w:date="2022-05-17T11:40:00Z"/>
              </w:rPr>
            </w:pPr>
            <w:ins w:id="1671" w:author="임 종운" w:date="2022-05-17T11:40:00Z">
              <w:r>
                <w:t>INSERT INTO attendance VALUES (682, 6, 2021-10-08);</w:t>
              </w:r>
            </w:ins>
          </w:p>
          <w:p w14:paraId="44B3B7E4" w14:textId="77777777" w:rsidR="00D470AE" w:rsidRDefault="00D470AE" w:rsidP="00D470AE">
            <w:pPr>
              <w:ind w:left="0" w:hanging="2"/>
              <w:rPr>
                <w:ins w:id="1672" w:author="임 종운" w:date="2022-05-17T11:40:00Z"/>
              </w:rPr>
            </w:pPr>
            <w:ins w:id="1673" w:author="임 종운" w:date="2022-05-17T11:40:00Z">
              <w:r>
                <w:t>INSERT INTO attendance VALUES (683, 7, 2021-10-08);</w:t>
              </w:r>
            </w:ins>
          </w:p>
          <w:p w14:paraId="3DA27B8C" w14:textId="77777777" w:rsidR="00D470AE" w:rsidRDefault="00D470AE" w:rsidP="00D470AE">
            <w:pPr>
              <w:ind w:left="0" w:hanging="2"/>
              <w:rPr>
                <w:ins w:id="1674" w:author="임 종운" w:date="2022-05-17T11:40:00Z"/>
              </w:rPr>
            </w:pPr>
            <w:ins w:id="1675" w:author="임 종운" w:date="2022-05-17T11:40:00Z">
              <w:r>
                <w:t>INSERT INTO attendance VALUES (684, 8, 2021-10-08);</w:t>
              </w:r>
            </w:ins>
          </w:p>
          <w:p w14:paraId="1D6A7BE9" w14:textId="77777777" w:rsidR="00D470AE" w:rsidRDefault="00D470AE" w:rsidP="00D470AE">
            <w:pPr>
              <w:ind w:left="0" w:hanging="2"/>
              <w:rPr>
                <w:ins w:id="1676" w:author="임 종운" w:date="2022-05-17T11:40:00Z"/>
              </w:rPr>
            </w:pPr>
            <w:ins w:id="1677" w:author="임 종운" w:date="2022-05-17T11:40:00Z">
              <w:r>
                <w:t>INSERT INTO attendance VALUES (685, 9, 2021-10-08);</w:t>
              </w:r>
            </w:ins>
          </w:p>
          <w:p w14:paraId="19204927" w14:textId="77777777" w:rsidR="00D470AE" w:rsidRDefault="00D470AE" w:rsidP="00D470AE">
            <w:pPr>
              <w:ind w:left="0" w:hanging="2"/>
              <w:rPr>
                <w:ins w:id="1678" w:author="임 종운" w:date="2022-05-17T11:40:00Z"/>
              </w:rPr>
            </w:pPr>
            <w:ins w:id="1679" w:author="임 종운" w:date="2022-05-17T11:40:00Z">
              <w:r>
                <w:t>INSERT INTO attendance VALUES (686, 10, 2021-10-08);</w:t>
              </w:r>
            </w:ins>
          </w:p>
          <w:p w14:paraId="06A316CB" w14:textId="77777777" w:rsidR="00D470AE" w:rsidRDefault="00D470AE" w:rsidP="00D470AE">
            <w:pPr>
              <w:ind w:left="0" w:hanging="2"/>
              <w:rPr>
                <w:ins w:id="1680" w:author="임 종운" w:date="2022-05-17T11:40:00Z"/>
              </w:rPr>
            </w:pPr>
            <w:ins w:id="1681" w:author="임 종운" w:date="2022-05-17T11:40:00Z">
              <w:r>
                <w:t>INSERT INTO attendance VALUES (687, 11, 2021-10-08);</w:t>
              </w:r>
            </w:ins>
          </w:p>
          <w:p w14:paraId="39AE1102" w14:textId="77777777" w:rsidR="00D470AE" w:rsidRDefault="00D470AE" w:rsidP="00D470AE">
            <w:pPr>
              <w:ind w:left="0" w:hanging="2"/>
              <w:rPr>
                <w:ins w:id="1682" w:author="임 종운" w:date="2022-05-17T11:40:00Z"/>
              </w:rPr>
            </w:pPr>
            <w:ins w:id="1683" w:author="임 종운" w:date="2022-05-17T11:40:00Z">
              <w:r>
                <w:t>INSERT INTO attendance VALUES (688, 12, 2021-10-08);</w:t>
              </w:r>
            </w:ins>
          </w:p>
          <w:p w14:paraId="65CF5A75" w14:textId="77777777" w:rsidR="00D470AE" w:rsidRDefault="00D470AE" w:rsidP="00D470AE">
            <w:pPr>
              <w:ind w:left="0" w:hanging="2"/>
              <w:rPr>
                <w:ins w:id="1684" w:author="임 종운" w:date="2022-05-17T11:40:00Z"/>
              </w:rPr>
            </w:pPr>
            <w:ins w:id="1685" w:author="임 종운" w:date="2022-05-17T11:40:00Z">
              <w:r>
                <w:t>INSERT INTO attendance VALUES (689, 13, 2021-10-08);</w:t>
              </w:r>
            </w:ins>
          </w:p>
          <w:p w14:paraId="5ECE2773" w14:textId="77777777" w:rsidR="00D470AE" w:rsidRDefault="00D470AE" w:rsidP="00D470AE">
            <w:pPr>
              <w:ind w:left="0" w:hanging="2"/>
              <w:rPr>
                <w:ins w:id="1686" w:author="임 종운" w:date="2022-05-17T11:40:00Z"/>
              </w:rPr>
            </w:pPr>
            <w:ins w:id="1687" w:author="임 종운" w:date="2022-05-17T11:40:00Z">
              <w:r>
                <w:t>INSERT INTO attendance VALUES (690, 14, 2021-10-08);</w:t>
              </w:r>
            </w:ins>
          </w:p>
          <w:p w14:paraId="25CC44AA" w14:textId="77777777" w:rsidR="00D470AE" w:rsidRDefault="00D470AE" w:rsidP="00D470AE">
            <w:pPr>
              <w:ind w:left="0" w:hanging="2"/>
              <w:rPr>
                <w:ins w:id="1688" w:author="임 종운" w:date="2022-05-17T11:40:00Z"/>
              </w:rPr>
            </w:pPr>
            <w:ins w:id="1689" w:author="임 종운" w:date="2022-05-17T11:40:00Z">
              <w:r>
                <w:lastRenderedPageBreak/>
                <w:t>INSERT INTO attendance VALUES (691, 15, 2021-10-08);</w:t>
              </w:r>
            </w:ins>
          </w:p>
          <w:p w14:paraId="2872F817" w14:textId="77777777" w:rsidR="00D470AE" w:rsidRDefault="00D470AE" w:rsidP="00D470AE">
            <w:pPr>
              <w:ind w:left="0" w:hanging="2"/>
              <w:rPr>
                <w:ins w:id="1690" w:author="임 종운" w:date="2022-05-17T11:40:00Z"/>
              </w:rPr>
            </w:pPr>
            <w:ins w:id="1691" w:author="임 종운" w:date="2022-05-17T11:40:00Z">
              <w:r>
                <w:t>INSERT INTO attendance VALUES (692, 16, 2021-10-08);</w:t>
              </w:r>
            </w:ins>
          </w:p>
          <w:p w14:paraId="5DA44506" w14:textId="77777777" w:rsidR="00D470AE" w:rsidRDefault="00D470AE" w:rsidP="00D470AE">
            <w:pPr>
              <w:ind w:left="0" w:hanging="2"/>
              <w:rPr>
                <w:ins w:id="1692" w:author="임 종운" w:date="2022-05-17T11:40:00Z"/>
              </w:rPr>
            </w:pPr>
            <w:ins w:id="1693" w:author="임 종운" w:date="2022-05-17T11:40:00Z">
              <w:r>
                <w:t>INSERT INTO attendance VALUES (693, 17, 2021-10-08);</w:t>
              </w:r>
            </w:ins>
          </w:p>
          <w:p w14:paraId="01F8D9A4" w14:textId="77777777" w:rsidR="00D470AE" w:rsidRDefault="00D470AE" w:rsidP="00D470AE">
            <w:pPr>
              <w:ind w:left="0" w:hanging="2"/>
              <w:rPr>
                <w:ins w:id="1694" w:author="임 종운" w:date="2022-05-17T11:40:00Z"/>
              </w:rPr>
            </w:pPr>
            <w:ins w:id="1695" w:author="임 종운" w:date="2022-05-17T11:40:00Z">
              <w:r>
                <w:t>INSERT INTO attendance VALUES (694, 18, 2021-10-08);</w:t>
              </w:r>
            </w:ins>
          </w:p>
          <w:p w14:paraId="42C20F9E" w14:textId="77777777" w:rsidR="00D470AE" w:rsidRDefault="00D470AE" w:rsidP="00D470AE">
            <w:pPr>
              <w:ind w:left="0" w:hanging="2"/>
              <w:rPr>
                <w:ins w:id="1696" w:author="임 종운" w:date="2022-05-17T11:40:00Z"/>
              </w:rPr>
            </w:pPr>
            <w:ins w:id="1697" w:author="임 종운" w:date="2022-05-17T11:40:00Z">
              <w:r>
                <w:t>INSERT INTO attendance VALUES (695, 19, 2021-10-08);</w:t>
              </w:r>
            </w:ins>
          </w:p>
          <w:p w14:paraId="29DDEC3B" w14:textId="77777777" w:rsidR="00D470AE" w:rsidRDefault="00D470AE" w:rsidP="00D470AE">
            <w:pPr>
              <w:ind w:left="0" w:hanging="2"/>
              <w:rPr>
                <w:ins w:id="1698" w:author="임 종운" w:date="2022-05-17T11:40:00Z"/>
              </w:rPr>
            </w:pPr>
            <w:ins w:id="1699" w:author="임 종운" w:date="2022-05-17T11:40:00Z">
              <w:r>
                <w:t>INSERT INTO attendance VALUES (696, 20, 2021-10-08);</w:t>
              </w:r>
            </w:ins>
          </w:p>
          <w:p w14:paraId="41BC5705" w14:textId="77777777" w:rsidR="00D470AE" w:rsidRDefault="00D470AE" w:rsidP="00D470AE">
            <w:pPr>
              <w:ind w:left="0" w:hanging="2"/>
              <w:rPr>
                <w:ins w:id="1700" w:author="임 종운" w:date="2022-05-17T11:40:00Z"/>
              </w:rPr>
            </w:pPr>
            <w:ins w:id="1701" w:author="임 종운" w:date="2022-05-17T11:40:00Z">
              <w:r>
                <w:t>INSERT INTO attendance VALUES (697, 21, 2021-10-08);</w:t>
              </w:r>
            </w:ins>
          </w:p>
          <w:p w14:paraId="71632E82" w14:textId="77777777" w:rsidR="00D470AE" w:rsidRDefault="00D470AE" w:rsidP="00D470AE">
            <w:pPr>
              <w:ind w:left="0" w:hanging="2"/>
              <w:rPr>
                <w:ins w:id="1702" w:author="임 종운" w:date="2022-05-17T11:40:00Z"/>
              </w:rPr>
            </w:pPr>
            <w:ins w:id="1703" w:author="임 종운" w:date="2022-05-17T11:40:00Z">
              <w:r>
                <w:t>INSERT INTO attendance VALUES (698, 22, 2021-10-08);</w:t>
              </w:r>
            </w:ins>
          </w:p>
          <w:p w14:paraId="04FC2D50" w14:textId="77777777" w:rsidR="00D470AE" w:rsidRDefault="00D470AE" w:rsidP="00D470AE">
            <w:pPr>
              <w:ind w:left="0" w:hanging="2"/>
              <w:rPr>
                <w:ins w:id="1704" w:author="임 종운" w:date="2022-05-17T11:40:00Z"/>
              </w:rPr>
            </w:pPr>
            <w:ins w:id="1705" w:author="임 종운" w:date="2022-05-17T11:40:00Z">
              <w:r>
                <w:t>INSERT INTO attendance VALUES (699, 23, 2021-10-08);</w:t>
              </w:r>
            </w:ins>
          </w:p>
          <w:p w14:paraId="596301BF" w14:textId="77777777" w:rsidR="00D470AE" w:rsidRDefault="00D470AE" w:rsidP="00D470AE">
            <w:pPr>
              <w:ind w:left="0" w:hanging="2"/>
              <w:rPr>
                <w:ins w:id="1706" w:author="임 종운" w:date="2022-05-17T11:40:00Z"/>
              </w:rPr>
            </w:pPr>
            <w:ins w:id="1707" w:author="임 종운" w:date="2022-05-17T11:40:00Z">
              <w:r>
                <w:t>INSERT INTO attendance VALUES (700, 24, 2021-10-08);</w:t>
              </w:r>
            </w:ins>
          </w:p>
          <w:p w14:paraId="4646D241" w14:textId="77777777" w:rsidR="00D470AE" w:rsidRDefault="00D470AE" w:rsidP="00D470AE">
            <w:pPr>
              <w:ind w:left="0" w:hanging="2"/>
              <w:rPr>
                <w:ins w:id="1708" w:author="임 종운" w:date="2022-05-17T11:40:00Z"/>
              </w:rPr>
            </w:pPr>
            <w:ins w:id="1709" w:author="임 종운" w:date="2022-05-17T11:40:00Z">
              <w:r>
                <w:t>INSERT INTO attendance VALUES (701, 25, 2021-10-08);</w:t>
              </w:r>
            </w:ins>
          </w:p>
          <w:p w14:paraId="25FCE799" w14:textId="77777777" w:rsidR="00D470AE" w:rsidRDefault="00D470AE" w:rsidP="00D470AE">
            <w:pPr>
              <w:ind w:left="0" w:hanging="2"/>
              <w:rPr>
                <w:ins w:id="1710" w:author="임 종운" w:date="2022-05-17T11:40:00Z"/>
              </w:rPr>
            </w:pPr>
            <w:ins w:id="1711" w:author="임 종운" w:date="2022-05-17T11:40:00Z">
              <w:r>
                <w:t>INSERT INTO attendance VALUES (702, 26, 2021-10-08);</w:t>
              </w:r>
            </w:ins>
          </w:p>
          <w:p w14:paraId="724DA634" w14:textId="77777777" w:rsidR="00D470AE" w:rsidRDefault="00D470AE" w:rsidP="00D470AE">
            <w:pPr>
              <w:ind w:left="0" w:hanging="2"/>
              <w:rPr>
                <w:ins w:id="1712" w:author="임 종운" w:date="2022-05-17T11:40:00Z"/>
              </w:rPr>
            </w:pPr>
            <w:ins w:id="1713" w:author="임 종운" w:date="2022-05-17T11:40:00Z">
              <w:r>
                <w:t>INSERT INTO attendance VALUES (703, 1, 2021-10-09);</w:t>
              </w:r>
            </w:ins>
          </w:p>
          <w:p w14:paraId="27EE1FFD" w14:textId="77777777" w:rsidR="00D470AE" w:rsidRDefault="00D470AE" w:rsidP="00D470AE">
            <w:pPr>
              <w:ind w:left="0" w:hanging="2"/>
              <w:rPr>
                <w:ins w:id="1714" w:author="임 종운" w:date="2022-05-17T11:40:00Z"/>
              </w:rPr>
            </w:pPr>
            <w:ins w:id="1715" w:author="임 종운" w:date="2022-05-17T11:40:00Z">
              <w:r>
                <w:t>INSERT INTO attendance VALUES (704, 2, 2021-10-09);</w:t>
              </w:r>
            </w:ins>
          </w:p>
          <w:p w14:paraId="754DF391" w14:textId="77777777" w:rsidR="00D470AE" w:rsidRDefault="00D470AE" w:rsidP="00D470AE">
            <w:pPr>
              <w:ind w:left="0" w:hanging="2"/>
              <w:rPr>
                <w:ins w:id="1716" w:author="임 종운" w:date="2022-05-17T11:40:00Z"/>
              </w:rPr>
            </w:pPr>
            <w:ins w:id="1717" w:author="임 종운" w:date="2022-05-17T11:40:00Z">
              <w:r>
                <w:t>INSERT INTO attendance VALUES (705, 3, 2021-10-09);</w:t>
              </w:r>
            </w:ins>
          </w:p>
          <w:p w14:paraId="4A85E687" w14:textId="77777777" w:rsidR="00D470AE" w:rsidRDefault="00D470AE" w:rsidP="00D470AE">
            <w:pPr>
              <w:ind w:left="0" w:hanging="2"/>
              <w:rPr>
                <w:ins w:id="1718" w:author="임 종운" w:date="2022-05-17T11:40:00Z"/>
              </w:rPr>
            </w:pPr>
            <w:ins w:id="1719" w:author="임 종운" w:date="2022-05-17T11:40:00Z">
              <w:r>
                <w:t>INSERT INTO attendance VALUES (706, 4, 2021-10-09);</w:t>
              </w:r>
            </w:ins>
          </w:p>
          <w:p w14:paraId="0DE9B5C4" w14:textId="77777777" w:rsidR="00D470AE" w:rsidRDefault="00D470AE" w:rsidP="00D470AE">
            <w:pPr>
              <w:ind w:left="0" w:hanging="2"/>
              <w:rPr>
                <w:ins w:id="1720" w:author="임 종운" w:date="2022-05-17T11:40:00Z"/>
              </w:rPr>
            </w:pPr>
            <w:ins w:id="1721" w:author="임 종운" w:date="2022-05-17T11:40:00Z">
              <w:r>
                <w:t>INSERT INTO attendance VALUES (707, 5, 2021-10-09);</w:t>
              </w:r>
            </w:ins>
          </w:p>
          <w:p w14:paraId="59EEE92F" w14:textId="77777777" w:rsidR="00D470AE" w:rsidRDefault="00D470AE" w:rsidP="00D470AE">
            <w:pPr>
              <w:ind w:left="0" w:hanging="2"/>
              <w:rPr>
                <w:ins w:id="1722" w:author="임 종운" w:date="2022-05-17T11:40:00Z"/>
              </w:rPr>
            </w:pPr>
            <w:ins w:id="1723" w:author="임 종운" w:date="2022-05-17T11:40:00Z">
              <w:r>
                <w:t>INSERT INTO attendance VALUES (708, 6, 2021-10-09);</w:t>
              </w:r>
            </w:ins>
          </w:p>
          <w:p w14:paraId="3D7486C4" w14:textId="77777777" w:rsidR="00D470AE" w:rsidRDefault="00D470AE" w:rsidP="00D470AE">
            <w:pPr>
              <w:ind w:left="0" w:hanging="2"/>
              <w:rPr>
                <w:ins w:id="1724" w:author="임 종운" w:date="2022-05-17T11:40:00Z"/>
              </w:rPr>
            </w:pPr>
            <w:ins w:id="1725" w:author="임 종운" w:date="2022-05-17T11:40:00Z">
              <w:r>
                <w:t>INSERT INTO attendance VALUES (709, 7, 2021-10-09);</w:t>
              </w:r>
            </w:ins>
          </w:p>
          <w:p w14:paraId="3A62ED1D" w14:textId="77777777" w:rsidR="00D470AE" w:rsidRDefault="00D470AE" w:rsidP="00D470AE">
            <w:pPr>
              <w:ind w:left="0" w:hanging="2"/>
              <w:rPr>
                <w:ins w:id="1726" w:author="임 종운" w:date="2022-05-17T11:40:00Z"/>
              </w:rPr>
            </w:pPr>
            <w:ins w:id="1727" w:author="임 종운" w:date="2022-05-17T11:40:00Z">
              <w:r>
                <w:t>INSERT INTO attendance VALUES (710, 8, 2021-10-09);</w:t>
              </w:r>
            </w:ins>
          </w:p>
          <w:p w14:paraId="002F3832" w14:textId="77777777" w:rsidR="00D470AE" w:rsidRDefault="00D470AE" w:rsidP="00D470AE">
            <w:pPr>
              <w:ind w:left="0" w:hanging="2"/>
              <w:rPr>
                <w:ins w:id="1728" w:author="임 종운" w:date="2022-05-17T11:40:00Z"/>
              </w:rPr>
            </w:pPr>
            <w:ins w:id="1729" w:author="임 종운" w:date="2022-05-17T11:40:00Z">
              <w:r>
                <w:t>INSERT INTO attendance VALUES (711, 9, 2021-10-09);</w:t>
              </w:r>
            </w:ins>
          </w:p>
          <w:p w14:paraId="2E8B94A8" w14:textId="77777777" w:rsidR="00D470AE" w:rsidRDefault="00D470AE" w:rsidP="00D470AE">
            <w:pPr>
              <w:ind w:left="0" w:hanging="2"/>
              <w:rPr>
                <w:ins w:id="1730" w:author="임 종운" w:date="2022-05-17T11:40:00Z"/>
              </w:rPr>
            </w:pPr>
            <w:ins w:id="1731" w:author="임 종운" w:date="2022-05-17T11:40:00Z">
              <w:r>
                <w:t>INSERT INTO attendance VALUES (712, 10, 2021-10-09);</w:t>
              </w:r>
            </w:ins>
          </w:p>
          <w:p w14:paraId="3BD2B73E" w14:textId="77777777" w:rsidR="00D470AE" w:rsidRDefault="00D470AE" w:rsidP="00D470AE">
            <w:pPr>
              <w:ind w:left="0" w:hanging="2"/>
              <w:rPr>
                <w:ins w:id="1732" w:author="임 종운" w:date="2022-05-17T11:40:00Z"/>
              </w:rPr>
            </w:pPr>
            <w:ins w:id="1733" w:author="임 종운" w:date="2022-05-17T11:40:00Z">
              <w:r>
                <w:t>INSERT INTO attendance VALUES (713, 11, 2021-10-09);</w:t>
              </w:r>
            </w:ins>
          </w:p>
          <w:p w14:paraId="1DCC8EF5" w14:textId="77777777" w:rsidR="00D470AE" w:rsidRDefault="00D470AE" w:rsidP="00D470AE">
            <w:pPr>
              <w:ind w:left="0" w:hanging="2"/>
              <w:rPr>
                <w:ins w:id="1734" w:author="임 종운" w:date="2022-05-17T11:40:00Z"/>
              </w:rPr>
            </w:pPr>
            <w:ins w:id="1735" w:author="임 종운" w:date="2022-05-17T11:40:00Z">
              <w:r>
                <w:t>INSERT INTO attendance VALUES (714, 12, 2021-10-09);</w:t>
              </w:r>
            </w:ins>
          </w:p>
          <w:p w14:paraId="4B9500C7" w14:textId="77777777" w:rsidR="00D470AE" w:rsidRDefault="00D470AE" w:rsidP="00D470AE">
            <w:pPr>
              <w:ind w:left="0" w:hanging="2"/>
              <w:rPr>
                <w:ins w:id="1736" w:author="임 종운" w:date="2022-05-17T11:40:00Z"/>
              </w:rPr>
            </w:pPr>
            <w:ins w:id="1737" w:author="임 종운" w:date="2022-05-17T11:40:00Z">
              <w:r>
                <w:t>INSERT INTO attendance VALUES (715, 13, 2021-10-09);</w:t>
              </w:r>
            </w:ins>
          </w:p>
          <w:p w14:paraId="2E4BBFD7" w14:textId="77777777" w:rsidR="00D470AE" w:rsidRDefault="00D470AE" w:rsidP="00D470AE">
            <w:pPr>
              <w:ind w:left="0" w:hanging="2"/>
              <w:rPr>
                <w:ins w:id="1738" w:author="임 종운" w:date="2022-05-17T11:40:00Z"/>
              </w:rPr>
            </w:pPr>
            <w:ins w:id="1739" w:author="임 종운" w:date="2022-05-17T11:40:00Z">
              <w:r>
                <w:t>INSERT INTO attendance VALUES (716, 14, 2021-10-09);</w:t>
              </w:r>
            </w:ins>
          </w:p>
          <w:p w14:paraId="2B0B6403" w14:textId="77777777" w:rsidR="00D470AE" w:rsidRDefault="00D470AE" w:rsidP="00D470AE">
            <w:pPr>
              <w:ind w:left="0" w:hanging="2"/>
              <w:rPr>
                <w:ins w:id="1740" w:author="임 종운" w:date="2022-05-17T11:40:00Z"/>
              </w:rPr>
            </w:pPr>
            <w:ins w:id="1741" w:author="임 종운" w:date="2022-05-17T11:40:00Z">
              <w:r>
                <w:t>INSERT INTO attendance VALUES (717, 15, 2021-10-09);</w:t>
              </w:r>
            </w:ins>
          </w:p>
          <w:p w14:paraId="6F0896D0" w14:textId="77777777" w:rsidR="00D470AE" w:rsidRDefault="00D470AE" w:rsidP="00D470AE">
            <w:pPr>
              <w:ind w:left="0" w:hanging="2"/>
              <w:rPr>
                <w:ins w:id="1742" w:author="임 종운" w:date="2022-05-17T11:40:00Z"/>
              </w:rPr>
            </w:pPr>
            <w:ins w:id="1743" w:author="임 종운" w:date="2022-05-17T11:40:00Z">
              <w:r>
                <w:lastRenderedPageBreak/>
                <w:t>INSERT INTO attendance VALUES (718, 16, 2021-10-09);</w:t>
              </w:r>
            </w:ins>
          </w:p>
          <w:p w14:paraId="378E8D98" w14:textId="77777777" w:rsidR="00D470AE" w:rsidRDefault="00D470AE" w:rsidP="00D470AE">
            <w:pPr>
              <w:ind w:left="0" w:hanging="2"/>
              <w:rPr>
                <w:ins w:id="1744" w:author="임 종운" w:date="2022-05-17T11:40:00Z"/>
              </w:rPr>
            </w:pPr>
            <w:ins w:id="1745" w:author="임 종운" w:date="2022-05-17T11:40:00Z">
              <w:r>
                <w:t>INSERT INTO attendance VALUES (719, 17, 2021-10-09);</w:t>
              </w:r>
            </w:ins>
          </w:p>
          <w:p w14:paraId="72DAC693" w14:textId="77777777" w:rsidR="00D470AE" w:rsidRDefault="00D470AE" w:rsidP="00D470AE">
            <w:pPr>
              <w:ind w:left="0" w:hanging="2"/>
              <w:rPr>
                <w:ins w:id="1746" w:author="임 종운" w:date="2022-05-17T11:40:00Z"/>
              </w:rPr>
            </w:pPr>
            <w:ins w:id="1747" w:author="임 종운" w:date="2022-05-17T11:40:00Z">
              <w:r>
                <w:t>INSERT INTO attendance VALUES (720, 18, 2021-10-09);</w:t>
              </w:r>
            </w:ins>
          </w:p>
          <w:p w14:paraId="4E00E4BF" w14:textId="77777777" w:rsidR="00D470AE" w:rsidRDefault="00D470AE" w:rsidP="00D470AE">
            <w:pPr>
              <w:ind w:left="0" w:hanging="2"/>
              <w:rPr>
                <w:ins w:id="1748" w:author="임 종운" w:date="2022-05-17T11:40:00Z"/>
              </w:rPr>
            </w:pPr>
            <w:ins w:id="1749" w:author="임 종운" w:date="2022-05-17T11:40:00Z">
              <w:r>
                <w:t>INSERT INTO attendance VALUES (721, 19, 2021-10-09);</w:t>
              </w:r>
            </w:ins>
          </w:p>
          <w:p w14:paraId="13544A3B" w14:textId="77777777" w:rsidR="00D470AE" w:rsidRDefault="00D470AE" w:rsidP="00D470AE">
            <w:pPr>
              <w:ind w:left="0" w:hanging="2"/>
              <w:rPr>
                <w:ins w:id="1750" w:author="임 종운" w:date="2022-05-17T11:40:00Z"/>
              </w:rPr>
            </w:pPr>
            <w:ins w:id="1751" w:author="임 종운" w:date="2022-05-17T11:40:00Z">
              <w:r>
                <w:t>INSERT INTO attendance VALUES (722, 20, 2021-10-09);</w:t>
              </w:r>
            </w:ins>
          </w:p>
          <w:p w14:paraId="23B080EB" w14:textId="77777777" w:rsidR="00D470AE" w:rsidRDefault="00D470AE" w:rsidP="00D470AE">
            <w:pPr>
              <w:ind w:left="0" w:hanging="2"/>
              <w:rPr>
                <w:ins w:id="1752" w:author="임 종운" w:date="2022-05-17T11:40:00Z"/>
              </w:rPr>
            </w:pPr>
            <w:ins w:id="1753" w:author="임 종운" w:date="2022-05-17T11:40:00Z">
              <w:r>
                <w:t>INSERT INTO attendance VALUES (723, 21, 2021-10-09);</w:t>
              </w:r>
            </w:ins>
          </w:p>
          <w:p w14:paraId="454E75C9" w14:textId="77777777" w:rsidR="00D470AE" w:rsidRDefault="00D470AE" w:rsidP="00D470AE">
            <w:pPr>
              <w:ind w:left="0" w:hanging="2"/>
              <w:rPr>
                <w:ins w:id="1754" w:author="임 종운" w:date="2022-05-17T11:40:00Z"/>
              </w:rPr>
            </w:pPr>
            <w:ins w:id="1755" w:author="임 종운" w:date="2022-05-17T11:40:00Z">
              <w:r>
                <w:t>INSERT INTO attendance VALUES (724, 22, 2021-10-09);</w:t>
              </w:r>
            </w:ins>
          </w:p>
          <w:p w14:paraId="6E09859F" w14:textId="77777777" w:rsidR="00D470AE" w:rsidRDefault="00D470AE" w:rsidP="00D470AE">
            <w:pPr>
              <w:ind w:left="0" w:hanging="2"/>
              <w:rPr>
                <w:ins w:id="1756" w:author="임 종운" w:date="2022-05-17T11:40:00Z"/>
              </w:rPr>
            </w:pPr>
            <w:ins w:id="1757" w:author="임 종운" w:date="2022-05-17T11:40:00Z">
              <w:r>
                <w:t>INSERT INTO attendance VALUES (725, 23, 2021-10-09);</w:t>
              </w:r>
            </w:ins>
          </w:p>
          <w:p w14:paraId="7E580A49" w14:textId="77777777" w:rsidR="00D470AE" w:rsidRDefault="00D470AE" w:rsidP="00D470AE">
            <w:pPr>
              <w:ind w:left="0" w:hanging="2"/>
              <w:rPr>
                <w:ins w:id="1758" w:author="임 종운" w:date="2022-05-17T11:40:00Z"/>
              </w:rPr>
            </w:pPr>
            <w:ins w:id="1759" w:author="임 종운" w:date="2022-05-17T11:40:00Z">
              <w:r>
                <w:t>INSERT INTO attendance VALUES (726, 24, 2021-10-09);</w:t>
              </w:r>
            </w:ins>
          </w:p>
          <w:p w14:paraId="128F9785" w14:textId="77777777" w:rsidR="00D470AE" w:rsidRDefault="00D470AE" w:rsidP="00D470AE">
            <w:pPr>
              <w:ind w:left="0" w:hanging="2"/>
              <w:rPr>
                <w:ins w:id="1760" w:author="임 종운" w:date="2022-05-17T11:40:00Z"/>
              </w:rPr>
            </w:pPr>
            <w:ins w:id="1761" w:author="임 종운" w:date="2022-05-17T11:40:00Z">
              <w:r>
                <w:t>INSERT INTO attendance VALUES (727, 25, 2021-10-09);</w:t>
              </w:r>
            </w:ins>
          </w:p>
          <w:p w14:paraId="29B48CAE" w14:textId="77777777" w:rsidR="00D470AE" w:rsidRDefault="00D470AE" w:rsidP="00D470AE">
            <w:pPr>
              <w:ind w:left="0" w:hanging="2"/>
              <w:rPr>
                <w:ins w:id="1762" w:author="임 종운" w:date="2022-05-17T11:40:00Z"/>
              </w:rPr>
            </w:pPr>
            <w:ins w:id="1763" w:author="임 종운" w:date="2022-05-17T11:40:00Z">
              <w:r>
                <w:t>INSERT INTO attendance VALUES (728, 26, 2021-10-09);</w:t>
              </w:r>
            </w:ins>
          </w:p>
          <w:p w14:paraId="0E85AE01" w14:textId="77777777" w:rsidR="00D470AE" w:rsidRDefault="00D470AE" w:rsidP="00D470AE">
            <w:pPr>
              <w:ind w:left="0" w:hanging="2"/>
              <w:rPr>
                <w:ins w:id="1764" w:author="임 종운" w:date="2022-05-17T11:40:00Z"/>
              </w:rPr>
            </w:pPr>
            <w:ins w:id="1765" w:author="임 종운" w:date="2022-05-17T11:40:00Z">
              <w:r>
                <w:t>INSERT INTO attendance VALUES (729, 1, 2021-10-10);</w:t>
              </w:r>
            </w:ins>
          </w:p>
          <w:p w14:paraId="39711815" w14:textId="77777777" w:rsidR="00D470AE" w:rsidRDefault="00D470AE" w:rsidP="00D470AE">
            <w:pPr>
              <w:ind w:left="0" w:hanging="2"/>
              <w:rPr>
                <w:ins w:id="1766" w:author="임 종운" w:date="2022-05-17T11:40:00Z"/>
              </w:rPr>
            </w:pPr>
            <w:ins w:id="1767" w:author="임 종운" w:date="2022-05-17T11:40:00Z">
              <w:r>
                <w:t>INSERT INTO attendance VALUES (730, 2, 2021-10-10);</w:t>
              </w:r>
            </w:ins>
          </w:p>
          <w:p w14:paraId="42B5AE8D" w14:textId="77777777" w:rsidR="00D470AE" w:rsidRDefault="00D470AE" w:rsidP="00D470AE">
            <w:pPr>
              <w:ind w:left="0" w:hanging="2"/>
              <w:rPr>
                <w:ins w:id="1768" w:author="임 종운" w:date="2022-05-17T11:40:00Z"/>
              </w:rPr>
            </w:pPr>
            <w:ins w:id="1769" w:author="임 종운" w:date="2022-05-17T11:40:00Z">
              <w:r>
                <w:t>INSERT INTO attendance VALUES (731, 3, 2021-10-10);</w:t>
              </w:r>
            </w:ins>
          </w:p>
          <w:p w14:paraId="4EF637A8" w14:textId="77777777" w:rsidR="00D470AE" w:rsidRDefault="00D470AE" w:rsidP="00D470AE">
            <w:pPr>
              <w:ind w:left="0" w:hanging="2"/>
              <w:rPr>
                <w:ins w:id="1770" w:author="임 종운" w:date="2022-05-17T11:40:00Z"/>
              </w:rPr>
            </w:pPr>
            <w:ins w:id="1771" w:author="임 종운" w:date="2022-05-17T11:40:00Z">
              <w:r>
                <w:t>INSERT INTO attendance VALUES (732, 4, 2021-10-10);</w:t>
              </w:r>
            </w:ins>
          </w:p>
          <w:p w14:paraId="56C1F91A" w14:textId="77777777" w:rsidR="00D470AE" w:rsidRDefault="00D470AE" w:rsidP="00D470AE">
            <w:pPr>
              <w:ind w:left="0" w:hanging="2"/>
              <w:rPr>
                <w:ins w:id="1772" w:author="임 종운" w:date="2022-05-17T11:40:00Z"/>
              </w:rPr>
            </w:pPr>
            <w:ins w:id="1773" w:author="임 종운" w:date="2022-05-17T11:40:00Z">
              <w:r>
                <w:t>INSERT INTO attendance VALUES (733, 5, 2021-10-10);</w:t>
              </w:r>
            </w:ins>
          </w:p>
          <w:p w14:paraId="6A7E48D0" w14:textId="77777777" w:rsidR="00D470AE" w:rsidRDefault="00D470AE" w:rsidP="00D470AE">
            <w:pPr>
              <w:ind w:left="0" w:hanging="2"/>
              <w:rPr>
                <w:ins w:id="1774" w:author="임 종운" w:date="2022-05-17T11:40:00Z"/>
              </w:rPr>
            </w:pPr>
            <w:ins w:id="1775" w:author="임 종운" w:date="2022-05-17T11:40:00Z">
              <w:r>
                <w:t>INSERT INTO attendance VALUES (734, 6, 2021-10-10);</w:t>
              </w:r>
            </w:ins>
          </w:p>
          <w:p w14:paraId="09BC42C2" w14:textId="77777777" w:rsidR="00D470AE" w:rsidRDefault="00D470AE" w:rsidP="00D470AE">
            <w:pPr>
              <w:ind w:left="0" w:hanging="2"/>
              <w:rPr>
                <w:ins w:id="1776" w:author="임 종운" w:date="2022-05-17T11:40:00Z"/>
              </w:rPr>
            </w:pPr>
            <w:ins w:id="1777" w:author="임 종운" w:date="2022-05-17T11:40:00Z">
              <w:r>
                <w:t>INSERT INTO attendance VALUES (735, 7, 2021-10-10);</w:t>
              </w:r>
            </w:ins>
          </w:p>
          <w:p w14:paraId="1659D53C" w14:textId="77777777" w:rsidR="00D470AE" w:rsidRDefault="00D470AE" w:rsidP="00D470AE">
            <w:pPr>
              <w:ind w:left="0" w:hanging="2"/>
              <w:rPr>
                <w:ins w:id="1778" w:author="임 종운" w:date="2022-05-17T11:40:00Z"/>
              </w:rPr>
            </w:pPr>
            <w:ins w:id="1779" w:author="임 종운" w:date="2022-05-17T11:40:00Z">
              <w:r>
                <w:t>INSERT INTO attendance VALUES (736, 8, 2021-10-10);</w:t>
              </w:r>
            </w:ins>
          </w:p>
          <w:p w14:paraId="0F562096" w14:textId="77777777" w:rsidR="00D470AE" w:rsidRDefault="00D470AE" w:rsidP="00D470AE">
            <w:pPr>
              <w:ind w:left="0" w:hanging="2"/>
              <w:rPr>
                <w:ins w:id="1780" w:author="임 종운" w:date="2022-05-17T11:40:00Z"/>
              </w:rPr>
            </w:pPr>
            <w:ins w:id="1781" w:author="임 종운" w:date="2022-05-17T11:40:00Z">
              <w:r>
                <w:t>INSERT INTO attendance VALUES (737, 9, 2021-10-10);</w:t>
              </w:r>
            </w:ins>
          </w:p>
          <w:p w14:paraId="762CE066" w14:textId="77777777" w:rsidR="00D470AE" w:rsidRDefault="00D470AE" w:rsidP="00D470AE">
            <w:pPr>
              <w:ind w:left="0" w:hanging="2"/>
              <w:rPr>
                <w:ins w:id="1782" w:author="임 종운" w:date="2022-05-17T11:40:00Z"/>
              </w:rPr>
            </w:pPr>
            <w:ins w:id="1783" w:author="임 종운" w:date="2022-05-17T11:40:00Z">
              <w:r>
                <w:t>INSERT INTO attendance VALUES (738, 10, 2021-10-10);</w:t>
              </w:r>
            </w:ins>
          </w:p>
          <w:p w14:paraId="32A994F4" w14:textId="77777777" w:rsidR="00D470AE" w:rsidRDefault="00D470AE" w:rsidP="00D470AE">
            <w:pPr>
              <w:ind w:left="0" w:hanging="2"/>
              <w:rPr>
                <w:ins w:id="1784" w:author="임 종운" w:date="2022-05-17T11:40:00Z"/>
              </w:rPr>
            </w:pPr>
            <w:ins w:id="1785" w:author="임 종운" w:date="2022-05-17T11:40:00Z">
              <w:r>
                <w:t>INSERT INTO attendance VALUES (739, 11, 2021-10-10);</w:t>
              </w:r>
            </w:ins>
          </w:p>
          <w:p w14:paraId="2EC41DB2" w14:textId="77777777" w:rsidR="00D470AE" w:rsidRDefault="00D470AE" w:rsidP="00D470AE">
            <w:pPr>
              <w:ind w:left="0" w:hanging="2"/>
              <w:rPr>
                <w:ins w:id="1786" w:author="임 종운" w:date="2022-05-17T11:40:00Z"/>
              </w:rPr>
            </w:pPr>
            <w:ins w:id="1787" w:author="임 종운" w:date="2022-05-17T11:40:00Z">
              <w:r>
                <w:t>INSERT INTO attendance VALUES (740, 12, 2021-10-10);</w:t>
              </w:r>
            </w:ins>
          </w:p>
          <w:p w14:paraId="34B41353" w14:textId="77777777" w:rsidR="00D470AE" w:rsidRDefault="00D470AE" w:rsidP="00D470AE">
            <w:pPr>
              <w:ind w:left="0" w:hanging="2"/>
              <w:rPr>
                <w:ins w:id="1788" w:author="임 종운" w:date="2022-05-17T11:40:00Z"/>
              </w:rPr>
            </w:pPr>
            <w:ins w:id="1789" w:author="임 종운" w:date="2022-05-17T11:40:00Z">
              <w:r>
                <w:t>INSERT INTO attendance VALUES (741, 13, 2021-10-10);</w:t>
              </w:r>
            </w:ins>
          </w:p>
          <w:p w14:paraId="7B5632F0" w14:textId="77777777" w:rsidR="00D470AE" w:rsidRDefault="00D470AE" w:rsidP="00D470AE">
            <w:pPr>
              <w:ind w:left="0" w:hanging="2"/>
              <w:rPr>
                <w:ins w:id="1790" w:author="임 종운" w:date="2022-05-17T11:40:00Z"/>
              </w:rPr>
            </w:pPr>
            <w:ins w:id="1791" w:author="임 종운" w:date="2022-05-17T11:40:00Z">
              <w:r>
                <w:t>INSERT INTO attendance VALUES (742, 14, 2021-10-10);</w:t>
              </w:r>
            </w:ins>
          </w:p>
          <w:p w14:paraId="34ED0E95" w14:textId="77777777" w:rsidR="00D470AE" w:rsidRDefault="00D470AE" w:rsidP="00D470AE">
            <w:pPr>
              <w:ind w:left="0" w:hanging="2"/>
              <w:rPr>
                <w:ins w:id="1792" w:author="임 종운" w:date="2022-05-17T11:40:00Z"/>
              </w:rPr>
            </w:pPr>
            <w:ins w:id="1793" w:author="임 종운" w:date="2022-05-17T11:40:00Z">
              <w:r>
                <w:t>INSERT INTO attendance VALUES (743, 15, 2021-10-10);</w:t>
              </w:r>
            </w:ins>
          </w:p>
          <w:p w14:paraId="05554B77" w14:textId="77777777" w:rsidR="00D470AE" w:rsidRDefault="00D470AE" w:rsidP="00D470AE">
            <w:pPr>
              <w:ind w:left="0" w:hanging="2"/>
              <w:rPr>
                <w:ins w:id="1794" w:author="임 종운" w:date="2022-05-17T11:40:00Z"/>
              </w:rPr>
            </w:pPr>
            <w:ins w:id="1795" w:author="임 종운" w:date="2022-05-17T11:40:00Z">
              <w:r>
                <w:t>INSERT INTO attendance VALUES (744, 16, 2021-10-10);</w:t>
              </w:r>
            </w:ins>
          </w:p>
          <w:p w14:paraId="343CC5D6" w14:textId="77777777" w:rsidR="00D470AE" w:rsidRDefault="00D470AE" w:rsidP="00D470AE">
            <w:pPr>
              <w:ind w:left="0" w:hanging="2"/>
              <w:rPr>
                <w:ins w:id="1796" w:author="임 종운" w:date="2022-05-17T11:40:00Z"/>
              </w:rPr>
            </w:pPr>
            <w:ins w:id="1797" w:author="임 종운" w:date="2022-05-17T11:40:00Z">
              <w:r>
                <w:lastRenderedPageBreak/>
                <w:t>INSERT INTO attendance VALUES (745, 17, 2021-10-10);</w:t>
              </w:r>
            </w:ins>
          </w:p>
          <w:p w14:paraId="1A7E5FA9" w14:textId="77777777" w:rsidR="00D470AE" w:rsidRDefault="00D470AE" w:rsidP="00D470AE">
            <w:pPr>
              <w:ind w:left="0" w:hanging="2"/>
              <w:rPr>
                <w:ins w:id="1798" w:author="임 종운" w:date="2022-05-17T11:40:00Z"/>
              </w:rPr>
            </w:pPr>
            <w:ins w:id="1799" w:author="임 종운" w:date="2022-05-17T11:40:00Z">
              <w:r>
                <w:t>INSERT INTO attendance VALUES (746, 18, 2021-10-10);</w:t>
              </w:r>
            </w:ins>
          </w:p>
          <w:p w14:paraId="7D28A3B8" w14:textId="77777777" w:rsidR="00D470AE" w:rsidRDefault="00D470AE" w:rsidP="00D470AE">
            <w:pPr>
              <w:ind w:left="0" w:hanging="2"/>
              <w:rPr>
                <w:ins w:id="1800" w:author="임 종운" w:date="2022-05-17T11:40:00Z"/>
              </w:rPr>
            </w:pPr>
            <w:ins w:id="1801" w:author="임 종운" w:date="2022-05-17T11:40:00Z">
              <w:r>
                <w:t>INSERT INTO attendance VALUES (747, 19, 2021-10-10);</w:t>
              </w:r>
            </w:ins>
          </w:p>
          <w:p w14:paraId="1B1DB512" w14:textId="77777777" w:rsidR="00D470AE" w:rsidRDefault="00D470AE" w:rsidP="00D470AE">
            <w:pPr>
              <w:ind w:left="0" w:hanging="2"/>
              <w:rPr>
                <w:ins w:id="1802" w:author="임 종운" w:date="2022-05-17T11:40:00Z"/>
              </w:rPr>
            </w:pPr>
            <w:ins w:id="1803" w:author="임 종운" w:date="2022-05-17T11:40:00Z">
              <w:r>
                <w:t>INSERT INTO attendance VALUES (748, 20, 2021-10-10);</w:t>
              </w:r>
            </w:ins>
          </w:p>
          <w:p w14:paraId="5DB82451" w14:textId="77777777" w:rsidR="00D470AE" w:rsidRDefault="00D470AE" w:rsidP="00D470AE">
            <w:pPr>
              <w:ind w:left="0" w:hanging="2"/>
              <w:rPr>
                <w:ins w:id="1804" w:author="임 종운" w:date="2022-05-17T11:40:00Z"/>
              </w:rPr>
            </w:pPr>
            <w:ins w:id="1805" w:author="임 종운" w:date="2022-05-17T11:40:00Z">
              <w:r>
                <w:t>INSERT INTO attendance VALUES (749, 21, 2021-10-10);</w:t>
              </w:r>
            </w:ins>
          </w:p>
          <w:p w14:paraId="7C561AC7" w14:textId="77777777" w:rsidR="00D470AE" w:rsidRDefault="00D470AE" w:rsidP="00D470AE">
            <w:pPr>
              <w:ind w:left="0" w:hanging="2"/>
              <w:rPr>
                <w:ins w:id="1806" w:author="임 종운" w:date="2022-05-17T11:40:00Z"/>
              </w:rPr>
            </w:pPr>
            <w:ins w:id="1807" w:author="임 종운" w:date="2022-05-17T11:40:00Z">
              <w:r>
                <w:t>INSERT INTO attendance VALUES (750, 22, 2021-10-10);</w:t>
              </w:r>
            </w:ins>
          </w:p>
          <w:p w14:paraId="0E4E3EF4" w14:textId="77777777" w:rsidR="00D470AE" w:rsidRDefault="00D470AE" w:rsidP="00D470AE">
            <w:pPr>
              <w:ind w:left="0" w:hanging="2"/>
              <w:rPr>
                <w:ins w:id="1808" w:author="임 종운" w:date="2022-05-17T11:40:00Z"/>
              </w:rPr>
            </w:pPr>
            <w:ins w:id="1809" w:author="임 종운" w:date="2022-05-17T11:40:00Z">
              <w:r>
                <w:t>INSERT INTO attendance VALUES (751, 23, 2021-10-10);</w:t>
              </w:r>
            </w:ins>
          </w:p>
          <w:p w14:paraId="6AD1D774" w14:textId="77777777" w:rsidR="00D470AE" w:rsidRDefault="00D470AE" w:rsidP="00D470AE">
            <w:pPr>
              <w:ind w:left="0" w:hanging="2"/>
              <w:rPr>
                <w:ins w:id="1810" w:author="임 종운" w:date="2022-05-17T11:40:00Z"/>
              </w:rPr>
            </w:pPr>
            <w:ins w:id="1811" w:author="임 종운" w:date="2022-05-17T11:40:00Z">
              <w:r>
                <w:t>INSERT INTO attendance VALUES (752, 24, 2021-10-10);</w:t>
              </w:r>
            </w:ins>
          </w:p>
          <w:p w14:paraId="0F435B8E" w14:textId="77777777" w:rsidR="00D470AE" w:rsidRDefault="00D470AE" w:rsidP="00D470AE">
            <w:pPr>
              <w:ind w:left="0" w:hanging="2"/>
              <w:rPr>
                <w:ins w:id="1812" w:author="임 종운" w:date="2022-05-17T11:40:00Z"/>
              </w:rPr>
            </w:pPr>
            <w:ins w:id="1813" w:author="임 종운" w:date="2022-05-17T11:40:00Z">
              <w:r>
                <w:t>INSERT INTO attendance VALUES (753, 25, 2021-10-10);</w:t>
              </w:r>
            </w:ins>
          </w:p>
          <w:p w14:paraId="261C04F8" w14:textId="77777777" w:rsidR="00D470AE" w:rsidRDefault="00D470AE" w:rsidP="00D470AE">
            <w:pPr>
              <w:ind w:left="0" w:hanging="2"/>
              <w:rPr>
                <w:ins w:id="1814" w:author="임 종운" w:date="2022-05-17T11:40:00Z"/>
              </w:rPr>
            </w:pPr>
            <w:ins w:id="1815" w:author="임 종운" w:date="2022-05-17T11:40:00Z">
              <w:r>
                <w:t>INSERT INTO attendance VALUES (754, 26, 2021-10-10);</w:t>
              </w:r>
            </w:ins>
          </w:p>
          <w:p w14:paraId="1BF76248" w14:textId="77777777" w:rsidR="00D470AE" w:rsidRDefault="00D470AE" w:rsidP="00D470AE">
            <w:pPr>
              <w:ind w:left="0" w:hanging="2"/>
              <w:rPr>
                <w:ins w:id="1816" w:author="임 종운" w:date="2022-05-17T11:40:00Z"/>
              </w:rPr>
            </w:pPr>
            <w:ins w:id="1817" w:author="임 종운" w:date="2022-05-17T11:40:00Z">
              <w:r>
                <w:t>INSERT INTO attendance VALUES (755, 1, 2021-10-11);</w:t>
              </w:r>
            </w:ins>
          </w:p>
          <w:p w14:paraId="7C8222DE" w14:textId="77777777" w:rsidR="00D470AE" w:rsidRDefault="00D470AE" w:rsidP="00D470AE">
            <w:pPr>
              <w:ind w:left="0" w:hanging="2"/>
              <w:rPr>
                <w:ins w:id="1818" w:author="임 종운" w:date="2022-05-17T11:40:00Z"/>
              </w:rPr>
            </w:pPr>
            <w:ins w:id="1819" w:author="임 종운" w:date="2022-05-17T11:40:00Z">
              <w:r>
                <w:t>INSERT INTO attendance VALUES (756, 2, 2021-10-11);</w:t>
              </w:r>
            </w:ins>
          </w:p>
          <w:p w14:paraId="2780A020" w14:textId="77777777" w:rsidR="00D470AE" w:rsidRDefault="00D470AE" w:rsidP="00D470AE">
            <w:pPr>
              <w:ind w:left="0" w:hanging="2"/>
              <w:rPr>
                <w:ins w:id="1820" w:author="임 종운" w:date="2022-05-17T11:40:00Z"/>
              </w:rPr>
            </w:pPr>
            <w:ins w:id="1821" w:author="임 종운" w:date="2022-05-17T11:40:00Z">
              <w:r>
                <w:t>INSERT INTO attendance VALUES (757, 3, 2021-10-11);</w:t>
              </w:r>
            </w:ins>
          </w:p>
          <w:p w14:paraId="0C8BC0AC" w14:textId="77777777" w:rsidR="00D470AE" w:rsidRDefault="00D470AE" w:rsidP="00D470AE">
            <w:pPr>
              <w:ind w:left="0" w:hanging="2"/>
              <w:rPr>
                <w:ins w:id="1822" w:author="임 종운" w:date="2022-05-17T11:40:00Z"/>
              </w:rPr>
            </w:pPr>
            <w:ins w:id="1823" w:author="임 종운" w:date="2022-05-17T11:40:00Z">
              <w:r>
                <w:t>INSERT INTO attendance VALUES (758, 4, 2021-10-11);</w:t>
              </w:r>
            </w:ins>
          </w:p>
          <w:p w14:paraId="686B402D" w14:textId="77777777" w:rsidR="00D470AE" w:rsidRDefault="00D470AE" w:rsidP="00D470AE">
            <w:pPr>
              <w:ind w:left="0" w:hanging="2"/>
              <w:rPr>
                <w:ins w:id="1824" w:author="임 종운" w:date="2022-05-17T11:40:00Z"/>
              </w:rPr>
            </w:pPr>
            <w:ins w:id="1825" w:author="임 종운" w:date="2022-05-17T11:40:00Z">
              <w:r>
                <w:t>INSERT INTO attendance VALUES (759, 5, 2021-10-11);</w:t>
              </w:r>
            </w:ins>
          </w:p>
          <w:p w14:paraId="7589F94D" w14:textId="77777777" w:rsidR="00D470AE" w:rsidRDefault="00D470AE" w:rsidP="00D470AE">
            <w:pPr>
              <w:ind w:left="0" w:hanging="2"/>
              <w:rPr>
                <w:ins w:id="1826" w:author="임 종운" w:date="2022-05-17T11:40:00Z"/>
              </w:rPr>
            </w:pPr>
            <w:ins w:id="1827" w:author="임 종운" w:date="2022-05-17T11:40:00Z">
              <w:r>
                <w:t>INSERT INTO attendance VALUES (760, 6, 2021-10-11);</w:t>
              </w:r>
            </w:ins>
          </w:p>
          <w:p w14:paraId="492E01F2" w14:textId="77777777" w:rsidR="00D470AE" w:rsidRDefault="00D470AE" w:rsidP="00D470AE">
            <w:pPr>
              <w:ind w:left="0" w:hanging="2"/>
              <w:rPr>
                <w:ins w:id="1828" w:author="임 종운" w:date="2022-05-17T11:40:00Z"/>
              </w:rPr>
            </w:pPr>
            <w:ins w:id="1829" w:author="임 종운" w:date="2022-05-17T11:40:00Z">
              <w:r>
                <w:t>INSERT INTO attendance VALUES (761, 7, 2021-10-11);</w:t>
              </w:r>
            </w:ins>
          </w:p>
          <w:p w14:paraId="050D8E3D" w14:textId="77777777" w:rsidR="00D470AE" w:rsidRDefault="00D470AE" w:rsidP="00D470AE">
            <w:pPr>
              <w:ind w:left="0" w:hanging="2"/>
              <w:rPr>
                <w:ins w:id="1830" w:author="임 종운" w:date="2022-05-17T11:40:00Z"/>
              </w:rPr>
            </w:pPr>
            <w:ins w:id="1831" w:author="임 종운" w:date="2022-05-17T11:40:00Z">
              <w:r>
                <w:t>INSERT INTO attendance VALUES (762, 8, 2021-10-11);</w:t>
              </w:r>
            </w:ins>
          </w:p>
          <w:p w14:paraId="74166E28" w14:textId="77777777" w:rsidR="00D470AE" w:rsidRDefault="00D470AE" w:rsidP="00D470AE">
            <w:pPr>
              <w:ind w:left="0" w:hanging="2"/>
              <w:rPr>
                <w:ins w:id="1832" w:author="임 종운" w:date="2022-05-17T11:40:00Z"/>
              </w:rPr>
            </w:pPr>
            <w:ins w:id="1833" w:author="임 종운" w:date="2022-05-17T11:40:00Z">
              <w:r>
                <w:t>INSERT INTO attendance VALUES (763, 9, 2021-10-11);</w:t>
              </w:r>
            </w:ins>
          </w:p>
          <w:p w14:paraId="1B8CF6FC" w14:textId="77777777" w:rsidR="00D470AE" w:rsidRDefault="00D470AE" w:rsidP="00D470AE">
            <w:pPr>
              <w:ind w:left="0" w:hanging="2"/>
              <w:rPr>
                <w:ins w:id="1834" w:author="임 종운" w:date="2022-05-17T11:40:00Z"/>
              </w:rPr>
            </w:pPr>
            <w:ins w:id="1835" w:author="임 종운" w:date="2022-05-17T11:40:00Z">
              <w:r>
                <w:t>INSERT INTO attendance VALUES (764, 10, 2021-10-11);</w:t>
              </w:r>
            </w:ins>
          </w:p>
          <w:p w14:paraId="09EBDE2B" w14:textId="77777777" w:rsidR="00D470AE" w:rsidRDefault="00D470AE" w:rsidP="00D470AE">
            <w:pPr>
              <w:ind w:left="0" w:hanging="2"/>
              <w:rPr>
                <w:ins w:id="1836" w:author="임 종운" w:date="2022-05-17T11:40:00Z"/>
              </w:rPr>
            </w:pPr>
            <w:ins w:id="1837" w:author="임 종운" w:date="2022-05-17T11:40:00Z">
              <w:r>
                <w:t>INSERT INTO attendance VALUES (765, 11, 2021-10-11);</w:t>
              </w:r>
            </w:ins>
          </w:p>
          <w:p w14:paraId="38B6C913" w14:textId="77777777" w:rsidR="00D470AE" w:rsidRDefault="00D470AE" w:rsidP="00D470AE">
            <w:pPr>
              <w:ind w:left="0" w:hanging="2"/>
              <w:rPr>
                <w:ins w:id="1838" w:author="임 종운" w:date="2022-05-17T11:40:00Z"/>
              </w:rPr>
            </w:pPr>
            <w:ins w:id="1839" w:author="임 종운" w:date="2022-05-17T11:40:00Z">
              <w:r>
                <w:t>INSERT INTO attendance VALUES (766, 12, 2021-10-11);</w:t>
              </w:r>
            </w:ins>
          </w:p>
          <w:p w14:paraId="574CB33F" w14:textId="77777777" w:rsidR="00D470AE" w:rsidRDefault="00D470AE" w:rsidP="00D470AE">
            <w:pPr>
              <w:ind w:left="0" w:hanging="2"/>
              <w:rPr>
                <w:ins w:id="1840" w:author="임 종운" w:date="2022-05-17T11:40:00Z"/>
              </w:rPr>
            </w:pPr>
            <w:ins w:id="1841" w:author="임 종운" w:date="2022-05-17T11:40:00Z">
              <w:r>
                <w:t>INSERT INTO attendance VALUES (767, 13, 2021-10-11);</w:t>
              </w:r>
            </w:ins>
          </w:p>
          <w:p w14:paraId="34854D75" w14:textId="77777777" w:rsidR="00D470AE" w:rsidRDefault="00D470AE" w:rsidP="00D470AE">
            <w:pPr>
              <w:ind w:left="0" w:hanging="2"/>
              <w:rPr>
                <w:ins w:id="1842" w:author="임 종운" w:date="2022-05-17T11:40:00Z"/>
              </w:rPr>
            </w:pPr>
            <w:ins w:id="1843" w:author="임 종운" w:date="2022-05-17T11:40:00Z">
              <w:r>
                <w:t>INSERT INTO attendance VALUES (768, 14, 2021-10-11);</w:t>
              </w:r>
            </w:ins>
          </w:p>
          <w:p w14:paraId="78F9459C" w14:textId="77777777" w:rsidR="00D470AE" w:rsidRDefault="00D470AE" w:rsidP="00D470AE">
            <w:pPr>
              <w:ind w:left="0" w:hanging="2"/>
              <w:rPr>
                <w:ins w:id="1844" w:author="임 종운" w:date="2022-05-17T11:40:00Z"/>
              </w:rPr>
            </w:pPr>
            <w:ins w:id="1845" w:author="임 종운" w:date="2022-05-17T11:40:00Z">
              <w:r>
                <w:t>INSERT INTO attendance VALUES (769, 15, 2021-10-11);</w:t>
              </w:r>
            </w:ins>
          </w:p>
          <w:p w14:paraId="0DF07626" w14:textId="77777777" w:rsidR="00D470AE" w:rsidRDefault="00D470AE" w:rsidP="00D470AE">
            <w:pPr>
              <w:ind w:left="0" w:hanging="2"/>
              <w:rPr>
                <w:ins w:id="1846" w:author="임 종운" w:date="2022-05-17T11:40:00Z"/>
              </w:rPr>
            </w:pPr>
            <w:ins w:id="1847" w:author="임 종운" w:date="2022-05-17T11:40:00Z">
              <w:r>
                <w:t>INSERT INTO attendance VALUES (770, 16, 2021-10-11);</w:t>
              </w:r>
            </w:ins>
          </w:p>
          <w:p w14:paraId="5CF148AC" w14:textId="77777777" w:rsidR="00D470AE" w:rsidRDefault="00D470AE" w:rsidP="00D470AE">
            <w:pPr>
              <w:ind w:left="0" w:hanging="2"/>
              <w:rPr>
                <w:ins w:id="1848" w:author="임 종운" w:date="2022-05-17T11:40:00Z"/>
              </w:rPr>
            </w:pPr>
            <w:ins w:id="1849" w:author="임 종운" w:date="2022-05-17T11:40:00Z">
              <w:r>
                <w:t>INSERT INTO attendance VALUES (771, 17, 2021-10-11);</w:t>
              </w:r>
            </w:ins>
          </w:p>
          <w:p w14:paraId="2F7DE985" w14:textId="77777777" w:rsidR="00D470AE" w:rsidRDefault="00D470AE" w:rsidP="00D470AE">
            <w:pPr>
              <w:ind w:left="0" w:hanging="2"/>
              <w:rPr>
                <w:ins w:id="1850" w:author="임 종운" w:date="2022-05-17T11:40:00Z"/>
              </w:rPr>
            </w:pPr>
            <w:ins w:id="1851" w:author="임 종운" w:date="2022-05-17T11:40:00Z">
              <w:r>
                <w:lastRenderedPageBreak/>
                <w:t>INSERT INTO attendance VALUES (772, 18, 2021-10-11);</w:t>
              </w:r>
            </w:ins>
          </w:p>
          <w:p w14:paraId="0C745089" w14:textId="77777777" w:rsidR="00D470AE" w:rsidRDefault="00D470AE" w:rsidP="00D470AE">
            <w:pPr>
              <w:ind w:left="0" w:hanging="2"/>
              <w:rPr>
                <w:ins w:id="1852" w:author="임 종운" w:date="2022-05-17T11:40:00Z"/>
              </w:rPr>
            </w:pPr>
            <w:ins w:id="1853" w:author="임 종운" w:date="2022-05-17T11:40:00Z">
              <w:r>
                <w:t>INSERT INTO attendance VALUES (773, 19, 2021-10-11);</w:t>
              </w:r>
            </w:ins>
          </w:p>
          <w:p w14:paraId="65425A9B" w14:textId="77777777" w:rsidR="00D470AE" w:rsidRDefault="00D470AE" w:rsidP="00D470AE">
            <w:pPr>
              <w:ind w:left="0" w:hanging="2"/>
              <w:rPr>
                <w:ins w:id="1854" w:author="임 종운" w:date="2022-05-17T11:40:00Z"/>
              </w:rPr>
            </w:pPr>
            <w:ins w:id="1855" w:author="임 종운" w:date="2022-05-17T11:40:00Z">
              <w:r>
                <w:t>INSERT INTO attendance VALUES (774, 20, 2021-10-11);</w:t>
              </w:r>
            </w:ins>
          </w:p>
          <w:p w14:paraId="3D9AC70C" w14:textId="77777777" w:rsidR="00D470AE" w:rsidRDefault="00D470AE" w:rsidP="00D470AE">
            <w:pPr>
              <w:ind w:left="0" w:hanging="2"/>
              <w:rPr>
                <w:ins w:id="1856" w:author="임 종운" w:date="2022-05-17T11:40:00Z"/>
              </w:rPr>
            </w:pPr>
            <w:ins w:id="1857" w:author="임 종운" w:date="2022-05-17T11:40:00Z">
              <w:r>
                <w:t>INSERT INTO attendance VALUES (775, 21, 2021-10-11);</w:t>
              </w:r>
            </w:ins>
          </w:p>
          <w:p w14:paraId="75D2EFEC" w14:textId="77777777" w:rsidR="00D470AE" w:rsidRDefault="00D470AE" w:rsidP="00D470AE">
            <w:pPr>
              <w:ind w:left="0" w:hanging="2"/>
              <w:rPr>
                <w:ins w:id="1858" w:author="임 종운" w:date="2022-05-17T11:40:00Z"/>
              </w:rPr>
            </w:pPr>
            <w:ins w:id="1859" w:author="임 종운" w:date="2022-05-17T11:40:00Z">
              <w:r>
                <w:t>INSERT INTO attendance VALUES (776, 22, 2021-10-11);</w:t>
              </w:r>
            </w:ins>
          </w:p>
          <w:p w14:paraId="384B2566" w14:textId="77777777" w:rsidR="00D470AE" w:rsidRDefault="00D470AE" w:rsidP="00D470AE">
            <w:pPr>
              <w:ind w:left="0" w:hanging="2"/>
              <w:rPr>
                <w:ins w:id="1860" w:author="임 종운" w:date="2022-05-17T11:40:00Z"/>
              </w:rPr>
            </w:pPr>
            <w:ins w:id="1861" w:author="임 종운" w:date="2022-05-17T11:40:00Z">
              <w:r>
                <w:t>INSERT INTO attendance VALUES (777, 23, 2021-10-11);</w:t>
              </w:r>
            </w:ins>
          </w:p>
          <w:p w14:paraId="35E68CDA" w14:textId="77777777" w:rsidR="00D470AE" w:rsidRDefault="00D470AE" w:rsidP="00D470AE">
            <w:pPr>
              <w:ind w:left="0" w:hanging="2"/>
              <w:rPr>
                <w:ins w:id="1862" w:author="임 종운" w:date="2022-05-17T11:40:00Z"/>
              </w:rPr>
            </w:pPr>
            <w:ins w:id="1863" w:author="임 종운" w:date="2022-05-17T11:40:00Z">
              <w:r>
                <w:t>INSERT INTO attendance VALUES (778, 24, 2021-10-11);</w:t>
              </w:r>
            </w:ins>
          </w:p>
          <w:p w14:paraId="68B65605" w14:textId="77777777" w:rsidR="00D470AE" w:rsidRDefault="00D470AE" w:rsidP="00D470AE">
            <w:pPr>
              <w:ind w:left="0" w:hanging="2"/>
              <w:rPr>
                <w:ins w:id="1864" w:author="임 종운" w:date="2022-05-17T11:40:00Z"/>
              </w:rPr>
            </w:pPr>
            <w:ins w:id="1865" w:author="임 종운" w:date="2022-05-17T11:40:00Z">
              <w:r>
                <w:t>INSERT INTO attendance VALUES (779, 25, 2021-10-11);</w:t>
              </w:r>
            </w:ins>
          </w:p>
          <w:p w14:paraId="360EDAF4" w14:textId="77777777" w:rsidR="00D470AE" w:rsidRDefault="00D470AE" w:rsidP="00D470AE">
            <w:pPr>
              <w:ind w:left="0" w:hanging="2"/>
              <w:rPr>
                <w:ins w:id="1866" w:author="임 종운" w:date="2022-05-17T11:40:00Z"/>
              </w:rPr>
            </w:pPr>
            <w:ins w:id="1867" w:author="임 종운" w:date="2022-05-17T11:40:00Z">
              <w:r>
                <w:t>INSERT INTO attendance VALUES (780, 26, 2021-10-11);</w:t>
              </w:r>
            </w:ins>
          </w:p>
          <w:p w14:paraId="72F29403" w14:textId="77777777" w:rsidR="00D470AE" w:rsidRDefault="00D470AE" w:rsidP="00D470AE">
            <w:pPr>
              <w:ind w:left="0" w:hanging="2"/>
              <w:rPr>
                <w:ins w:id="1868" w:author="임 종운" w:date="2022-05-17T11:40:00Z"/>
              </w:rPr>
            </w:pPr>
            <w:ins w:id="1869" w:author="임 종운" w:date="2022-05-17T11:40:00Z">
              <w:r>
                <w:t>INSERT INTO attendance VALUES (781, 1, 2021-10-12);</w:t>
              </w:r>
            </w:ins>
          </w:p>
          <w:p w14:paraId="5F251AF8" w14:textId="77777777" w:rsidR="00D470AE" w:rsidRDefault="00D470AE" w:rsidP="00D470AE">
            <w:pPr>
              <w:ind w:left="0" w:hanging="2"/>
              <w:rPr>
                <w:ins w:id="1870" w:author="임 종운" w:date="2022-05-17T11:40:00Z"/>
              </w:rPr>
            </w:pPr>
            <w:ins w:id="1871" w:author="임 종운" w:date="2022-05-17T11:40:00Z">
              <w:r>
                <w:t>INSERT INTO attendance VALUES (782, 2, 2021-10-12);</w:t>
              </w:r>
            </w:ins>
          </w:p>
          <w:p w14:paraId="2D887AE1" w14:textId="77777777" w:rsidR="00D470AE" w:rsidRDefault="00D470AE" w:rsidP="00D470AE">
            <w:pPr>
              <w:ind w:left="0" w:hanging="2"/>
              <w:rPr>
                <w:ins w:id="1872" w:author="임 종운" w:date="2022-05-17T11:40:00Z"/>
              </w:rPr>
            </w:pPr>
            <w:ins w:id="1873" w:author="임 종운" w:date="2022-05-17T11:40:00Z">
              <w:r>
                <w:t>INSERT INTO attendance VALUES (783, 3, 2021-10-12);</w:t>
              </w:r>
            </w:ins>
          </w:p>
          <w:p w14:paraId="67DEDAF5" w14:textId="77777777" w:rsidR="00D470AE" w:rsidRDefault="00D470AE" w:rsidP="00D470AE">
            <w:pPr>
              <w:ind w:left="0" w:hanging="2"/>
              <w:rPr>
                <w:ins w:id="1874" w:author="임 종운" w:date="2022-05-17T11:40:00Z"/>
              </w:rPr>
            </w:pPr>
            <w:ins w:id="1875" w:author="임 종운" w:date="2022-05-17T11:40:00Z">
              <w:r>
                <w:t>INSERT INTO attendance VALUES (784, 4, 2021-10-12);</w:t>
              </w:r>
            </w:ins>
          </w:p>
          <w:p w14:paraId="6B82E54F" w14:textId="77777777" w:rsidR="00D470AE" w:rsidRDefault="00D470AE" w:rsidP="00D470AE">
            <w:pPr>
              <w:ind w:left="0" w:hanging="2"/>
              <w:rPr>
                <w:ins w:id="1876" w:author="임 종운" w:date="2022-05-17T11:40:00Z"/>
              </w:rPr>
            </w:pPr>
            <w:ins w:id="1877" w:author="임 종운" w:date="2022-05-17T11:40:00Z">
              <w:r>
                <w:t>INSERT INTO attendance VALUES (785, 5, 2021-10-12);</w:t>
              </w:r>
            </w:ins>
          </w:p>
          <w:p w14:paraId="17A3EEA7" w14:textId="77777777" w:rsidR="00D470AE" w:rsidRDefault="00D470AE" w:rsidP="00D470AE">
            <w:pPr>
              <w:ind w:left="0" w:hanging="2"/>
              <w:rPr>
                <w:ins w:id="1878" w:author="임 종운" w:date="2022-05-17T11:40:00Z"/>
              </w:rPr>
            </w:pPr>
            <w:ins w:id="1879" w:author="임 종운" w:date="2022-05-17T11:40:00Z">
              <w:r>
                <w:t>INSERT INTO attendance VALUES (786, 6, 2021-10-12);</w:t>
              </w:r>
            </w:ins>
          </w:p>
          <w:p w14:paraId="07074654" w14:textId="77777777" w:rsidR="00D470AE" w:rsidRDefault="00D470AE" w:rsidP="00D470AE">
            <w:pPr>
              <w:ind w:left="0" w:hanging="2"/>
              <w:rPr>
                <w:ins w:id="1880" w:author="임 종운" w:date="2022-05-17T11:40:00Z"/>
              </w:rPr>
            </w:pPr>
            <w:ins w:id="1881" w:author="임 종운" w:date="2022-05-17T11:40:00Z">
              <w:r>
                <w:t>INSERT INTO attendance VALUES (787, 7, 2021-10-12);</w:t>
              </w:r>
            </w:ins>
          </w:p>
          <w:p w14:paraId="3D21A6D5" w14:textId="77777777" w:rsidR="00D470AE" w:rsidRDefault="00D470AE" w:rsidP="00D470AE">
            <w:pPr>
              <w:ind w:left="0" w:hanging="2"/>
              <w:rPr>
                <w:ins w:id="1882" w:author="임 종운" w:date="2022-05-17T11:40:00Z"/>
              </w:rPr>
            </w:pPr>
            <w:ins w:id="1883" w:author="임 종운" w:date="2022-05-17T11:40:00Z">
              <w:r>
                <w:t>INSERT INTO attendance VALUES (788, 8, 2021-10-12);</w:t>
              </w:r>
            </w:ins>
          </w:p>
          <w:p w14:paraId="4F0A1A8F" w14:textId="77777777" w:rsidR="00D470AE" w:rsidRDefault="00D470AE" w:rsidP="00D470AE">
            <w:pPr>
              <w:ind w:left="0" w:hanging="2"/>
              <w:rPr>
                <w:ins w:id="1884" w:author="임 종운" w:date="2022-05-17T11:40:00Z"/>
              </w:rPr>
            </w:pPr>
            <w:ins w:id="1885" w:author="임 종운" w:date="2022-05-17T11:40:00Z">
              <w:r>
                <w:t>INSERT INTO attendance VALUES (789, 9, 2021-10-12);</w:t>
              </w:r>
            </w:ins>
          </w:p>
          <w:p w14:paraId="51A9D057" w14:textId="77777777" w:rsidR="00D470AE" w:rsidRDefault="00D470AE" w:rsidP="00D470AE">
            <w:pPr>
              <w:ind w:left="0" w:hanging="2"/>
              <w:rPr>
                <w:ins w:id="1886" w:author="임 종운" w:date="2022-05-17T11:40:00Z"/>
              </w:rPr>
            </w:pPr>
            <w:ins w:id="1887" w:author="임 종운" w:date="2022-05-17T11:40:00Z">
              <w:r>
                <w:t>INSERT INTO attendance VALUES (790, 10, 2021-10-12);</w:t>
              </w:r>
            </w:ins>
          </w:p>
          <w:p w14:paraId="7AAA8520" w14:textId="77777777" w:rsidR="00D470AE" w:rsidRDefault="00D470AE" w:rsidP="00D470AE">
            <w:pPr>
              <w:ind w:left="0" w:hanging="2"/>
              <w:rPr>
                <w:ins w:id="1888" w:author="임 종운" w:date="2022-05-17T11:40:00Z"/>
              </w:rPr>
            </w:pPr>
            <w:ins w:id="1889" w:author="임 종운" w:date="2022-05-17T11:40:00Z">
              <w:r>
                <w:t>INSERT INTO attendance VALUES (791, 11, 2021-10-12);</w:t>
              </w:r>
            </w:ins>
          </w:p>
          <w:p w14:paraId="7AC20F90" w14:textId="77777777" w:rsidR="00D470AE" w:rsidRDefault="00D470AE" w:rsidP="00D470AE">
            <w:pPr>
              <w:ind w:left="0" w:hanging="2"/>
              <w:rPr>
                <w:ins w:id="1890" w:author="임 종운" w:date="2022-05-17T11:40:00Z"/>
              </w:rPr>
            </w:pPr>
            <w:ins w:id="1891" w:author="임 종운" w:date="2022-05-17T11:40:00Z">
              <w:r>
                <w:t>INSERT INTO attendance VALUES (792, 12, 2021-10-12);</w:t>
              </w:r>
            </w:ins>
          </w:p>
          <w:p w14:paraId="01DBF9BB" w14:textId="77777777" w:rsidR="00D470AE" w:rsidRDefault="00D470AE" w:rsidP="00D470AE">
            <w:pPr>
              <w:ind w:left="0" w:hanging="2"/>
              <w:rPr>
                <w:ins w:id="1892" w:author="임 종운" w:date="2022-05-17T11:40:00Z"/>
              </w:rPr>
            </w:pPr>
            <w:ins w:id="1893" w:author="임 종운" w:date="2022-05-17T11:40:00Z">
              <w:r>
                <w:t>INSERT INTO attendance VALUES (793, 13, 2021-10-12);</w:t>
              </w:r>
            </w:ins>
          </w:p>
          <w:p w14:paraId="6F083C7E" w14:textId="77777777" w:rsidR="00D470AE" w:rsidRDefault="00D470AE" w:rsidP="00D470AE">
            <w:pPr>
              <w:ind w:left="0" w:hanging="2"/>
              <w:rPr>
                <w:ins w:id="1894" w:author="임 종운" w:date="2022-05-17T11:40:00Z"/>
              </w:rPr>
            </w:pPr>
            <w:ins w:id="1895" w:author="임 종운" w:date="2022-05-17T11:40:00Z">
              <w:r>
                <w:t>INSERT INTO attendance VALUES (794, 14, 2021-10-12);</w:t>
              </w:r>
            </w:ins>
          </w:p>
          <w:p w14:paraId="2A05AB82" w14:textId="77777777" w:rsidR="00D470AE" w:rsidRDefault="00D470AE" w:rsidP="00D470AE">
            <w:pPr>
              <w:ind w:left="0" w:hanging="2"/>
              <w:rPr>
                <w:ins w:id="1896" w:author="임 종운" w:date="2022-05-17T11:40:00Z"/>
              </w:rPr>
            </w:pPr>
            <w:ins w:id="1897" w:author="임 종운" w:date="2022-05-17T11:40:00Z">
              <w:r>
                <w:t>INSERT INTO attendance VALUES (795, 15, 2021-10-12);</w:t>
              </w:r>
            </w:ins>
          </w:p>
          <w:p w14:paraId="36915CD7" w14:textId="77777777" w:rsidR="00D470AE" w:rsidRDefault="00D470AE" w:rsidP="00D470AE">
            <w:pPr>
              <w:ind w:left="0" w:hanging="2"/>
              <w:rPr>
                <w:ins w:id="1898" w:author="임 종운" w:date="2022-05-17T11:40:00Z"/>
              </w:rPr>
            </w:pPr>
            <w:ins w:id="1899" w:author="임 종운" w:date="2022-05-17T11:40:00Z">
              <w:r>
                <w:t>INSERT INTO attendance VALUES (796, 16, 2021-10-12);</w:t>
              </w:r>
            </w:ins>
          </w:p>
          <w:p w14:paraId="01A369F1" w14:textId="77777777" w:rsidR="00D470AE" w:rsidRDefault="00D470AE" w:rsidP="00D470AE">
            <w:pPr>
              <w:ind w:left="0" w:hanging="2"/>
              <w:rPr>
                <w:ins w:id="1900" w:author="임 종운" w:date="2022-05-17T11:40:00Z"/>
              </w:rPr>
            </w:pPr>
            <w:ins w:id="1901" w:author="임 종운" w:date="2022-05-17T11:40:00Z">
              <w:r>
                <w:t>INSERT INTO attendance VALUES (797, 17, 2021-10-12);</w:t>
              </w:r>
            </w:ins>
          </w:p>
          <w:p w14:paraId="7524011D" w14:textId="77777777" w:rsidR="00D470AE" w:rsidRDefault="00D470AE" w:rsidP="00D470AE">
            <w:pPr>
              <w:ind w:left="0" w:hanging="2"/>
              <w:rPr>
                <w:ins w:id="1902" w:author="임 종운" w:date="2022-05-17T11:40:00Z"/>
              </w:rPr>
            </w:pPr>
            <w:ins w:id="1903" w:author="임 종운" w:date="2022-05-17T11:40:00Z">
              <w:r>
                <w:t>INSERT INTO attendance VALUES (798, 18, 2021-10-12);</w:t>
              </w:r>
            </w:ins>
          </w:p>
          <w:p w14:paraId="014BA914" w14:textId="77777777" w:rsidR="00D470AE" w:rsidRDefault="00D470AE" w:rsidP="00D470AE">
            <w:pPr>
              <w:ind w:left="0" w:hanging="2"/>
              <w:rPr>
                <w:ins w:id="1904" w:author="임 종운" w:date="2022-05-17T11:40:00Z"/>
              </w:rPr>
            </w:pPr>
            <w:ins w:id="1905" w:author="임 종운" w:date="2022-05-17T11:40:00Z">
              <w:r>
                <w:lastRenderedPageBreak/>
                <w:t>INSERT INTO attendance VALUES (799, 19, 2021-10-12);</w:t>
              </w:r>
            </w:ins>
          </w:p>
          <w:p w14:paraId="4EA226BA" w14:textId="77777777" w:rsidR="00D470AE" w:rsidRDefault="00D470AE" w:rsidP="00D470AE">
            <w:pPr>
              <w:ind w:left="0" w:hanging="2"/>
              <w:rPr>
                <w:ins w:id="1906" w:author="임 종운" w:date="2022-05-17T11:40:00Z"/>
              </w:rPr>
            </w:pPr>
            <w:ins w:id="1907" w:author="임 종운" w:date="2022-05-17T11:40:00Z">
              <w:r>
                <w:t>INSERT INTO attendance VALUES (800, 20, 2021-10-12);</w:t>
              </w:r>
            </w:ins>
          </w:p>
          <w:p w14:paraId="3DB48BD5" w14:textId="77777777" w:rsidR="00D470AE" w:rsidRDefault="00D470AE" w:rsidP="00D470AE">
            <w:pPr>
              <w:ind w:left="0" w:hanging="2"/>
              <w:rPr>
                <w:ins w:id="1908" w:author="임 종운" w:date="2022-05-17T11:40:00Z"/>
              </w:rPr>
            </w:pPr>
            <w:ins w:id="1909" w:author="임 종운" w:date="2022-05-17T11:40:00Z">
              <w:r>
                <w:t>INSERT INTO attendance VALUES (801, 21, 2021-10-12);</w:t>
              </w:r>
            </w:ins>
          </w:p>
          <w:p w14:paraId="52653CA6" w14:textId="77777777" w:rsidR="00D470AE" w:rsidRDefault="00D470AE" w:rsidP="00D470AE">
            <w:pPr>
              <w:ind w:left="0" w:hanging="2"/>
              <w:rPr>
                <w:ins w:id="1910" w:author="임 종운" w:date="2022-05-17T11:40:00Z"/>
              </w:rPr>
            </w:pPr>
            <w:ins w:id="1911" w:author="임 종운" w:date="2022-05-17T11:40:00Z">
              <w:r>
                <w:t>INSERT INTO attendance VALUES (802, 22, 2021-10-12);</w:t>
              </w:r>
            </w:ins>
          </w:p>
          <w:p w14:paraId="10D49715" w14:textId="77777777" w:rsidR="00D470AE" w:rsidRDefault="00D470AE" w:rsidP="00D470AE">
            <w:pPr>
              <w:ind w:left="0" w:hanging="2"/>
              <w:rPr>
                <w:ins w:id="1912" w:author="임 종운" w:date="2022-05-17T11:40:00Z"/>
              </w:rPr>
            </w:pPr>
            <w:ins w:id="1913" w:author="임 종운" w:date="2022-05-17T11:40:00Z">
              <w:r>
                <w:t>INSERT INTO attendance VALUES (803, 23, 2021-10-12);</w:t>
              </w:r>
            </w:ins>
          </w:p>
          <w:p w14:paraId="46B4ADE3" w14:textId="77777777" w:rsidR="00D470AE" w:rsidRDefault="00D470AE" w:rsidP="00D470AE">
            <w:pPr>
              <w:ind w:left="0" w:hanging="2"/>
              <w:rPr>
                <w:ins w:id="1914" w:author="임 종운" w:date="2022-05-17T11:40:00Z"/>
              </w:rPr>
            </w:pPr>
            <w:ins w:id="1915" w:author="임 종운" w:date="2022-05-17T11:40:00Z">
              <w:r>
                <w:t>INSERT INTO attendance VALUES (804, 24, 2021-10-12);</w:t>
              </w:r>
            </w:ins>
          </w:p>
          <w:p w14:paraId="1C7FAC38" w14:textId="77777777" w:rsidR="00D470AE" w:rsidRDefault="00D470AE" w:rsidP="00D470AE">
            <w:pPr>
              <w:ind w:left="0" w:hanging="2"/>
              <w:rPr>
                <w:ins w:id="1916" w:author="임 종운" w:date="2022-05-17T11:40:00Z"/>
              </w:rPr>
            </w:pPr>
            <w:ins w:id="1917" w:author="임 종운" w:date="2022-05-17T11:40:00Z">
              <w:r>
                <w:t>INSERT INTO attendance VALUES (805, 25, 2021-10-12);</w:t>
              </w:r>
            </w:ins>
          </w:p>
          <w:p w14:paraId="68FE9025" w14:textId="77777777" w:rsidR="00D470AE" w:rsidRDefault="00D470AE" w:rsidP="00D470AE">
            <w:pPr>
              <w:ind w:left="0" w:hanging="2"/>
              <w:rPr>
                <w:ins w:id="1918" w:author="임 종운" w:date="2022-05-17T11:40:00Z"/>
              </w:rPr>
            </w:pPr>
            <w:ins w:id="1919" w:author="임 종운" w:date="2022-05-17T11:40:00Z">
              <w:r>
                <w:t>INSERT INTO attendance VALUES (806, 26, 2021-10-12);</w:t>
              </w:r>
            </w:ins>
          </w:p>
          <w:p w14:paraId="08ECD74D" w14:textId="77777777" w:rsidR="00D470AE" w:rsidRDefault="00D470AE" w:rsidP="00D470AE">
            <w:pPr>
              <w:ind w:left="0" w:hanging="2"/>
              <w:rPr>
                <w:ins w:id="1920" w:author="임 종운" w:date="2022-05-17T11:40:00Z"/>
              </w:rPr>
            </w:pPr>
            <w:ins w:id="1921" w:author="임 종운" w:date="2022-05-17T11:40:00Z">
              <w:r>
                <w:t>INSERT INTO attendance VALUES (807, 1, 2021-10-13);</w:t>
              </w:r>
            </w:ins>
          </w:p>
          <w:p w14:paraId="010C621E" w14:textId="77777777" w:rsidR="00D470AE" w:rsidRDefault="00D470AE" w:rsidP="00D470AE">
            <w:pPr>
              <w:ind w:left="0" w:hanging="2"/>
              <w:rPr>
                <w:ins w:id="1922" w:author="임 종운" w:date="2022-05-17T11:40:00Z"/>
              </w:rPr>
            </w:pPr>
            <w:ins w:id="1923" w:author="임 종운" w:date="2022-05-17T11:40:00Z">
              <w:r>
                <w:t>INSERT INTO attendance VALUES (808, 2, 2021-10-13);</w:t>
              </w:r>
            </w:ins>
          </w:p>
          <w:p w14:paraId="531CD4C4" w14:textId="77777777" w:rsidR="00D470AE" w:rsidRDefault="00D470AE" w:rsidP="00D470AE">
            <w:pPr>
              <w:ind w:left="0" w:hanging="2"/>
              <w:rPr>
                <w:ins w:id="1924" w:author="임 종운" w:date="2022-05-17T11:40:00Z"/>
              </w:rPr>
            </w:pPr>
            <w:ins w:id="1925" w:author="임 종운" w:date="2022-05-17T11:40:00Z">
              <w:r>
                <w:t>INSERT INTO attendance VALUES (809, 3, 2021-10-13);</w:t>
              </w:r>
            </w:ins>
          </w:p>
          <w:p w14:paraId="141B4211" w14:textId="77777777" w:rsidR="00D470AE" w:rsidRDefault="00D470AE" w:rsidP="00D470AE">
            <w:pPr>
              <w:ind w:left="0" w:hanging="2"/>
              <w:rPr>
                <w:ins w:id="1926" w:author="임 종운" w:date="2022-05-17T11:40:00Z"/>
              </w:rPr>
            </w:pPr>
            <w:ins w:id="1927" w:author="임 종운" w:date="2022-05-17T11:40:00Z">
              <w:r>
                <w:t>INSERT INTO attendance VALUES (810, 4, 2021-10-13);</w:t>
              </w:r>
            </w:ins>
          </w:p>
          <w:p w14:paraId="74C24377" w14:textId="77777777" w:rsidR="00D470AE" w:rsidRDefault="00D470AE" w:rsidP="00D470AE">
            <w:pPr>
              <w:ind w:left="0" w:hanging="2"/>
              <w:rPr>
                <w:ins w:id="1928" w:author="임 종운" w:date="2022-05-17T11:40:00Z"/>
              </w:rPr>
            </w:pPr>
            <w:ins w:id="1929" w:author="임 종운" w:date="2022-05-17T11:40:00Z">
              <w:r>
                <w:t>INSERT INTO attendance VALUES (811, 5, 2021-10-13);</w:t>
              </w:r>
            </w:ins>
          </w:p>
          <w:p w14:paraId="5BA31C66" w14:textId="77777777" w:rsidR="00D470AE" w:rsidRDefault="00D470AE" w:rsidP="00D470AE">
            <w:pPr>
              <w:ind w:left="0" w:hanging="2"/>
              <w:rPr>
                <w:ins w:id="1930" w:author="임 종운" w:date="2022-05-17T11:40:00Z"/>
              </w:rPr>
            </w:pPr>
            <w:ins w:id="1931" w:author="임 종운" w:date="2022-05-17T11:40:00Z">
              <w:r>
                <w:t>INSERT INTO attendance VALUES (812, 6, 2021-10-13);</w:t>
              </w:r>
            </w:ins>
          </w:p>
          <w:p w14:paraId="1B854BC0" w14:textId="77777777" w:rsidR="00D470AE" w:rsidRDefault="00D470AE" w:rsidP="00D470AE">
            <w:pPr>
              <w:ind w:left="0" w:hanging="2"/>
              <w:rPr>
                <w:ins w:id="1932" w:author="임 종운" w:date="2022-05-17T11:40:00Z"/>
              </w:rPr>
            </w:pPr>
            <w:ins w:id="1933" w:author="임 종운" w:date="2022-05-17T11:40:00Z">
              <w:r>
                <w:t>INSERT INTO attendance VALUES (813, 7, 2021-10-13);</w:t>
              </w:r>
            </w:ins>
          </w:p>
          <w:p w14:paraId="63B7BE4B" w14:textId="77777777" w:rsidR="00D470AE" w:rsidRDefault="00D470AE" w:rsidP="00D470AE">
            <w:pPr>
              <w:ind w:left="0" w:hanging="2"/>
              <w:rPr>
                <w:ins w:id="1934" w:author="임 종운" w:date="2022-05-17T11:40:00Z"/>
              </w:rPr>
            </w:pPr>
            <w:ins w:id="1935" w:author="임 종운" w:date="2022-05-17T11:40:00Z">
              <w:r>
                <w:t>INSERT INTO attendance VALUES (814, 8, 2021-10-13);</w:t>
              </w:r>
            </w:ins>
          </w:p>
          <w:p w14:paraId="1B0C3045" w14:textId="77777777" w:rsidR="00D470AE" w:rsidRDefault="00D470AE" w:rsidP="00D470AE">
            <w:pPr>
              <w:ind w:left="0" w:hanging="2"/>
              <w:rPr>
                <w:ins w:id="1936" w:author="임 종운" w:date="2022-05-17T11:40:00Z"/>
              </w:rPr>
            </w:pPr>
            <w:ins w:id="1937" w:author="임 종운" w:date="2022-05-17T11:40:00Z">
              <w:r>
                <w:t>INSERT INTO attendance VALUES (815, 9, 2021-10-13);</w:t>
              </w:r>
            </w:ins>
          </w:p>
          <w:p w14:paraId="3DA4858F" w14:textId="77777777" w:rsidR="00D470AE" w:rsidRDefault="00D470AE" w:rsidP="00D470AE">
            <w:pPr>
              <w:ind w:left="0" w:hanging="2"/>
              <w:rPr>
                <w:ins w:id="1938" w:author="임 종운" w:date="2022-05-17T11:40:00Z"/>
              </w:rPr>
            </w:pPr>
            <w:ins w:id="1939" w:author="임 종운" w:date="2022-05-17T11:40:00Z">
              <w:r>
                <w:t>INSERT INTO attendance VALUES (816, 10, 2021-10-13);</w:t>
              </w:r>
            </w:ins>
          </w:p>
          <w:p w14:paraId="6BA48528" w14:textId="77777777" w:rsidR="00D470AE" w:rsidRDefault="00D470AE" w:rsidP="00D470AE">
            <w:pPr>
              <w:ind w:left="0" w:hanging="2"/>
              <w:rPr>
                <w:ins w:id="1940" w:author="임 종운" w:date="2022-05-17T11:40:00Z"/>
              </w:rPr>
            </w:pPr>
            <w:ins w:id="1941" w:author="임 종운" w:date="2022-05-17T11:40:00Z">
              <w:r>
                <w:t>INSERT INTO attendance VALUES (817, 11, 2021-10-13);</w:t>
              </w:r>
            </w:ins>
          </w:p>
          <w:p w14:paraId="219530F1" w14:textId="77777777" w:rsidR="00D470AE" w:rsidRDefault="00D470AE" w:rsidP="00D470AE">
            <w:pPr>
              <w:ind w:left="0" w:hanging="2"/>
              <w:rPr>
                <w:ins w:id="1942" w:author="임 종운" w:date="2022-05-17T11:40:00Z"/>
              </w:rPr>
            </w:pPr>
            <w:ins w:id="1943" w:author="임 종운" w:date="2022-05-17T11:40:00Z">
              <w:r>
                <w:t>INSERT INTO attendance VALUES (818, 12, 2021-10-13);</w:t>
              </w:r>
            </w:ins>
          </w:p>
          <w:p w14:paraId="7383461E" w14:textId="77777777" w:rsidR="00D470AE" w:rsidRDefault="00D470AE" w:rsidP="00D470AE">
            <w:pPr>
              <w:ind w:left="0" w:hanging="2"/>
              <w:rPr>
                <w:ins w:id="1944" w:author="임 종운" w:date="2022-05-17T11:40:00Z"/>
              </w:rPr>
            </w:pPr>
            <w:ins w:id="1945" w:author="임 종운" w:date="2022-05-17T11:40:00Z">
              <w:r>
                <w:t>INSERT INTO attendance VALUES (819, 13, 2021-10-13);</w:t>
              </w:r>
            </w:ins>
          </w:p>
          <w:p w14:paraId="0E25F26D" w14:textId="77777777" w:rsidR="00D470AE" w:rsidRDefault="00D470AE" w:rsidP="00D470AE">
            <w:pPr>
              <w:ind w:left="0" w:hanging="2"/>
              <w:rPr>
                <w:ins w:id="1946" w:author="임 종운" w:date="2022-05-17T11:40:00Z"/>
              </w:rPr>
            </w:pPr>
            <w:ins w:id="1947" w:author="임 종운" w:date="2022-05-17T11:40:00Z">
              <w:r>
                <w:t>INSERT INTO attendance VALUES (820, 14, 2021-10-13);</w:t>
              </w:r>
            </w:ins>
          </w:p>
          <w:p w14:paraId="60D1E715" w14:textId="77777777" w:rsidR="00D470AE" w:rsidRDefault="00D470AE" w:rsidP="00D470AE">
            <w:pPr>
              <w:ind w:left="0" w:hanging="2"/>
              <w:rPr>
                <w:ins w:id="1948" w:author="임 종운" w:date="2022-05-17T11:40:00Z"/>
              </w:rPr>
            </w:pPr>
            <w:ins w:id="1949" w:author="임 종운" w:date="2022-05-17T11:40:00Z">
              <w:r>
                <w:t>INSERT INTO attendance VALUES (821, 15, 2021-10-13);</w:t>
              </w:r>
            </w:ins>
          </w:p>
          <w:p w14:paraId="6F9B0644" w14:textId="77777777" w:rsidR="00D470AE" w:rsidRDefault="00D470AE" w:rsidP="00D470AE">
            <w:pPr>
              <w:ind w:left="0" w:hanging="2"/>
              <w:rPr>
                <w:ins w:id="1950" w:author="임 종운" w:date="2022-05-17T11:40:00Z"/>
              </w:rPr>
            </w:pPr>
            <w:ins w:id="1951" w:author="임 종운" w:date="2022-05-17T11:40:00Z">
              <w:r>
                <w:t>INSERT INTO attendance VALUES (822, 16, 2021-10-13);</w:t>
              </w:r>
            </w:ins>
          </w:p>
          <w:p w14:paraId="294C3F4A" w14:textId="77777777" w:rsidR="00D470AE" w:rsidRDefault="00D470AE" w:rsidP="00D470AE">
            <w:pPr>
              <w:ind w:left="0" w:hanging="2"/>
              <w:rPr>
                <w:ins w:id="1952" w:author="임 종운" w:date="2022-05-17T11:40:00Z"/>
              </w:rPr>
            </w:pPr>
            <w:ins w:id="1953" w:author="임 종운" w:date="2022-05-17T11:40:00Z">
              <w:r>
                <w:t>INSERT INTO attendance VALUES (823, 17, 2021-10-13);</w:t>
              </w:r>
            </w:ins>
          </w:p>
          <w:p w14:paraId="6D24B29A" w14:textId="77777777" w:rsidR="00D470AE" w:rsidRDefault="00D470AE" w:rsidP="00D470AE">
            <w:pPr>
              <w:ind w:left="0" w:hanging="2"/>
              <w:rPr>
                <w:ins w:id="1954" w:author="임 종운" w:date="2022-05-17T11:40:00Z"/>
              </w:rPr>
            </w:pPr>
            <w:ins w:id="1955" w:author="임 종운" w:date="2022-05-17T11:40:00Z">
              <w:r>
                <w:t>INSERT INTO attendance VALUES (824, 18, 2021-10-13);</w:t>
              </w:r>
            </w:ins>
          </w:p>
          <w:p w14:paraId="33E4AB0B" w14:textId="77777777" w:rsidR="00D470AE" w:rsidRDefault="00D470AE" w:rsidP="00D470AE">
            <w:pPr>
              <w:ind w:left="0" w:hanging="2"/>
              <w:rPr>
                <w:ins w:id="1956" w:author="임 종운" w:date="2022-05-17T11:40:00Z"/>
              </w:rPr>
            </w:pPr>
            <w:ins w:id="1957" w:author="임 종운" w:date="2022-05-17T11:40:00Z">
              <w:r>
                <w:t>INSERT INTO attendance VALUES (825, 19, 2021-10-13);</w:t>
              </w:r>
            </w:ins>
          </w:p>
          <w:p w14:paraId="66828A74" w14:textId="77777777" w:rsidR="00D470AE" w:rsidRDefault="00D470AE" w:rsidP="00D470AE">
            <w:pPr>
              <w:ind w:left="0" w:hanging="2"/>
              <w:rPr>
                <w:ins w:id="1958" w:author="임 종운" w:date="2022-05-17T11:40:00Z"/>
              </w:rPr>
            </w:pPr>
            <w:ins w:id="1959" w:author="임 종운" w:date="2022-05-17T11:40:00Z">
              <w:r>
                <w:lastRenderedPageBreak/>
                <w:t>INSERT INTO attendance VALUES (826, 20, 2021-10-13);</w:t>
              </w:r>
            </w:ins>
          </w:p>
          <w:p w14:paraId="39066C97" w14:textId="77777777" w:rsidR="00D470AE" w:rsidRDefault="00D470AE" w:rsidP="00D470AE">
            <w:pPr>
              <w:ind w:left="0" w:hanging="2"/>
              <w:rPr>
                <w:ins w:id="1960" w:author="임 종운" w:date="2022-05-17T11:40:00Z"/>
              </w:rPr>
            </w:pPr>
            <w:ins w:id="1961" w:author="임 종운" w:date="2022-05-17T11:40:00Z">
              <w:r>
                <w:t>INSERT INTO attendance VALUES (827, 21, 2021-10-13);</w:t>
              </w:r>
            </w:ins>
          </w:p>
          <w:p w14:paraId="4680BEA3" w14:textId="77777777" w:rsidR="00D470AE" w:rsidRDefault="00D470AE" w:rsidP="00D470AE">
            <w:pPr>
              <w:ind w:left="0" w:hanging="2"/>
              <w:rPr>
                <w:ins w:id="1962" w:author="임 종운" w:date="2022-05-17T11:40:00Z"/>
              </w:rPr>
            </w:pPr>
            <w:ins w:id="1963" w:author="임 종운" w:date="2022-05-17T11:40:00Z">
              <w:r>
                <w:t>INSERT INTO attendance VALUES (828, 22, 2021-10-13);</w:t>
              </w:r>
            </w:ins>
          </w:p>
          <w:p w14:paraId="541E4EA0" w14:textId="77777777" w:rsidR="00D470AE" w:rsidRDefault="00D470AE" w:rsidP="00D470AE">
            <w:pPr>
              <w:ind w:left="0" w:hanging="2"/>
              <w:rPr>
                <w:ins w:id="1964" w:author="임 종운" w:date="2022-05-17T11:40:00Z"/>
              </w:rPr>
            </w:pPr>
            <w:ins w:id="1965" w:author="임 종운" w:date="2022-05-17T11:40:00Z">
              <w:r>
                <w:t>INSERT INTO attendance VALUES (829, 23, 2021-10-13);</w:t>
              </w:r>
            </w:ins>
          </w:p>
          <w:p w14:paraId="29BB410B" w14:textId="77777777" w:rsidR="00D470AE" w:rsidRDefault="00D470AE" w:rsidP="00D470AE">
            <w:pPr>
              <w:ind w:left="0" w:hanging="2"/>
              <w:rPr>
                <w:ins w:id="1966" w:author="임 종운" w:date="2022-05-17T11:40:00Z"/>
              </w:rPr>
            </w:pPr>
            <w:ins w:id="1967" w:author="임 종운" w:date="2022-05-17T11:40:00Z">
              <w:r>
                <w:t>INSERT INTO attendance VALUES (830, 24, 2021-10-13);</w:t>
              </w:r>
            </w:ins>
          </w:p>
          <w:p w14:paraId="0FBB1293" w14:textId="77777777" w:rsidR="00D470AE" w:rsidRDefault="00D470AE" w:rsidP="00D470AE">
            <w:pPr>
              <w:ind w:left="0" w:hanging="2"/>
              <w:rPr>
                <w:ins w:id="1968" w:author="임 종운" w:date="2022-05-17T11:40:00Z"/>
              </w:rPr>
            </w:pPr>
            <w:ins w:id="1969" w:author="임 종운" w:date="2022-05-17T11:40:00Z">
              <w:r>
                <w:t>INSERT INTO attendance VALUES (831, 25, 2021-10-13);</w:t>
              </w:r>
            </w:ins>
          </w:p>
          <w:p w14:paraId="16C44122" w14:textId="77777777" w:rsidR="00D470AE" w:rsidRDefault="00D470AE" w:rsidP="00D470AE">
            <w:pPr>
              <w:ind w:left="0" w:hanging="2"/>
              <w:rPr>
                <w:ins w:id="1970" w:author="임 종운" w:date="2022-05-17T11:40:00Z"/>
              </w:rPr>
            </w:pPr>
            <w:ins w:id="1971" w:author="임 종운" w:date="2022-05-17T11:40:00Z">
              <w:r>
                <w:t>INSERT INTO attendance VALUES (832, 26, 2021-10-13);</w:t>
              </w:r>
            </w:ins>
          </w:p>
          <w:p w14:paraId="020383E1" w14:textId="77777777" w:rsidR="00D470AE" w:rsidRDefault="00D470AE" w:rsidP="00D470AE">
            <w:pPr>
              <w:ind w:left="0" w:hanging="2"/>
              <w:rPr>
                <w:ins w:id="1972" w:author="임 종운" w:date="2022-05-17T11:40:00Z"/>
              </w:rPr>
            </w:pPr>
            <w:ins w:id="1973" w:author="임 종운" w:date="2022-05-17T11:40:00Z">
              <w:r>
                <w:t>INSERT INTO attendance VALUES (833, 1, 2021-10-14);</w:t>
              </w:r>
            </w:ins>
          </w:p>
          <w:p w14:paraId="5BE71000" w14:textId="77777777" w:rsidR="00D470AE" w:rsidRDefault="00D470AE" w:rsidP="00D470AE">
            <w:pPr>
              <w:ind w:left="0" w:hanging="2"/>
              <w:rPr>
                <w:ins w:id="1974" w:author="임 종운" w:date="2022-05-17T11:40:00Z"/>
              </w:rPr>
            </w:pPr>
            <w:ins w:id="1975" w:author="임 종운" w:date="2022-05-17T11:40:00Z">
              <w:r>
                <w:t>INSERT INTO attendance VALUES (834, 2, 2021-10-14);</w:t>
              </w:r>
            </w:ins>
          </w:p>
          <w:p w14:paraId="4A5DB1DC" w14:textId="77777777" w:rsidR="00D470AE" w:rsidRDefault="00D470AE" w:rsidP="00D470AE">
            <w:pPr>
              <w:ind w:left="0" w:hanging="2"/>
              <w:rPr>
                <w:ins w:id="1976" w:author="임 종운" w:date="2022-05-17T11:40:00Z"/>
              </w:rPr>
            </w:pPr>
            <w:ins w:id="1977" w:author="임 종운" w:date="2022-05-17T11:40:00Z">
              <w:r>
                <w:t>INSERT INTO attendance VALUES (835, 3, 2021-10-14);</w:t>
              </w:r>
            </w:ins>
          </w:p>
          <w:p w14:paraId="077D17F2" w14:textId="77777777" w:rsidR="00D470AE" w:rsidRDefault="00D470AE" w:rsidP="00D470AE">
            <w:pPr>
              <w:ind w:left="0" w:hanging="2"/>
              <w:rPr>
                <w:ins w:id="1978" w:author="임 종운" w:date="2022-05-17T11:40:00Z"/>
              </w:rPr>
            </w:pPr>
            <w:ins w:id="1979" w:author="임 종운" w:date="2022-05-17T11:40:00Z">
              <w:r>
                <w:t>INSERT INTO attendance VALUES (836, 4, 2021-10-14);</w:t>
              </w:r>
            </w:ins>
          </w:p>
          <w:p w14:paraId="650C5C47" w14:textId="77777777" w:rsidR="00D470AE" w:rsidRDefault="00D470AE" w:rsidP="00D470AE">
            <w:pPr>
              <w:ind w:left="0" w:hanging="2"/>
              <w:rPr>
                <w:ins w:id="1980" w:author="임 종운" w:date="2022-05-17T11:40:00Z"/>
              </w:rPr>
            </w:pPr>
            <w:ins w:id="1981" w:author="임 종운" w:date="2022-05-17T11:40:00Z">
              <w:r>
                <w:t>INSERT INTO attendance VALUES (837, 5, 2021-10-14);</w:t>
              </w:r>
            </w:ins>
          </w:p>
          <w:p w14:paraId="263D06EE" w14:textId="77777777" w:rsidR="00D470AE" w:rsidRDefault="00D470AE" w:rsidP="00D470AE">
            <w:pPr>
              <w:ind w:left="0" w:hanging="2"/>
              <w:rPr>
                <w:ins w:id="1982" w:author="임 종운" w:date="2022-05-17T11:40:00Z"/>
              </w:rPr>
            </w:pPr>
            <w:ins w:id="1983" w:author="임 종운" w:date="2022-05-17T11:40:00Z">
              <w:r>
                <w:t>INSERT INTO attendance VALUES (838, 6, 2021-10-14);</w:t>
              </w:r>
            </w:ins>
          </w:p>
          <w:p w14:paraId="0E3FAAF6" w14:textId="77777777" w:rsidR="00D470AE" w:rsidRDefault="00D470AE" w:rsidP="00D470AE">
            <w:pPr>
              <w:ind w:left="0" w:hanging="2"/>
              <w:rPr>
                <w:ins w:id="1984" w:author="임 종운" w:date="2022-05-17T11:40:00Z"/>
              </w:rPr>
            </w:pPr>
            <w:ins w:id="1985" w:author="임 종운" w:date="2022-05-17T11:40:00Z">
              <w:r>
                <w:t>INSERT INTO attendance VALUES (839, 7, 2021-10-14);</w:t>
              </w:r>
            </w:ins>
          </w:p>
          <w:p w14:paraId="3B8E5252" w14:textId="77777777" w:rsidR="00D470AE" w:rsidRDefault="00D470AE" w:rsidP="00D470AE">
            <w:pPr>
              <w:ind w:left="0" w:hanging="2"/>
              <w:rPr>
                <w:ins w:id="1986" w:author="임 종운" w:date="2022-05-17T11:40:00Z"/>
              </w:rPr>
            </w:pPr>
            <w:ins w:id="1987" w:author="임 종운" w:date="2022-05-17T11:40:00Z">
              <w:r>
                <w:t>INSERT INTO attendance VALUES (840, 8, 2021-10-14);</w:t>
              </w:r>
            </w:ins>
          </w:p>
          <w:p w14:paraId="5DF8DB0B" w14:textId="77777777" w:rsidR="00D470AE" w:rsidRDefault="00D470AE" w:rsidP="00D470AE">
            <w:pPr>
              <w:ind w:left="0" w:hanging="2"/>
              <w:rPr>
                <w:ins w:id="1988" w:author="임 종운" w:date="2022-05-17T11:40:00Z"/>
              </w:rPr>
            </w:pPr>
            <w:ins w:id="1989" w:author="임 종운" w:date="2022-05-17T11:40:00Z">
              <w:r>
                <w:t>INSERT INTO attendance VALUES (841, 9, 2021-10-14);</w:t>
              </w:r>
            </w:ins>
          </w:p>
          <w:p w14:paraId="2EF82B3C" w14:textId="77777777" w:rsidR="00D470AE" w:rsidRDefault="00D470AE" w:rsidP="00D470AE">
            <w:pPr>
              <w:ind w:left="0" w:hanging="2"/>
              <w:rPr>
                <w:ins w:id="1990" w:author="임 종운" w:date="2022-05-17T11:40:00Z"/>
              </w:rPr>
            </w:pPr>
            <w:ins w:id="1991" w:author="임 종운" w:date="2022-05-17T11:40:00Z">
              <w:r>
                <w:t>INSERT INTO attendance VALUES (842, 10, 2021-10-14);</w:t>
              </w:r>
            </w:ins>
          </w:p>
          <w:p w14:paraId="019F6867" w14:textId="77777777" w:rsidR="00D470AE" w:rsidRDefault="00D470AE" w:rsidP="00D470AE">
            <w:pPr>
              <w:ind w:left="0" w:hanging="2"/>
              <w:rPr>
                <w:ins w:id="1992" w:author="임 종운" w:date="2022-05-17T11:40:00Z"/>
              </w:rPr>
            </w:pPr>
            <w:ins w:id="1993" w:author="임 종운" w:date="2022-05-17T11:40:00Z">
              <w:r>
                <w:t>INSERT INTO attendance VALUES (843, 11, 2021-10-14);</w:t>
              </w:r>
            </w:ins>
          </w:p>
          <w:p w14:paraId="5B74F575" w14:textId="77777777" w:rsidR="00D470AE" w:rsidRDefault="00D470AE" w:rsidP="00D470AE">
            <w:pPr>
              <w:ind w:left="0" w:hanging="2"/>
              <w:rPr>
                <w:ins w:id="1994" w:author="임 종운" w:date="2022-05-17T11:40:00Z"/>
              </w:rPr>
            </w:pPr>
            <w:ins w:id="1995" w:author="임 종운" w:date="2022-05-17T11:40:00Z">
              <w:r>
                <w:t>INSERT INTO attendance VALUES (844, 12, 2021-10-14);</w:t>
              </w:r>
            </w:ins>
          </w:p>
          <w:p w14:paraId="30F972A1" w14:textId="77777777" w:rsidR="00D470AE" w:rsidRDefault="00D470AE" w:rsidP="00D470AE">
            <w:pPr>
              <w:ind w:left="0" w:hanging="2"/>
              <w:rPr>
                <w:ins w:id="1996" w:author="임 종운" w:date="2022-05-17T11:40:00Z"/>
              </w:rPr>
            </w:pPr>
            <w:ins w:id="1997" w:author="임 종운" w:date="2022-05-17T11:40:00Z">
              <w:r>
                <w:t>INSERT INTO attendance VALUES (845, 13, 2021-10-14);</w:t>
              </w:r>
            </w:ins>
          </w:p>
          <w:p w14:paraId="6CAF69B8" w14:textId="77777777" w:rsidR="00D470AE" w:rsidRDefault="00D470AE" w:rsidP="00D470AE">
            <w:pPr>
              <w:ind w:left="0" w:hanging="2"/>
              <w:rPr>
                <w:ins w:id="1998" w:author="임 종운" w:date="2022-05-17T11:40:00Z"/>
              </w:rPr>
            </w:pPr>
            <w:ins w:id="1999" w:author="임 종운" w:date="2022-05-17T11:40:00Z">
              <w:r>
                <w:t>INSERT INTO attendance VALUES (846, 14, 2021-10-14);</w:t>
              </w:r>
            </w:ins>
          </w:p>
          <w:p w14:paraId="2077B2E1" w14:textId="77777777" w:rsidR="00D470AE" w:rsidRDefault="00D470AE" w:rsidP="00D470AE">
            <w:pPr>
              <w:ind w:left="0" w:hanging="2"/>
              <w:rPr>
                <w:ins w:id="2000" w:author="임 종운" w:date="2022-05-17T11:40:00Z"/>
              </w:rPr>
            </w:pPr>
            <w:ins w:id="2001" w:author="임 종운" w:date="2022-05-17T11:40:00Z">
              <w:r>
                <w:t>INSERT INTO attendance VALUES (847, 15, 2021-10-14);</w:t>
              </w:r>
            </w:ins>
          </w:p>
          <w:p w14:paraId="2B161F1B" w14:textId="77777777" w:rsidR="00D470AE" w:rsidRDefault="00D470AE" w:rsidP="00D470AE">
            <w:pPr>
              <w:ind w:left="0" w:hanging="2"/>
              <w:rPr>
                <w:ins w:id="2002" w:author="임 종운" w:date="2022-05-17T11:40:00Z"/>
              </w:rPr>
            </w:pPr>
            <w:ins w:id="2003" w:author="임 종운" w:date="2022-05-17T11:40:00Z">
              <w:r>
                <w:t>INSERT INTO attendance VALUES (848, 16, 2021-10-14);</w:t>
              </w:r>
            </w:ins>
          </w:p>
          <w:p w14:paraId="0AB41F96" w14:textId="77777777" w:rsidR="00D470AE" w:rsidRDefault="00D470AE" w:rsidP="00D470AE">
            <w:pPr>
              <w:ind w:left="0" w:hanging="2"/>
              <w:rPr>
                <w:ins w:id="2004" w:author="임 종운" w:date="2022-05-17T11:40:00Z"/>
              </w:rPr>
            </w:pPr>
            <w:ins w:id="2005" w:author="임 종운" w:date="2022-05-17T11:40:00Z">
              <w:r>
                <w:t>INSERT INTO attendance VALUES (849, 17, 2021-10-14);</w:t>
              </w:r>
            </w:ins>
          </w:p>
          <w:p w14:paraId="3B2C69A0" w14:textId="77777777" w:rsidR="00D470AE" w:rsidRDefault="00D470AE" w:rsidP="00D470AE">
            <w:pPr>
              <w:ind w:left="0" w:hanging="2"/>
              <w:rPr>
                <w:ins w:id="2006" w:author="임 종운" w:date="2022-05-17T11:40:00Z"/>
              </w:rPr>
            </w:pPr>
            <w:ins w:id="2007" w:author="임 종운" w:date="2022-05-17T11:40:00Z">
              <w:r>
                <w:t>INSERT INTO attendance VALUES (850, 18, 2021-10-14);</w:t>
              </w:r>
            </w:ins>
          </w:p>
          <w:p w14:paraId="31DCF871" w14:textId="77777777" w:rsidR="00D470AE" w:rsidRDefault="00D470AE" w:rsidP="00D470AE">
            <w:pPr>
              <w:ind w:left="0" w:hanging="2"/>
              <w:rPr>
                <w:ins w:id="2008" w:author="임 종운" w:date="2022-05-17T11:40:00Z"/>
              </w:rPr>
            </w:pPr>
            <w:ins w:id="2009" w:author="임 종운" w:date="2022-05-17T11:40:00Z">
              <w:r>
                <w:t>INSERT INTO attendance VALUES (851, 19, 2021-10-14);</w:t>
              </w:r>
            </w:ins>
          </w:p>
          <w:p w14:paraId="0533CE50" w14:textId="77777777" w:rsidR="00D470AE" w:rsidRDefault="00D470AE" w:rsidP="00D470AE">
            <w:pPr>
              <w:ind w:left="0" w:hanging="2"/>
              <w:rPr>
                <w:ins w:id="2010" w:author="임 종운" w:date="2022-05-17T11:40:00Z"/>
              </w:rPr>
            </w:pPr>
            <w:ins w:id="2011" w:author="임 종운" w:date="2022-05-17T11:40:00Z">
              <w:r>
                <w:t>INSERT INTO attendance VALUES (852, 20, 2021-10-14);</w:t>
              </w:r>
            </w:ins>
          </w:p>
          <w:p w14:paraId="2F7E7C93" w14:textId="77777777" w:rsidR="00D470AE" w:rsidRDefault="00D470AE" w:rsidP="00D470AE">
            <w:pPr>
              <w:ind w:left="0" w:hanging="2"/>
              <w:rPr>
                <w:ins w:id="2012" w:author="임 종운" w:date="2022-05-17T11:40:00Z"/>
              </w:rPr>
            </w:pPr>
            <w:ins w:id="2013" w:author="임 종운" w:date="2022-05-17T11:40:00Z">
              <w:r>
                <w:lastRenderedPageBreak/>
                <w:t>INSERT INTO attendance VALUES (853, 21, 2021-10-14);</w:t>
              </w:r>
            </w:ins>
          </w:p>
          <w:p w14:paraId="227DDF02" w14:textId="77777777" w:rsidR="00D470AE" w:rsidRDefault="00D470AE" w:rsidP="00D470AE">
            <w:pPr>
              <w:ind w:left="0" w:hanging="2"/>
              <w:rPr>
                <w:ins w:id="2014" w:author="임 종운" w:date="2022-05-17T11:40:00Z"/>
              </w:rPr>
            </w:pPr>
            <w:ins w:id="2015" w:author="임 종운" w:date="2022-05-17T11:40:00Z">
              <w:r>
                <w:t>INSERT INTO attendance VALUES (854, 22, 2021-10-14);</w:t>
              </w:r>
            </w:ins>
          </w:p>
          <w:p w14:paraId="51E10DC4" w14:textId="77777777" w:rsidR="00D470AE" w:rsidRDefault="00D470AE" w:rsidP="00D470AE">
            <w:pPr>
              <w:ind w:left="0" w:hanging="2"/>
              <w:rPr>
                <w:ins w:id="2016" w:author="임 종운" w:date="2022-05-17T11:40:00Z"/>
              </w:rPr>
            </w:pPr>
            <w:ins w:id="2017" w:author="임 종운" w:date="2022-05-17T11:40:00Z">
              <w:r>
                <w:t>INSERT INTO attendance VALUES (855, 23, 2021-10-14);</w:t>
              </w:r>
            </w:ins>
          </w:p>
          <w:p w14:paraId="41DA0154" w14:textId="77777777" w:rsidR="00D470AE" w:rsidRDefault="00D470AE" w:rsidP="00D470AE">
            <w:pPr>
              <w:ind w:left="0" w:hanging="2"/>
              <w:rPr>
                <w:ins w:id="2018" w:author="임 종운" w:date="2022-05-17T11:40:00Z"/>
              </w:rPr>
            </w:pPr>
            <w:ins w:id="2019" w:author="임 종운" w:date="2022-05-17T11:40:00Z">
              <w:r>
                <w:t>INSERT INTO attendance VALUES (856, 24, 2021-10-14);</w:t>
              </w:r>
            </w:ins>
          </w:p>
          <w:p w14:paraId="6371C749" w14:textId="77777777" w:rsidR="00D470AE" w:rsidRDefault="00D470AE" w:rsidP="00D470AE">
            <w:pPr>
              <w:ind w:left="0" w:hanging="2"/>
              <w:rPr>
                <w:ins w:id="2020" w:author="임 종운" w:date="2022-05-17T11:40:00Z"/>
              </w:rPr>
            </w:pPr>
            <w:ins w:id="2021" w:author="임 종운" w:date="2022-05-17T11:40:00Z">
              <w:r>
                <w:t>INSERT INTO attendance VALUES (857, 25, 2021-10-14);</w:t>
              </w:r>
            </w:ins>
          </w:p>
          <w:p w14:paraId="1EF71835" w14:textId="77777777" w:rsidR="00D470AE" w:rsidRDefault="00D470AE" w:rsidP="00D470AE">
            <w:pPr>
              <w:ind w:left="0" w:hanging="2"/>
              <w:rPr>
                <w:ins w:id="2022" w:author="임 종운" w:date="2022-05-17T11:40:00Z"/>
              </w:rPr>
            </w:pPr>
            <w:ins w:id="2023" w:author="임 종운" w:date="2022-05-17T11:40:00Z">
              <w:r>
                <w:t>INSERT INTO attendance VALUES (858, 26, 2021-10-14);</w:t>
              </w:r>
            </w:ins>
          </w:p>
          <w:p w14:paraId="0868772F" w14:textId="77777777" w:rsidR="00D470AE" w:rsidRDefault="00D470AE" w:rsidP="00D470AE">
            <w:pPr>
              <w:ind w:left="0" w:hanging="2"/>
              <w:rPr>
                <w:ins w:id="2024" w:author="임 종운" w:date="2022-05-17T11:40:00Z"/>
              </w:rPr>
            </w:pPr>
            <w:ins w:id="2025" w:author="임 종운" w:date="2022-05-17T11:40:00Z">
              <w:r>
                <w:t>INSERT INTO attendance VALUES (859, 1, 2021-10-15);</w:t>
              </w:r>
            </w:ins>
          </w:p>
          <w:p w14:paraId="2AB0F5F4" w14:textId="77777777" w:rsidR="00D470AE" w:rsidRDefault="00D470AE" w:rsidP="00D470AE">
            <w:pPr>
              <w:ind w:left="0" w:hanging="2"/>
              <w:rPr>
                <w:ins w:id="2026" w:author="임 종운" w:date="2022-05-17T11:40:00Z"/>
              </w:rPr>
            </w:pPr>
            <w:ins w:id="2027" w:author="임 종운" w:date="2022-05-17T11:40:00Z">
              <w:r>
                <w:t>INSERT INTO attendance VALUES (860, 2, 2021-10-15);</w:t>
              </w:r>
            </w:ins>
          </w:p>
          <w:p w14:paraId="61D86E1A" w14:textId="77777777" w:rsidR="00D470AE" w:rsidRDefault="00D470AE" w:rsidP="00D470AE">
            <w:pPr>
              <w:ind w:left="0" w:hanging="2"/>
              <w:rPr>
                <w:ins w:id="2028" w:author="임 종운" w:date="2022-05-17T11:40:00Z"/>
              </w:rPr>
            </w:pPr>
            <w:ins w:id="2029" w:author="임 종운" w:date="2022-05-17T11:40:00Z">
              <w:r>
                <w:t>INSERT INTO attendance VALUES (861, 3, 2021-10-15);</w:t>
              </w:r>
            </w:ins>
          </w:p>
          <w:p w14:paraId="4704BAD4" w14:textId="77777777" w:rsidR="00D470AE" w:rsidRDefault="00D470AE" w:rsidP="00D470AE">
            <w:pPr>
              <w:ind w:left="0" w:hanging="2"/>
              <w:rPr>
                <w:ins w:id="2030" w:author="임 종운" w:date="2022-05-17T11:40:00Z"/>
              </w:rPr>
            </w:pPr>
            <w:ins w:id="2031" w:author="임 종운" w:date="2022-05-17T11:40:00Z">
              <w:r>
                <w:t>INSERT INTO attendance VALUES (862, 4, 2021-10-15);</w:t>
              </w:r>
            </w:ins>
          </w:p>
          <w:p w14:paraId="1B8039A0" w14:textId="77777777" w:rsidR="00D470AE" w:rsidRDefault="00D470AE" w:rsidP="00D470AE">
            <w:pPr>
              <w:ind w:left="0" w:hanging="2"/>
              <w:rPr>
                <w:ins w:id="2032" w:author="임 종운" w:date="2022-05-17T11:40:00Z"/>
              </w:rPr>
            </w:pPr>
            <w:ins w:id="2033" w:author="임 종운" w:date="2022-05-17T11:40:00Z">
              <w:r>
                <w:t>INSERT INTO attendance VALUES (863, 5, 2021-10-15);</w:t>
              </w:r>
            </w:ins>
          </w:p>
          <w:p w14:paraId="212F641A" w14:textId="77777777" w:rsidR="00D470AE" w:rsidRDefault="00D470AE" w:rsidP="00D470AE">
            <w:pPr>
              <w:ind w:left="0" w:hanging="2"/>
              <w:rPr>
                <w:ins w:id="2034" w:author="임 종운" w:date="2022-05-17T11:40:00Z"/>
              </w:rPr>
            </w:pPr>
            <w:ins w:id="2035" w:author="임 종운" w:date="2022-05-17T11:40:00Z">
              <w:r>
                <w:t>INSERT INTO attendance VALUES (864, 6, 2021-10-15);</w:t>
              </w:r>
            </w:ins>
          </w:p>
          <w:p w14:paraId="321FFD08" w14:textId="77777777" w:rsidR="00D470AE" w:rsidRDefault="00D470AE" w:rsidP="00D470AE">
            <w:pPr>
              <w:ind w:left="0" w:hanging="2"/>
              <w:rPr>
                <w:ins w:id="2036" w:author="임 종운" w:date="2022-05-17T11:40:00Z"/>
              </w:rPr>
            </w:pPr>
            <w:ins w:id="2037" w:author="임 종운" w:date="2022-05-17T11:40:00Z">
              <w:r>
                <w:t>INSERT INTO attendance VALUES (865, 7, 2021-10-15);</w:t>
              </w:r>
            </w:ins>
          </w:p>
          <w:p w14:paraId="103AEF9B" w14:textId="77777777" w:rsidR="00D470AE" w:rsidRDefault="00D470AE" w:rsidP="00D470AE">
            <w:pPr>
              <w:ind w:left="0" w:hanging="2"/>
              <w:rPr>
                <w:ins w:id="2038" w:author="임 종운" w:date="2022-05-17T11:40:00Z"/>
              </w:rPr>
            </w:pPr>
            <w:ins w:id="2039" w:author="임 종운" w:date="2022-05-17T11:40:00Z">
              <w:r>
                <w:t>INSERT INTO attendance VALUES (866, 8, 2021-10-15);</w:t>
              </w:r>
            </w:ins>
          </w:p>
          <w:p w14:paraId="4006BCAA" w14:textId="77777777" w:rsidR="00D470AE" w:rsidRDefault="00D470AE" w:rsidP="00D470AE">
            <w:pPr>
              <w:ind w:left="0" w:hanging="2"/>
              <w:rPr>
                <w:ins w:id="2040" w:author="임 종운" w:date="2022-05-17T11:40:00Z"/>
              </w:rPr>
            </w:pPr>
            <w:ins w:id="2041" w:author="임 종운" w:date="2022-05-17T11:40:00Z">
              <w:r>
                <w:t>INSERT INTO attendance VALUES (867, 9, 2021-10-15);</w:t>
              </w:r>
            </w:ins>
          </w:p>
          <w:p w14:paraId="5D8097CE" w14:textId="77777777" w:rsidR="00D470AE" w:rsidRDefault="00D470AE" w:rsidP="00D470AE">
            <w:pPr>
              <w:ind w:left="0" w:hanging="2"/>
              <w:rPr>
                <w:ins w:id="2042" w:author="임 종운" w:date="2022-05-17T11:40:00Z"/>
              </w:rPr>
            </w:pPr>
            <w:ins w:id="2043" w:author="임 종운" w:date="2022-05-17T11:40:00Z">
              <w:r>
                <w:t>INSERT INTO attendance VALUES (868, 10, 2021-10-15);</w:t>
              </w:r>
            </w:ins>
          </w:p>
          <w:p w14:paraId="294C8FB5" w14:textId="77777777" w:rsidR="00D470AE" w:rsidRDefault="00D470AE" w:rsidP="00D470AE">
            <w:pPr>
              <w:ind w:left="0" w:hanging="2"/>
              <w:rPr>
                <w:ins w:id="2044" w:author="임 종운" w:date="2022-05-17T11:40:00Z"/>
              </w:rPr>
            </w:pPr>
            <w:ins w:id="2045" w:author="임 종운" w:date="2022-05-17T11:40:00Z">
              <w:r>
                <w:t>INSERT INTO attendance VALUES (869, 11, 2021-10-15);</w:t>
              </w:r>
            </w:ins>
          </w:p>
          <w:p w14:paraId="7931CC5F" w14:textId="77777777" w:rsidR="00D470AE" w:rsidRDefault="00D470AE" w:rsidP="00D470AE">
            <w:pPr>
              <w:ind w:left="0" w:hanging="2"/>
              <w:rPr>
                <w:ins w:id="2046" w:author="임 종운" w:date="2022-05-17T11:40:00Z"/>
              </w:rPr>
            </w:pPr>
            <w:ins w:id="2047" w:author="임 종운" w:date="2022-05-17T11:40:00Z">
              <w:r>
                <w:t>INSERT INTO attendance VALUES (870, 12, 2021-10-15);</w:t>
              </w:r>
            </w:ins>
          </w:p>
          <w:p w14:paraId="067A4C81" w14:textId="77777777" w:rsidR="00D470AE" w:rsidRDefault="00D470AE" w:rsidP="00D470AE">
            <w:pPr>
              <w:ind w:left="0" w:hanging="2"/>
              <w:rPr>
                <w:ins w:id="2048" w:author="임 종운" w:date="2022-05-17T11:40:00Z"/>
              </w:rPr>
            </w:pPr>
            <w:ins w:id="2049" w:author="임 종운" w:date="2022-05-17T11:40:00Z">
              <w:r>
                <w:t>INSERT INTO attendance VALUES (871, 13, 2021-10-15);</w:t>
              </w:r>
            </w:ins>
          </w:p>
          <w:p w14:paraId="1CD5AB3C" w14:textId="77777777" w:rsidR="00D470AE" w:rsidRDefault="00D470AE" w:rsidP="00D470AE">
            <w:pPr>
              <w:ind w:left="0" w:hanging="2"/>
              <w:rPr>
                <w:ins w:id="2050" w:author="임 종운" w:date="2022-05-17T11:40:00Z"/>
              </w:rPr>
            </w:pPr>
            <w:ins w:id="2051" w:author="임 종운" w:date="2022-05-17T11:40:00Z">
              <w:r>
                <w:t>INSERT INTO attendance VALUES (872, 14, 2021-10-15);</w:t>
              </w:r>
            </w:ins>
          </w:p>
          <w:p w14:paraId="4C16E361" w14:textId="77777777" w:rsidR="00D470AE" w:rsidRDefault="00D470AE" w:rsidP="00D470AE">
            <w:pPr>
              <w:ind w:left="0" w:hanging="2"/>
              <w:rPr>
                <w:ins w:id="2052" w:author="임 종운" w:date="2022-05-17T11:40:00Z"/>
              </w:rPr>
            </w:pPr>
            <w:ins w:id="2053" w:author="임 종운" w:date="2022-05-17T11:40:00Z">
              <w:r>
                <w:t>INSERT INTO attendance VALUES (873, 15, 2021-10-15);</w:t>
              </w:r>
            </w:ins>
          </w:p>
          <w:p w14:paraId="251DDE20" w14:textId="77777777" w:rsidR="00D470AE" w:rsidRDefault="00D470AE" w:rsidP="00D470AE">
            <w:pPr>
              <w:ind w:left="0" w:hanging="2"/>
              <w:rPr>
                <w:ins w:id="2054" w:author="임 종운" w:date="2022-05-17T11:40:00Z"/>
              </w:rPr>
            </w:pPr>
            <w:ins w:id="2055" w:author="임 종운" w:date="2022-05-17T11:40:00Z">
              <w:r>
                <w:t>INSERT INTO attendance VALUES (874, 16, 2021-10-15);</w:t>
              </w:r>
            </w:ins>
          </w:p>
          <w:p w14:paraId="05DF3BF5" w14:textId="77777777" w:rsidR="00D470AE" w:rsidRDefault="00D470AE" w:rsidP="00D470AE">
            <w:pPr>
              <w:ind w:left="0" w:hanging="2"/>
              <w:rPr>
                <w:ins w:id="2056" w:author="임 종운" w:date="2022-05-17T11:40:00Z"/>
              </w:rPr>
            </w:pPr>
            <w:ins w:id="2057" w:author="임 종운" w:date="2022-05-17T11:40:00Z">
              <w:r>
                <w:t>INSERT INTO attendance VALUES (875, 17, 2021-10-15);</w:t>
              </w:r>
            </w:ins>
          </w:p>
          <w:p w14:paraId="600BE0AC" w14:textId="77777777" w:rsidR="00D470AE" w:rsidRDefault="00D470AE" w:rsidP="00D470AE">
            <w:pPr>
              <w:ind w:left="0" w:hanging="2"/>
              <w:rPr>
                <w:ins w:id="2058" w:author="임 종운" w:date="2022-05-17T11:40:00Z"/>
              </w:rPr>
            </w:pPr>
            <w:ins w:id="2059" w:author="임 종운" w:date="2022-05-17T11:40:00Z">
              <w:r>
                <w:t>INSERT INTO attendance VALUES (876, 18, 2021-10-15);</w:t>
              </w:r>
            </w:ins>
          </w:p>
          <w:p w14:paraId="42B708F1" w14:textId="77777777" w:rsidR="00D470AE" w:rsidRDefault="00D470AE" w:rsidP="00D470AE">
            <w:pPr>
              <w:ind w:left="0" w:hanging="2"/>
              <w:rPr>
                <w:ins w:id="2060" w:author="임 종운" w:date="2022-05-17T11:40:00Z"/>
              </w:rPr>
            </w:pPr>
            <w:ins w:id="2061" w:author="임 종운" w:date="2022-05-17T11:40:00Z">
              <w:r>
                <w:t>INSERT INTO attendance VALUES (877, 19, 2021-10-15);</w:t>
              </w:r>
            </w:ins>
          </w:p>
          <w:p w14:paraId="02DED2F5" w14:textId="77777777" w:rsidR="00D470AE" w:rsidRDefault="00D470AE" w:rsidP="00D470AE">
            <w:pPr>
              <w:ind w:left="0" w:hanging="2"/>
              <w:rPr>
                <w:ins w:id="2062" w:author="임 종운" w:date="2022-05-17T11:40:00Z"/>
              </w:rPr>
            </w:pPr>
            <w:ins w:id="2063" w:author="임 종운" w:date="2022-05-17T11:40:00Z">
              <w:r>
                <w:t>INSERT INTO attendance VALUES (878, 20, 2021-10-15);</w:t>
              </w:r>
            </w:ins>
          </w:p>
          <w:p w14:paraId="394FA678" w14:textId="77777777" w:rsidR="00D470AE" w:rsidRDefault="00D470AE" w:rsidP="00D470AE">
            <w:pPr>
              <w:ind w:left="0" w:hanging="2"/>
              <w:rPr>
                <w:ins w:id="2064" w:author="임 종운" w:date="2022-05-17T11:40:00Z"/>
              </w:rPr>
            </w:pPr>
            <w:ins w:id="2065" w:author="임 종운" w:date="2022-05-17T11:40:00Z">
              <w:r>
                <w:t>INSERT INTO attendance VALUES (879, 21, 2021-10-15);</w:t>
              </w:r>
            </w:ins>
          </w:p>
          <w:p w14:paraId="3FB21C8B" w14:textId="77777777" w:rsidR="00D470AE" w:rsidRDefault="00D470AE" w:rsidP="00D470AE">
            <w:pPr>
              <w:ind w:left="0" w:hanging="2"/>
              <w:rPr>
                <w:ins w:id="2066" w:author="임 종운" w:date="2022-05-17T11:40:00Z"/>
              </w:rPr>
            </w:pPr>
            <w:ins w:id="2067" w:author="임 종운" w:date="2022-05-17T11:40:00Z">
              <w:r>
                <w:lastRenderedPageBreak/>
                <w:t>INSERT INTO attendance VALUES (880, 22, 2021-10-15);</w:t>
              </w:r>
            </w:ins>
          </w:p>
          <w:p w14:paraId="2EFDCDE6" w14:textId="77777777" w:rsidR="00D470AE" w:rsidRDefault="00D470AE" w:rsidP="00D470AE">
            <w:pPr>
              <w:ind w:left="0" w:hanging="2"/>
              <w:rPr>
                <w:ins w:id="2068" w:author="임 종운" w:date="2022-05-17T11:40:00Z"/>
              </w:rPr>
            </w:pPr>
            <w:ins w:id="2069" w:author="임 종운" w:date="2022-05-17T11:40:00Z">
              <w:r>
                <w:t>INSERT INTO attendance VALUES (881, 23, 2021-10-15);</w:t>
              </w:r>
            </w:ins>
          </w:p>
          <w:p w14:paraId="59D0BC62" w14:textId="77777777" w:rsidR="00D470AE" w:rsidRDefault="00D470AE" w:rsidP="00D470AE">
            <w:pPr>
              <w:ind w:left="0" w:hanging="2"/>
              <w:rPr>
                <w:ins w:id="2070" w:author="임 종운" w:date="2022-05-17T11:40:00Z"/>
              </w:rPr>
            </w:pPr>
            <w:ins w:id="2071" w:author="임 종운" w:date="2022-05-17T11:40:00Z">
              <w:r>
                <w:t>INSERT INTO attendance VALUES (882, 24, 2021-10-15);</w:t>
              </w:r>
            </w:ins>
          </w:p>
          <w:p w14:paraId="37D7CE8C" w14:textId="77777777" w:rsidR="00D470AE" w:rsidRDefault="00D470AE" w:rsidP="00D470AE">
            <w:pPr>
              <w:ind w:left="0" w:hanging="2"/>
              <w:rPr>
                <w:ins w:id="2072" w:author="임 종운" w:date="2022-05-17T11:40:00Z"/>
              </w:rPr>
            </w:pPr>
            <w:ins w:id="2073" w:author="임 종운" w:date="2022-05-17T11:40:00Z">
              <w:r>
                <w:t>INSERT INTO attendance VALUES (883, 25, 2021-10-15);</w:t>
              </w:r>
            </w:ins>
          </w:p>
          <w:p w14:paraId="6D1BAD9E" w14:textId="77777777" w:rsidR="00D470AE" w:rsidRDefault="00D470AE" w:rsidP="00D470AE">
            <w:pPr>
              <w:ind w:left="0" w:hanging="2"/>
              <w:rPr>
                <w:ins w:id="2074" w:author="임 종운" w:date="2022-05-17T11:40:00Z"/>
              </w:rPr>
            </w:pPr>
            <w:ins w:id="2075" w:author="임 종운" w:date="2022-05-17T11:40:00Z">
              <w:r>
                <w:t>INSERT INTO attendance VALUES (884, 26, 2021-10-15);</w:t>
              </w:r>
            </w:ins>
          </w:p>
          <w:p w14:paraId="59E081A7" w14:textId="77777777" w:rsidR="00D470AE" w:rsidRDefault="00D470AE" w:rsidP="00D470AE">
            <w:pPr>
              <w:ind w:left="0" w:hanging="2"/>
              <w:rPr>
                <w:ins w:id="2076" w:author="임 종운" w:date="2022-05-17T11:40:00Z"/>
              </w:rPr>
            </w:pPr>
            <w:ins w:id="2077" w:author="임 종운" w:date="2022-05-17T11:40:00Z">
              <w:r>
                <w:t>INSERT INTO attendance VALUES (885, 1, 2021-10-16);</w:t>
              </w:r>
            </w:ins>
          </w:p>
          <w:p w14:paraId="14DADC3B" w14:textId="77777777" w:rsidR="00D470AE" w:rsidRDefault="00D470AE" w:rsidP="00D470AE">
            <w:pPr>
              <w:ind w:left="0" w:hanging="2"/>
              <w:rPr>
                <w:ins w:id="2078" w:author="임 종운" w:date="2022-05-17T11:40:00Z"/>
              </w:rPr>
            </w:pPr>
            <w:ins w:id="2079" w:author="임 종운" w:date="2022-05-17T11:40:00Z">
              <w:r>
                <w:t>INSERT INTO attendance VALUES (886, 2, 2021-10-16);</w:t>
              </w:r>
            </w:ins>
          </w:p>
          <w:p w14:paraId="2B3F80E0" w14:textId="77777777" w:rsidR="00D470AE" w:rsidRDefault="00D470AE" w:rsidP="00D470AE">
            <w:pPr>
              <w:ind w:left="0" w:hanging="2"/>
              <w:rPr>
                <w:ins w:id="2080" w:author="임 종운" w:date="2022-05-17T11:40:00Z"/>
              </w:rPr>
            </w:pPr>
            <w:ins w:id="2081" w:author="임 종운" w:date="2022-05-17T11:40:00Z">
              <w:r>
                <w:t>INSERT INTO attendance VALUES (887, 3, 2021-10-16);</w:t>
              </w:r>
            </w:ins>
          </w:p>
          <w:p w14:paraId="3E3FE91E" w14:textId="77777777" w:rsidR="00D470AE" w:rsidRDefault="00D470AE" w:rsidP="00D470AE">
            <w:pPr>
              <w:ind w:left="0" w:hanging="2"/>
              <w:rPr>
                <w:ins w:id="2082" w:author="임 종운" w:date="2022-05-17T11:40:00Z"/>
              </w:rPr>
            </w:pPr>
            <w:ins w:id="2083" w:author="임 종운" w:date="2022-05-17T11:40:00Z">
              <w:r>
                <w:t>INSERT INTO attendance VALUES (888, 4, 2021-10-16);</w:t>
              </w:r>
            </w:ins>
          </w:p>
          <w:p w14:paraId="34DEF246" w14:textId="77777777" w:rsidR="00D470AE" w:rsidRDefault="00D470AE" w:rsidP="00D470AE">
            <w:pPr>
              <w:ind w:left="0" w:hanging="2"/>
              <w:rPr>
                <w:ins w:id="2084" w:author="임 종운" w:date="2022-05-17T11:40:00Z"/>
              </w:rPr>
            </w:pPr>
            <w:ins w:id="2085" w:author="임 종운" w:date="2022-05-17T11:40:00Z">
              <w:r>
                <w:t>INSERT INTO attendance VALUES (889, 5, 2021-10-16);</w:t>
              </w:r>
            </w:ins>
          </w:p>
          <w:p w14:paraId="6801411E" w14:textId="77777777" w:rsidR="00D470AE" w:rsidRDefault="00D470AE" w:rsidP="00D470AE">
            <w:pPr>
              <w:ind w:left="0" w:hanging="2"/>
              <w:rPr>
                <w:ins w:id="2086" w:author="임 종운" w:date="2022-05-17T11:40:00Z"/>
              </w:rPr>
            </w:pPr>
            <w:ins w:id="2087" w:author="임 종운" w:date="2022-05-17T11:40:00Z">
              <w:r>
                <w:t>INSERT INTO attendance VALUES (890, 6, 2021-10-16);</w:t>
              </w:r>
            </w:ins>
          </w:p>
          <w:p w14:paraId="132C0600" w14:textId="77777777" w:rsidR="00D470AE" w:rsidRDefault="00D470AE" w:rsidP="00D470AE">
            <w:pPr>
              <w:ind w:left="0" w:hanging="2"/>
              <w:rPr>
                <w:ins w:id="2088" w:author="임 종운" w:date="2022-05-17T11:40:00Z"/>
              </w:rPr>
            </w:pPr>
            <w:ins w:id="2089" w:author="임 종운" w:date="2022-05-17T11:40:00Z">
              <w:r>
                <w:t>INSERT INTO attendance VALUES (891, 7, 2021-10-16);</w:t>
              </w:r>
            </w:ins>
          </w:p>
          <w:p w14:paraId="1AEEE945" w14:textId="77777777" w:rsidR="00D470AE" w:rsidRDefault="00D470AE" w:rsidP="00D470AE">
            <w:pPr>
              <w:ind w:left="0" w:hanging="2"/>
              <w:rPr>
                <w:ins w:id="2090" w:author="임 종운" w:date="2022-05-17T11:40:00Z"/>
              </w:rPr>
            </w:pPr>
            <w:ins w:id="2091" w:author="임 종운" w:date="2022-05-17T11:40:00Z">
              <w:r>
                <w:t>INSERT INTO attendance VALUES (892, 8, 2021-10-16);</w:t>
              </w:r>
            </w:ins>
          </w:p>
          <w:p w14:paraId="5A77C98A" w14:textId="77777777" w:rsidR="00D470AE" w:rsidRDefault="00D470AE" w:rsidP="00D470AE">
            <w:pPr>
              <w:ind w:left="0" w:hanging="2"/>
              <w:rPr>
                <w:ins w:id="2092" w:author="임 종운" w:date="2022-05-17T11:40:00Z"/>
              </w:rPr>
            </w:pPr>
            <w:ins w:id="2093" w:author="임 종운" w:date="2022-05-17T11:40:00Z">
              <w:r>
                <w:t>INSERT INTO attendance VALUES (893, 9, 2021-10-16);</w:t>
              </w:r>
            </w:ins>
          </w:p>
          <w:p w14:paraId="407BAC4B" w14:textId="77777777" w:rsidR="00D470AE" w:rsidRDefault="00D470AE" w:rsidP="00D470AE">
            <w:pPr>
              <w:ind w:left="0" w:hanging="2"/>
              <w:rPr>
                <w:ins w:id="2094" w:author="임 종운" w:date="2022-05-17T11:40:00Z"/>
              </w:rPr>
            </w:pPr>
            <w:ins w:id="2095" w:author="임 종운" w:date="2022-05-17T11:40:00Z">
              <w:r>
                <w:t>INSERT INTO attendance VALUES (894, 10, 2021-10-16);</w:t>
              </w:r>
            </w:ins>
          </w:p>
          <w:p w14:paraId="638D8812" w14:textId="77777777" w:rsidR="00D470AE" w:rsidRDefault="00D470AE" w:rsidP="00D470AE">
            <w:pPr>
              <w:ind w:left="0" w:hanging="2"/>
              <w:rPr>
                <w:ins w:id="2096" w:author="임 종운" w:date="2022-05-17T11:40:00Z"/>
              </w:rPr>
            </w:pPr>
            <w:ins w:id="2097" w:author="임 종운" w:date="2022-05-17T11:40:00Z">
              <w:r>
                <w:t>INSERT INTO attendance VALUES (895, 11, 2021-10-16);</w:t>
              </w:r>
            </w:ins>
          </w:p>
          <w:p w14:paraId="47A9F7AD" w14:textId="77777777" w:rsidR="00D470AE" w:rsidRDefault="00D470AE" w:rsidP="00D470AE">
            <w:pPr>
              <w:ind w:left="0" w:hanging="2"/>
              <w:rPr>
                <w:ins w:id="2098" w:author="임 종운" w:date="2022-05-17T11:40:00Z"/>
              </w:rPr>
            </w:pPr>
            <w:ins w:id="2099" w:author="임 종운" w:date="2022-05-17T11:40:00Z">
              <w:r>
                <w:t>INSERT INTO attendance VALUES (896, 12, 2021-10-16);</w:t>
              </w:r>
            </w:ins>
          </w:p>
          <w:p w14:paraId="5E8F7938" w14:textId="77777777" w:rsidR="00D470AE" w:rsidRDefault="00D470AE" w:rsidP="00D470AE">
            <w:pPr>
              <w:ind w:left="0" w:hanging="2"/>
              <w:rPr>
                <w:ins w:id="2100" w:author="임 종운" w:date="2022-05-17T11:40:00Z"/>
              </w:rPr>
            </w:pPr>
            <w:ins w:id="2101" w:author="임 종운" w:date="2022-05-17T11:40:00Z">
              <w:r>
                <w:t>INSERT INTO attendance VALUES (897, 13, 2021-10-16);</w:t>
              </w:r>
            </w:ins>
          </w:p>
          <w:p w14:paraId="412A3D39" w14:textId="77777777" w:rsidR="00D470AE" w:rsidRDefault="00D470AE" w:rsidP="00D470AE">
            <w:pPr>
              <w:ind w:left="0" w:hanging="2"/>
              <w:rPr>
                <w:ins w:id="2102" w:author="임 종운" w:date="2022-05-17T11:40:00Z"/>
              </w:rPr>
            </w:pPr>
            <w:ins w:id="2103" w:author="임 종운" w:date="2022-05-17T11:40:00Z">
              <w:r>
                <w:t>INSERT INTO attendance VALUES (898, 14, 2021-10-16);</w:t>
              </w:r>
            </w:ins>
          </w:p>
          <w:p w14:paraId="0C7B926B" w14:textId="77777777" w:rsidR="00D470AE" w:rsidRDefault="00D470AE" w:rsidP="00D470AE">
            <w:pPr>
              <w:ind w:left="0" w:hanging="2"/>
              <w:rPr>
                <w:ins w:id="2104" w:author="임 종운" w:date="2022-05-17T11:40:00Z"/>
              </w:rPr>
            </w:pPr>
            <w:ins w:id="2105" w:author="임 종운" w:date="2022-05-17T11:40:00Z">
              <w:r>
                <w:t>INSERT INTO attendance VALUES (899, 15, 2021-10-16);</w:t>
              </w:r>
            </w:ins>
          </w:p>
          <w:p w14:paraId="7BACDD1F" w14:textId="77777777" w:rsidR="00D470AE" w:rsidRDefault="00D470AE" w:rsidP="00D470AE">
            <w:pPr>
              <w:ind w:left="0" w:hanging="2"/>
              <w:rPr>
                <w:ins w:id="2106" w:author="임 종운" w:date="2022-05-17T11:40:00Z"/>
              </w:rPr>
            </w:pPr>
            <w:ins w:id="2107" w:author="임 종운" w:date="2022-05-17T11:40:00Z">
              <w:r>
                <w:t>INSERT INTO attendance VALUES (900, 16, 2021-10-16);</w:t>
              </w:r>
            </w:ins>
          </w:p>
          <w:p w14:paraId="31ABEEB1" w14:textId="77777777" w:rsidR="00D470AE" w:rsidRDefault="00D470AE" w:rsidP="00D470AE">
            <w:pPr>
              <w:ind w:left="0" w:hanging="2"/>
              <w:rPr>
                <w:ins w:id="2108" w:author="임 종운" w:date="2022-05-17T11:40:00Z"/>
              </w:rPr>
            </w:pPr>
            <w:ins w:id="2109" w:author="임 종운" w:date="2022-05-17T11:40:00Z">
              <w:r>
                <w:t>INSERT INTO attendance VALUES (901, 17, 2021-10-16);</w:t>
              </w:r>
            </w:ins>
          </w:p>
          <w:p w14:paraId="2BF0BCAA" w14:textId="77777777" w:rsidR="00D470AE" w:rsidRDefault="00D470AE" w:rsidP="00D470AE">
            <w:pPr>
              <w:ind w:left="0" w:hanging="2"/>
              <w:rPr>
                <w:ins w:id="2110" w:author="임 종운" w:date="2022-05-17T11:40:00Z"/>
              </w:rPr>
            </w:pPr>
            <w:ins w:id="2111" w:author="임 종운" w:date="2022-05-17T11:40:00Z">
              <w:r>
                <w:t>INSERT INTO attendance VALUES (902, 18, 2021-10-16);</w:t>
              </w:r>
            </w:ins>
          </w:p>
          <w:p w14:paraId="4D82A0B8" w14:textId="77777777" w:rsidR="00D470AE" w:rsidRDefault="00D470AE" w:rsidP="00D470AE">
            <w:pPr>
              <w:ind w:left="0" w:hanging="2"/>
              <w:rPr>
                <w:ins w:id="2112" w:author="임 종운" w:date="2022-05-17T11:40:00Z"/>
              </w:rPr>
            </w:pPr>
            <w:ins w:id="2113" w:author="임 종운" w:date="2022-05-17T11:40:00Z">
              <w:r>
                <w:t>INSERT INTO attendance VALUES (903, 19, 2021-10-16);</w:t>
              </w:r>
            </w:ins>
          </w:p>
          <w:p w14:paraId="275CA051" w14:textId="77777777" w:rsidR="00D470AE" w:rsidRDefault="00D470AE" w:rsidP="00D470AE">
            <w:pPr>
              <w:ind w:left="0" w:hanging="2"/>
              <w:rPr>
                <w:ins w:id="2114" w:author="임 종운" w:date="2022-05-17T11:40:00Z"/>
              </w:rPr>
            </w:pPr>
            <w:ins w:id="2115" w:author="임 종운" w:date="2022-05-17T11:40:00Z">
              <w:r>
                <w:t>INSERT INTO attendance VALUES (904, 20, 2021-10-16);</w:t>
              </w:r>
            </w:ins>
          </w:p>
          <w:p w14:paraId="277F055D" w14:textId="77777777" w:rsidR="00D470AE" w:rsidRDefault="00D470AE" w:rsidP="00D470AE">
            <w:pPr>
              <w:ind w:left="0" w:hanging="2"/>
              <w:rPr>
                <w:ins w:id="2116" w:author="임 종운" w:date="2022-05-17T11:40:00Z"/>
              </w:rPr>
            </w:pPr>
            <w:ins w:id="2117" w:author="임 종운" w:date="2022-05-17T11:40:00Z">
              <w:r>
                <w:t>INSERT INTO attendance VALUES (905, 21, 2021-10-16);</w:t>
              </w:r>
            </w:ins>
          </w:p>
          <w:p w14:paraId="4EFD94A1" w14:textId="77777777" w:rsidR="00D470AE" w:rsidRDefault="00D470AE" w:rsidP="00D470AE">
            <w:pPr>
              <w:ind w:left="0" w:hanging="2"/>
              <w:rPr>
                <w:ins w:id="2118" w:author="임 종운" w:date="2022-05-17T11:40:00Z"/>
              </w:rPr>
            </w:pPr>
            <w:ins w:id="2119" w:author="임 종운" w:date="2022-05-17T11:40:00Z">
              <w:r>
                <w:t>INSERT INTO attendance VALUES (906, 22, 2021-10-16);</w:t>
              </w:r>
            </w:ins>
          </w:p>
          <w:p w14:paraId="713BC824" w14:textId="77777777" w:rsidR="00D470AE" w:rsidRDefault="00D470AE" w:rsidP="00D470AE">
            <w:pPr>
              <w:ind w:left="0" w:hanging="2"/>
              <w:rPr>
                <w:ins w:id="2120" w:author="임 종운" w:date="2022-05-17T11:40:00Z"/>
              </w:rPr>
            </w:pPr>
            <w:ins w:id="2121" w:author="임 종운" w:date="2022-05-17T11:40:00Z">
              <w:r>
                <w:lastRenderedPageBreak/>
                <w:t>INSERT INTO attendance VALUES (907, 23, 2021-10-16);</w:t>
              </w:r>
            </w:ins>
          </w:p>
          <w:p w14:paraId="1D79FD40" w14:textId="77777777" w:rsidR="00D470AE" w:rsidRDefault="00D470AE" w:rsidP="00D470AE">
            <w:pPr>
              <w:ind w:left="0" w:hanging="2"/>
              <w:rPr>
                <w:ins w:id="2122" w:author="임 종운" w:date="2022-05-17T11:40:00Z"/>
              </w:rPr>
            </w:pPr>
            <w:ins w:id="2123" w:author="임 종운" w:date="2022-05-17T11:40:00Z">
              <w:r>
                <w:t>INSERT INTO attendance VALUES (908, 24, 2021-10-16);</w:t>
              </w:r>
            </w:ins>
          </w:p>
          <w:p w14:paraId="6BF53094" w14:textId="77777777" w:rsidR="00D470AE" w:rsidRDefault="00D470AE" w:rsidP="00D470AE">
            <w:pPr>
              <w:ind w:left="0" w:hanging="2"/>
              <w:rPr>
                <w:ins w:id="2124" w:author="임 종운" w:date="2022-05-17T11:40:00Z"/>
              </w:rPr>
            </w:pPr>
            <w:ins w:id="2125" w:author="임 종운" w:date="2022-05-17T11:40:00Z">
              <w:r>
                <w:t>INSERT INTO attendance VALUES (909, 25, 2021-10-16);</w:t>
              </w:r>
            </w:ins>
          </w:p>
          <w:p w14:paraId="38557DAD" w14:textId="77777777" w:rsidR="00D470AE" w:rsidRDefault="00D470AE" w:rsidP="00D470AE">
            <w:pPr>
              <w:ind w:left="0" w:hanging="2"/>
              <w:rPr>
                <w:ins w:id="2126" w:author="임 종운" w:date="2022-05-17T11:40:00Z"/>
              </w:rPr>
            </w:pPr>
            <w:ins w:id="2127" w:author="임 종운" w:date="2022-05-17T11:40:00Z">
              <w:r>
                <w:t>INSERT INTO attendance VALUES (910, 26, 2021-10-16);</w:t>
              </w:r>
            </w:ins>
          </w:p>
          <w:p w14:paraId="42C31C81" w14:textId="77777777" w:rsidR="00D470AE" w:rsidRDefault="00D470AE" w:rsidP="00D470AE">
            <w:pPr>
              <w:ind w:left="0" w:hanging="2"/>
              <w:rPr>
                <w:ins w:id="2128" w:author="임 종운" w:date="2022-05-17T11:40:00Z"/>
              </w:rPr>
            </w:pPr>
            <w:ins w:id="2129" w:author="임 종운" w:date="2022-05-17T11:40:00Z">
              <w:r>
                <w:t>INSERT INTO attendance VALUES (911, 1, 2021-10-17);</w:t>
              </w:r>
            </w:ins>
          </w:p>
          <w:p w14:paraId="522965B7" w14:textId="77777777" w:rsidR="00D470AE" w:rsidRDefault="00D470AE" w:rsidP="00D470AE">
            <w:pPr>
              <w:ind w:left="0" w:hanging="2"/>
              <w:rPr>
                <w:ins w:id="2130" w:author="임 종운" w:date="2022-05-17T11:40:00Z"/>
              </w:rPr>
            </w:pPr>
            <w:ins w:id="2131" w:author="임 종운" w:date="2022-05-17T11:40:00Z">
              <w:r>
                <w:t>INSERT INTO attendance VALUES (912, 2, 2021-10-17);</w:t>
              </w:r>
            </w:ins>
          </w:p>
          <w:p w14:paraId="19300A0E" w14:textId="77777777" w:rsidR="00D470AE" w:rsidRDefault="00D470AE" w:rsidP="00D470AE">
            <w:pPr>
              <w:ind w:left="0" w:hanging="2"/>
              <w:rPr>
                <w:ins w:id="2132" w:author="임 종운" w:date="2022-05-17T11:40:00Z"/>
              </w:rPr>
            </w:pPr>
            <w:ins w:id="2133" w:author="임 종운" w:date="2022-05-17T11:40:00Z">
              <w:r>
                <w:t>INSERT INTO attendance VALUES (913, 3, 2021-10-17);</w:t>
              </w:r>
            </w:ins>
          </w:p>
          <w:p w14:paraId="62FE7621" w14:textId="77777777" w:rsidR="00D470AE" w:rsidRDefault="00D470AE" w:rsidP="00D470AE">
            <w:pPr>
              <w:ind w:left="0" w:hanging="2"/>
              <w:rPr>
                <w:ins w:id="2134" w:author="임 종운" w:date="2022-05-17T11:40:00Z"/>
              </w:rPr>
            </w:pPr>
            <w:ins w:id="2135" w:author="임 종운" w:date="2022-05-17T11:40:00Z">
              <w:r>
                <w:t>INSERT INTO attendance VALUES (914, 4, 2021-10-17);</w:t>
              </w:r>
            </w:ins>
          </w:p>
          <w:p w14:paraId="5706AEEC" w14:textId="77777777" w:rsidR="00D470AE" w:rsidRDefault="00D470AE" w:rsidP="00D470AE">
            <w:pPr>
              <w:ind w:left="0" w:hanging="2"/>
              <w:rPr>
                <w:ins w:id="2136" w:author="임 종운" w:date="2022-05-17T11:40:00Z"/>
              </w:rPr>
            </w:pPr>
            <w:ins w:id="2137" w:author="임 종운" w:date="2022-05-17T11:40:00Z">
              <w:r>
                <w:t>INSERT INTO attendance VALUES (915, 5, 2021-10-17);</w:t>
              </w:r>
            </w:ins>
          </w:p>
          <w:p w14:paraId="367172E5" w14:textId="77777777" w:rsidR="00D470AE" w:rsidRDefault="00D470AE" w:rsidP="00D470AE">
            <w:pPr>
              <w:ind w:left="0" w:hanging="2"/>
              <w:rPr>
                <w:ins w:id="2138" w:author="임 종운" w:date="2022-05-17T11:40:00Z"/>
              </w:rPr>
            </w:pPr>
            <w:ins w:id="2139" w:author="임 종운" w:date="2022-05-17T11:40:00Z">
              <w:r>
                <w:t>INSERT INTO attendance VALUES (916, 6, 2021-10-17);</w:t>
              </w:r>
            </w:ins>
          </w:p>
          <w:p w14:paraId="395188E5" w14:textId="77777777" w:rsidR="00D470AE" w:rsidRDefault="00D470AE" w:rsidP="00D470AE">
            <w:pPr>
              <w:ind w:left="0" w:hanging="2"/>
              <w:rPr>
                <w:ins w:id="2140" w:author="임 종운" w:date="2022-05-17T11:40:00Z"/>
              </w:rPr>
            </w:pPr>
            <w:ins w:id="2141" w:author="임 종운" w:date="2022-05-17T11:40:00Z">
              <w:r>
                <w:t>INSERT INTO attendance VALUES (917, 7, 2021-10-17);</w:t>
              </w:r>
            </w:ins>
          </w:p>
          <w:p w14:paraId="07FD7A88" w14:textId="77777777" w:rsidR="00D470AE" w:rsidRDefault="00D470AE" w:rsidP="00D470AE">
            <w:pPr>
              <w:ind w:left="0" w:hanging="2"/>
              <w:rPr>
                <w:ins w:id="2142" w:author="임 종운" w:date="2022-05-17T11:40:00Z"/>
              </w:rPr>
            </w:pPr>
            <w:ins w:id="2143" w:author="임 종운" w:date="2022-05-17T11:40:00Z">
              <w:r>
                <w:t>INSERT INTO attendance VALUES (918, 8, 2021-10-17);</w:t>
              </w:r>
            </w:ins>
          </w:p>
          <w:p w14:paraId="225275DF" w14:textId="77777777" w:rsidR="00D470AE" w:rsidRDefault="00D470AE" w:rsidP="00D470AE">
            <w:pPr>
              <w:ind w:left="0" w:hanging="2"/>
              <w:rPr>
                <w:ins w:id="2144" w:author="임 종운" w:date="2022-05-17T11:40:00Z"/>
              </w:rPr>
            </w:pPr>
            <w:ins w:id="2145" w:author="임 종운" w:date="2022-05-17T11:40:00Z">
              <w:r>
                <w:t>INSERT INTO attendance VALUES (919, 9, 2021-10-17);</w:t>
              </w:r>
            </w:ins>
          </w:p>
          <w:p w14:paraId="5080A3E8" w14:textId="77777777" w:rsidR="00D470AE" w:rsidRDefault="00D470AE" w:rsidP="00D470AE">
            <w:pPr>
              <w:ind w:left="0" w:hanging="2"/>
              <w:rPr>
                <w:ins w:id="2146" w:author="임 종운" w:date="2022-05-17T11:40:00Z"/>
              </w:rPr>
            </w:pPr>
            <w:ins w:id="2147" w:author="임 종운" w:date="2022-05-17T11:40:00Z">
              <w:r>
                <w:t>INSERT INTO attendance VALUES (920, 10, 2021-10-17);</w:t>
              </w:r>
            </w:ins>
          </w:p>
          <w:p w14:paraId="721CE873" w14:textId="77777777" w:rsidR="00D470AE" w:rsidRDefault="00D470AE" w:rsidP="00D470AE">
            <w:pPr>
              <w:ind w:left="0" w:hanging="2"/>
              <w:rPr>
                <w:ins w:id="2148" w:author="임 종운" w:date="2022-05-17T11:40:00Z"/>
              </w:rPr>
            </w:pPr>
            <w:ins w:id="2149" w:author="임 종운" w:date="2022-05-17T11:40:00Z">
              <w:r>
                <w:t>INSERT INTO attendance VALUES (921, 11, 2021-10-17);</w:t>
              </w:r>
            </w:ins>
          </w:p>
          <w:p w14:paraId="5A0E7691" w14:textId="77777777" w:rsidR="00D470AE" w:rsidRDefault="00D470AE" w:rsidP="00D470AE">
            <w:pPr>
              <w:ind w:left="0" w:hanging="2"/>
              <w:rPr>
                <w:ins w:id="2150" w:author="임 종운" w:date="2022-05-17T11:40:00Z"/>
              </w:rPr>
            </w:pPr>
            <w:ins w:id="2151" w:author="임 종운" w:date="2022-05-17T11:40:00Z">
              <w:r>
                <w:t>INSERT INTO attendance VALUES (922, 12, 2021-10-17);</w:t>
              </w:r>
            </w:ins>
          </w:p>
          <w:p w14:paraId="77E77D00" w14:textId="77777777" w:rsidR="00D470AE" w:rsidRDefault="00D470AE" w:rsidP="00D470AE">
            <w:pPr>
              <w:ind w:left="0" w:hanging="2"/>
              <w:rPr>
                <w:ins w:id="2152" w:author="임 종운" w:date="2022-05-17T11:40:00Z"/>
              </w:rPr>
            </w:pPr>
            <w:ins w:id="2153" w:author="임 종운" w:date="2022-05-17T11:40:00Z">
              <w:r>
                <w:t>INSERT INTO attendance VALUES (923, 13, 2021-10-17);</w:t>
              </w:r>
            </w:ins>
          </w:p>
          <w:p w14:paraId="06B37186" w14:textId="77777777" w:rsidR="00D470AE" w:rsidRDefault="00D470AE" w:rsidP="00D470AE">
            <w:pPr>
              <w:ind w:left="0" w:hanging="2"/>
              <w:rPr>
                <w:ins w:id="2154" w:author="임 종운" w:date="2022-05-17T11:40:00Z"/>
              </w:rPr>
            </w:pPr>
            <w:ins w:id="2155" w:author="임 종운" w:date="2022-05-17T11:40:00Z">
              <w:r>
                <w:t>INSERT INTO attendance VALUES (924, 14, 2021-10-17);</w:t>
              </w:r>
            </w:ins>
          </w:p>
          <w:p w14:paraId="2D16D35C" w14:textId="77777777" w:rsidR="00D470AE" w:rsidRDefault="00D470AE" w:rsidP="00D470AE">
            <w:pPr>
              <w:ind w:left="0" w:hanging="2"/>
              <w:rPr>
                <w:ins w:id="2156" w:author="임 종운" w:date="2022-05-17T11:40:00Z"/>
              </w:rPr>
            </w:pPr>
            <w:ins w:id="2157" w:author="임 종운" w:date="2022-05-17T11:40:00Z">
              <w:r>
                <w:t>INSERT INTO attendance VALUES (925, 15, 2021-10-17);</w:t>
              </w:r>
            </w:ins>
          </w:p>
          <w:p w14:paraId="5FB7344E" w14:textId="77777777" w:rsidR="00D470AE" w:rsidRDefault="00D470AE" w:rsidP="00D470AE">
            <w:pPr>
              <w:ind w:left="0" w:hanging="2"/>
              <w:rPr>
                <w:ins w:id="2158" w:author="임 종운" w:date="2022-05-17T11:40:00Z"/>
              </w:rPr>
            </w:pPr>
            <w:ins w:id="2159" w:author="임 종운" w:date="2022-05-17T11:40:00Z">
              <w:r>
                <w:t>INSERT INTO attendance VALUES (926, 16, 2021-10-17);</w:t>
              </w:r>
            </w:ins>
          </w:p>
          <w:p w14:paraId="125E83E8" w14:textId="77777777" w:rsidR="00D470AE" w:rsidRDefault="00D470AE" w:rsidP="00D470AE">
            <w:pPr>
              <w:ind w:left="0" w:hanging="2"/>
              <w:rPr>
                <w:ins w:id="2160" w:author="임 종운" w:date="2022-05-17T11:40:00Z"/>
              </w:rPr>
            </w:pPr>
            <w:ins w:id="2161" w:author="임 종운" w:date="2022-05-17T11:40:00Z">
              <w:r>
                <w:t>INSERT INTO attendance VALUES (927, 17, 2021-10-17);</w:t>
              </w:r>
            </w:ins>
          </w:p>
          <w:p w14:paraId="4EF72084" w14:textId="77777777" w:rsidR="00D470AE" w:rsidRDefault="00D470AE" w:rsidP="00D470AE">
            <w:pPr>
              <w:ind w:left="0" w:hanging="2"/>
              <w:rPr>
                <w:ins w:id="2162" w:author="임 종운" w:date="2022-05-17T11:40:00Z"/>
              </w:rPr>
            </w:pPr>
            <w:ins w:id="2163" w:author="임 종운" w:date="2022-05-17T11:40:00Z">
              <w:r>
                <w:t>INSERT INTO attendance VALUES (928, 18, 2021-10-17);</w:t>
              </w:r>
            </w:ins>
          </w:p>
          <w:p w14:paraId="79A73B7F" w14:textId="77777777" w:rsidR="00D470AE" w:rsidRDefault="00D470AE" w:rsidP="00D470AE">
            <w:pPr>
              <w:ind w:left="0" w:hanging="2"/>
              <w:rPr>
                <w:ins w:id="2164" w:author="임 종운" w:date="2022-05-17T11:40:00Z"/>
              </w:rPr>
            </w:pPr>
            <w:ins w:id="2165" w:author="임 종운" w:date="2022-05-17T11:40:00Z">
              <w:r>
                <w:t>INSERT INTO attendance VALUES (929, 19, 2021-10-17);</w:t>
              </w:r>
            </w:ins>
          </w:p>
          <w:p w14:paraId="1FA26549" w14:textId="77777777" w:rsidR="00D470AE" w:rsidRDefault="00D470AE" w:rsidP="00D470AE">
            <w:pPr>
              <w:ind w:left="0" w:hanging="2"/>
              <w:rPr>
                <w:ins w:id="2166" w:author="임 종운" w:date="2022-05-17T11:40:00Z"/>
              </w:rPr>
            </w:pPr>
            <w:ins w:id="2167" w:author="임 종운" w:date="2022-05-17T11:40:00Z">
              <w:r>
                <w:t>INSERT INTO attendance VALUES (930, 20, 2021-10-17);</w:t>
              </w:r>
            </w:ins>
          </w:p>
          <w:p w14:paraId="34145599" w14:textId="77777777" w:rsidR="00D470AE" w:rsidRDefault="00D470AE" w:rsidP="00D470AE">
            <w:pPr>
              <w:ind w:left="0" w:hanging="2"/>
              <w:rPr>
                <w:ins w:id="2168" w:author="임 종운" w:date="2022-05-17T11:40:00Z"/>
              </w:rPr>
            </w:pPr>
            <w:ins w:id="2169" w:author="임 종운" w:date="2022-05-17T11:40:00Z">
              <w:r>
                <w:t>INSERT INTO attendance VALUES (931, 21, 2021-10-17);</w:t>
              </w:r>
            </w:ins>
          </w:p>
          <w:p w14:paraId="0B248B47" w14:textId="77777777" w:rsidR="00D470AE" w:rsidRDefault="00D470AE" w:rsidP="00D470AE">
            <w:pPr>
              <w:ind w:left="0" w:hanging="2"/>
              <w:rPr>
                <w:ins w:id="2170" w:author="임 종운" w:date="2022-05-17T11:40:00Z"/>
              </w:rPr>
            </w:pPr>
            <w:ins w:id="2171" w:author="임 종운" w:date="2022-05-17T11:40:00Z">
              <w:r>
                <w:t>INSERT INTO attendance VALUES (932, 22, 2021-10-17);</w:t>
              </w:r>
            </w:ins>
          </w:p>
          <w:p w14:paraId="13FFDB38" w14:textId="77777777" w:rsidR="00D470AE" w:rsidRDefault="00D470AE" w:rsidP="00D470AE">
            <w:pPr>
              <w:ind w:left="0" w:hanging="2"/>
              <w:rPr>
                <w:ins w:id="2172" w:author="임 종운" w:date="2022-05-17T11:40:00Z"/>
              </w:rPr>
            </w:pPr>
            <w:ins w:id="2173" w:author="임 종운" w:date="2022-05-17T11:40:00Z">
              <w:r>
                <w:t>INSERT INTO attendance VALUES (933, 23, 2021-10-17);</w:t>
              </w:r>
            </w:ins>
          </w:p>
          <w:p w14:paraId="59899E34" w14:textId="77777777" w:rsidR="00D470AE" w:rsidRDefault="00D470AE" w:rsidP="00D470AE">
            <w:pPr>
              <w:ind w:left="0" w:hanging="2"/>
              <w:rPr>
                <w:ins w:id="2174" w:author="임 종운" w:date="2022-05-17T11:40:00Z"/>
              </w:rPr>
            </w:pPr>
            <w:ins w:id="2175" w:author="임 종운" w:date="2022-05-17T11:40:00Z">
              <w:r>
                <w:lastRenderedPageBreak/>
                <w:t>INSERT INTO attendance VALUES (934, 24, 2021-10-17);</w:t>
              </w:r>
            </w:ins>
          </w:p>
          <w:p w14:paraId="0F8706D6" w14:textId="77777777" w:rsidR="00D470AE" w:rsidRDefault="00D470AE" w:rsidP="00D470AE">
            <w:pPr>
              <w:ind w:left="0" w:hanging="2"/>
              <w:rPr>
                <w:ins w:id="2176" w:author="임 종운" w:date="2022-05-17T11:40:00Z"/>
              </w:rPr>
            </w:pPr>
            <w:ins w:id="2177" w:author="임 종운" w:date="2022-05-17T11:40:00Z">
              <w:r>
                <w:t>INSERT INTO attendance VALUES (935, 25, 2021-10-17);</w:t>
              </w:r>
            </w:ins>
          </w:p>
          <w:p w14:paraId="4A1E0055" w14:textId="77777777" w:rsidR="00D470AE" w:rsidRDefault="00D470AE" w:rsidP="00D470AE">
            <w:pPr>
              <w:ind w:left="0" w:hanging="2"/>
              <w:rPr>
                <w:ins w:id="2178" w:author="임 종운" w:date="2022-05-17T11:40:00Z"/>
              </w:rPr>
            </w:pPr>
            <w:ins w:id="2179" w:author="임 종운" w:date="2022-05-17T11:40:00Z">
              <w:r>
                <w:t>INSERT INTO attendance VALUES (936, 26, 2021-10-17);</w:t>
              </w:r>
            </w:ins>
          </w:p>
          <w:p w14:paraId="7BFF8661" w14:textId="77777777" w:rsidR="00D470AE" w:rsidRDefault="00D470AE" w:rsidP="00D470AE">
            <w:pPr>
              <w:ind w:left="0" w:hanging="2"/>
              <w:rPr>
                <w:ins w:id="2180" w:author="임 종운" w:date="2022-05-17T11:40:00Z"/>
              </w:rPr>
            </w:pPr>
            <w:ins w:id="2181" w:author="임 종운" w:date="2022-05-17T11:40:00Z">
              <w:r>
                <w:t>INSERT INTO attendance VALUES (937, 1, 2021-10-18);</w:t>
              </w:r>
            </w:ins>
          </w:p>
          <w:p w14:paraId="14D33EB6" w14:textId="77777777" w:rsidR="00D470AE" w:rsidRDefault="00D470AE" w:rsidP="00D470AE">
            <w:pPr>
              <w:ind w:left="0" w:hanging="2"/>
              <w:rPr>
                <w:ins w:id="2182" w:author="임 종운" w:date="2022-05-17T11:40:00Z"/>
              </w:rPr>
            </w:pPr>
            <w:ins w:id="2183" w:author="임 종운" w:date="2022-05-17T11:40:00Z">
              <w:r>
                <w:t>INSERT INTO attendance VALUES (938, 2, 2021-10-18);</w:t>
              </w:r>
            </w:ins>
          </w:p>
          <w:p w14:paraId="07198F2F" w14:textId="77777777" w:rsidR="00D470AE" w:rsidRDefault="00D470AE" w:rsidP="00D470AE">
            <w:pPr>
              <w:ind w:left="0" w:hanging="2"/>
              <w:rPr>
                <w:ins w:id="2184" w:author="임 종운" w:date="2022-05-17T11:40:00Z"/>
              </w:rPr>
            </w:pPr>
            <w:ins w:id="2185" w:author="임 종운" w:date="2022-05-17T11:40:00Z">
              <w:r>
                <w:t>INSERT INTO attendance VALUES (939, 3, 2021-10-18);</w:t>
              </w:r>
            </w:ins>
          </w:p>
          <w:p w14:paraId="7A96A0FD" w14:textId="77777777" w:rsidR="00D470AE" w:rsidRDefault="00D470AE" w:rsidP="00D470AE">
            <w:pPr>
              <w:ind w:left="0" w:hanging="2"/>
              <w:rPr>
                <w:ins w:id="2186" w:author="임 종운" w:date="2022-05-17T11:40:00Z"/>
              </w:rPr>
            </w:pPr>
            <w:ins w:id="2187" w:author="임 종운" w:date="2022-05-17T11:40:00Z">
              <w:r>
                <w:t>INSERT INTO attendance VALUES (940, 4, 2021-10-18);</w:t>
              </w:r>
            </w:ins>
          </w:p>
          <w:p w14:paraId="7FAAFC79" w14:textId="77777777" w:rsidR="00D470AE" w:rsidRDefault="00D470AE" w:rsidP="00D470AE">
            <w:pPr>
              <w:ind w:left="0" w:hanging="2"/>
              <w:rPr>
                <w:ins w:id="2188" w:author="임 종운" w:date="2022-05-17T11:40:00Z"/>
              </w:rPr>
            </w:pPr>
            <w:ins w:id="2189" w:author="임 종운" w:date="2022-05-17T11:40:00Z">
              <w:r>
                <w:t>INSERT INTO attendance VALUES (941, 5, 2021-10-18);</w:t>
              </w:r>
            </w:ins>
          </w:p>
          <w:p w14:paraId="5DA4A3D1" w14:textId="77777777" w:rsidR="00D470AE" w:rsidRDefault="00D470AE" w:rsidP="00D470AE">
            <w:pPr>
              <w:ind w:left="0" w:hanging="2"/>
              <w:rPr>
                <w:ins w:id="2190" w:author="임 종운" w:date="2022-05-17T11:40:00Z"/>
              </w:rPr>
            </w:pPr>
            <w:ins w:id="2191" w:author="임 종운" w:date="2022-05-17T11:40:00Z">
              <w:r>
                <w:t>INSERT INTO attendance VALUES (942, 6, 2021-10-18);</w:t>
              </w:r>
            </w:ins>
          </w:p>
          <w:p w14:paraId="102D7E7E" w14:textId="77777777" w:rsidR="00D470AE" w:rsidRDefault="00D470AE" w:rsidP="00D470AE">
            <w:pPr>
              <w:ind w:left="0" w:hanging="2"/>
              <w:rPr>
                <w:ins w:id="2192" w:author="임 종운" w:date="2022-05-17T11:40:00Z"/>
              </w:rPr>
            </w:pPr>
            <w:ins w:id="2193" w:author="임 종운" w:date="2022-05-17T11:40:00Z">
              <w:r>
                <w:t>INSERT INTO attendance VALUES (943, 7, 2021-10-18);</w:t>
              </w:r>
            </w:ins>
          </w:p>
          <w:p w14:paraId="3C5A5B06" w14:textId="77777777" w:rsidR="00D470AE" w:rsidRDefault="00D470AE" w:rsidP="00D470AE">
            <w:pPr>
              <w:ind w:left="0" w:hanging="2"/>
              <w:rPr>
                <w:ins w:id="2194" w:author="임 종운" w:date="2022-05-17T11:40:00Z"/>
              </w:rPr>
            </w:pPr>
            <w:ins w:id="2195" w:author="임 종운" w:date="2022-05-17T11:40:00Z">
              <w:r>
                <w:t>INSERT INTO attendance VALUES (944, 8, 2021-10-18);</w:t>
              </w:r>
            </w:ins>
          </w:p>
          <w:p w14:paraId="7162D84F" w14:textId="77777777" w:rsidR="00D470AE" w:rsidRDefault="00D470AE" w:rsidP="00D470AE">
            <w:pPr>
              <w:ind w:left="0" w:hanging="2"/>
              <w:rPr>
                <w:ins w:id="2196" w:author="임 종운" w:date="2022-05-17T11:40:00Z"/>
              </w:rPr>
            </w:pPr>
            <w:ins w:id="2197" w:author="임 종운" w:date="2022-05-17T11:40:00Z">
              <w:r>
                <w:t>INSERT INTO attendance VALUES (945, 9, 2021-10-18);</w:t>
              </w:r>
            </w:ins>
          </w:p>
          <w:p w14:paraId="78113473" w14:textId="77777777" w:rsidR="00D470AE" w:rsidRDefault="00D470AE" w:rsidP="00D470AE">
            <w:pPr>
              <w:ind w:left="0" w:hanging="2"/>
              <w:rPr>
                <w:ins w:id="2198" w:author="임 종운" w:date="2022-05-17T11:40:00Z"/>
              </w:rPr>
            </w:pPr>
            <w:ins w:id="2199" w:author="임 종운" w:date="2022-05-17T11:40:00Z">
              <w:r>
                <w:t>INSERT INTO attendance VALUES (946, 10, 2021-10-18);</w:t>
              </w:r>
            </w:ins>
          </w:p>
          <w:p w14:paraId="47161364" w14:textId="77777777" w:rsidR="00D470AE" w:rsidRDefault="00D470AE" w:rsidP="00D470AE">
            <w:pPr>
              <w:ind w:left="0" w:hanging="2"/>
              <w:rPr>
                <w:ins w:id="2200" w:author="임 종운" w:date="2022-05-17T11:40:00Z"/>
              </w:rPr>
            </w:pPr>
            <w:ins w:id="2201" w:author="임 종운" w:date="2022-05-17T11:40:00Z">
              <w:r>
                <w:t>INSERT INTO attendance VALUES (947, 11, 2021-10-18);</w:t>
              </w:r>
            </w:ins>
          </w:p>
          <w:p w14:paraId="34F2C7A8" w14:textId="77777777" w:rsidR="00D470AE" w:rsidRDefault="00D470AE" w:rsidP="00D470AE">
            <w:pPr>
              <w:ind w:left="0" w:hanging="2"/>
              <w:rPr>
                <w:ins w:id="2202" w:author="임 종운" w:date="2022-05-17T11:40:00Z"/>
              </w:rPr>
            </w:pPr>
            <w:ins w:id="2203" w:author="임 종운" w:date="2022-05-17T11:40:00Z">
              <w:r>
                <w:t>INSERT INTO attendance VALUES (948, 12, 2021-10-18);</w:t>
              </w:r>
            </w:ins>
          </w:p>
          <w:p w14:paraId="60E25A30" w14:textId="77777777" w:rsidR="00D470AE" w:rsidRDefault="00D470AE" w:rsidP="00D470AE">
            <w:pPr>
              <w:ind w:left="0" w:hanging="2"/>
              <w:rPr>
                <w:ins w:id="2204" w:author="임 종운" w:date="2022-05-17T11:40:00Z"/>
              </w:rPr>
            </w:pPr>
            <w:ins w:id="2205" w:author="임 종운" w:date="2022-05-17T11:40:00Z">
              <w:r>
                <w:t>INSERT INTO attendance VALUES (949, 13, 2021-10-18);</w:t>
              </w:r>
            </w:ins>
          </w:p>
          <w:p w14:paraId="66AABB54" w14:textId="77777777" w:rsidR="00D470AE" w:rsidRDefault="00D470AE" w:rsidP="00D470AE">
            <w:pPr>
              <w:ind w:left="0" w:hanging="2"/>
              <w:rPr>
                <w:ins w:id="2206" w:author="임 종운" w:date="2022-05-17T11:40:00Z"/>
              </w:rPr>
            </w:pPr>
            <w:ins w:id="2207" w:author="임 종운" w:date="2022-05-17T11:40:00Z">
              <w:r>
                <w:t>INSERT INTO attendance VALUES (950, 14, 2021-10-18);</w:t>
              </w:r>
            </w:ins>
          </w:p>
          <w:p w14:paraId="3EE161D4" w14:textId="77777777" w:rsidR="00D470AE" w:rsidRDefault="00D470AE" w:rsidP="00D470AE">
            <w:pPr>
              <w:ind w:left="0" w:hanging="2"/>
              <w:rPr>
                <w:ins w:id="2208" w:author="임 종운" w:date="2022-05-17T11:40:00Z"/>
              </w:rPr>
            </w:pPr>
            <w:ins w:id="2209" w:author="임 종운" w:date="2022-05-17T11:40:00Z">
              <w:r>
                <w:t>INSERT INTO attendance VALUES (951, 15, 2021-10-18);</w:t>
              </w:r>
            </w:ins>
          </w:p>
          <w:p w14:paraId="6772D376" w14:textId="77777777" w:rsidR="00D470AE" w:rsidRDefault="00D470AE" w:rsidP="00D470AE">
            <w:pPr>
              <w:ind w:left="0" w:hanging="2"/>
              <w:rPr>
                <w:ins w:id="2210" w:author="임 종운" w:date="2022-05-17T11:40:00Z"/>
              </w:rPr>
            </w:pPr>
            <w:ins w:id="2211" w:author="임 종운" w:date="2022-05-17T11:40:00Z">
              <w:r>
                <w:t>INSERT INTO attendance VALUES (952, 16, 2021-10-18);</w:t>
              </w:r>
            </w:ins>
          </w:p>
          <w:p w14:paraId="3B2740B7" w14:textId="77777777" w:rsidR="00D470AE" w:rsidRDefault="00D470AE" w:rsidP="00D470AE">
            <w:pPr>
              <w:ind w:left="0" w:hanging="2"/>
              <w:rPr>
                <w:ins w:id="2212" w:author="임 종운" w:date="2022-05-17T11:40:00Z"/>
              </w:rPr>
            </w:pPr>
            <w:ins w:id="2213" w:author="임 종운" w:date="2022-05-17T11:40:00Z">
              <w:r>
                <w:t>INSERT INTO attendance VALUES (953, 17, 2021-10-18);</w:t>
              </w:r>
            </w:ins>
          </w:p>
          <w:p w14:paraId="6BEA8711" w14:textId="77777777" w:rsidR="00D470AE" w:rsidRDefault="00D470AE" w:rsidP="00D470AE">
            <w:pPr>
              <w:ind w:left="0" w:hanging="2"/>
              <w:rPr>
                <w:ins w:id="2214" w:author="임 종운" w:date="2022-05-17T11:40:00Z"/>
              </w:rPr>
            </w:pPr>
            <w:ins w:id="2215" w:author="임 종운" w:date="2022-05-17T11:40:00Z">
              <w:r>
                <w:t>INSERT INTO attendance VALUES (954, 18, 2021-10-18);</w:t>
              </w:r>
            </w:ins>
          </w:p>
          <w:p w14:paraId="1F4C882C" w14:textId="77777777" w:rsidR="00D470AE" w:rsidRDefault="00D470AE" w:rsidP="00D470AE">
            <w:pPr>
              <w:ind w:left="0" w:hanging="2"/>
              <w:rPr>
                <w:ins w:id="2216" w:author="임 종운" w:date="2022-05-17T11:40:00Z"/>
              </w:rPr>
            </w:pPr>
            <w:ins w:id="2217" w:author="임 종운" w:date="2022-05-17T11:40:00Z">
              <w:r>
                <w:t>INSERT INTO attendance VALUES (955, 19, 2021-10-18);</w:t>
              </w:r>
            </w:ins>
          </w:p>
          <w:p w14:paraId="5610B02A" w14:textId="77777777" w:rsidR="00D470AE" w:rsidRDefault="00D470AE" w:rsidP="00D470AE">
            <w:pPr>
              <w:ind w:left="0" w:hanging="2"/>
              <w:rPr>
                <w:ins w:id="2218" w:author="임 종운" w:date="2022-05-17T11:40:00Z"/>
              </w:rPr>
            </w:pPr>
            <w:ins w:id="2219" w:author="임 종운" w:date="2022-05-17T11:40:00Z">
              <w:r>
                <w:t>INSERT INTO attendance VALUES (956, 20, 2021-10-18);</w:t>
              </w:r>
            </w:ins>
          </w:p>
          <w:p w14:paraId="59430D3A" w14:textId="77777777" w:rsidR="00D470AE" w:rsidRDefault="00D470AE" w:rsidP="00D470AE">
            <w:pPr>
              <w:ind w:left="0" w:hanging="2"/>
              <w:rPr>
                <w:ins w:id="2220" w:author="임 종운" w:date="2022-05-17T11:40:00Z"/>
              </w:rPr>
            </w:pPr>
            <w:ins w:id="2221" w:author="임 종운" w:date="2022-05-17T11:40:00Z">
              <w:r>
                <w:t>INSERT INTO attendance VALUES (957, 21, 2021-10-18);</w:t>
              </w:r>
            </w:ins>
          </w:p>
          <w:p w14:paraId="7C5F5F54" w14:textId="77777777" w:rsidR="00D470AE" w:rsidRDefault="00D470AE" w:rsidP="00D470AE">
            <w:pPr>
              <w:ind w:left="0" w:hanging="2"/>
              <w:rPr>
                <w:ins w:id="2222" w:author="임 종운" w:date="2022-05-17T11:40:00Z"/>
              </w:rPr>
            </w:pPr>
            <w:ins w:id="2223" w:author="임 종운" w:date="2022-05-17T11:40:00Z">
              <w:r>
                <w:t>INSERT INTO attendance VALUES (958, 22, 2021-10-18);</w:t>
              </w:r>
            </w:ins>
          </w:p>
          <w:p w14:paraId="71D923FB" w14:textId="77777777" w:rsidR="00D470AE" w:rsidRDefault="00D470AE" w:rsidP="00D470AE">
            <w:pPr>
              <w:ind w:left="0" w:hanging="2"/>
              <w:rPr>
                <w:ins w:id="2224" w:author="임 종운" w:date="2022-05-17T11:40:00Z"/>
              </w:rPr>
            </w:pPr>
            <w:ins w:id="2225" w:author="임 종운" w:date="2022-05-17T11:40:00Z">
              <w:r>
                <w:t>INSERT INTO attendance VALUES (959, 23, 2021-10-18);</w:t>
              </w:r>
            </w:ins>
          </w:p>
          <w:p w14:paraId="324647CD" w14:textId="77777777" w:rsidR="00D470AE" w:rsidRDefault="00D470AE" w:rsidP="00D470AE">
            <w:pPr>
              <w:ind w:left="0" w:hanging="2"/>
              <w:rPr>
                <w:ins w:id="2226" w:author="임 종운" w:date="2022-05-17T11:40:00Z"/>
              </w:rPr>
            </w:pPr>
            <w:ins w:id="2227" w:author="임 종운" w:date="2022-05-17T11:40:00Z">
              <w:r>
                <w:t>INSERT INTO attendance VALUES (960, 24, 2021-10-18);</w:t>
              </w:r>
            </w:ins>
          </w:p>
          <w:p w14:paraId="4D3D4170" w14:textId="77777777" w:rsidR="00D470AE" w:rsidRDefault="00D470AE" w:rsidP="00D470AE">
            <w:pPr>
              <w:ind w:left="0" w:hanging="2"/>
              <w:rPr>
                <w:ins w:id="2228" w:author="임 종운" w:date="2022-05-17T11:40:00Z"/>
              </w:rPr>
            </w:pPr>
            <w:ins w:id="2229" w:author="임 종운" w:date="2022-05-17T11:40:00Z">
              <w:r>
                <w:lastRenderedPageBreak/>
                <w:t>INSERT INTO attendance VALUES (961, 25, 2021-10-18);</w:t>
              </w:r>
            </w:ins>
          </w:p>
          <w:p w14:paraId="420447D8" w14:textId="77777777" w:rsidR="00D470AE" w:rsidRDefault="00D470AE" w:rsidP="00D470AE">
            <w:pPr>
              <w:ind w:left="0" w:hanging="2"/>
              <w:rPr>
                <w:ins w:id="2230" w:author="임 종운" w:date="2022-05-17T11:40:00Z"/>
              </w:rPr>
            </w:pPr>
            <w:ins w:id="2231" w:author="임 종운" w:date="2022-05-17T11:40:00Z">
              <w:r>
                <w:t>INSERT INTO attendance VALUES (962, 26, 2021-10-18);</w:t>
              </w:r>
            </w:ins>
          </w:p>
          <w:p w14:paraId="3945015C" w14:textId="77777777" w:rsidR="00D470AE" w:rsidRDefault="00D470AE" w:rsidP="00D470AE">
            <w:pPr>
              <w:ind w:left="0" w:hanging="2"/>
              <w:rPr>
                <w:ins w:id="2232" w:author="임 종운" w:date="2022-05-17T11:40:00Z"/>
              </w:rPr>
            </w:pPr>
            <w:ins w:id="2233" w:author="임 종운" w:date="2022-05-17T11:40:00Z">
              <w:r>
                <w:t>INSERT INTO attendance VALUES (963, 1, 2021-10-19);</w:t>
              </w:r>
            </w:ins>
          </w:p>
          <w:p w14:paraId="275202BC" w14:textId="77777777" w:rsidR="00D470AE" w:rsidRDefault="00D470AE" w:rsidP="00D470AE">
            <w:pPr>
              <w:ind w:left="0" w:hanging="2"/>
              <w:rPr>
                <w:ins w:id="2234" w:author="임 종운" w:date="2022-05-17T11:40:00Z"/>
              </w:rPr>
            </w:pPr>
            <w:ins w:id="2235" w:author="임 종운" w:date="2022-05-17T11:40:00Z">
              <w:r>
                <w:t>INSERT INTO attendance VALUES (964, 2, 2021-10-19);</w:t>
              </w:r>
            </w:ins>
          </w:p>
          <w:p w14:paraId="103FB7BF" w14:textId="77777777" w:rsidR="00D470AE" w:rsidRDefault="00D470AE" w:rsidP="00D470AE">
            <w:pPr>
              <w:ind w:left="0" w:hanging="2"/>
              <w:rPr>
                <w:ins w:id="2236" w:author="임 종운" w:date="2022-05-17T11:40:00Z"/>
              </w:rPr>
            </w:pPr>
            <w:ins w:id="2237" w:author="임 종운" w:date="2022-05-17T11:40:00Z">
              <w:r>
                <w:t>INSERT INTO attendance VALUES (965, 3, 2021-10-19);</w:t>
              </w:r>
            </w:ins>
          </w:p>
          <w:p w14:paraId="7778DEDE" w14:textId="77777777" w:rsidR="00D470AE" w:rsidRDefault="00D470AE" w:rsidP="00D470AE">
            <w:pPr>
              <w:ind w:left="0" w:hanging="2"/>
              <w:rPr>
                <w:ins w:id="2238" w:author="임 종운" w:date="2022-05-17T11:40:00Z"/>
              </w:rPr>
            </w:pPr>
            <w:ins w:id="2239" w:author="임 종운" w:date="2022-05-17T11:40:00Z">
              <w:r>
                <w:t>INSERT INTO attendance VALUES (966, 4, 2021-10-19);</w:t>
              </w:r>
            </w:ins>
          </w:p>
          <w:p w14:paraId="730AEB99" w14:textId="77777777" w:rsidR="00D470AE" w:rsidRDefault="00D470AE" w:rsidP="00D470AE">
            <w:pPr>
              <w:ind w:left="0" w:hanging="2"/>
              <w:rPr>
                <w:ins w:id="2240" w:author="임 종운" w:date="2022-05-17T11:40:00Z"/>
              </w:rPr>
            </w:pPr>
            <w:ins w:id="2241" w:author="임 종운" w:date="2022-05-17T11:40:00Z">
              <w:r>
                <w:t>INSERT INTO attendance VALUES (967, 5, 2021-10-19);</w:t>
              </w:r>
            </w:ins>
          </w:p>
          <w:p w14:paraId="04FD3DA7" w14:textId="77777777" w:rsidR="00D470AE" w:rsidRDefault="00D470AE" w:rsidP="00D470AE">
            <w:pPr>
              <w:ind w:left="0" w:hanging="2"/>
              <w:rPr>
                <w:ins w:id="2242" w:author="임 종운" w:date="2022-05-17T11:40:00Z"/>
              </w:rPr>
            </w:pPr>
            <w:ins w:id="2243" w:author="임 종운" w:date="2022-05-17T11:40:00Z">
              <w:r>
                <w:t>INSERT INTO attendance VALUES (968, 6, 2021-10-19);</w:t>
              </w:r>
            </w:ins>
          </w:p>
          <w:p w14:paraId="0232E6E5" w14:textId="77777777" w:rsidR="00D470AE" w:rsidRDefault="00D470AE" w:rsidP="00D470AE">
            <w:pPr>
              <w:ind w:left="0" w:hanging="2"/>
              <w:rPr>
                <w:ins w:id="2244" w:author="임 종운" w:date="2022-05-17T11:40:00Z"/>
              </w:rPr>
            </w:pPr>
            <w:ins w:id="2245" w:author="임 종운" w:date="2022-05-17T11:40:00Z">
              <w:r>
                <w:t>INSERT INTO attendance VALUES (969, 7, 2021-10-19);</w:t>
              </w:r>
            </w:ins>
          </w:p>
          <w:p w14:paraId="75D08DA5" w14:textId="77777777" w:rsidR="00D470AE" w:rsidRDefault="00D470AE" w:rsidP="00D470AE">
            <w:pPr>
              <w:ind w:left="0" w:hanging="2"/>
              <w:rPr>
                <w:ins w:id="2246" w:author="임 종운" w:date="2022-05-17T11:40:00Z"/>
              </w:rPr>
            </w:pPr>
            <w:ins w:id="2247" w:author="임 종운" w:date="2022-05-17T11:40:00Z">
              <w:r>
                <w:t>INSERT INTO attendance VALUES (970, 8, 2021-10-19);</w:t>
              </w:r>
            </w:ins>
          </w:p>
          <w:p w14:paraId="5CD6E475" w14:textId="77777777" w:rsidR="00D470AE" w:rsidRDefault="00D470AE" w:rsidP="00D470AE">
            <w:pPr>
              <w:ind w:left="0" w:hanging="2"/>
              <w:rPr>
                <w:ins w:id="2248" w:author="임 종운" w:date="2022-05-17T11:40:00Z"/>
              </w:rPr>
            </w:pPr>
            <w:ins w:id="2249" w:author="임 종운" w:date="2022-05-17T11:40:00Z">
              <w:r>
                <w:t>INSERT INTO attendance VALUES (971, 9, 2021-10-19);</w:t>
              </w:r>
            </w:ins>
          </w:p>
          <w:p w14:paraId="3B075477" w14:textId="77777777" w:rsidR="00D470AE" w:rsidRDefault="00D470AE" w:rsidP="00D470AE">
            <w:pPr>
              <w:ind w:left="0" w:hanging="2"/>
              <w:rPr>
                <w:ins w:id="2250" w:author="임 종운" w:date="2022-05-17T11:40:00Z"/>
              </w:rPr>
            </w:pPr>
            <w:ins w:id="2251" w:author="임 종운" w:date="2022-05-17T11:40:00Z">
              <w:r>
                <w:t>INSERT INTO attendance VALUES (972, 10, 2021-10-19);</w:t>
              </w:r>
            </w:ins>
          </w:p>
          <w:p w14:paraId="23402BA7" w14:textId="77777777" w:rsidR="00D470AE" w:rsidRDefault="00D470AE" w:rsidP="00D470AE">
            <w:pPr>
              <w:ind w:left="0" w:hanging="2"/>
              <w:rPr>
                <w:ins w:id="2252" w:author="임 종운" w:date="2022-05-17T11:40:00Z"/>
              </w:rPr>
            </w:pPr>
            <w:ins w:id="2253" w:author="임 종운" w:date="2022-05-17T11:40:00Z">
              <w:r>
                <w:t>INSERT INTO attendance VALUES (973, 11, 2021-10-19);</w:t>
              </w:r>
            </w:ins>
          </w:p>
          <w:p w14:paraId="6FD77803" w14:textId="77777777" w:rsidR="00D470AE" w:rsidRDefault="00D470AE" w:rsidP="00D470AE">
            <w:pPr>
              <w:ind w:left="0" w:hanging="2"/>
              <w:rPr>
                <w:ins w:id="2254" w:author="임 종운" w:date="2022-05-17T11:40:00Z"/>
              </w:rPr>
            </w:pPr>
            <w:ins w:id="2255" w:author="임 종운" w:date="2022-05-17T11:40:00Z">
              <w:r>
                <w:t>INSERT INTO attendance VALUES (974, 12, 2021-10-19);</w:t>
              </w:r>
            </w:ins>
          </w:p>
          <w:p w14:paraId="3823FCD5" w14:textId="77777777" w:rsidR="00D470AE" w:rsidRDefault="00D470AE" w:rsidP="00D470AE">
            <w:pPr>
              <w:ind w:left="0" w:hanging="2"/>
              <w:rPr>
                <w:ins w:id="2256" w:author="임 종운" w:date="2022-05-17T11:40:00Z"/>
              </w:rPr>
            </w:pPr>
            <w:ins w:id="2257" w:author="임 종운" w:date="2022-05-17T11:40:00Z">
              <w:r>
                <w:t>INSERT INTO attendance VALUES (975, 13, 2021-10-19);</w:t>
              </w:r>
            </w:ins>
          </w:p>
          <w:p w14:paraId="57A74707" w14:textId="77777777" w:rsidR="00D470AE" w:rsidRDefault="00D470AE" w:rsidP="00D470AE">
            <w:pPr>
              <w:ind w:left="0" w:hanging="2"/>
              <w:rPr>
                <w:ins w:id="2258" w:author="임 종운" w:date="2022-05-17T11:40:00Z"/>
              </w:rPr>
            </w:pPr>
            <w:ins w:id="2259" w:author="임 종운" w:date="2022-05-17T11:40:00Z">
              <w:r>
                <w:t>INSERT INTO attendance VALUES (976, 14, 2021-10-19);</w:t>
              </w:r>
            </w:ins>
          </w:p>
          <w:p w14:paraId="475CB49B" w14:textId="77777777" w:rsidR="00D470AE" w:rsidRDefault="00D470AE" w:rsidP="00D470AE">
            <w:pPr>
              <w:ind w:left="0" w:hanging="2"/>
              <w:rPr>
                <w:ins w:id="2260" w:author="임 종운" w:date="2022-05-17T11:40:00Z"/>
              </w:rPr>
            </w:pPr>
            <w:ins w:id="2261" w:author="임 종운" w:date="2022-05-17T11:40:00Z">
              <w:r>
                <w:t>INSERT INTO attendance VALUES (977, 15, 2021-10-19);</w:t>
              </w:r>
            </w:ins>
          </w:p>
          <w:p w14:paraId="4A8968B6" w14:textId="77777777" w:rsidR="00D470AE" w:rsidRDefault="00D470AE" w:rsidP="00D470AE">
            <w:pPr>
              <w:ind w:left="0" w:hanging="2"/>
              <w:rPr>
                <w:ins w:id="2262" w:author="임 종운" w:date="2022-05-17T11:40:00Z"/>
              </w:rPr>
            </w:pPr>
            <w:ins w:id="2263" w:author="임 종운" w:date="2022-05-17T11:40:00Z">
              <w:r>
                <w:t>INSERT INTO attendance VALUES (978, 16, 2021-10-19);</w:t>
              </w:r>
            </w:ins>
          </w:p>
          <w:p w14:paraId="1482F61F" w14:textId="77777777" w:rsidR="00D470AE" w:rsidRDefault="00D470AE" w:rsidP="00D470AE">
            <w:pPr>
              <w:ind w:left="0" w:hanging="2"/>
              <w:rPr>
                <w:ins w:id="2264" w:author="임 종운" w:date="2022-05-17T11:40:00Z"/>
              </w:rPr>
            </w:pPr>
            <w:ins w:id="2265" w:author="임 종운" w:date="2022-05-17T11:40:00Z">
              <w:r>
                <w:t>INSERT INTO attendance VALUES (979, 17, 2021-10-19);</w:t>
              </w:r>
            </w:ins>
          </w:p>
          <w:p w14:paraId="7F28BB3B" w14:textId="77777777" w:rsidR="00D470AE" w:rsidRDefault="00D470AE" w:rsidP="00D470AE">
            <w:pPr>
              <w:ind w:left="0" w:hanging="2"/>
              <w:rPr>
                <w:ins w:id="2266" w:author="임 종운" w:date="2022-05-17T11:40:00Z"/>
              </w:rPr>
            </w:pPr>
            <w:ins w:id="2267" w:author="임 종운" w:date="2022-05-17T11:40:00Z">
              <w:r>
                <w:t>INSERT INTO attendance VALUES (980, 18, 2021-10-19);</w:t>
              </w:r>
            </w:ins>
          </w:p>
          <w:p w14:paraId="58A3BA92" w14:textId="77777777" w:rsidR="00D470AE" w:rsidRDefault="00D470AE" w:rsidP="00D470AE">
            <w:pPr>
              <w:ind w:left="0" w:hanging="2"/>
              <w:rPr>
                <w:ins w:id="2268" w:author="임 종운" w:date="2022-05-17T11:40:00Z"/>
              </w:rPr>
            </w:pPr>
            <w:ins w:id="2269" w:author="임 종운" w:date="2022-05-17T11:40:00Z">
              <w:r>
                <w:t>INSERT INTO attendance VALUES (981, 19, 2021-10-19);</w:t>
              </w:r>
            </w:ins>
          </w:p>
          <w:p w14:paraId="1C3961DC" w14:textId="77777777" w:rsidR="00D470AE" w:rsidRDefault="00D470AE" w:rsidP="00D470AE">
            <w:pPr>
              <w:ind w:left="0" w:hanging="2"/>
              <w:rPr>
                <w:ins w:id="2270" w:author="임 종운" w:date="2022-05-17T11:40:00Z"/>
              </w:rPr>
            </w:pPr>
            <w:ins w:id="2271" w:author="임 종운" w:date="2022-05-17T11:40:00Z">
              <w:r>
                <w:t>INSERT INTO attendance VALUES (982, 20, 2021-10-19);</w:t>
              </w:r>
            </w:ins>
          </w:p>
          <w:p w14:paraId="606C0132" w14:textId="77777777" w:rsidR="00D470AE" w:rsidRDefault="00D470AE" w:rsidP="00D470AE">
            <w:pPr>
              <w:ind w:left="0" w:hanging="2"/>
              <w:rPr>
                <w:ins w:id="2272" w:author="임 종운" w:date="2022-05-17T11:40:00Z"/>
              </w:rPr>
            </w:pPr>
            <w:ins w:id="2273" w:author="임 종운" w:date="2022-05-17T11:40:00Z">
              <w:r>
                <w:t>INSERT INTO attendance VALUES (983, 21, 2021-10-19);</w:t>
              </w:r>
            </w:ins>
          </w:p>
          <w:p w14:paraId="2A76D7EC" w14:textId="77777777" w:rsidR="00D470AE" w:rsidRDefault="00D470AE" w:rsidP="00D470AE">
            <w:pPr>
              <w:ind w:left="0" w:hanging="2"/>
              <w:rPr>
                <w:ins w:id="2274" w:author="임 종운" w:date="2022-05-17T11:40:00Z"/>
              </w:rPr>
            </w:pPr>
            <w:ins w:id="2275" w:author="임 종운" w:date="2022-05-17T11:40:00Z">
              <w:r>
                <w:t>INSERT INTO attendance VALUES (984, 22, 2021-10-19);</w:t>
              </w:r>
            </w:ins>
          </w:p>
          <w:p w14:paraId="2C463CC5" w14:textId="77777777" w:rsidR="00D470AE" w:rsidRDefault="00D470AE" w:rsidP="00D470AE">
            <w:pPr>
              <w:ind w:left="0" w:hanging="2"/>
              <w:rPr>
                <w:ins w:id="2276" w:author="임 종운" w:date="2022-05-17T11:40:00Z"/>
              </w:rPr>
            </w:pPr>
            <w:ins w:id="2277" w:author="임 종운" w:date="2022-05-17T11:40:00Z">
              <w:r>
                <w:t>INSERT INTO attendance VALUES (985, 23, 2021-10-19);</w:t>
              </w:r>
            </w:ins>
          </w:p>
          <w:p w14:paraId="1D9628B6" w14:textId="77777777" w:rsidR="00D470AE" w:rsidRDefault="00D470AE" w:rsidP="00D470AE">
            <w:pPr>
              <w:ind w:left="0" w:hanging="2"/>
              <w:rPr>
                <w:ins w:id="2278" w:author="임 종운" w:date="2022-05-17T11:40:00Z"/>
              </w:rPr>
            </w:pPr>
            <w:ins w:id="2279" w:author="임 종운" w:date="2022-05-17T11:40:00Z">
              <w:r>
                <w:t>INSERT INTO attendance VALUES (986, 24, 2021-10-19);</w:t>
              </w:r>
            </w:ins>
          </w:p>
          <w:p w14:paraId="24A48B1C" w14:textId="77777777" w:rsidR="00D470AE" w:rsidRDefault="00D470AE" w:rsidP="00D470AE">
            <w:pPr>
              <w:ind w:left="0" w:hanging="2"/>
              <w:rPr>
                <w:ins w:id="2280" w:author="임 종운" w:date="2022-05-17T11:40:00Z"/>
              </w:rPr>
            </w:pPr>
            <w:ins w:id="2281" w:author="임 종운" w:date="2022-05-17T11:40:00Z">
              <w:r>
                <w:t>INSERT INTO attendance VALUES (987, 25, 2021-10-19);</w:t>
              </w:r>
            </w:ins>
          </w:p>
          <w:p w14:paraId="57798577" w14:textId="77777777" w:rsidR="00D470AE" w:rsidRDefault="00D470AE" w:rsidP="00D470AE">
            <w:pPr>
              <w:ind w:left="0" w:hanging="2"/>
              <w:rPr>
                <w:ins w:id="2282" w:author="임 종운" w:date="2022-05-17T11:40:00Z"/>
              </w:rPr>
            </w:pPr>
            <w:ins w:id="2283" w:author="임 종운" w:date="2022-05-17T11:40:00Z">
              <w:r>
                <w:lastRenderedPageBreak/>
                <w:t>INSERT INTO attendance VALUES (988, 26, 2021-10-19);</w:t>
              </w:r>
            </w:ins>
          </w:p>
          <w:p w14:paraId="6C020D54" w14:textId="77777777" w:rsidR="00D470AE" w:rsidRDefault="00D470AE" w:rsidP="00D470AE">
            <w:pPr>
              <w:ind w:left="0" w:hanging="2"/>
              <w:rPr>
                <w:ins w:id="2284" w:author="임 종운" w:date="2022-05-17T11:40:00Z"/>
              </w:rPr>
            </w:pPr>
            <w:ins w:id="2285" w:author="임 종운" w:date="2022-05-17T11:40:00Z">
              <w:r>
                <w:t>INSERT INTO attendance VALUES (989, 1, 2021-10-20);</w:t>
              </w:r>
            </w:ins>
          </w:p>
          <w:p w14:paraId="25C64D52" w14:textId="77777777" w:rsidR="00D470AE" w:rsidRDefault="00D470AE" w:rsidP="00D470AE">
            <w:pPr>
              <w:ind w:left="0" w:hanging="2"/>
              <w:rPr>
                <w:ins w:id="2286" w:author="임 종운" w:date="2022-05-17T11:40:00Z"/>
              </w:rPr>
            </w:pPr>
            <w:ins w:id="2287" w:author="임 종운" w:date="2022-05-17T11:40:00Z">
              <w:r>
                <w:t>INSERT INTO attendance VALUES (990, 2, 2021-10-20);</w:t>
              </w:r>
            </w:ins>
          </w:p>
          <w:p w14:paraId="43911BBB" w14:textId="77777777" w:rsidR="00D470AE" w:rsidRDefault="00D470AE" w:rsidP="00D470AE">
            <w:pPr>
              <w:ind w:left="0" w:hanging="2"/>
              <w:rPr>
                <w:ins w:id="2288" w:author="임 종운" w:date="2022-05-17T11:40:00Z"/>
              </w:rPr>
            </w:pPr>
            <w:ins w:id="2289" w:author="임 종운" w:date="2022-05-17T11:40:00Z">
              <w:r>
                <w:t>INSERT INTO attendance VALUES (991, 3, 2021-10-20);</w:t>
              </w:r>
            </w:ins>
          </w:p>
          <w:p w14:paraId="30E19FB7" w14:textId="77777777" w:rsidR="00D470AE" w:rsidRDefault="00D470AE" w:rsidP="00D470AE">
            <w:pPr>
              <w:ind w:left="0" w:hanging="2"/>
              <w:rPr>
                <w:ins w:id="2290" w:author="임 종운" w:date="2022-05-17T11:40:00Z"/>
              </w:rPr>
            </w:pPr>
            <w:ins w:id="2291" w:author="임 종운" w:date="2022-05-17T11:40:00Z">
              <w:r>
                <w:t>INSERT INTO attendance VALUES (992, 4, 2021-10-20);</w:t>
              </w:r>
            </w:ins>
          </w:p>
          <w:p w14:paraId="5AB8ED98" w14:textId="77777777" w:rsidR="00D470AE" w:rsidRDefault="00D470AE" w:rsidP="00D470AE">
            <w:pPr>
              <w:ind w:left="0" w:hanging="2"/>
              <w:rPr>
                <w:ins w:id="2292" w:author="임 종운" w:date="2022-05-17T11:40:00Z"/>
              </w:rPr>
            </w:pPr>
            <w:ins w:id="2293" w:author="임 종운" w:date="2022-05-17T11:40:00Z">
              <w:r>
                <w:t>INSERT INTO attendance VALUES (993, 5, 2021-10-20);</w:t>
              </w:r>
            </w:ins>
          </w:p>
          <w:p w14:paraId="037FD051" w14:textId="77777777" w:rsidR="00D470AE" w:rsidRDefault="00D470AE" w:rsidP="00D470AE">
            <w:pPr>
              <w:ind w:left="0" w:hanging="2"/>
              <w:rPr>
                <w:ins w:id="2294" w:author="임 종운" w:date="2022-05-17T11:40:00Z"/>
              </w:rPr>
            </w:pPr>
            <w:ins w:id="2295" w:author="임 종운" w:date="2022-05-17T11:40:00Z">
              <w:r>
                <w:t>INSERT INTO attendance VALUES (994, 6, 2021-10-20);</w:t>
              </w:r>
            </w:ins>
          </w:p>
          <w:p w14:paraId="59675CB6" w14:textId="77777777" w:rsidR="00D470AE" w:rsidRDefault="00D470AE" w:rsidP="00D470AE">
            <w:pPr>
              <w:ind w:left="0" w:hanging="2"/>
              <w:rPr>
                <w:ins w:id="2296" w:author="임 종운" w:date="2022-05-17T11:40:00Z"/>
              </w:rPr>
            </w:pPr>
            <w:ins w:id="2297" w:author="임 종운" w:date="2022-05-17T11:40:00Z">
              <w:r>
                <w:t>INSERT INTO attendance VALUES (995, 7, 2021-10-20);</w:t>
              </w:r>
            </w:ins>
          </w:p>
          <w:p w14:paraId="6D5C8F2D" w14:textId="77777777" w:rsidR="00D470AE" w:rsidRDefault="00D470AE" w:rsidP="00D470AE">
            <w:pPr>
              <w:ind w:left="0" w:hanging="2"/>
              <w:rPr>
                <w:ins w:id="2298" w:author="임 종운" w:date="2022-05-17T11:40:00Z"/>
              </w:rPr>
            </w:pPr>
            <w:ins w:id="2299" w:author="임 종운" w:date="2022-05-17T11:40:00Z">
              <w:r>
                <w:t>INSERT INTO attendance VALUES (996, 8, 2021-10-20);</w:t>
              </w:r>
            </w:ins>
          </w:p>
          <w:p w14:paraId="12EDA21E" w14:textId="77777777" w:rsidR="00D470AE" w:rsidRDefault="00D470AE" w:rsidP="00D470AE">
            <w:pPr>
              <w:ind w:left="0" w:hanging="2"/>
              <w:rPr>
                <w:ins w:id="2300" w:author="임 종운" w:date="2022-05-17T11:40:00Z"/>
              </w:rPr>
            </w:pPr>
            <w:ins w:id="2301" w:author="임 종운" w:date="2022-05-17T11:40:00Z">
              <w:r>
                <w:t>INSERT INTO attendance VALUES (997, 9, 2021-10-20);</w:t>
              </w:r>
            </w:ins>
          </w:p>
          <w:p w14:paraId="41711A9C" w14:textId="77777777" w:rsidR="00D470AE" w:rsidRDefault="00D470AE" w:rsidP="00D470AE">
            <w:pPr>
              <w:ind w:left="0" w:hanging="2"/>
              <w:rPr>
                <w:ins w:id="2302" w:author="임 종운" w:date="2022-05-17T11:40:00Z"/>
              </w:rPr>
            </w:pPr>
            <w:ins w:id="2303" w:author="임 종운" w:date="2022-05-17T11:40:00Z">
              <w:r>
                <w:t>INSERT INTO attendance VALUES (998, 10, 2021-10-20);</w:t>
              </w:r>
            </w:ins>
          </w:p>
          <w:p w14:paraId="2B16B7FA" w14:textId="77777777" w:rsidR="00D470AE" w:rsidRDefault="00D470AE" w:rsidP="00D470AE">
            <w:pPr>
              <w:ind w:left="0" w:hanging="2"/>
              <w:rPr>
                <w:ins w:id="2304" w:author="임 종운" w:date="2022-05-17T11:40:00Z"/>
              </w:rPr>
            </w:pPr>
            <w:ins w:id="2305" w:author="임 종운" w:date="2022-05-17T11:40:00Z">
              <w:r>
                <w:t>INSERT INTO attendance VALUES (999, 11, 2021-10-20);</w:t>
              </w:r>
            </w:ins>
          </w:p>
          <w:p w14:paraId="219CBB7A" w14:textId="77777777" w:rsidR="00D470AE" w:rsidRDefault="00D470AE" w:rsidP="00D470AE">
            <w:pPr>
              <w:ind w:left="0" w:hanging="2"/>
              <w:rPr>
                <w:ins w:id="2306" w:author="임 종운" w:date="2022-05-17T11:40:00Z"/>
              </w:rPr>
            </w:pPr>
            <w:ins w:id="2307" w:author="임 종운" w:date="2022-05-17T11:40:00Z">
              <w:r>
                <w:t>INSERT INTO attendance VALUES (1000, 12, 2021-10-20);</w:t>
              </w:r>
            </w:ins>
          </w:p>
          <w:p w14:paraId="14D10001" w14:textId="77777777" w:rsidR="00D470AE" w:rsidRDefault="00D470AE" w:rsidP="00D470AE">
            <w:pPr>
              <w:ind w:left="0" w:hanging="2"/>
              <w:rPr>
                <w:ins w:id="2308" w:author="임 종운" w:date="2022-05-17T11:40:00Z"/>
              </w:rPr>
            </w:pPr>
            <w:ins w:id="2309" w:author="임 종운" w:date="2022-05-17T11:40:00Z">
              <w:r>
                <w:t>INSERT INTO attendance VALUES (1001, 13, 2021-10-20);</w:t>
              </w:r>
            </w:ins>
          </w:p>
          <w:p w14:paraId="30F9E12F" w14:textId="77777777" w:rsidR="00D470AE" w:rsidRDefault="00D470AE" w:rsidP="00D470AE">
            <w:pPr>
              <w:ind w:left="0" w:hanging="2"/>
              <w:rPr>
                <w:ins w:id="2310" w:author="임 종운" w:date="2022-05-17T11:40:00Z"/>
              </w:rPr>
            </w:pPr>
            <w:ins w:id="2311" w:author="임 종운" w:date="2022-05-17T11:40:00Z">
              <w:r>
                <w:t>INSERT INTO attendance VALUES (1002, 14, 2021-10-20);</w:t>
              </w:r>
            </w:ins>
          </w:p>
          <w:p w14:paraId="7D40921A" w14:textId="77777777" w:rsidR="00D470AE" w:rsidRDefault="00D470AE" w:rsidP="00D470AE">
            <w:pPr>
              <w:ind w:left="0" w:hanging="2"/>
              <w:rPr>
                <w:ins w:id="2312" w:author="임 종운" w:date="2022-05-17T11:40:00Z"/>
              </w:rPr>
            </w:pPr>
            <w:ins w:id="2313" w:author="임 종운" w:date="2022-05-17T11:40:00Z">
              <w:r>
                <w:t>INSERT INTO attendance VALUES (1003, 15, 2021-10-20);</w:t>
              </w:r>
            </w:ins>
          </w:p>
          <w:p w14:paraId="3131DAF8" w14:textId="77777777" w:rsidR="00D470AE" w:rsidRDefault="00D470AE" w:rsidP="00D470AE">
            <w:pPr>
              <w:ind w:left="0" w:hanging="2"/>
              <w:rPr>
                <w:ins w:id="2314" w:author="임 종운" w:date="2022-05-17T11:40:00Z"/>
              </w:rPr>
            </w:pPr>
            <w:ins w:id="2315" w:author="임 종운" w:date="2022-05-17T11:40:00Z">
              <w:r>
                <w:t>INSERT INTO attendance VALUES (1004, 16, 2021-10-20);</w:t>
              </w:r>
            </w:ins>
          </w:p>
          <w:p w14:paraId="60AA28BE" w14:textId="77777777" w:rsidR="00D470AE" w:rsidRDefault="00D470AE" w:rsidP="00D470AE">
            <w:pPr>
              <w:ind w:left="0" w:hanging="2"/>
              <w:rPr>
                <w:ins w:id="2316" w:author="임 종운" w:date="2022-05-17T11:40:00Z"/>
              </w:rPr>
            </w:pPr>
            <w:ins w:id="2317" w:author="임 종운" w:date="2022-05-17T11:40:00Z">
              <w:r>
                <w:t>INSERT INTO attendance VALUES (1005, 17, 2021-10-20);</w:t>
              </w:r>
            </w:ins>
          </w:p>
          <w:p w14:paraId="7AE9FA41" w14:textId="77777777" w:rsidR="00D470AE" w:rsidRDefault="00D470AE" w:rsidP="00D470AE">
            <w:pPr>
              <w:ind w:left="0" w:hanging="2"/>
              <w:rPr>
                <w:ins w:id="2318" w:author="임 종운" w:date="2022-05-17T11:40:00Z"/>
              </w:rPr>
            </w:pPr>
            <w:ins w:id="2319" w:author="임 종운" w:date="2022-05-17T11:40:00Z">
              <w:r>
                <w:t>INSERT INTO attendance VALUES (1006, 18, 2021-10-20);</w:t>
              </w:r>
            </w:ins>
          </w:p>
          <w:p w14:paraId="7D328BC4" w14:textId="77777777" w:rsidR="00D470AE" w:rsidRDefault="00D470AE" w:rsidP="00D470AE">
            <w:pPr>
              <w:ind w:left="0" w:hanging="2"/>
              <w:rPr>
                <w:ins w:id="2320" w:author="임 종운" w:date="2022-05-17T11:40:00Z"/>
              </w:rPr>
            </w:pPr>
            <w:ins w:id="2321" w:author="임 종운" w:date="2022-05-17T11:40:00Z">
              <w:r>
                <w:t>INSERT INTO attendance VALUES (1007, 19, 2021-10-20);</w:t>
              </w:r>
            </w:ins>
          </w:p>
          <w:p w14:paraId="1728DDA9" w14:textId="77777777" w:rsidR="00D470AE" w:rsidRDefault="00D470AE" w:rsidP="00D470AE">
            <w:pPr>
              <w:ind w:left="0" w:hanging="2"/>
              <w:rPr>
                <w:ins w:id="2322" w:author="임 종운" w:date="2022-05-17T11:40:00Z"/>
              </w:rPr>
            </w:pPr>
            <w:ins w:id="2323" w:author="임 종운" w:date="2022-05-17T11:40:00Z">
              <w:r>
                <w:t>INSERT INTO attendance VALUES (1008, 20, 2021-10-20);</w:t>
              </w:r>
            </w:ins>
          </w:p>
          <w:p w14:paraId="15CC4ED3" w14:textId="77777777" w:rsidR="00D470AE" w:rsidRDefault="00D470AE" w:rsidP="00D470AE">
            <w:pPr>
              <w:ind w:left="0" w:hanging="2"/>
              <w:rPr>
                <w:ins w:id="2324" w:author="임 종운" w:date="2022-05-17T11:40:00Z"/>
              </w:rPr>
            </w:pPr>
            <w:ins w:id="2325" w:author="임 종운" w:date="2022-05-17T11:40:00Z">
              <w:r>
                <w:t>INSERT INTO attendance VALUES (1009, 21, 2021-10-20);</w:t>
              </w:r>
            </w:ins>
          </w:p>
          <w:p w14:paraId="59F8B17E" w14:textId="77777777" w:rsidR="00D470AE" w:rsidRDefault="00D470AE" w:rsidP="00D470AE">
            <w:pPr>
              <w:ind w:left="0" w:hanging="2"/>
              <w:rPr>
                <w:ins w:id="2326" w:author="임 종운" w:date="2022-05-17T11:40:00Z"/>
              </w:rPr>
            </w:pPr>
            <w:ins w:id="2327" w:author="임 종운" w:date="2022-05-17T11:40:00Z">
              <w:r>
                <w:t>INSERT INTO attendance VALUES (1010, 22, 2021-10-20);</w:t>
              </w:r>
            </w:ins>
          </w:p>
          <w:p w14:paraId="34BE1B7F" w14:textId="77777777" w:rsidR="00D470AE" w:rsidRDefault="00D470AE" w:rsidP="00D470AE">
            <w:pPr>
              <w:ind w:left="0" w:hanging="2"/>
              <w:rPr>
                <w:ins w:id="2328" w:author="임 종운" w:date="2022-05-17T11:40:00Z"/>
              </w:rPr>
            </w:pPr>
            <w:ins w:id="2329" w:author="임 종운" w:date="2022-05-17T11:40:00Z">
              <w:r>
                <w:t>INSERT INTO attendance VALUES (1011, 23, 2021-10-20);</w:t>
              </w:r>
            </w:ins>
          </w:p>
          <w:p w14:paraId="7C31A01D" w14:textId="77777777" w:rsidR="00D470AE" w:rsidRDefault="00D470AE" w:rsidP="00D470AE">
            <w:pPr>
              <w:ind w:left="0" w:hanging="2"/>
              <w:rPr>
                <w:ins w:id="2330" w:author="임 종운" w:date="2022-05-17T11:40:00Z"/>
              </w:rPr>
            </w:pPr>
            <w:ins w:id="2331" w:author="임 종운" w:date="2022-05-17T11:40:00Z">
              <w:r>
                <w:t>INSERT INTO attendance VALUES (1012, 24, 2021-10-20);</w:t>
              </w:r>
            </w:ins>
          </w:p>
          <w:p w14:paraId="16D87598" w14:textId="77777777" w:rsidR="00D470AE" w:rsidRDefault="00D470AE" w:rsidP="00D470AE">
            <w:pPr>
              <w:ind w:left="0" w:hanging="2"/>
              <w:rPr>
                <w:ins w:id="2332" w:author="임 종운" w:date="2022-05-17T11:40:00Z"/>
              </w:rPr>
            </w:pPr>
            <w:ins w:id="2333" w:author="임 종운" w:date="2022-05-17T11:40:00Z">
              <w:r>
                <w:t>INSERT INTO attendance VALUES (1013, 25, 2021-10-20);</w:t>
              </w:r>
            </w:ins>
          </w:p>
          <w:p w14:paraId="092401D8" w14:textId="77777777" w:rsidR="00D470AE" w:rsidRDefault="00D470AE" w:rsidP="00D470AE">
            <w:pPr>
              <w:ind w:left="0" w:hanging="2"/>
              <w:rPr>
                <w:ins w:id="2334" w:author="임 종운" w:date="2022-05-17T11:40:00Z"/>
              </w:rPr>
            </w:pPr>
            <w:ins w:id="2335" w:author="임 종운" w:date="2022-05-17T11:40:00Z">
              <w:r>
                <w:t>INSERT INTO attendance VALUES (1014, 26, 2021-10-20);</w:t>
              </w:r>
            </w:ins>
          </w:p>
          <w:p w14:paraId="456762BB" w14:textId="77777777" w:rsidR="00D470AE" w:rsidRDefault="00D470AE" w:rsidP="00D470AE">
            <w:pPr>
              <w:ind w:left="0" w:hanging="2"/>
              <w:rPr>
                <w:ins w:id="2336" w:author="임 종운" w:date="2022-05-17T11:40:00Z"/>
              </w:rPr>
            </w:pPr>
            <w:ins w:id="2337" w:author="임 종운" w:date="2022-05-17T11:40:00Z">
              <w:r>
                <w:lastRenderedPageBreak/>
                <w:t>INSERT INTO attendance VALUES (1015, 1, 2021-10-21);</w:t>
              </w:r>
            </w:ins>
          </w:p>
          <w:p w14:paraId="2A4380AB" w14:textId="77777777" w:rsidR="00D470AE" w:rsidRDefault="00D470AE" w:rsidP="00D470AE">
            <w:pPr>
              <w:ind w:left="0" w:hanging="2"/>
              <w:rPr>
                <w:ins w:id="2338" w:author="임 종운" w:date="2022-05-17T11:40:00Z"/>
              </w:rPr>
            </w:pPr>
            <w:ins w:id="2339" w:author="임 종운" w:date="2022-05-17T11:40:00Z">
              <w:r>
                <w:t>INSERT INTO attendance VALUES (1016, 2, 2021-10-21);</w:t>
              </w:r>
            </w:ins>
          </w:p>
          <w:p w14:paraId="7AABE6B3" w14:textId="77777777" w:rsidR="00D470AE" w:rsidRDefault="00D470AE" w:rsidP="00D470AE">
            <w:pPr>
              <w:ind w:left="0" w:hanging="2"/>
              <w:rPr>
                <w:ins w:id="2340" w:author="임 종운" w:date="2022-05-17T11:40:00Z"/>
              </w:rPr>
            </w:pPr>
            <w:ins w:id="2341" w:author="임 종운" w:date="2022-05-17T11:40:00Z">
              <w:r>
                <w:t>INSERT INTO attendance VALUES (1017, 3, 2021-10-21);</w:t>
              </w:r>
            </w:ins>
          </w:p>
          <w:p w14:paraId="2FBE6547" w14:textId="77777777" w:rsidR="00D470AE" w:rsidRDefault="00D470AE" w:rsidP="00D470AE">
            <w:pPr>
              <w:ind w:left="0" w:hanging="2"/>
              <w:rPr>
                <w:ins w:id="2342" w:author="임 종운" w:date="2022-05-17T11:40:00Z"/>
              </w:rPr>
            </w:pPr>
            <w:ins w:id="2343" w:author="임 종운" w:date="2022-05-17T11:40:00Z">
              <w:r>
                <w:t>INSERT INTO attendance VALUES (1018, 4, 2021-10-21);</w:t>
              </w:r>
            </w:ins>
          </w:p>
          <w:p w14:paraId="36401F33" w14:textId="77777777" w:rsidR="00D470AE" w:rsidRDefault="00D470AE" w:rsidP="00D470AE">
            <w:pPr>
              <w:ind w:left="0" w:hanging="2"/>
              <w:rPr>
                <w:ins w:id="2344" w:author="임 종운" w:date="2022-05-17T11:40:00Z"/>
              </w:rPr>
            </w:pPr>
            <w:ins w:id="2345" w:author="임 종운" w:date="2022-05-17T11:40:00Z">
              <w:r>
                <w:t>INSERT INTO attendance VALUES (1019, 5, 2021-10-21);</w:t>
              </w:r>
            </w:ins>
          </w:p>
          <w:p w14:paraId="54F9A92A" w14:textId="77777777" w:rsidR="00D470AE" w:rsidRDefault="00D470AE" w:rsidP="00D470AE">
            <w:pPr>
              <w:ind w:left="0" w:hanging="2"/>
              <w:rPr>
                <w:ins w:id="2346" w:author="임 종운" w:date="2022-05-17T11:40:00Z"/>
              </w:rPr>
            </w:pPr>
            <w:ins w:id="2347" w:author="임 종운" w:date="2022-05-17T11:40:00Z">
              <w:r>
                <w:t>INSERT INTO attendance VALUES (1020, 6, 2021-10-21);</w:t>
              </w:r>
            </w:ins>
          </w:p>
          <w:p w14:paraId="08DB8E99" w14:textId="77777777" w:rsidR="00D470AE" w:rsidRDefault="00D470AE" w:rsidP="00D470AE">
            <w:pPr>
              <w:ind w:left="0" w:hanging="2"/>
              <w:rPr>
                <w:ins w:id="2348" w:author="임 종운" w:date="2022-05-17T11:40:00Z"/>
              </w:rPr>
            </w:pPr>
            <w:ins w:id="2349" w:author="임 종운" w:date="2022-05-17T11:40:00Z">
              <w:r>
                <w:t>INSERT INTO attendance VALUES (1021, 7, 2021-10-21);</w:t>
              </w:r>
            </w:ins>
          </w:p>
          <w:p w14:paraId="69FA2AFE" w14:textId="77777777" w:rsidR="00D470AE" w:rsidRDefault="00D470AE" w:rsidP="00D470AE">
            <w:pPr>
              <w:ind w:left="0" w:hanging="2"/>
              <w:rPr>
                <w:ins w:id="2350" w:author="임 종운" w:date="2022-05-17T11:40:00Z"/>
              </w:rPr>
            </w:pPr>
            <w:ins w:id="2351" w:author="임 종운" w:date="2022-05-17T11:40:00Z">
              <w:r>
                <w:t>INSERT INTO attendance VALUES (1022, 8, 2021-10-21);</w:t>
              </w:r>
            </w:ins>
          </w:p>
          <w:p w14:paraId="3D5040F1" w14:textId="77777777" w:rsidR="00D470AE" w:rsidRDefault="00D470AE" w:rsidP="00D470AE">
            <w:pPr>
              <w:ind w:left="0" w:hanging="2"/>
              <w:rPr>
                <w:ins w:id="2352" w:author="임 종운" w:date="2022-05-17T11:40:00Z"/>
              </w:rPr>
            </w:pPr>
            <w:ins w:id="2353" w:author="임 종운" w:date="2022-05-17T11:40:00Z">
              <w:r>
                <w:t>INSERT INTO attendance VALUES (1023, 9, 2021-10-21);</w:t>
              </w:r>
            </w:ins>
          </w:p>
          <w:p w14:paraId="4AD84241" w14:textId="77777777" w:rsidR="00D470AE" w:rsidRDefault="00D470AE" w:rsidP="00D470AE">
            <w:pPr>
              <w:ind w:left="0" w:hanging="2"/>
              <w:rPr>
                <w:ins w:id="2354" w:author="임 종운" w:date="2022-05-17T11:40:00Z"/>
              </w:rPr>
            </w:pPr>
            <w:ins w:id="2355" w:author="임 종운" w:date="2022-05-17T11:40:00Z">
              <w:r>
                <w:t>INSERT INTO attendance VALUES (1024, 10, 2021-10-21);</w:t>
              </w:r>
            </w:ins>
          </w:p>
          <w:p w14:paraId="6572963F" w14:textId="77777777" w:rsidR="00D470AE" w:rsidRDefault="00D470AE" w:rsidP="00D470AE">
            <w:pPr>
              <w:ind w:left="0" w:hanging="2"/>
              <w:rPr>
                <w:ins w:id="2356" w:author="임 종운" w:date="2022-05-17T11:40:00Z"/>
              </w:rPr>
            </w:pPr>
            <w:ins w:id="2357" w:author="임 종운" w:date="2022-05-17T11:40:00Z">
              <w:r>
                <w:t>INSERT INTO attendance VALUES (1025, 11, 2021-10-21);</w:t>
              </w:r>
            </w:ins>
          </w:p>
          <w:p w14:paraId="77FAD888" w14:textId="77777777" w:rsidR="00D470AE" w:rsidRDefault="00D470AE" w:rsidP="00D470AE">
            <w:pPr>
              <w:ind w:left="0" w:hanging="2"/>
              <w:rPr>
                <w:ins w:id="2358" w:author="임 종운" w:date="2022-05-17T11:40:00Z"/>
              </w:rPr>
            </w:pPr>
            <w:ins w:id="2359" w:author="임 종운" w:date="2022-05-17T11:40:00Z">
              <w:r>
                <w:t>INSERT INTO attendance VALUES (1026, 12, 2021-10-21);</w:t>
              </w:r>
            </w:ins>
          </w:p>
          <w:p w14:paraId="6D51DDF4" w14:textId="77777777" w:rsidR="00D470AE" w:rsidRDefault="00D470AE" w:rsidP="00D470AE">
            <w:pPr>
              <w:ind w:left="0" w:hanging="2"/>
              <w:rPr>
                <w:ins w:id="2360" w:author="임 종운" w:date="2022-05-17T11:40:00Z"/>
              </w:rPr>
            </w:pPr>
            <w:ins w:id="2361" w:author="임 종운" w:date="2022-05-17T11:40:00Z">
              <w:r>
                <w:t>INSERT INTO attendance VALUES (1027, 13, 2021-10-21);</w:t>
              </w:r>
            </w:ins>
          </w:p>
          <w:p w14:paraId="78BCBFEA" w14:textId="77777777" w:rsidR="00D470AE" w:rsidRDefault="00D470AE" w:rsidP="00D470AE">
            <w:pPr>
              <w:ind w:left="0" w:hanging="2"/>
              <w:rPr>
                <w:ins w:id="2362" w:author="임 종운" w:date="2022-05-17T11:40:00Z"/>
              </w:rPr>
            </w:pPr>
            <w:ins w:id="2363" w:author="임 종운" w:date="2022-05-17T11:40:00Z">
              <w:r>
                <w:t>INSERT INTO attendance VALUES (1028, 14, 2021-10-21);</w:t>
              </w:r>
            </w:ins>
          </w:p>
          <w:p w14:paraId="7C1B71F5" w14:textId="77777777" w:rsidR="00D470AE" w:rsidRDefault="00D470AE" w:rsidP="00D470AE">
            <w:pPr>
              <w:ind w:left="0" w:hanging="2"/>
              <w:rPr>
                <w:ins w:id="2364" w:author="임 종운" w:date="2022-05-17T11:40:00Z"/>
              </w:rPr>
            </w:pPr>
            <w:ins w:id="2365" w:author="임 종운" w:date="2022-05-17T11:40:00Z">
              <w:r>
                <w:t>INSERT INTO attendance VALUES (1029, 15, 2021-10-21);</w:t>
              </w:r>
            </w:ins>
          </w:p>
          <w:p w14:paraId="43EFD13E" w14:textId="77777777" w:rsidR="00D470AE" w:rsidRDefault="00D470AE" w:rsidP="00D470AE">
            <w:pPr>
              <w:ind w:left="0" w:hanging="2"/>
              <w:rPr>
                <w:ins w:id="2366" w:author="임 종운" w:date="2022-05-17T11:40:00Z"/>
              </w:rPr>
            </w:pPr>
            <w:ins w:id="2367" w:author="임 종운" w:date="2022-05-17T11:40:00Z">
              <w:r>
                <w:t>INSERT INTO attendance VALUES (1030, 16, 2021-10-21);</w:t>
              </w:r>
            </w:ins>
          </w:p>
          <w:p w14:paraId="623B207F" w14:textId="77777777" w:rsidR="00D470AE" w:rsidRDefault="00D470AE" w:rsidP="00D470AE">
            <w:pPr>
              <w:ind w:left="0" w:hanging="2"/>
              <w:rPr>
                <w:ins w:id="2368" w:author="임 종운" w:date="2022-05-17T11:40:00Z"/>
              </w:rPr>
            </w:pPr>
            <w:ins w:id="2369" w:author="임 종운" w:date="2022-05-17T11:40:00Z">
              <w:r>
                <w:t>INSERT INTO attendance VALUES (1031, 17, 2021-10-21);</w:t>
              </w:r>
            </w:ins>
          </w:p>
          <w:p w14:paraId="115A9456" w14:textId="77777777" w:rsidR="00D470AE" w:rsidRDefault="00D470AE" w:rsidP="00D470AE">
            <w:pPr>
              <w:ind w:left="0" w:hanging="2"/>
              <w:rPr>
                <w:ins w:id="2370" w:author="임 종운" w:date="2022-05-17T11:40:00Z"/>
              </w:rPr>
            </w:pPr>
            <w:ins w:id="2371" w:author="임 종운" w:date="2022-05-17T11:40:00Z">
              <w:r>
                <w:t>INSERT INTO attendance VALUES (1032, 18, 2021-10-21);</w:t>
              </w:r>
            </w:ins>
          </w:p>
          <w:p w14:paraId="5AF965CE" w14:textId="77777777" w:rsidR="00D470AE" w:rsidRDefault="00D470AE" w:rsidP="00D470AE">
            <w:pPr>
              <w:ind w:left="0" w:hanging="2"/>
              <w:rPr>
                <w:ins w:id="2372" w:author="임 종운" w:date="2022-05-17T11:40:00Z"/>
              </w:rPr>
            </w:pPr>
            <w:ins w:id="2373" w:author="임 종운" w:date="2022-05-17T11:40:00Z">
              <w:r>
                <w:t>INSERT INTO attendance VALUES (1033, 19, 2021-10-21);</w:t>
              </w:r>
            </w:ins>
          </w:p>
          <w:p w14:paraId="2CC38360" w14:textId="77777777" w:rsidR="00D470AE" w:rsidRDefault="00D470AE" w:rsidP="00D470AE">
            <w:pPr>
              <w:ind w:left="0" w:hanging="2"/>
              <w:rPr>
                <w:ins w:id="2374" w:author="임 종운" w:date="2022-05-17T11:40:00Z"/>
              </w:rPr>
            </w:pPr>
            <w:ins w:id="2375" w:author="임 종운" w:date="2022-05-17T11:40:00Z">
              <w:r>
                <w:t>INSERT INTO attendance VALUES (1034, 20, 2021-10-21);</w:t>
              </w:r>
            </w:ins>
          </w:p>
          <w:p w14:paraId="6393D729" w14:textId="77777777" w:rsidR="00D470AE" w:rsidRDefault="00D470AE" w:rsidP="00D470AE">
            <w:pPr>
              <w:ind w:left="0" w:hanging="2"/>
              <w:rPr>
                <w:ins w:id="2376" w:author="임 종운" w:date="2022-05-17T11:40:00Z"/>
              </w:rPr>
            </w:pPr>
            <w:ins w:id="2377" w:author="임 종운" w:date="2022-05-17T11:40:00Z">
              <w:r>
                <w:t>INSERT INTO attendance VALUES (1035, 21, 2021-10-21);</w:t>
              </w:r>
            </w:ins>
          </w:p>
          <w:p w14:paraId="39B21F34" w14:textId="77777777" w:rsidR="00D470AE" w:rsidRDefault="00D470AE" w:rsidP="00D470AE">
            <w:pPr>
              <w:ind w:left="0" w:hanging="2"/>
              <w:rPr>
                <w:ins w:id="2378" w:author="임 종운" w:date="2022-05-17T11:40:00Z"/>
              </w:rPr>
            </w:pPr>
            <w:ins w:id="2379" w:author="임 종운" w:date="2022-05-17T11:40:00Z">
              <w:r>
                <w:t>INSERT INTO attendance VALUES (1036, 22, 2021-10-21);</w:t>
              </w:r>
            </w:ins>
          </w:p>
          <w:p w14:paraId="0163E988" w14:textId="77777777" w:rsidR="00D470AE" w:rsidRDefault="00D470AE" w:rsidP="00D470AE">
            <w:pPr>
              <w:ind w:left="0" w:hanging="2"/>
              <w:rPr>
                <w:ins w:id="2380" w:author="임 종운" w:date="2022-05-17T11:40:00Z"/>
              </w:rPr>
            </w:pPr>
            <w:ins w:id="2381" w:author="임 종운" w:date="2022-05-17T11:40:00Z">
              <w:r>
                <w:t>INSERT INTO attendance VALUES (1037, 23, 2021-10-21);</w:t>
              </w:r>
            </w:ins>
          </w:p>
          <w:p w14:paraId="7102BF80" w14:textId="77777777" w:rsidR="00D470AE" w:rsidRDefault="00D470AE" w:rsidP="00D470AE">
            <w:pPr>
              <w:ind w:left="0" w:hanging="2"/>
              <w:rPr>
                <w:ins w:id="2382" w:author="임 종운" w:date="2022-05-17T11:40:00Z"/>
              </w:rPr>
            </w:pPr>
            <w:ins w:id="2383" w:author="임 종운" w:date="2022-05-17T11:40:00Z">
              <w:r>
                <w:t>INSERT INTO attendance VALUES (1038, 24, 2021-10-21);</w:t>
              </w:r>
            </w:ins>
          </w:p>
          <w:p w14:paraId="11797B14" w14:textId="77777777" w:rsidR="00D470AE" w:rsidRDefault="00D470AE" w:rsidP="00D470AE">
            <w:pPr>
              <w:ind w:left="0" w:hanging="2"/>
              <w:rPr>
                <w:ins w:id="2384" w:author="임 종운" w:date="2022-05-17T11:40:00Z"/>
              </w:rPr>
            </w:pPr>
            <w:ins w:id="2385" w:author="임 종운" w:date="2022-05-17T11:40:00Z">
              <w:r>
                <w:t>INSERT INTO attendance VALUES (1039, 25, 2021-10-21);</w:t>
              </w:r>
            </w:ins>
          </w:p>
          <w:p w14:paraId="7C736ABB" w14:textId="77777777" w:rsidR="00D470AE" w:rsidRDefault="00D470AE" w:rsidP="00D470AE">
            <w:pPr>
              <w:ind w:left="0" w:hanging="2"/>
              <w:rPr>
                <w:ins w:id="2386" w:author="임 종운" w:date="2022-05-17T11:40:00Z"/>
              </w:rPr>
            </w:pPr>
            <w:ins w:id="2387" w:author="임 종운" w:date="2022-05-17T11:40:00Z">
              <w:r>
                <w:t>INSERT INTO attendance VALUES (1040, 26, 2021-10-21);</w:t>
              </w:r>
            </w:ins>
          </w:p>
          <w:p w14:paraId="72D2782C" w14:textId="77777777" w:rsidR="00D470AE" w:rsidRDefault="00D470AE" w:rsidP="00D470AE">
            <w:pPr>
              <w:ind w:left="0" w:hanging="2"/>
              <w:rPr>
                <w:ins w:id="2388" w:author="임 종운" w:date="2022-05-17T11:40:00Z"/>
              </w:rPr>
            </w:pPr>
            <w:ins w:id="2389" w:author="임 종운" w:date="2022-05-17T11:40:00Z">
              <w:r>
                <w:t>INSERT INTO attendance VALUES (1041, 1, 2021-10-22);</w:t>
              </w:r>
            </w:ins>
          </w:p>
          <w:p w14:paraId="0F593416" w14:textId="77777777" w:rsidR="00D470AE" w:rsidRDefault="00D470AE" w:rsidP="00D470AE">
            <w:pPr>
              <w:ind w:left="0" w:hanging="2"/>
              <w:rPr>
                <w:ins w:id="2390" w:author="임 종운" w:date="2022-05-17T11:40:00Z"/>
              </w:rPr>
            </w:pPr>
            <w:ins w:id="2391" w:author="임 종운" w:date="2022-05-17T11:40:00Z">
              <w:r>
                <w:lastRenderedPageBreak/>
                <w:t>INSERT INTO attendance VALUES (1042, 2, 2021-10-22);</w:t>
              </w:r>
            </w:ins>
          </w:p>
          <w:p w14:paraId="6C2FEC75" w14:textId="77777777" w:rsidR="00D470AE" w:rsidRDefault="00D470AE" w:rsidP="00D470AE">
            <w:pPr>
              <w:ind w:left="0" w:hanging="2"/>
              <w:rPr>
                <w:ins w:id="2392" w:author="임 종운" w:date="2022-05-17T11:40:00Z"/>
              </w:rPr>
            </w:pPr>
            <w:ins w:id="2393" w:author="임 종운" w:date="2022-05-17T11:40:00Z">
              <w:r>
                <w:t>INSERT INTO attendance VALUES (1043, 3, 2021-10-22);</w:t>
              </w:r>
            </w:ins>
          </w:p>
          <w:p w14:paraId="058F34C0" w14:textId="77777777" w:rsidR="00D470AE" w:rsidRDefault="00D470AE" w:rsidP="00D470AE">
            <w:pPr>
              <w:ind w:left="0" w:hanging="2"/>
              <w:rPr>
                <w:ins w:id="2394" w:author="임 종운" w:date="2022-05-17T11:40:00Z"/>
              </w:rPr>
            </w:pPr>
            <w:ins w:id="2395" w:author="임 종운" w:date="2022-05-17T11:40:00Z">
              <w:r>
                <w:t>INSERT INTO attendance VALUES (1044, 4, 2021-10-22);</w:t>
              </w:r>
            </w:ins>
          </w:p>
          <w:p w14:paraId="61E7611F" w14:textId="77777777" w:rsidR="00D470AE" w:rsidRDefault="00D470AE" w:rsidP="00D470AE">
            <w:pPr>
              <w:ind w:left="0" w:hanging="2"/>
              <w:rPr>
                <w:ins w:id="2396" w:author="임 종운" w:date="2022-05-17T11:40:00Z"/>
              </w:rPr>
            </w:pPr>
            <w:ins w:id="2397" w:author="임 종운" w:date="2022-05-17T11:40:00Z">
              <w:r>
                <w:t>INSERT INTO attendance VALUES (1045, 5, 2021-10-22);</w:t>
              </w:r>
            </w:ins>
          </w:p>
          <w:p w14:paraId="0485C505" w14:textId="77777777" w:rsidR="00D470AE" w:rsidRDefault="00D470AE" w:rsidP="00D470AE">
            <w:pPr>
              <w:ind w:left="0" w:hanging="2"/>
              <w:rPr>
                <w:ins w:id="2398" w:author="임 종운" w:date="2022-05-17T11:40:00Z"/>
              </w:rPr>
            </w:pPr>
            <w:ins w:id="2399" w:author="임 종운" w:date="2022-05-17T11:40:00Z">
              <w:r>
                <w:t>INSERT INTO attendance VALUES (1046, 6, 2021-10-22);</w:t>
              </w:r>
            </w:ins>
          </w:p>
          <w:p w14:paraId="1AE413BB" w14:textId="77777777" w:rsidR="00D470AE" w:rsidRDefault="00D470AE" w:rsidP="00D470AE">
            <w:pPr>
              <w:ind w:left="0" w:hanging="2"/>
              <w:rPr>
                <w:ins w:id="2400" w:author="임 종운" w:date="2022-05-17T11:40:00Z"/>
              </w:rPr>
            </w:pPr>
            <w:ins w:id="2401" w:author="임 종운" w:date="2022-05-17T11:40:00Z">
              <w:r>
                <w:t>INSERT INTO attendance VALUES (1047, 7, 2021-10-22);</w:t>
              </w:r>
            </w:ins>
          </w:p>
          <w:p w14:paraId="3AD5A847" w14:textId="77777777" w:rsidR="00D470AE" w:rsidRDefault="00D470AE" w:rsidP="00D470AE">
            <w:pPr>
              <w:ind w:left="0" w:hanging="2"/>
              <w:rPr>
                <w:ins w:id="2402" w:author="임 종운" w:date="2022-05-17T11:40:00Z"/>
              </w:rPr>
            </w:pPr>
            <w:ins w:id="2403" w:author="임 종운" w:date="2022-05-17T11:40:00Z">
              <w:r>
                <w:t>INSERT INTO attendance VALUES (1048, 8, 2021-10-22);</w:t>
              </w:r>
            </w:ins>
          </w:p>
          <w:p w14:paraId="31A5803D" w14:textId="77777777" w:rsidR="00D470AE" w:rsidRDefault="00D470AE" w:rsidP="00D470AE">
            <w:pPr>
              <w:ind w:left="0" w:hanging="2"/>
              <w:rPr>
                <w:ins w:id="2404" w:author="임 종운" w:date="2022-05-17T11:40:00Z"/>
              </w:rPr>
            </w:pPr>
            <w:ins w:id="2405" w:author="임 종운" w:date="2022-05-17T11:40:00Z">
              <w:r>
                <w:t>INSERT INTO attendance VALUES (1049, 9, 2021-10-22);</w:t>
              </w:r>
            </w:ins>
          </w:p>
          <w:p w14:paraId="353572D6" w14:textId="77777777" w:rsidR="00D470AE" w:rsidRDefault="00D470AE" w:rsidP="00D470AE">
            <w:pPr>
              <w:ind w:left="0" w:hanging="2"/>
              <w:rPr>
                <w:ins w:id="2406" w:author="임 종운" w:date="2022-05-17T11:40:00Z"/>
              </w:rPr>
            </w:pPr>
            <w:ins w:id="2407" w:author="임 종운" w:date="2022-05-17T11:40:00Z">
              <w:r>
                <w:t>INSERT INTO attendance VALUES (1050, 10, 2021-10-22);</w:t>
              </w:r>
            </w:ins>
          </w:p>
          <w:p w14:paraId="5E834AF1" w14:textId="77777777" w:rsidR="00D470AE" w:rsidRDefault="00D470AE" w:rsidP="00D470AE">
            <w:pPr>
              <w:ind w:left="0" w:hanging="2"/>
              <w:rPr>
                <w:ins w:id="2408" w:author="임 종운" w:date="2022-05-17T11:40:00Z"/>
              </w:rPr>
            </w:pPr>
            <w:ins w:id="2409" w:author="임 종운" w:date="2022-05-17T11:40:00Z">
              <w:r>
                <w:t>INSERT INTO attendance VALUES (1051, 11, 2021-10-22);</w:t>
              </w:r>
            </w:ins>
          </w:p>
          <w:p w14:paraId="6DDED92A" w14:textId="77777777" w:rsidR="00D470AE" w:rsidRDefault="00D470AE" w:rsidP="00D470AE">
            <w:pPr>
              <w:ind w:left="0" w:hanging="2"/>
              <w:rPr>
                <w:ins w:id="2410" w:author="임 종운" w:date="2022-05-17T11:40:00Z"/>
              </w:rPr>
            </w:pPr>
            <w:ins w:id="2411" w:author="임 종운" w:date="2022-05-17T11:40:00Z">
              <w:r>
                <w:t>INSERT INTO attendance VALUES (1052, 12, 2021-10-22);</w:t>
              </w:r>
            </w:ins>
          </w:p>
          <w:p w14:paraId="193E0364" w14:textId="77777777" w:rsidR="00D470AE" w:rsidRDefault="00D470AE" w:rsidP="00D470AE">
            <w:pPr>
              <w:ind w:left="0" w:hanging="2"/>
              <w:rPr>
                <w:ins w:id="2412" w:author="임 종운" w:date="2022-05-17T11:40:00Z"/>
              </w:rPr>
            </w:pPr>
            <w:ins w:id="2413" w:author="임 종운" w:date="2022-05-17T11:40:00Z">
              <w:r>
                <w:t>INSERT INTO attendance VALUES (1053, 13, 2021-10-22);</w:t>
              </w:r>
            </w:ins>
          </w:p>
          <w:p w14:paraId="7B14D2CA" w14:textId="77777777" w:rsidR="00D470AE" w:rsidRDefault="00D470AE" w:rsidP="00D470AE">
            <w:pPr>
              <w:ind w:left="0" w:hanging="2"/>
              <w:rPr>
                <w:ins w:id="2414" w:author="임 종운" w:date="2022-05-17T11:40:00Z"/>
              </w:rPr>
            </w:pPr>
            <w:ins w:id="2415" w:author="임 종운" w:date="2022-05-17T11:40:00Z">
              <w:r>
                <w:t>INSERT INTO attendance VALUES (1054, 14, 2021-10-22);</w:t>
              </w:r>
            </w:ins>
          </w:p>
          <w:p w14:paraId="68E789D0" w14:textId="77777777" w:rsidR="00D470AE" w:rsidRDefault="00D470AE" w:rsidP="00D470AE">
            <w:pPr>
              <w:ind w:left="0" w:hanging="2"/>
              <w:rPr>
                <w:ins w:id="2416" w:author="임 종운" w:date="2022-05-17T11:40:00Z"/>
              </w:rPr>
            </w:pPr>
            <w:ins w:id="2417" w:author="임 종운" w:date="2022-05-17T11:40:00Z">
              <w:r>
                <w:t>INSERT INTO attendance VALUES (1055, 15, 2021-10-22);</w:t>
              </w:r>
            </w:ins>
          </w:p>
          <w:p w14:paraId="159EE946" w14:textId="77777777" w:rsidR="00D470AE" w:rsidRDefault="00D470AE" w:rsidP="00D470AE">
            <w:pPr>
              <w:ind w:left="0" w:hanging="2"/>
              <w:rPr>
                <w:ins w:id="2418" w:author="임 종운" w:date="2022-05-17T11:40:00Z"/>
              </w:rPr>
            </w:pPr>
            <w:ins w:id="2419" w:author="임 종운" w:date="2022-05-17T11:40:00Z">
              <w:r>
                <w:t>INSERT INTO attendance VALUES (1056, 16, 2021-10-22);</w:t>
              </w:r>
            </w:ins>
          </w:p>
          <w:p w14:paraId="0C67EDD0" w14:textId="77777777" w:rsidR="00D470AE" w:rsidRDefault="00D470AE" w:rsidP="00D470AE">
            <w:pPr>
              <w:ind w:left="0" w:hanging="2"/>
              <w:rPr>
                <w:ins w:id="2420" w:author="임 종운" w:date="2022-05-17T11:40:00Z"/>
              </w:rPr>
            </w:pPr>
            <w:ins w:id="2421" w:author="임 종운" w:date="2022-05-17T11:40:00Z">
              <w:r>
                <w:t>INSERT INTO attendance VALUES (1057, 17, 2021-10-22);</w:t>
              </w:r>
            </w:ins>
          </w:p>
          <w:p w14:paraId="0A1AEDB4" w14:textId="77777777" w:rsidR="00D470AE" w:rsidRDefault="00D470AE" w:rsidP="00D470AE">
            <w:pPr>
              <w:ind w:left="0" w:hanging="2"/>
              <w:rPr>
                <w:ins w:id="2422" w:author="임 종운" w:date="2022-05-17T11:40:00Z"/>
              </w:rPr>
            </w:pPr>
            <w:ins w:id="2423" w:author="임 종운" w:date="2022-05-17T11:40:00Z">
              <w:r>
                <w:t>INSERT INTO attendance VALUES (1058, 18, 2021-10-22);</w:t>
              </w:r>
            </w:ins>
          </w:p>
          <w:p w14:paraId="461DBB27" w14:textId="77777777" w:rsidR="00D470AE" w:rsidRDefault="00D470AE" w:rsidP="00D470AE">
            <w:pPr>
              <w:ind w:left="0" w:hanging="2"/>
              <w:rPr>
                <w:ins w:id="2424" w:author="임 종운" w:date="2022-05-17T11:40:00Z"/>
              </w:rPr>
            </w:pPr>
            <w:ins w:id="2425" w:author="임 종운" w:date="2022-05-17T11:40:00Z">
              <w:r>
                <w:t>INSERT INTO attendance VALUES (1059, 19, 2021-10-22);</w:t>
              </w:r>
            </w:ins>
          </w:p>
          <w:p w14:paraId="7DA199CF" w14:textId="77777777" w:rsidR="00D470AE" w:rsidRDefault="00D470AE" w:rsidP="00D470AE">
            <w:pPr>
              <w:ind w:left="0" w:hanging="2"/>
              <w:rPr>
                <w:ins w:id="2426" w:author="임 종운" w:date="2022-05-17T11:40:00Z"/>
              </w:rPr>
            </w:pPr>
            <w:ins w:id="2427" w:author="임 종운" w:date="2022-05-17T11:40:00Z">
              <w:r>
                <w:t>INSERT INTO attendance VALUES (1060, 20, 2021-10-22);</w:t>
              </w:r>
            </w:ins>
          </w:p>
          <w:p w14:paraId="3B96A7D0" w14:textId="77777777" w:rsidR="00D470AE" w:rsidRDefault="00D470AE" w:rsidP="00D470AE">
            <w:pPr>
              <w:ind w:left="0" w:hanging="2"/>
              <w:rPr>
                <w:ins w:id="2428" w:author="임 종운" w:date="2022-05-17T11:40:00Z"/>
              </w:rPr>
            </w:pPr>
            <w:ins w:id="2429" w:author="임 종운" w:date="2022-05-17T11:40:00Z">
              <w:r>
                <w:t>INSERT INTO attendance VALUES (1061, 21, 2021-10-22);</w:t>
              </w:r>
            </w:ins>
          </w:p>
          <w:p w14:paraId="1DB0BC18" w14:textId="77777777" w:rsidR="00D470AE" w:rsidRDefault="00D470AE" w:rsidP="00D470AE">
            <w:pPr>
              <w:ind w:left="0" w:hanging="2"/>
              <w:rPr>
                <w:ins w:id="2430" w:author="임 종운" w:date="2022-05-17T11:40:00Z"/>
              </w:rPr>
            </w:pPr>
            <w:ins w:id="2431" w:author="임 종운" w:date="2022-05-17T11:40:00Z">
              <w:r>
                <w:t>INSERT INTO attendance VALUES (1062, 22, 2021-10-22);</w:t>
              </w:r>
            </w:ins>
          </w:p>
          <w:p w14:paraId="202C9CEB" w14:textId="77777777" w:rsidR="00D470AE" w:rsidRDefault="00D470AE" w:rsidP="00D470AE">
            <w:pPr>
              <w:ind w:left="0" w:hanging="2"/>
              <w:rPr>
                <w:ins w:id="2432" w:author="임 종운" w:date="2022-05-17T11:40:00Z"/>
              </w:rPr>
            </w:pPr>
            <w:ins w:id="2433" w:author="임 종운" w:date="2022-05-17T11:40:00Z">
              <w:r>
                <w:t>INSERT INTO attendance VALUES (1063, 23, 2021-10-22);</w:t>
              </w:r>
            </w:ins>
          </w:p>
          <w:p w14:paraId="6A8C9FB0" w14:textId="77777777" w:rsidR="00D470AE" w:rsidRDefault="00D470AE" w:rsidP="00D470AE">
            <w:pPr>
              <w:ind w:left="0" w:hanging="2"/>
              <w:rPr>
                <w:ins w:id="2434" w:author="임 종운" w:date="2022-05-17T11:40:00Z"/>
              </w:rPr>
            </w:pPr>
            <w:ins w:id="2435" w:author="임 종운" w:date="2022-05-17T11:40:00Z">
              <w:r>
                <w:t>INSERT INTO attendance VALUES (1064, 24, 2021-10-22);</w:t>
              </w:r>
            </w:ins>
          </w:p>
          <w:p w14:paraId="2FD7053F" w14:textId="77777777" w:rsidR="00D470AE" w:rsidRDefault="00D470AE" w:rsidP="00D470AE">
            <w:pPr>
              <w:ind w:left="0" w:hanging="2"/>
              <w:rPr>
                <w:ins w:id="2436" w:author="임 종운" w:date="2022-05-17T11:40:00Z"/>
              </w:rPr>
            </w:pPr>
            <w:ins w:id="2437" w:author="임 종운" w:date="2022-05-17T11:40:00Z">
              <w:r>
                <w:t>INSERT INTO attendance VALUES (1065, 25, 2021-10-22);</w:t>
              </w:r>
            </w:ins>
          </w:p>
          <w:p w14:paraId="66F10159" w14:textId="77777777" w:rsidR="00D470AE" w:rsidRDefault="00D470AE" w:rsidP="00D470AE">
            <w:pPr>
              <w:ind w:left="0" w:hanging="2"/>
              <w:rPr>
                <w:ins w:id="2438" w:author="임 종운" w:date="2022-05-17T11:40:00Z"/>
              </w:rPr>
            </w:pPr>
            <w:ins w:id="2439" w:author="임 종운" w:date="2022-05-17T11:40:00Z">
              <w:r>
                <w:t>INSERT INTO attendance VALUES (1066, 26, 2021-10-22);</w:t>
              </w:r>
            </w:ins>
          </w:p>
          <w:p w14:paraId="46CDADC4" w14:textId="77777777" w:rsidR="00D470AE" w:rsidRDefault="00D470AE" w:rsidP="00D470AE">
            <w:pPr>
              <w:ind w:left="0" w:hanging="2"/>
              <w:rPr>
                <w:ins w:id="2440" w:author="임 종운" w:date="2022-05-17T11:40:00Z"/>
              </w:rPr>
            </w:pPr>
            <w:ins w:id="2441" w:author="임 종운" w:date="2022-05-17T11:40:00Z">
              <w:r>
                <w:t>INSERT INTO attendance VALUES (1067, 1, 2021-10-23);</w:t>
              </w:r>
            </w:ins>
          </w:p>
          <w:p w14:paraId="5B900A66" w14:textId="77777777" w:rsidR="00D470AE" w:rsidRDefault="00D470AE" w:rsidP="00D470AE">
            <w:pPr>
              <w:ind w:left="0" w:hanging="2"/>
              <w:rPr>
                <w:ins w:id="2442" w:author="임 종운" w:date="2022-05-17T11:40:00Z"/>
              </w:rPr>
            </w:pPr>
            <w:ins w:id="2443" w:author="임 종운" w:date="2022-05-17T11:40:00Z">
              <w:r>
                <w:t>INSERT INTO attendance VALUES (1068, 2, 2021-10-23);</w:t>
              </w:r>
            </w:ins>
          </w:p>
          <w:p w14:paraId="3FEBCEDC" w14:textId="77777777" w:rsidR="00D470AE" w:rsidRDefault="00D470AE" w:rsidP="00D470AE">
            <w:pPr>
              <w:ind w:left="0" w:hanging="2"/>
              <w:rPr>
                <w:ins w:id="2444" w:author="임 종운" w:date="2022-05-17T11:40:00Z"/>
              </w:rPr>
            </w:pPr>
            <w:ins w:id="2445" w:author="임 종운" w:date="2022-05-17T11:40:00Z">
              <w:r>
                <w:lastRenderedPageBreak/>
                <w:t>INSERT INTO attendance VALUES (1069, 3, 2021-10-23);</w:t>
              </w:r>
            </w:ins>
          </w:p>
          <w:p w14:paraId="546BA5A9" w14:textId="77777777" w:rsidR="00D470AE" w:rsidRDefault="00D470AE" w:rsidP="00D470AE">
            <w:pPr>
              <w:ind w:left="0" w:hanging="2"/>
              <w:rPr>
                <w:ins w:id="2446" w:author="임 종운" w:date="2022-05-17T11:40:00Z"/>
              </w:rPr>
            </w:pPr>
            <w:ins w:id="2447" w:author="임 종운" w:date="2022-05-17T11:40:00Z">
              <w:r>
                <w:t>INSERT INTO attendance VALUES (1070, 4, 2021-10-23);</w:t>
              </w:r>
            </w:ins>
          </w:p>
          <w:p w14:paraId="40BF3922" w14:textId="77777777" w:rsidR="00D470AE" w:rsidRDefault="00D470AE" w:rsidP="00D470AE">
            <w:pPr>
              <w:ind w:left="0" w:hanging="2"/>
              <w:rPr>
                <w:ins w:id="2448" w:author="임 종운" w:date="2022-05-17T11:40:00Z"/>
              </w:rPr>
            </w:pPr>
            <w:ins w:id="2449" w:author="임 종운" w:date="2022-05-17T11:40:00Z">
              <w:r>
                <w:t>INSERT INTO attendance VALUES (1071, 5, 2021-10-23);</w:t>
              </w:r>
            </w:ins>
          </w:p>
          <w:p w14:paraId="02FFA70B" w14:textId="77777777" w:rsidR="00D470AE" w:rsidRDefault="00D470AE" w:rsidP="00D470AE">
            <w:pPr>
              <w:ind w:left="0" w:hanging="2"/>
              <w:rPr>
                <w:ins w:id="2450" w:author="임 종운" w:date="2022-05-17T11:40:00Z"/>
              </w:rPr>
            </w:pPr>
            <w:ins w:id="2451" w:author="임 종운" w:date="2022-05-17T11:40:00Z">
              <w:r>
                <w:t>INSERT INTO attendance VALUES (1072, 6, 2021-10-23);</w:t>
              </w:r>
            </w:ins>
          </w:p>
          <w:p w14:paraId="24B814BC" w14:textId="77777777" w:rsidR="00D470AE" w:rsidRDefault="00D470AE" w:rsidP="00D470AE">
            <w:pPr>
              <w:ind w:left="0" w:hanging="2"/>
              <w:rPr>
                <w:ins w:id="2452" w:author="임 종운" w:date="2022-05-17T11:40:00Z"/>
              </w:rPr>
            </w:pPr>
            <w:ins w:id="2453" w:author="임 종운" w:date="2022-05-17T11:40:00Z">
              <w:r>
                <w:t>INSERT INTO attendance VALUES (1073, 7, 2021-10-23);</w:t>
              </w:r>
            </w:ins>
          </w:p>
          <w:p w14:paraId="45002B91" w14:textId="77777777" w:rsidR="00D470AE" w:rsidRDefault="00D470AE" w:rsidP="00D470AE">
            <w:pPr>
              <w:ind w:left="0" w:hanging="2"/>
              <w:rPr>
                <w:ins w:id="2454" w:author="임 종운" w:date="2022-05-17T11:40:00Z"/>
              </w:rPr>
            </w:pPr>
            <w:ins w:id="2455" w:author="임 종운" w:date="2022-05-17T11:40:00Z">
              <w:r>
                <w:t>INSERT INTO attendance VALUES (1074, 8, 2021-10-23);</w:t>
              </w:r>
            </w:ins>
          </w:p>
          <w:p w14:paraId="32943E28" w14:textId="77777777" w:rsidR="00D470AE" w:rsidRDefault="00D470AE" w:rsidP="00D470AE">
            <w:pPr>
              <w:ind w:left="0" w:hanging="2"/>
              <w:rPr>
                <w:ins w:id="2456" w:author="임 종운" w:date="2022-05-17T11:40:00Z"/>
              </w:rPr>
            </w:pPr>
            <w:ins w:id="2457" w:author="임 종운" w:date="2022-05-17T11:40:00Z">
              <w:r>
                <w:t>INSERT INTO attendance VALUES (1075, 9, 2021-10-23);</w:t>
              </w:r>
            </w:ins>
          </w:p>
          <w:p w14:paraId="7C214E42" w14:textId="77777777" w:rsidR="00D470AE" w:rsidRDefault="00D470AE" w:rsidP="00D470AE">
            <w:pPr>
              <w:ind w:left="0" w:hanging="2"/>
              <w:rPr>
                <w:ins w:id="2458" w:author="임 종운" w:date="2022-05-17T11:40:00Z"/>
              </w:rPr>
            </w:pPr>
            <w:ins w:id="2459" w:author="임 종운" w:date="2022-05-17T11:40:00Z">
              <w:r>
                <w:t>INSERT INTO attendance VALUES (1076, 10, 2021-10-23);</w:t>
              </w:r>
            </w:ins>
          </w:p>
          <w:p w14:paraId="24C42FFE" w14:textId="77777777" w:rsidR="00D470AE" w:rsidRDefault="00D470AE" w:rsidP="00D470AE">
            <w:pPr>
              <w:ind w:left="0" w:hanging="2"/>
              <w:rPr>
                <w:ins w:id="2460" w:author="임 종운" w:date="2022-05-17T11:40:00Z"/>
              </w:rPr>
            </w:pPr>
            <w:ins w:id="2461" w:author="임 종운" w:date="2022-05-17T11:40:00Z">
              <w:r>
                <w:t>INSERT INTO attendance VALUES (1077, 11, 2021-10-23);</w:t>
              </w:r>
            </w:ins>
          </w:p>
          <w:p w14:paraId="1571DA0D" w14:textId="77777777" w:rsidR="00D470AE" w:rsidRDefault="00D470AE" w:rsidP="00D470AE">
            <w:pPr>
              <w:ind w:left="0" w:hanging="2"/>
              <w:rPr>
                <w:ins w:id="2462" w:author="임 종운" w:date="2022-05-17T11:40:00Z"/>
              </w:rPr>
            </w:pPr>
            <w:ins w:id="2463" w:author="임 종운" w:date="2022-05-17T11:40:00Z">
              <w:r>
                <w:t>INSERT INTO attendance VALUES (1078, 12, 2021-10-23);</w:t>
              </w:r>
            </w:ins>
          </w:p>
          <w:p w14:paraId="4BC6CFBB" w14:textId="77777777" w:rsidR="00D470AE" w:rsidRDefault="00D470AE" w:rsidP="00D470AE">
            <w:pPr>
              <w:ind w:left="0" w:hanging="2"/>
              <w:rPr>
                <w:ins w:id="2464" w:author="임 종운" w:date="2022-05-17T11:40:00Z"/>
              </w:rPr>
            </w:pPr>
            <w:ins w:id="2465" w:author="임 종운" w:date="2022-05-17T11:40:00Z">
              <w:r>
                <w:t>INSERT INTO attendance VALUES (1079, 13, 2021-10-23);</w:t>
              </w:r>
            </w:ins>
          </w:p>
          <w:p w14:paraId="251C1CD1" w14:textId="77777777" w:rsidR="00D470AE" w:rsidRDefault="00D470AE" w:rsidP="00D470AE">
            <w:pPr>
              <w:ind w:left="0" w:hanging="2"/>
              <w:rPr>
                <w:ins w:id="2466" w:author="임 종운" w:date="2022-05-17T11:40:00Z"/>
              </w:rPr>
            </w:pPr>
            <w:ins w:id="2467" w:author="임 종운" w:date="2022-05-17T11:40:00Z">
              <w:r>
                <w:t>INSERT INTO attendance VALUES (1080, 14, 2021-10-23);</w:t>
              </w:r>
            </w:ins>
          </w:p>
          <w:p w14:paraId="428A3646" w14:textId="77777777" w:rsidR="00D470AE" w:rsidRDefault="00D470AE" w:rsidP="00D470AE">
            <w:pPr>
              <w:ind w:left="0" w:hanging="2"/>
              <w:rPr>
                <w:ins w:id="2468" w:author="임 종운" w:date="2022-05-17T11:40:00Z"/>
              </w:rPr>
            </w:pPr>
            <w:ins w:id="2469" w:author="임 종운" w:date="2022-05-17T11:40:00Z">
              <w:r>
                <w:t>INSERT INTO attendance VALUES (1081, 15, 2021-10-23);</w:t>
              </w:r>
            </w:ins>
          </w:p>
          <w:p w14:paraId="4B50E5AF" w14:textId="77777777" w:rsidR="00D470AE" w:rsidRDefault="00D470AE" w:rsidP="00D470AE">
            <w:pPr>
              <w:ind w:left="0" w:hanging="2"/>
              <w:rPr>
                <w:ins w:id="2470" w:author="임 종운" w:date="2022-05-17T11:40:00Z"/>
              </w:rPr>
            </w:pPr>
            <w:ins w:id="2471" w:author="임 종운" w:date="2022-05-17T11:40:00Z">
              <w:r>
                <w:t>INSERT INTO attendance VALUES (1082, 16, 2021-10-23);</w:t>
              </w:r>
            </w:ins>
          </w:p>
          <w:p w14:paraId="798844A3" w14:textId="77777777" w:rsidR="00D470AE" w:rsidRDefault="00D470AE" w:rsidP="00D470AE">
            <w:pPr>
              <w:ind w:left="0" w:hanging="2"/>
              <w:rPr>
                <w:ins w:id="2472" w:author="임 종운" w:date="2022-05-17T11:40:00Z"/>
              </w:rPr>
            </w:pPr>
            <w:ins w:id="2473" w:author="임 종운" w:date="2022-05-17T11:40:00Z">
              <w:r>
                <w:t>INSERT INTO attendance VALUES (1083, 17, 2021-10-23);</w:t>
              </w:r>
            </w:ins>
          </w:p>
          <w:p w14:paraId="7BBE07CA" w14:textId="77777777" w:rsidR="00D470AE" w:rsidRDefault="00D470AE" w:rsidP="00D470AE">
            <w:pPr>
              <w:ind w:left="0" w:hanging="2"/>
              <w:rPr>
                <w:ins w:id="2474" w:author="임 종운" w:date="2022-05-17T11:40:00Z"/>
              </w:rPr>
            </w:pPr>
            <w:ins w:id="2475" w:author="임 종운" w:date="2022-05-17T11:40:00Z">
              <w:r>
                <w:t>INSERT INTO attendance VALUES (1084, 18, 2021-10-23);</w:t>
              </w:r>
            </w:ins>
          </w:p>
          <w:p w14:paraId="443DC3D9" w14:textId="77777777" w:rsidR="00D470AE" w:rsidRDefault="00D470AE" w:rsidP="00D470AE">
            <w:pPr>
              <w:ind w:left="0" w:hanging="2"/>
              <w:rPr>
                <w:ins w:id="2476" w:author="임 종운" w:date="2022-05-17T11:40:00Z"/>
              </w:rPr>
            </w:pPr>
            <w:ins w:id="2477" w:author="임 종운" w:date="2022-05-17T11:40:00Z">
              <w:r>
                <w:t>INSERT INTO attendance VALUES (1085, 19, 2021-10-23);</w:t>
              </w:r>
            </w:ins>
          </w:p>
          <w:p w14:paraId="108F323A" w14:textId="77777777" w:rsidR="00D470AE" w:rsidRDefault="00D470AE" w:rsidP="00D470AE">
            <w:pPr>
              <w:ind w:left="0" w:hanging="2"/>
              <w:rPr>
                <w:ins w:id="2478" w:author="임 종운" w:date="2022-05-17T11:40:00Z"/>
              </w:rPr>
            </w:pPr>
            <w:ins w:id="2479" w:author="임 종운" w:date="2022-05-17T11:40:00Z">
              <w:r>
                <w:t>INSERT INTO attendance VALUES (1086, 20, 2021-10-23);</w:t>
              </w:r>
            </w:ins>
          </w:p>
          <w:p w14:paraId="60869F1B" w14:textId="77777777" w:rsidR="00D470AE" w:rsidRDefault="00D470AE" w:rsidP="00D470AE">
            <w:pPr>
              <w:ind w:left="0" w:hanging="2"/>
              <w:rPr>
                <w:ins w:id="2480" w:author="임 종운" w:date="2022-05-17T11:40:00Z"/>
              </w:rPr>
            </w:pPr>
            <w:ins w:id="2481" w:author="임 종운" w:date="2022-05-17T11:40:00Z">
              <w:r>
                <w:t>INSERT INTO attendance VALUES (1087, 21, 2021-10-23);</w:t>
              </w:r>
            </w:ins>
          </w:p>
          <w:p w14:paraId="2792A5F4" w14:textId="77777777" w:rsidR="00D470AE" w:rsidRDefault="00D470AE" w:rsidP="00D470AE">
            <w:pPr>
              <w:ind w:left="0" w:hanging="2"/>
              <w:rPr>
                <w:ins w:id="2482" w:author="임 종운" w:date="2022-05-17T11:40:00Z"/>
              </w:rPr>
            </w:pPr>
            <w:ins w:id="2483" w:author="임 종운" w:date="2022-05-17T11:40:00Z">
              <w:r>
                <w:t>INSERT INTO attendance VALUES (1088, 22, 2021-10-23);</w:t>
              </w:r>
            </w:ins>
          </w:p>
          <w:p w14:paraId="3FF53EA2" w14:textId="77777777" w:rsidR="00D470AE" w:rsidRDefault="00D470AE" w:rsidP="00D470AE">
            <w:pPr>
              <w:ind w:left="0" w:hanging="2"/>
              <w:rPr>
                <w:ins w:id="2484" w:author="임 종운" w:date="2022-05-17T11:40:00Z"/>
              </w:rPr>
            </w:pPr>
            <w:ins w:id="2485" w:author="임 종운" w:date="2022-05-17T11:40:00Z">
              <w:r>
                <w:t>INSERT INTO attendance VALUES (1089, 23, 2021-10-23);</w:t>
              </w:r>
            </w:ins>
          </w:p>
          <w:p w14:paraId="3E70A125" w14:textId="77777777" w:rsidR="00D470AE" w:rsidRDefault="00D470AE" w:rsidP="00D470AE">
            <w:pPr>
              <w:ind w:left="0" w:hanging="2"/>
              <w:rPr>
                <w:ins w:id="2486" w:author="임 종운" w:date="2022-05-17T11:40:00Z"/>
              </w:rPr>
            </w:pPr>
            <w:ins w:id="2487" w:author="임 종운" w:date="2022-05-17T11:40:00Z">
              <w:r>
                <w:t>INSERT INTO attendance VALUES (1090, 24, 2021-10-23);</w:t>
              </w:r>
            </w:ins>
          </w:p>
          <w:p w14:paraId="01E2EF8C" w14:textId="77777777" w:rsidR="00D470AE" w:rsidRDefault="00D470AE" w:rsidP="00D470AE">
            <w:pPr>
              <w:ind w:left="0" w:hanging="2"/>
              <w:rPr>
                <w:ins w:id="2488" w:author="임 종운" w:date="2022-05-17T11:40:00Z"/>
              </w:rPr>
            </w:pPr>
            <w:ins w:id="2489" w:author="임 종운" w:date="2022-05-17T11:40:00Z">
              <w:r>
                <w:t>INSERT INTO attendance VALUES (1091, 25, 2021-10-23);</w:t>
              </w:r>
            </w:ins>
          </w:p>
          <w:p w14:paraId="7A0C7EEF" w14:textId="77777777" w:rsidR="00D470AE" w:rsidRDefault="00D470AE" w:rsidP="00D470AE">
            <w:pPr>
              <w:ind w:left="0" w:hanging="2"/>
              <w:rPr>
                <w:ins w:id="2490" w:author="임 종운" w:date="2022-05-17T11:40:00Z"/>
              </w:rPr>
            </w:pPr>
            <w:ins w:id="2491" w:author="임 종운" w:date="2022-05-17T11:40:00Z">
              <w:r>
                <w:t>INSERT INTO attendance VALUES (1092, 26, 2021-10-23);</w:t>
              </w:r>
            </w:ins>
          </w:p>
          <w:p w14:paraId="4C6E960E" w14:textId="77777777" w:rsidR="00D470AE" w:rsidRDefault="00D470AE" w:rsidP="00D470AE">
            <w:pPr>
              <w:ind w:left="0" w:hanging="2"/>
              <w:rPr>
                <w:ins w:id="2492" w:author="임 종운" w:date="2022-05-17T11:40:00Z"/>
              </w:rPr>
            </w:pPr>
            <w:ins w:id="2493" w:author="임 종운" w:date="2022-05-17T11:40:00Z">
              <w:r>
                <w:t>INSERT INTO attendance VALUES (1093, 1, 2021-10-24);</w:t>
              </w:r>
            </w:ins>
          </w:p>
          <w:p w14:paraId="497F71F9" w14:textId="77777777" w:rsidR="00D470AE" w:rsidRDefault="00D470AE" w:rsidP="00D470AE">
            <w:pPr>
              <w:ind w:left="0" w:hanging="2"/>
              <w:rPr>
                <w:ins w:id="2494" w:author="임 종운" w:date="2022-05-17T11:40:00Z"/>
              </w:rPr>
            </w:pPr>
            <w:ins w:id="2495" w:author="임 종운" w:date="2022-05-17T11:40:00Z">
              <w:r>
                <w:t>INSERT INTO attendance VALUES (1094, 2, 2021-10-24);</w:t>
              </w:r>
            </w:ins>
          </w:p>
          <w:p w14:paraId="394443F6" w14:textId="77777777" w:rsidR="00D470AE" w:rsidRDefault="00D470AE" w:rsidP="00D470AE">
            <w:pPr>
              <w:ind w:left="0" w:hanging="2"/>
              <w:rPr>
                <w:ins w:id="2496" w:author="임 종운" w:date="2022-05-17T11:40:00Z"/>
              </w:rPr>
            </w:pPr>
            <w:ins w:id="2497" w:author="임 종운" w:date="2022-05-17T11:40:00Z">
              <w:r>
                <w:t>INSERT INTO attendance VALUES (1095, 3, 2021-10-24);</w:t>
              </w:r>
            </w:ins>
          </w:p>
          <w:p w14:paraId="0AEFFA6E" w14:textId="77777777" w:rsidR="00D470AE" w:rsidRDefault="00D470AE" w:rsidP="00D470AE">
            <w:pPr>
              <w:ind w:left="0" w:hanging="2"/>
              <w:rPr>
                <w:ins w:id="2498" w:author="임 종운" w:date="2022-05-17T11:40:00Z"/>
              </w:rPr>
            </w:pPr>
            <w:ins w:id="2499" w:author="임 종운" w:date="2022-05-17T11:40:00Z">
              <w:r>
                <w:lastRenderedPageBreak/>
                <w:t>INSERT INTO attendance VALUES (1096, 4, 2021-10-24);</w:t>
              </w:r>
            </w:ins>
          </w:p>
          <w:p w14:paraId="3366FB12" w14:textId="77777777" w:rsidR="00D470AE" w:rsidRDefault="00D470AE" w:rsidP="00D470AE">
            <w:pPr>
              <w:ind w:left="0" w:hanging="2"/>
              <w:rPr>
                <w:ins w:id="2500" w:author="임 종운" w:date="2022-05-17T11:40:00Z"/>
              </w:rPr>
            </w:pPr>
            <w:ins w:id="2501" w:author="임 종운" w:date="2022-05-17T11:40:00Z">
              <w:r>
                <w:t>INSERT INTO attendance VALUES (1097, 5, 2021-10-24);</w:t>
              </w:r>
            </w:ins>
          </w:p>
          <w:p w14:paraId="10BAA25B" w14:textId="77777777" w:rsidR="00D470AE" w:rsidRDefault="00D470AE" w:rsidP="00D470AE">
            <w:pPr>
              <w:ind w:left="0" w:hanging="2"/>
              <w:rPr>
                <w:ins w:id="2502" w:author="임 종운" w:date="2022-05-17T11:40:00Z"/>
              </w:rPr>
            </w:pPr>
            <w:ins w:id="2503" w:author="임 종운" w:date="2022-05-17T11:40:00Z">
              <w:r>
                <w:t>INSERT INTO attendance VALUES (1098, 6, 2021-10-24);</w:t>
              </w:r>
            </w:ins>
          </w:p>
          <w:p w14:paraId="62F3351A" w14:textId="77777777" w:rsidR="00D470AE" w:rsidRDefault="00D470AE" w:rsidP="00D470AE">
            <w:pPr>
              <w:ind w:left="0" w:hanging="2"/>
              <w:rPr>
                <w:ins w:id="2504" w:author="임 종운" w:date="2022-05-17T11:40:00Z"/>
              </w:rPr>
            </w:pPr>
            <w:ins w:id="2505" w:author="임 종운" w:date="2022-05-17T11:40:00Z">
              <w:r>
                <w:t>INSERT INTO attendance VALUES (1099, 7, 2021-10-24);</w:t>
              </w:r>
            </w:ins>
          </w:p>
          <w:p w14:paraId="2749218E" w14:textId="77777777" w:rsidR="00D470AE" w:rsidRDefault="00D470AE" w:rsidP="00D470AE">
            <w:pPr>
              <w:ind w:left="0" w:hanging="2"/>
              <w:rPr>
                <w:ins w:id="2506" w:author="임 종운" w:date="2022-05-17T11:40:00Z"/>
              </w:rPr>
            </w:pPr>
            <w:ins w:id="2507" w:author="임 종운" w:date="2022-05-17T11:40:00Z">
              <w:r>
                <w:t>INSERT INTO attendance VALUES (1100, 8, 2021-10-24);</w:t>
              </w:r>
            </w:ins>
          </w:p>
          <w:p w14:paraId="3B9908C5" w14:textId="77777777" w:rsidR="00D470AE" w:rsidRDefault="00D470AE" w:rsidP="00D470AE">
            <w:pPr>
              <w:ind w:left="0" w:hanging="2"/>
              <w:rPr>
                <w:ins w:id="2508" w:author="임 종운" w:date="2022-05-17T11:40:00Z"/>
              </w:rPr>
            </w:pPr>
            <w:ins w:id="2509" w:author="임 종운" w:date="2022-05-17T11:40:00Z">
              <w:r>
                <w:t>INSERT INTO attendance VALUES (1101, 9, 2021-10-24);</w:t>
              </w:r>
            </w:ins>
          </w:p>
          <w:p w14:paraId="78F252A4" w14:textId="77777777" w:rsidR="00D470AE" w:rsidRDefault="00D470AE" w:rsidP="00D470AE">
            <w:pPr>
              <w:ind w:left="0" w:hanging="2"/>
              <w:rPr>
                <w:ins w:id="2510" w:author="임 종운" w:date="2022-05-17T11:40:00Z"/>
              </w:rPr>
            </w:pPr>
            <w:ins w:id="2511" w:author="임 종운" w:date="2022-05-17T11:40:00Z">
              <w:r>
                <w:t>INSERT INTO attendance VALUES (1102, 10, 2021-10-24);</w:t>
              </w:r>
            </w:ins>
          </w:p>
          <w:p w14:paraId="03595F0F" w14:textId="77777777" w:rsidR="00D470AE" w:rsidRDefault="00D470AE" w:rsidP="00D470AE">
            <w:pPr>
              <w:ind w:left="0" w:hanging="2"/>
              <w:rPr>
                <w:ins w:id="2512" w:author="임 종운" w:date="2022-05-17T11:40:00Z"/>
              </w:rPr>
            </w:pPr>
            <w:ins w:id="2513" w:author="임 종운" w:date="2022-05-17T11:40:00Z">
              <w:r>
                <w:t>INSERT INTO attendance VALUES (1103, 11, 2021-10-24);</w:t>
              </w:r>
            </w:ins>
          </w:p>
          <w:p w14:paraId="16A07122" w14:textId="77777777" w:rsidR="00D470AE" w:rsidRDefault="00D470AE" w:rsidP="00D470AE">
            <w:pPr>
              <w:ind w:left="0" w:hanging="2"/>
              <w:rPr>
                <w:ins w:id="2514" w:author="임 종운" w:date="2022-05-17T11:40:00Z"/>
              </w:rPr>
            </w:pPr>
            <w:ins w:id="2515" w:author="임 종운" w:date="2022-05-17T11:40:00Z">
              <w:r>
                <w:t>INSERT INTO attendance VALUES (1104, 12, 2021-10-24);</w:t>
              </w:r>
            </w:ins>
          </w:p>
          <w:p w14:paraId="2420DF0C" w14:textId="77777777" w:rsidR="00D470AE" w:rsidRDefault="00D470AE" w:rsidP="00D470AE">
            <w:pPr>
              <w:ind w:left="0" w:hanging="2"/>
              <w:rPr>
                <w:ins w:id="2516" w:author="임 종운" w:date="2022-05-17T11:40:00Z"/>
              </w:rPr>
            </w:pPr>
            <w:ins w:id="2517" w:author="임 종운" w:date="2022-05-17T11:40:00Z">
              <w:r>
                <w:t>INSERT INTO attendance VALUES (1105, 13, 2021-10-24);</w:t>
              </w:r>
            </w:ins>
          </w:p>
          <w:p w14:paraId="1C19A3F5" w14:textId="77777777" w:rsidR="00D470AE" w:rsidRDefault="00D470AE" w:rsidP="00D470AE">
            <w:pPr>
              <w:ind w:left="0" w:hanging="2"/>
              <w:rPr>
                <w:ins w:id="2518" w:author="임 종운" w:date="2022-05-17T11:40:00Z"/>
              </w:rPr>
            </w:pPr>
            <w:ins w:id="2519" w:author="임 종운" w:date="2022-05-17T11:40:00Z">
              <w:r>
                <w:t>INSERT INTO attendance VALUES (1106, 14, 2021-10-24);</w:t>
              </w:r>
            </w:ins>
          </w:p>
          <w:p w14:paraId="1EB3A441" w14:textId="77777777" w:rsidR="00D470AE" w:rsidRDefault="00D470AE" w:rsidP="00D470AE">
            <w:pPr>
              <w:ind w:left="0" w:hanging="2"/>
              <w:rPr>
                <w:ins w:id="2520" w:author="임 종운" w:date="2022-05-17T11:40:00Z"/>
              </w:rPr>
            </w:pPr>
            <w:ins w:id="2521" w:author="임 종운" w:date="2022-05-17T11:40:00Z">
              <w:r>
                <w:t>INSERT INTO attendance VALUES (1107, 15, 2021-10-24);</w:t>
              </w:r>
            </w:ins>
          </w:p>
          <w:p w14:paraId="6CB11891" w14:textId="77777777" w:rsidR="00D470AE" w:rsidRDefault="00D470AE" w:rsidP="00D470AE">
            <w:pPr>
              <w:ind w:left="0" w:hanging="2"/>
              <w:rPr>
                <w:ins w:id="2522" w:author="임 종운" w:date="2022-05-17T11:40:00Z"/>
              </w:rPr>
            </w:pPr>
            <w:ins w:id="2523" w:author="임 종운" w:date="2022-05-17T11:40:00Z">
              <w:r>
                <w:t>INSERT INTO attendance VALUES (1108, 16, 2021-10-24);</w:t>
              </w:r>
            </w:ins>
          </w:p>
          <w:p w14:paraId="61087367" w14:textId="77777777" w:rsidR="00D470AE" w:rsidRDefault="00D470AE" w:rsidP="00D470AE">
            <w:pPr>
              <w:ind w:left="0" w:hanging="2"/>
              <w:rPr>
                <w:ins w:id="2524" w:author="임 종운" w:date="2022-05-17T11:40:00Z"/>
              </w:rPr>
            </w:pPr>
            <w:ins w:id="2525" w:author="임 종운" w:date="2022-05-17T11:40:00Z">
              <w:r>
                <w:t>INSERT INTO attendance VALUES (1109, 17, 2021-10-24);</w:t>
              </w:r>
            </w:ins>
          </w:p>
          <w:p w14:paraId="1C4012A8" w14:textId="77777777" w:rsidR="00D470AE" w:rsidRDefault="00D470AE" w:rsidP="00D470AE">
            <w:pPr>
              <w:ind w:left="0" w:hanging="2"/>
              <w:rPr>
                <w:ins w:id="2526" w:author="임 종운" w:date="2022-05-17T11:40:00Z"/>
              </w:rPr>
            </w:pPr>
            <w:ins w:id="2527" w:author="임 종운" w:date="2022-05-17T11:40:00Z">
              <w:r>
                <w:t>INSERT INTO attendance VALUES (1110, 18, 2021-10-24);</w:t>
              </w:r>
            </w:ins>
          </w:p>
          <w:p w14:paraId="61188182" w14:textId="77777777" w:rsidR="00D470AE" w:rsidRDefault="00D470AE" w:rsidP="00D470AE">
            <w:pPr>
              <w:ind w:left="0" w:hanging="2"/>
              <w:rPr>
                <w:ins w:id="2528" w:author="임 종운" w:date="2022-05-17T11:40:00Z"/>
              </w:rPr>
            </w:pPr>
            <w:ins w:id="2529" w:author="임 종운" w:date="2022-05-17T11:40:00Z">
              <w:r>
                <w:t>INSERT INTO attendance VALUES (1111, 19, 2021-10-24);</w:t>
              </w:r>
            </w:ins>
          </w:p>
          <w:p w14:paraId="042D4733" w14:textId="77777777" w:rsidR="00D470AE" w:rsidRDefault="00D470AE" w:rsidP="00D470AE">
            <w:pPr>
              <w:ind w:left="0" w:hanging="2"/>
              <w:rPr>
                <w:ins w:id="2530" w:author="임 종운" w:date="2022-05-17T11:40:00Z"/>
              </w:rPr>
            </w:pPr>
            <w:ins w:id="2531" w:author="임 종운" w:date="2022-05-17T11:40:00Z">
              <w:r>
                <w:t>INSERT INTO attendance VALUES (1112, 20, 2021-10-24);</w:t>
              </w:r>
            </w:ins>
          </w:p>
          <w:p w14:paraId="58112360" w14:textId="77777777" w:rsidR="00D470AE" w:rsidRDefault="00D470AE" w:rsidP="00D470AE">
            <w:pPr>
              <w:ind w:left="0" w:hanging="2"/>
              <w:rPr>
                <w:ins w:id="2532" w:author="임 종운" w:date="2022-05-17T11:40:00Z"/>
              </w:rPr>
            </w:pPr>
            <w:ins w:id="2533" w:author="임 종운" w:date="2022-05-17T11:40:00Z">
              <w:r>
                <w:t>INSERT INTO attendance VALUES (1113, 21, 2021-10-24);</w:t>
              </w:r>
            </w:ins>
          </w:p>
          <w:p w14:paraId="24870E64" w14:textId="77777777" w:rsidR="00D470AE" w:rsidRDefault="00D470AE" w:rsidP="00D470AE">
            <w:pPr>
              <w:ind w:left="0" w:hanging="2"/>
              <w:rPr>
                <w:ins w:id="2534" w:author="임 종운" w:date="2022-05-17T11:40:00Z"/>
              </w:rPr>
            </w:pPr>
            <w:ins w:id="2535" w:author="임 종운" w:date="2022-05-17T11:40:00Z">
              <w:r>
                <w:t>INSERT INTO attendance VALUES (1114, 22, 2021-10-24);</w:t>
              </w:r>
            </w:ins>
          </w:p>
          <w:p w14:paraId="6C3FD71C" w14:textId="77777777" w:rsidR="00D470AE" w:rsidRDefault="00D470AE" w:rsidP="00D470AE">
            <w:pPr>
              <w:ind w:left="0" w:hanging="2"/>
              <w:rPr>
                <w:ins w:id="2536" w:author="임 종운" w:date="2022-05-17T11:40:00Z"/>
              </w:rPr>
            </w:pPr>
            <w:ins w:id="2537" w:author="임 종운" w:date="2022-05-17T11:40:00Z">
              <w:r>
                <w:t>INSERT INTO attendance VALUES (1115, 23, 2021-10-24);</w:t>
              </w:r>
            </w:ins>
          </w:p>
          <w:p w14:paraId="682C43A2" w14:textId="77777777" w:rsidR="00D470AE" w:rsidRDefault="00D470AE" w:rsidP="00D470AE">
            <w:pPr>
              <w:ind w:left="0" w:hanging="2"/>
              <w:rPr>
                <w:ins w:id="2538" w:author="임 종운" w:date="2022-05-17T11:40:00Z"/>
              </w:rPr>
            </w:pPr>
            <w:ins w:id="2539" w:author="임 종운" w:date="2022-05-17T11:40:00Z">
              <w:r>
                <w:t>INSERT INTO attendance VALUES (1116, 24, 2021-10-24);</w:t>
              </w:r>
            </w:ins>
          </w:p>
          <w:p w14:paraId="052B7E70" w14:textId="77777777" w:rsidR="00D470AE" w:rsidRDefault="00D470AE" w:rsidP="00D470AE">
            <w:pPr>
              <w:ind w:left="0" w:hanging="2"/>
              <w:rPr>
                <w:ins w:id="2540" w:author="임 종운" w:date="2022-05-17T11:40:00Z"/>
              </w:rPr>
            </w:pPr>
            <w:ins w:id="2541" w:author="임 종운" w:date="2022-05-17T11:40:00Z">
              <w:r>
                <w:t>INSERT INTO attendance VALUES (1117, 25, 2021-10-24);</w:t>
              </w:r>
            </w:ins>
          </w:p>
          <w:p w14:paraId="709E4755" w14:textId="77777777" w:rsidR="00D470AE" w:rsidRDefault="00D470AE" w:rsidP="00D470AE">
            <w:pPr>
              <w:ind w:left="0" w:hanging="2"/>
              <w:rPr>
                <w:ins w:id="2542" w:author="임 종운" w:date="2022-05-17T11:40:00Z"/>
              </w:rPr>
            </w:pPr>
            <w:ins w:id="2543" w:author="임 종운" w:date="2022-05-17T11:40:00Z">
              <w:r>
                <w:t>INSERT INTO attendance VALUES (1118, 26, 2021-10-24);</w:t>
              </w:r>
            </w:ins>
          </w:p>
          <w:p w14:paraId="03236E03" w14:textId="77777777" w:rsidR="00D470AE" w:rsidRDefault="00D470AE" w:rsidP="00D470AE">
            <w:pPr>
              <w:ind w:left="0" w:hanging="2"/>
              <w:rPr>
                <w:ins w:id="2544" w:author="임 종운" w:date="2022-05-17T11:40:00Z"/>
              </w:rPr>
            </w:pPr>
            <w:ins w:id="2545" w:author="임 종운" w:date="2022-05-17T11:40:00Z">
              <w:r>
                <w:t>INSERT INTO attendance VALUES (1119, 1, 2021-10-25);</w:t>
              </w:r>
            </w:ins>
          </w:p>
          <w:p w14:paraId="01400C63" w14:textId="77777777" w:rsidR="00D470AE" w:rsidRDefault="00D470AE" w:rsidP="00D470AE">
            <w:pPr>
              <w:ind w:left="0" w:hanging="2"/>
              <w:rPr>
                <w:ins w:id="2546" w:author="임 종운" w:date="2022-05-17T11:40:00Z"/>
              </w:rPr>
            </w:pPr>
            <w:ins w:id="2547" w:author="임 종운" w:date="2022-05-17T11:40:00Z">
              <w:r>
                <w:t>INSERT INTO attendance VALUES (1120, 2, 2021-10-25);</w:t>
              </w:r>
            </w:ins>
          </w:p>
          <w:p w14:paraId="1127D44A" w14:textId="77777777" w:rsidR="00D470AE" w:rsidRDefault="00D470AE" w:rsidP="00D470AE">
            <w:pPr>
              <w:ind w:left="0" w:hanging="2"/>
              <w:rPr>
                <w:ins w:id="2548" w:author="임 종운" w:date="2022-05-17T11:40:00Z"/>
              </w:rPr>
            </w:pPr>
            <w:ins w:id="2549" w:author="임 종운" w:date="2022-05-17T11:40:00Z">
              <w:r>
                <w:t>INSERT INTO attendance VALUES (1121, 3, 2021-10-25);</w:t>
              </w:r>
            </w:ins>
          </w:p>
          <w:p w14:paraId="4007C656" w14:textId="77777777" w:rsidR="00D470AE" w:rsidRDefault="00D470AE" w:rsidP="00D470AE">
            <w:pPr>
              <w:ind w:left="0" w:hanging="2"/>
              <w:rPr>
                <w:ins w:id="2550" w:author="임 종운" w:date="2022-05-17T11:40:00Z"/>
              </w:rPr>
            </w:pPr>
            <w:ins w:id="2551" w:author="임 종운" w:date="2022-05-17T11:40:00Z">
              <w:r>
                <w:t>INSERT INTO attendance VALUES (1122, 4, 2021-10-25);</w:t>
              </w:r>
            </w:ins>
          </w:p>
          <w:p w14:paraId="0550A572" w14:textId="77777777" w:rsidR="00D470AE" w:rsidRDefault="00D470AE" w:rsidP="00D470AE">
            <w:pPr>
              <w:ind w:left="0" w:hanging="2"/>
              <w:rPr>
                <w:ins w:id="2552" w:author="임 종운" w:date="2022-05-17T11:40:00Z"/>
              </w:rPr>
            </w:pPr>
            <w:ins w:id="2553" w:author="임 종운" w:date="2022-05-17T11:40:00Z">
              <w:r>
                <w:lastRenderedPageBreak/>
                <w:t>INSERT INTO attendance VALUES (1123, 5, 2021-10-25);</w:t>
              </w:r>
            </w:ins>
          </w:p>
          <w:p w14:paraId="01E7C80E" w14:textId="77777777" w:rsidR="00D470AE" w:rsidRDefault="00D470AE" w:rsidP="00D470AE">
            <w:pPr>
              <w:ind w:left="0" w:hanging="2"/>
              <w:rPr>
                <w:ins w:id="2554" w:author="임 종운" w:date="2022-05-17T11:40:00Z"/>
              </w:rPr>
            </w:pPr>
            <w:ins w:id="2555" w:author="임 종운" w:date="2022-05-17T11:40:00Z">
              <w:r>
                <w:t>INSERT INTO attendance VALUES (1124, 6, 2021-10-25);</w:t>
              </w:r>
            </w:ins>
          </w:p>
          <w:p w14:paraId="33F2790F" w14:textId="77777777" w:rsidR="00D470AE" w:rsidRDefault="00D470AE" w:rsidP="00D470AE">
            <w:pPr>
              <w:ind w:left="0" w:hanging="2"/>
              <w:rPr>
                <w:ins w:id="2556" w:author="임 종운" w:date="2022-05-17T11:40:00Z"/>
              </w:rPr>
            </w:pPr>
            <w:ins w:id="2557" w:author="임 종운" w:date="2022-05-17T11:40:00Z">
              <w:r>
                <w:t>INSERT INTO attendance VALUES (1125, 7, 2021-10-25);</w:t>
              </w:r>
            </w:ins>
          </w:p>
          <w:p w14:paraId="781B0239" w14:textId="77777777" w:rsidR="00D470AE" w:rsidRDefault="00D470AE" w:rsidP="00D470AE">
            <w:pPr>
              <w:ind w:left="0" w:hanging="2"/>
              <w:rPr>
                <w:ins w:id="2558" w:author="임 종운" w:date="2022-05-17T11:40:00Z"/>
              </w:rPr>
            </w:pPr>
            <w:ins w:id="2559" w:author="임 종운" w:date="2022-05-17T11:40:00Z">
              <w:r>
                <w:t>INSERT INTO attendance VALUES (1126, 8, 2021-10-25);</w:t>
              </w:r>
            </w:ins>
          </w:p>
          <w:p w14:paraId="3F314A61" w14:textId="77777777" w:rsidR="00D470AE" w:rsidRDefault="00D470AE" w:rsidP="00D470AE">
            <w:pPr>
              <w:ind w:left="0" w:hanging="2"/>
              <w:rPr>
                <w:ins w:id="2560" w:author="임 종운" w:date="2022-05-17T11:40:00Z"/>
              </w:rPr>
            </w:pPr>
            <w:ins w:id="2561" w:author="임 종운" w:date="2022-05-17T11:40:00Z">
              <w:r>
                <w:t>INSERT INTO attendance VALUES (1127, 9, 2021-10-25);</w:t>
              </w:r>
            </w:ins>
          </w:p>
          <w:p w14:paraId="60FF46E0" w14:textId="77777777" w:rsidR="00D470AE" w:rsidRDefault="00D470AE" w:rsidP="00D470AE">
            <w:pPr>
              <w:ind w:left="0" w:hanging="2"/>
              <w:rPr>
                <w:ins w:id="2562" w:author="임 종운" w:date="2022-05-17T11:40:00Z"/>
              </w:rPr>
            </w:pPr>
            <w:ins w:id="2563" w:author="임 종운" w:date="2022-05-17T11:40:00Z">
              <w:r>
                <w:t>INSERT INTO attendance VALUES (1128, 10, 2021-10-25);</w:t>
              </w:r>
            </w:ins>
          </w:p>
          <w:p w14:paraId="3C4EDED6" w14:textId="77777777" w:rsidR="00D470AE" w:rsidRDefault="00D470AE" w:rsidP="00D470AE">
            <w:pPr>
              <w:ind w:left="0" w:hanging="2"/>
              <w:rPr>
                <w:ins w:id="2564" w:author="임 종운" w:date="2022-05-17T11:40:00Z"/>
              </w:rPr>
            </w:pPr>
            <w:ins w:id="2565" w:author="임 종운" w:date="2022-05-17T11:40:00Z">
              <w:r>
                <w:t>INSERT INTO attendance VALUES (1129, 11, 2021-10-25);</w:t>
              </w:r>
            </w:ins>
          </w:p>
          <w:p w14:paraId="38C77AF4" w14:textId="77777777" w:rsidR="00D470AE" w:rsidRDefault="00D470AE" w:rsidP="00D470AE">
            <w:pPr>
              <w:ind w:left="0" w:hanging="2"/>
              <w:rPr>
                <w:ins w:id="2566" w:author="임 종운" w:date="2022-05-17T11:40:00Z"/>
              </w:rPr>
            </w:pPr>
            <w:ins w:id="2567" w:author="임 종운" w:date="2022-05-17T11:40:00Z">
              <w:r>
                <w:t>INSERT INTO attendance VALUES (1130, 12, 2021-10-25);</w:t>
              </w:r>
            </w:ins>
          </w:p>
          <w:p w14:paraId="57C4B9DB" w14:textId="77777777" w:rsidR="00D470AE" w:rsidRDefault="00D470AE" w:rsidP="00D470AE">
            <w:pPr>
              <w:ind w:left="0" w:hanging="2"/>
              <w:rPr>
                <w:ins w:id="2568" w:author="임 종운" w:date="2022-05-17T11:40:00Z"/>
              </w:rPr>
            </w:pPr>
            <w:ins w:id="2569" w:author="임 종운" w:date="2022-05-17T11:40:00Z">
              <w:r>
                <w:t>INSERT INTO attendance VALUES (1131, 13, 2021-10-25);</w:t>
              </w:r>
            </w:ins>
          </w:p>
          <w:p w14:paraId="311AF0E2" w14:textId="77777777" w:rsidR="00D470AE" w:rsidRDefault="00D470AE" w:rsidP="00D470AE">
            <w:pPr>
              <w:ind w:left="0" w:hanging="2"/>
              <w:rPr>
                <w:ins w:id="2570" w:author="임 종운" w:date="2022-05-17T11:40:00Z"/>
              </w:rPr>
            </w:pPr>
            <w:ins w:id="2571" w:author="임 종운" w:date="2022-05-17T11:40:00Z">
              <w:r>
                <w:t>INSERT INTO attendance VALUES (1132, 14, 2021-10-25);</w:t>
              </w:r>
            </w:ins>
          </w:p>
          <w:p w14:paraId="7197DE46" w14:textId="77777777" w:rsidR="00D470AE" w:rsidRDefault="00D470AE" w:rsidP="00D470AE">
            <w:pPr>
              <w:ind w:left="0" w:hanging="2"/>
              <w:rPr>
                <w:ins w:id="2572" w:author="임 종운" w:date="2022-05-17T11:40:00Z"/>
              </w:rPr>
            </w:pPr>
            <w:ins w:id="2573" w:author="임 종운" w:date="2022-05-17T11:40:00Z">
              <w:r>
                <w:t>INSERT INTO attendance VALUES (1133, 15, 2021-10-25);</w:t>
              </w:r>
            </w:ins>
          </w:p>
          <w:p w14:paraId="6A370AE7" w14:textId="77777777" w:rsidR="00D470AE" w:rsidRDefault="00D470AE" w:rsidP="00D470AE">
            <w:pPr>
              <w:ind w:left="0" w:hanging="2"/>
              <w:rPr>
                <w:ins w:id="2574" w:author="임 종운" w:date="2022-05-17T11:40:00Z"/>
              </w:rPr>
            </w:pPr>
            <w:ins w:id="2575" w:author="임 종운" w:date="2022-05-17T11:40:00Z">
              <w:r>
                <w:t>INSERT INTO attendance VALUES (1134, 16, 2021-10-25);</w:t>
              </w:r>
            </w:ins>
          </w:p>
          <w:p w14:paraId="5CAA3A46" w14:textId="77777777" w:rsidR="00D470AE" w:rsidRDefault="00D470AE" w:rsidP="00D470AE">
            <w:pPr>
              <w:ind w:left="0" w:hanging="2"/>
              <w:rPr>
                <w:ins w:id="2576" w:author="임 종운" w:date="2022-05-17T11:40:00Z"/>
              </w:rPr>
            </w:pPr>
            <w:ins w:id="2577" w:author="임 종운" w:date="2022-05-17T11:40:00Z">
              <w:r>
                <w:t>INSERT INTO attendance VALUES (1135, 17, 2021-10-25);</w:t>
              </w:r>
            </w:ins>
          </w:p>
          <w:p w14:paraId="098A8106" w14:textId="77777777" w:rsidR="00D470AE" w:rsidRDefault="00D470AE" w:rsidP="00D470AE">
            <w:pPr>
              <w:ind w:left="0" w:hanging="2"/>
              <w:rPr>
                <w:ins w:id="2578" w:author="임 종운" w:date="2022-05-17T11:40:00Z"/>
              </w:rPr>
            </w:pPr>
            <w:ins w:id="2579" w:author="임 종운" w:date="2022-05-17T11:40:00Z">
              <w:r>
                <w:t>INSERT INTO attendance VALUES (1136, 18, 2021-10-25);</w:t>
              </w:r>
            </w:ins>
          </w:p>
          <w:p w14:paraId="218484BE" w14:textId="77777777" w:rsidR="00D470AE" w:rsidRDefault="00D470AE" w:rsidP="00D470AE">
            <w:pPr>
              <w:ind w:left="0" w:hanging="2"/>
              <w:rPr>
                <w:ins w:id="2580" w:author="임 종운" w:date="2022-05-17T11:40:00Z"/>
              </w:rPr>
            </w:pPr>
            <w:ins w:id="2581" w:author="임 종운" w:date="2022-05-17T11:40:00Z">
              <w:r>
                <w:t>INSERT INTO attendance VALUES (1137, 19, 2021-10-25);</w:t>
              </w:r>
            </w:ins>
          </w:p>
          <w:p w14:paraId="73E54463" w14:textId="77777777" w:rsidR="00D470AE" w:rsidRDefault="00D470AE" w:rsidP="00D470AE">
            <w:pPr>
              <w:ind w:left="0" w:hanging="2"/>
              <w:rPr>
                <w:ins w:id="2582" w:author="임 종운" w:date="2022-05-17T11:40:00Z"/>
              </w:rPr>
            </w:pPr>
            <w:ins w:id="2583" w:author="임 종운" w:date="2022-05-17T11:40:00Z">
              <w:r>
                <w:t>INSERT INTO attendance VALUES (1138, 20, 2021-10-25);</w:t>
              </w:r>
            </w:ins>
          </w:p>
          <w:p w14:paraId="3D7D823A" w14:textId="77777777" w:rsidR="00D470AE" w:rsidRDefault="00D470AE" w:rsidP="00D470AE">
            <w:pPr>
              <w:ind w:left="0" w:hanging="2"/>
              <w:rPr>
                <w:ins w:id="2584" w:author="임 종운" w:date="2022-05-17T11:40:00Z"/>
              </w:rPr>
            </w:pPr>
            <w:ins w:id="2585" w:author="임 종운" w:date="2022-05-17T11:40:00Z">
              <w:r>
                <w:t>INSERT INTO attendance VALUES (1139, 21, 2021-10-25);</w:t>
              </w:r>
            </w:ins>
          </w:p>
          <w:p w14:paraId="12F9B314" w14:textId="77777777" w:rsidR="00D470AE" w:rsidRDefault="00D470AE" w:rsidP="00D470AE">
            <w:pPr>
              <w:ind w:left="0" w:hanging="2"/>
              <w:rPr>
                <w:ins w:id="2586" w:author="임 종운" w:date="2022-05-17T11:40:00Z"/>
              </w:rPr>
            </w:pPr>
            <w:ins w:id="2587" w:author="임 종운" w:date="2022-05-17T11:40:00Z">
              <w:r>
                <w:t>INSERT INTO attendance VALUES (1140, 22, 2021-10-25);</w:t>
              </w:r>
            </w:ins>
          </w:p>
          <w:p w14:paraId="1057CF19" w14:textId="77777777" w:rsidR="00D470AE" w:rsidRDefault="00D470AE" w:rsidP="00D470AE">
            <w:pPr>
              <w:ind w:left="0" w:hanging="2"/>
              <w:rPr>
                <w:ins w:id="2588" w:author="임 종운" w:date="2022-05-17T11:40:00Z"/>
              </w:rPr>
            </w:pPr>
            <w:ins w:id="2589" w:author="임 종운" w:date="2022-05-17T11:40:00Z">
              <w:r>
                <w:t>INSERT INTO attendance VALUES (1141, 23, 2021-10-25);</w:t>
              </w:r>
            </w:ins>
          </w:p>
          <w:p w14:paraId="13B0BAD7" w14:textId="77777777" w:rsidR="00D470AE" w:rsidRDefault="00D470AE" w:rsidP="00D470AE">
            <w:pPr>
              <w:ind w:left="0" w:hanging="2"/>
              <w:rPr>
                <w:ins w:id="2590" w:author="임 종운" w:date="2022-05-17T11:40:00Z"/>
              </w:rPr>
            </w:pPr>
            <w:ins w:id="2591" w:author="임 종운" w:date="2022-05-17T11:40:00Z">
              <w:r>
                <w:t>INSERT INTO attendance VALUES (1142, 24, 2021-10-25);</w:t>
              </w:r>
            </w:ins>
          </w:p>
          <w:p w14:paraId="7DFC8BE4" w14:textId="77777777" w:rsidR="00D470AE" w:rsidRDefault="00D470AE" w:rsidP="00D470AE">
            <w:pPr>
              <w:ind w:left="0" w:hanging="2"/>
              <w:rPr>
                <w:ins w:id="2592" w:author="임 종운" w:date="2022-05-17T11:40:00Z"/>
              </w:rPr>
            </w:pPr>
            <w:ins w:id="2593" w:author="임 종운" w:date="2022-05-17T11:40:00Z">
              <w:r>
                <w:t>INSERT INTO attendance VALUES (1143, 25, 2021-10-25);</w:t>
              </w:r>
            </w:ins>
          </w:p>
          <w:p w14:paraId="5C8F9619" w14:textId="77777777" w:rsidR="00D470AE" w:rsidRDefault="00D470AE" w:rsidP="00D470AE">
            <w:pPr>
              <w:ind w:left="0" w:hanging="2"/>
              <w:rPr>
                <w:ins w:id="2594" w:author="임 종운" w:date="2022-05-17T11:40:00Z"/>
              </w:rPr>
            </w:pPr>
            <w:ins w:id="2595" w:author="임 종운" w:date="2022-05-17T11:40:00Z">
              <w:r>
                <w:t>INSERT INTO attendance VALUES (1144, 26, 2021-10-25);</w:t>
              </w:r>
            </w:ins>
          </w:p>
          <w:p w14:paraId="0B7E290F" w14:textId="77777777" w:rsidR="00D470AE" w:rsidRDefault="00D470AE" w:rsidP="00D470AE">
            <w:pPr>
              <w:ind w:left="0" w:hanging="2"/>
              <w:rPr>
                <w:ins w:id="2596" w:author="임 종운" w:date="2022-05-17T11:40:00Z"/>
              </w:rPr>
            </w:pPr>
            <w:ins w:id="2597" w:author="임 종운" w:date="2022-05-17T11:40:00Z">
              <w:r>
                <w:t>INSERT INTO attendance VALUES (1145, 1, 2021-10-26);</w:t>
              </w:r>
            </w:ins>
          </w:p>
          <w:p w14:paraId="01F9CE1D" w14:textId="77777777" w:rsidR="00D470AE" w:rsidRDefault="00D470AE" w:rsidP="00D470AE">
            <w:pPr>
              <w:ind w:left="0" w:hanging="2"/>
              <w:rPr>
                <w:ins w:id="2598" w:author="임 종운" w:date="2022-05-17T11:40:00Z"/>
              </w:rPr>
            </w:pPr>
            <w:ins w:id="2599" w:author="임 종운" w:date="2022-05-17T11:40:00Z">
              <w:r>
                <w:t>INSERT INTO attendance VALUES (1146, 2, 2021-10-26);</w:t>
              </w:r>
            </w:ins>
          </w:p>
          <w:p w14:paraId="6764E1B6" w14:textId="77777777" w:rsidR="00D470AE" w:rsidRDefault="00D470AE" w:rsidP="00D470AE">
            <w:pPr>
              <w:ind w:left="0" w:hanging="2"/>
              <w:rPr>
                <w:ins w:id="2600" w:author="임 종운" w:date="2022-05-17T11:40:00Z"/>
              </w:rPr>
            </w:pPr>
            <w:ins w:id="2601" w:author="임 종운" w:date="2022-05-17T11:40:00Z">
              <w:r>
                <w:t>INSERT INTO attendance VALUES (1147, 3, 2021-10-26);</w:t>
              </w:r>
            </w:ins>
          </w:p>
          <w:p w14:paraId="2433DF49" w14:textId="77777777" w:rsidR="00D470AE" w:rsidRDefault="00D470AE" w:rsidP="00D470AE">
            <w:pPr>
              <w:ind w:left="0" w:hanging="2"/>
              <w:rPr>
                <w:ins w:id="2602" w:author="임 종운" w:date="2022-05-17T11:40:00Z"/>
              </w:rPr>
            </w:pPr>
            <w:ins w:id="2603" w:author="임 종운" w:date="2022-05-17T11:40:00Z">
              <w:r>
                <w:t>INSERT INTO attendance VALUES (1148, 4, 2021-10-26);</w:t>
              </w:r>
            </w:ins>
          </w:p>
          <w:p w14:paraId="7509A7AB" w14:textId="77777777" w:rsidR="00D470AE" w:rsidRDefault="00D470AE" w:rsidP="00D470AE">
            <w:pPr>
              <w:ind w:left="0" w:hanging="2"/>
              <w:rPr>
                <w:ins w:id="2604" w:author="임 종운" w:date="2022-05-17T11:40:00Z"/>
              </w:rPr>
            </w:pPr>
            <w:ins w:id="2605" w:author="임 종운" w:date="2022-05-17T11:40:00Z">
              <w:r>
                <w:t>INSERT INTO attendance VALUES (1149, 5, 2021-10-26);</w:t>
              </w:r>
            </w:ins>
          </w:p>
          <w:p w14:paraId="0E723526" w14:textId="77777777" w:rsidR="00D470AE" w:rsidRDefault="00D470AE" w:rsidP="00D470AE">
            <w:pPr>
              <w:ind w:left="0" w:hanging="2"/>
              <w:rPr>
                <w:ins w:id="2606" w:author="임 종운" w:date="2022-05-17T11:40:00Z"/>
              </w:rPr>
            </w:pPr>
            <w:ins w:id="2607" w:author="임 종운" w:date="2022-05-17T11:40:00Z">
              <w:r>
                <w:lastRenderedPageBreak/>
                <w:t>INSERT INTO attendance VALUES (1150, 6, 2021-10-26);</w:t>
              </w:r>
            </w:ins>
          </w:p>
          <w:p w14:paraId="4E6DA72E" w14:textId="77777777" w:rsidR="00D470AE" w:rsidRDefault="00D470AE" w:rsidP="00D470AE">
            <w:pPr>
              <w:ind w:left="0" w:hanging="2"/>
              <w:rPr>
                <w:ins w:id="2608" w:author="임 종운" w:date="2022-05-17T11:40:00Z"/>
              </w:rPr>
            </w:pPr>
            <w:ins w:id="2609" w:author="임 종운" w:date="2022-05-17T11:40:00Z">
              <w:r>
                <w:t>INSERT INTO attendance VALUES (1151, 7, 2021-10-26);</w:t>
              </w:r>
            </w:ins>
          </w:p>
          <w:p w14:paraId="5FB36846" w14:textId="77777777" w:rsidR="00D470AE" w:rsidRDefault="00D470AE" w:rsidP="00D470AE">
            <w:pPr>
              <w:ind w:left="0" w:hanging="2"/>
              <w:rPr>
                <w:ins w:id="2610" w:author="임 종운" w:date="2022-05-17T11:40:00Z"/>
              </w:rPr>
            </w:pPr>
            <w:ins w:id="2611" w:author="임 종운" w:date="2022-05-17T11:40:00Z">
              <w:r>
                <w:t>INSERT INTO attendance VALUES (1152, 8, 2021-10-26);</w:t>
              </w:r>
            </w:ins>
          </w:p>
          <w:p w14:paraId="00B43A19" w14:textId="77777777" w:rsidR="00D470AE" w:rsidRDefault="00D470AE" w:rsidP="00D470AE">
            <w:pPr>
              <w:ind w:left="0" w:hanging="2"/>
              <w:rPr>
                <w:ins w:id="2612" w:author="임 종운" w:date="2022-05-17T11:40:00Z"/>
              </w:rPr>
            </w:pPr>
            <w:ins w:id="2613" w:author="임 종운" w:date="2022-05-17T11:40:00Z">
              <w:r>
                <w:t>INSERT INTO attendance VALUES (1153, 9, 2021-10-26);</w:t>
              </w:r>
            </w:ins>
          </w:p>
          <w:p w14:paraId="1D257D71" w14:textId="77777777" w:rsidR="00D470AE" w:rsidRDefault="00D470AE" w:rsidP="00D470AE">
            <w:pPr>
              <w:ind w:left="0" w:hanging="2"/>
              <w:rPr>
                <w:ins w:id="2614" w:author="임 종운" w:date="2022-05-17T11:40:00Z"/>
              </w:rPr>
            </w:pPr>
            <w:ins w:id="2615" w:author="임 종운" w:date="2022-05-17T11:40:00Z">
              <w:r>
                <w:t>INSERT INTO attendance VALUES (1154, 10, 2021-10-26);</w:t>
              </w:r>
            </w:ins>
          </w:p>
          <w:p w14:paraId="424A1FE9" w14:textId="77777777" w:rsidR="00D470AE" w:rsidRDefault="00D470AE" w:rsidP="00D470AE">
            <w:pPr>
              <w:ind w:left="0" w:hanging="2"/>
              <w:rPr>
                <w:ins w:id="2616" w:author="임 종운" w:date="2022-05-17T11:40:00Z"/>
              </w:rPr>
            </w:pPr>
            <w:ins w:id="2617" w:author="임 종운" w:date="2022-05-17T11:40:00Z">
              <w:r>
                <w:t>INSERT INTO attendance VALUES (1155, 11, 2021-10-26);</w:t>
              </w:r>
            </w:ins>
          </w:p>
          <w:p w14:paraId="30B6F40A" w14:textId="77777777" w:rsidR="00D470AE" w:rsidRDefault="00D470AE" w:rsidP="00D470AE">
            <w:pPr>
              <w:ind w:left="0" w:hanging="2"/>
              <w:rPr>
                <w:ins w:id="2618" w:author="임 종운" w:date="2022-05-17T11:40:00Z"/>
              </w:rPr>
            </w:pPr>
            <w:ins w:id="2619" w:author="임 종운" w:date="2022-05-17T11:40:00Z">
              <w:r>
                <w:t>INSERT INTO attendance VALUES (1156, 12, 2021-10-26);</w:t>
              </w:r>
            </w:ins>
          </w:p>
          <w:p w14:paraId="75BD033D" w14:textId="77777777" w:rsidR="00D470AE" w:rsidRDefault="00D470AE" w:rsidP="00D470AE">
            <w:pPr>
              <w:ind w:left="0" w:hanging="2"/>
              <w:rPr>
                <w:ins w:id="2620" w:author="임 종운" w:date="2022-05-17T11:40:00Z"/>
              </w:rPr>
            </w:pPr>
            <w:ins w:id="2621" w:author="임 종운" w:date="2022-05-17T11:40:00Z">
              <w:r>
                <w:t>INSERT INTO attendance VALUES (1157, 13, 2021-10-26);</w:t>
              </w:r>
            </w:ins>
          </w:p>
          <w:p w14:paraId="6F3232AB" w14:textId="77777777" w:rsidR="00D470AE" w:rsidRDefault="00D470AE" w:rsidP="00D470AE">
            <w:pPr>
              <w:ind w:left="0" w:hanging="2"/>
              <w:rPr>
                <w:ins w:id="2622" w:author="임 종운" w:date="2022-05-17T11:40:00Z"/>
              </w:rPr>
            </w:pPr>
            <w:ins w:id="2623" w:author="임 종운" w:date="2022-05-17T11:40:00Z">
              <w:r>
                <w:t>INSERT INTO attendance VALUES (1158, 14, 2021-10-26);</w:t>
              </w:r>
            </w:ins>
          </w:p>
          <w:p w14:paraId="73CEBF88" w14:textId="77777777" w:rsidR="00D470AE" w:rsidRDefault="00D470AE" w:rsidP="00D470AE">
            <w:pPr>
              <w:ind w:left="0" w:hanging="2"/>
              <w:rPr>
                <w:ins w:id="2624" w:author="임 종운" w:date="2022-05-17T11:40:00Z"/>
              </w:rPr>
            </w:pPr>
            <w:ins w:id="2625" w:author="임 종운" w:date="2022-05-17T11:40:00Z">
              <w:r>
                <w:t>INSERT INTO attendance VALUES (1159, 15, 2021-10-26);</w:t>
              </w:r>
            </w:ins>
          </w:p>
          <w:p w14:paraId="5D96B685" w14:textId="77777777" w:rsidR="00D470AE" w:rsidRDefault="00D470AE" w:rsidP="00D470AE">
            <w:pPr>
              <w:ind w:left="0" w:hanging="2"/>
              <w:rPr>
                <w:ins w:id="2626" w:author="임 종운" w:date="2022-05-17T11:40:00Z"/>
              </w:rPr>
            </w:pPr>
            <w:ins w:id="2627" w:author="임 종운" w:date="2022-05-17T11:40:00Z">
              <w:r>
                <w:t>INSERT INTO attendance VALUES (1160, 16, 2021-10-26);</w:t>
              </w:r>
            </w:ins>
          </w:p>
          <w:p w14:paraId="79E4FEBB" w14:textId="77777777" w:rsidR="00D470AE" w:rsidRDefault="00D470AE" w:rsidP="00D470AE">
            <w:pPr>
              <w:ind w:left="0" w:hanging="2"/>
              <w:rPr>
                <w:ins w:id="2628" w:author="임 종운" w:date="2022-05-17T11:40:00Z"/>
              </w:rPr>
            </w:pPr>
            <w:ins w:id="2629" w:author="임 종운" w:date="2022-05-17T11:40:00Z">
              <w:r>
                <w:t>INSERT INTO attendance VALUES (1161, 17, 2021-10-26);</w:t>
              </w:r>
            </w:ins>
          </w:p>
          <w:p w14:paraId="610D33C8" w14:textId="77777777" w:rsidR="00D470AE" w:rsidRDefault="00D470AE" w:rsidP="00D470AE">
            <w:pPr>
              <w:ind w:left="0" w:hanging="2"/>
              <w:rPr>
                <w:ins w:id="2630" w:author="임 종운" w:date="2022-05-17T11:40:00Z"/>
              </w:rPr>
            </w:pPr>
            <w:ins w:id="2631" w:author="임 종운" w:date="2022-05-17T11:40:00Z">
              <w:r>
                <w:t>INSERT INTO attendance VALUES (1162, 18, 2021-10-26);</w:t>
              </w:r>
            </w:ins>
          </w:p>
          <w:p w14:paraId="52887691" w14:textId="77777777" w:rsidR="00D470AE" w:rsidRDefault="00D470AE" w:rsidP="00D470AE">
            <w:pPr>
              <w:ind w:left="0" w:hanging="2"/>
              <w:rPr>
                <w:ins w:id="2632" w:author="임 종운" w:date="2022-05-17T11:40:00Z"/>
              </w:rPr>
            </w:pPr>
            <w:ins w:id="2633" w:author="임 종운" w:date="2022-05-17T11:40:00Z">
              <w:r>
                <w:t>INSERT INTO attendance VALUES (1163, 19, 2021-10-26);</w:t>
              </w:r>
            </w:ins>
          </w:p>
          <w:p w14:paraId="58397CA1" w14:textId="77777777" w:rsidR="00D470AE" w:rsidRDefault="00D470AE" w:rsidP="00D470AE">
            <w:pPr>
              <w:ind w:left="0" w:hanging="2"/>
              <w:rPr>
                <w:ins w:id="2634" w:author="임 종운" w:date="2022-05-17T11:40:00Z"/>
              </w:rPr>
            </w:pPr>
            <w:ins w:id="2635" w:author="임 종운" w:date="2022-05-17T11:40:00Z">
              <w:r>
                <w:t>INSERT INTO attendance VALUES (1164, 20, 2021-10-26);</w:t>
              </w:r>
            </w:ins>
          </w:p>
          <w:p w14:paraId="306F122B" w14:textId="77777777" w:rsidR="00D470AE" w:rsidRDefault="00D470AE" w:rsidP="00D470AE">
            <w:pPr>
              <w:ind w:left="0" w:hanging="2"/>
              <w:rPr>
                <w:ins w:id="2636" w:author="임 종운" w:date="2022-05-17T11:40:00Z"/>
              </w:rPr>
            </w:pPr>
            <w:ins w:id="2637" w:author="임 종운" w:date="2022-05-17T11:40:00Z">
              <w:r>
                <w:t>INSERT INTO attendance VALUES (1165, 21, 2021-10-26);</w:t>
              </w:r>
            </w:ins>
          </w:p>
          <w:p w14:paraId="3018C1C1" w14:textId="77777777" w:rsidR="00D470AE" w:rsidRDefault="00D470AE" w:rsidP="00D470AE">
            <w:pPr>
              <w:ind w:left="0" w:hanging="2"/>
              <w:rPr>
                <w:ins w:id="2638" w:author="임 종운" w:date="2022-05-17T11:40:00Z"/>
              </w:rPr>
            </w:pPr>
            <w:ins w:id="2639" w:author="임 종운" w:date="2022-05-17T11:40:00Z">
              <w:r>
                <w:t>INSERT INTO attendance VALUES (1166, 22, 2021-10-26);</w:t>
              </w:r>
            </w:ins>
          </w:p>
          <w:p w14:paraId="40CDE38D" w14:textId="77777777" w:rsidR="00D470AE" w:rsidRDefault="00D470AE" w:rsidP="00D470AE">
            <w:pPr>
              <w:ind w:left="0" w:hanging="2"/>
              <w:rPr>
                <w:ins w:id="2640" w:author="임 종운" w:date="2022-05-17T11:40:00Z"/>
              </w:rPr>
            </w:pPr>
            <w:ins w:id="2641" w:author="임 종운" w:date="2022-05-17T11:40:00Z">
              <w:r>
                <w:t>INSERT INTO attendance VALUES (1167, 23, 2021-10-26);</w:t>
              </w:r>
            </w:ins>
          </w:p>
          <w:p w14:paraId="359F7B47" w14:textId="77777777" w:rsidR="00D470AE" w:rsidRDefault="00D470AE" w:rsidP="00D470AE">
            <w:pPr>
              <w:ind w:left="0" w:hanging="2"/>
              <w:rPr>
                <w:ins w:id="2642" w:author="임 종운" w:date="2022-05-17T11:40:00Z"/>
              </w:rPr>
            </w:pPr>
            <w:ins w:id="2643" w:author="임 종운" w:date="2022-05-17T11:40:00Z">
              <w:r>
                <w:t>INSERT INTO attendance VALUES (1168, 24, 2021-10-26);</w:t>
              </w:r>
            </w:ins>
          </w:p>
          <w:p w14:paraId="42493194" w14:textId="77777777" w:rsidR="00D470AE" w:rsidRDefault="00D470AE" w:rsidP="00D470AE">
            <w:pPr>
              <w:ind w:left="0" w:hanging="2"/>
              <w:rPr>
                <w:ins w:id="2644" w:author="임 종운" w:date="2022-05-17T11:40:00Z"/>
              </w:rPr>
            </w:pPr>
            <w:ins w:id="2645" w:author="임 종운" w:date="2022-05-17T11:40:00Z">
              <w:r>
                <w:t>INSERT INTO attendance VALUES (1169, 25, 2021-10-26);</w:t>
              </w:r>
            </w:ins>
          </w:p>
          <w:p w14:paraId="0CFFCBFE" w14:textId="77777777" w:rsidR="00D470AE" w:rsidRDefault="00D470AE" w:rsidP="00D470AE">
            <w:pPr>
              <w:ind w:left="0" w:hanging="2"/>
              <w:rPr>
                <w:ins w:id="2646" w:author="임 종운" w:date="2022-05-17T11:40:00Z"/>
              </w:rPr>
            </w:pPr>
            <w:ins w:id="2647" w:author="임 종운" w:date="2022-05-17T11:40:00Z">
              <w:r>
                <w:t>INSERT INTO attendance VALUES (1170, 26, 2021-10-26);</w:t>
              </w:r>
            </w:ins>
          </w:p>
          <w:p w14:paraId="4C417EDA" w14:textId="77777777" w:rsidR="00D470AE" w:rsidRDefault="00D470AE" w:rsidP="00D470AE">
            <w:pPr>
              <w:ind w:left="0" w:hanging="2"/>
              <w:rPr>
                <w:ins w:id="2648" w:author="임 종운" w:date="2022-05-17T11:40:00Z"/>
              </w:rPr>
            </w:pPr>
            <w:ins w:id="2649" w:author="임 종운" w:date="2022-05-17T11:40:00Z">
              <w:r>
                <w:t>INSERT INTO attendance VALUES (1171, 1, 2021-10-27);</w:t>
              </w:r>
            </w:ins>
          </w:p>
          <w:p w14:paraId="07AC5827" w14:textId="77777777" w:rsidR="00D470AE" w:rsidRDefault="00D470AE" w:rsidP="00D470AE">
            <w:pPr>
              <w:ind w:left="0" w:hanging="2"/>
              <w:rPr>
                <w:ins w:id="2650" w:author="임 종운" w:date="2022-05-17T11:40:00Z"/>
              </w:rPr>
            </w:pPr>
            <w:ins w:id="2651" w:author="임 종운" w:date="2022-05-17T11:40:00Z">
              <w:r>
                <w:t>INSERT INTO attendance VALUES (1172, 2, 2021-10-27);</w:t>
              </w:r>
            </w:ins>
          </w:p>
          <w:p w14:paraId="79BE734E" w14:textId="77777777" w:rsidR="00D470AE" w:rsidRDefault="00D470AE" w:rsidP="00D470AE">
            <w:pPr>
              <w:ind w:left="0" w:hanging="2"/>
              <w:rPr>
                <w:ins w:id="2652" w:author="임 종운" w:date="2022-05-17T11:40:00Z"/>
              </w:rPr>
            </w:pPr>
            <w:ins w:id="2653" w:author="임 종운" w:date="2022-05-17T11:40:00Z">
              <w:r>
                <w:t>INSERT INTO attendance VALUES (1173, 3, 2021-10-27);</w:t>
              </w:r>
            </w:ins>
          </w:p>
          <w:p w14:paraId="1A5A7ECF" w14:textId="77777777" w:rsidR="00D470AE" w:rsidRDefault="00D470AE" w:rsidP="00D470AE">
            <w:pPr>
              <w:ind w:left="0" w:hanging="2"/>
              <w:rPr>
                <w:ins w:id="2654" w:author="임 종운" w:date="2022-05-17T11:40:00Z"/>
              </w:rPr>
            </w:pPr>
            <w:ins w:id="2655" w:author="임 종운" w:date="2022-05-17T11:40:00Z">
              <w:r>
                <w:t>INSERT INTO attendance VALUES (1174, 4, 2021-10-27);</w:t>
              </w:r>
            </w:ins>
          </w:p>
          <w:p w14:paraId="1CBF8E43" w14:textId="77777777" w:rsidR="00D470AE" w:rsidRDefault="00D470AE" w:rsidP="00D470AE">
            <w:pPr>
              <w:ind w:left="0" w:hanging="2"/>
              <w:rPr>
                <w:ins w:id="2656" w:author="임 종운" w:date="2022-05-17T11:40:00Z"/>
              </w:rPr>
            </w:pPr>
            <w:ins w:id="2657" w:author="임 종운" w:date="2022-05-17T11:40:00Z">
              <w:r>
                <w:t>INSERT INTO attendance VALUES (1175, 5, 2021-10-27);</w:t>
              </w:r>
            </w:ins>
          </w:p>
          <w:p w14:paraId="7BC1699E" w14:textId="77777777" w:rsidR="00D470AE" w:rsidRDefault="00D470AE" w:rsidP="00D470AE">
            <w:pPr>
              <w:ind w:left="0" w:hanging="2"/>
              <w:rPr>
                <w:ins w:id="2658" w:author="임 종운" w:date="2022-05-17T11:40:00Z"/>
              </w:rPr>
            </w:pPr>
            <w:ins w:id="2659" w:author="임 종운" w:date="2022-05-17T11:40:00Z">
              <w:r>
                <w:t>INSERT INTO attendance VALUES (1176, 6, 2021-10-27);</w:t>
              </w:r>
            </w:ins>
          </w:p>
          <w:p w14:paraId="45FDC4F7" w14:textId="77777777" w:rsidR="00D470AE" w:rsidRDefault="00D470AE" w:rsidP="00D470AE">
            <w:pPr>
              <w:ind w:left="0" w:hanging="2"/>
              <w:rPr>
                <w:ins w:id="2660" w:author="임 종운" w:date="2022-05-17T11:40:00Z"/>
              </w:rPr>
            </w:pPr>
            <w:ins w:id="2661" w:author="임 종운" w:date="2022-05-17T11:40:00Z">
              <w:r>
                <w:lastRenderedPageBreak/>
                <w:t>INSERT INTO attendance VALUES (1177, 7, 2021-10-27);</w:t>
              </w:r>
            </w:ins>
          </w:p>
          <w:p w14:paraId="337A073B" w14:textId="77777777" w:rsidR="00D470AE" w:rsidRDefault="00D470AE" w:rsidP="00D470AE">
            <w:pPr>
              <w:ind w:left="0" w:hanging="2"/>
              <w:rPr>
                <w:ins w:id="2662" w:author="임 종운" w:date="2022-05-17T11:40:00Z"/>
              </w:rPr>
            </w:pPr>
            <w:ins w:id="2663" w:author="임 종운" w:date="2022-05-17T11:40:00Z">
              <w:r>
                <w:t>INSERT INTO attendance VALUES (1178, 8, 2021-10-27);</w:t>
              </w:r>
            </w:ins>
          </w:p>
          <w:p w14:paraId="6B74318E" w14:textId="77777777" w:rsidR="00D470AE" w:rsidRDefault="00D470AE" w:rsidP="00D470AE">
            <w:pPr>
              <w:ind w:left="0" w:hanging="2"/>
              <w:rPr>
                <w:ins w:id="2664" w:author="임 종운" w:date="2022-05-17T11:40:00Z"/>
              </w:rPr>
            </w:pPr>
            <w:ins w:id="2665" w:author="임 종운" w:date="2022-05-17T11:40:00Z">
              <w:r>
                <w:t>INSERT INTO attendance VALUES (1179, 9, 2021-10-27);</w:t>
              </w:r>
            </w:ins>
          </w:p>
          <w:p w14:paraId="639E0D98" w14:textId="77777777" w:rsidR="00D470AE" w:rsidRDefault="00D470AE" w:rsidP="00D470AE">
            <w:pPr>
              <w:ind w:left="0" w:hanging="2"/>
              <w:rPr>
                <w:ins w:id="2666" w:author="임 종운" w:date="2022-05-17T11:40:00Z"/>
              </w:rPr>
            </w:pPr>
            <w:ins w:id="2667" w:author="임 종운" w:date="2022-05-17T11:40:00Z">
              <w:r>
                <w:t>INSERT INTO attendance VALUES (1180, 10, 2021-10-27);</w:t>
              </w:r>
            </w:ins>
          </w:p>
          <w:p w14:paraId="417C678C" w14:textId="77777777" w:rsidR="00D470AE" w:rsidRDefault="00D470AE" w:rsidP="00D470AE">
            <w:pPr>
              <w:ind w:left="0" w:hanging="2"/>
              <w:rPr>
                <w:ins w:id="2668" w:author="임 종운" w:date="2022-05-17T11:40:00Z"/>
              </w:rPr>
            </w:pPr>
            <w:ins w:id="2669" w:author="임 종운" w:date="2022-05-17T11:40:00Z">
              <w:r>
                <w:t>INSERT INTO attendance VALUES (1181, 11, 2021-10-27);</w:t>
              </w:r>
            </w:ins>
          </w:p>
          <w:p w14:paraId="5C9D2BD7" w14:textId="77777777" w:rsidR="00D470AE" w:rsidRDefault="00D470AE" w:rsidP="00D470AE">
            <w:pPr>
              <w:ind w:left="0" w:hanging="2"/>
              <w:rPr>
                <w:ins w:id="2670" w:author="임 종운" w:date="2022-05-17T11:40:00Z"/>
              </w:rPr>
            </w:pPr>
            <w:ins w:id="2671" w:author="임 종운" w:date="2022-05-17T11:40:00Z">
              <w:r>
                <w:t>INSERT INTO attendance VALUES (1182, 12, 2021-10-27);</w:t>
              </w:r>
            </w:ins>
          </w:p>
          <w:p w14:paraId="14A7C9F9" w14:textId="77777777" w:rsidR="00D470AE" w:rsidRDefault="00D470AE" w:rsidP="00D470AE">
            <w:pPr>
              <w:ind w:left="0" w:hanging="2"/>
              <w:rPr>
                <w:ins w:id="2672" w:author="임 종운" w:date="2022-05-17T11:40:00Z"/>
              </w:rPr>
            </w:pPr>
            <w:ins w:id="2673" w:author="임 종운" w:date="2022-05-17T11:40:00Z">
              <w:r>
                <w:t>INSERT INTO attendance VALUES (1183, 13, 2021-10-27);</w:t>
              </w:r>
            </w:ins>
          </w:p>
          <w:p w14:paraId="03FC1A65" w14:textId="77777777" w:rsidR="00D470AE" w:rsidRDefault="00D470AE" w:rsidP="00D470AE">
            <w:pPr>
              <w:ind w:left="0" w:hanging="2"/>
              <w:rPr>
                <w:ins w:id="2674" w:author="임 종운" w:date="2022-05-17T11:40:00Z"/>
              </w:rPr>
            </w:pPr>
            <w:ins w:id="2675" w:author="임 종운" w:date="2022-05-17T11:40:00Z">
              <w:r>
                <w:t>INSERT INTO attendance VALUES (1184, 14, 2021-10-27);</w:t>
              </w:r>
            </w:ins>
          </w:p>
          <w:p w14:paraId="798D4C5C" w14:textId="77777777" w:rsidR="00D470AE" w:rsidRDefault="00D470AE" w:rsidP="00D470AE">
            <w:pPr>
              <w:ind w:left="0" w:hanging="2"/>
              <w:rPr>
                <w:ins w:id="2676" w:author="임 종운" w:date="2022-05-17T11:40:00Z"/>
              </w:rPr>
            </w:pPr>
            <w:ins w:id="2677" w:author="임 종운" w:date="2022-05-17T11:40:00Z">
              <w:r>
                <w:t>INSERT INTO attendance VALUES (1185, 15, 2021-10-27);</w:t>
              </w:r>
            </w:ins>
          </w:p>
          <w:p w14:paraId="3CB7640D" w14:textId="77777777" w:rsidR="00D470AE" w:rsidRDefault="00D470AE" w:rsidP="00D470AE">
            <w:pPr>
              <w:ind w:left="0" w:hanging="2"/>
              <w:rPr>
                <w:ins w:id="2678" w:author="임 종운" w:date="2022-05-17T11:40:00Z"/>
              </w:rPr>
            </w:pPr>
            <w:ins w:id="2679" w:author="임 종운" w:date="2022-05-17T11:40:00Z">
              <w:r>
                <w:t>INSERT INTO attendance VALUES (1186, 16, 2021-10-27);</w:t>
              </w:r>
            </w:ins>
          </w:p>
          <w:p w14:paraId="62861FA9" w14:textId="77777777" w:rsidR="00D470AE" w:rsidRDefault="00D470AE" w:rsidP="00D470AE">
            <w:pPr>
              <w:ind w:left="0" w:hanging="2"/>
              <w:rPr>
                <w:ins w:id="2680" w:author="임 종운" w:date="2022-05-17T11:40:00Z"/>
              </w:rPr>
            </w:pPr>
            <w:ins w:id="2681" w:author="임 종운" w:date="2022-05-17T11:40:00Z">
              <w:r>
                <w:t>INSERT INTO attendance VALUES (1187, 17, 2021-10-27);</w:t>
              </w:r>
            </w:ins>
          </w:p>
          <w:p w14:paraId="4E798789" w14:textId="77777777" w:rsidR="00D470AE" w:rsidRDefault="00D470AE" w:rsidP="00D470AE">
            <w:pPr>
              <w:ind w:left="0" w:hanging="2"/>
              <w:rPr>
                <w:ins w:id="2682" w:author="임 종운" w:date="2022-05-17T11:40:00Z"/>
              </w:rPr>
            </w:pPr>
            <w:ins w:id="2683" w:author="임 종운" w:date="2022-05-17T11:40:00Z">
              <w:r>
                <w:t>INSERT INTO attendance VALUES (1188, 18, 2021-10-27);</w:t>
              </w:r>
            </w:ins>
          </w:p>
          <w:p w14:paraId="27517740" w14:textId="77777777" w:rsidR="00D470AE" w:rsidRDefault="00D470AE" w:rsidP="00D470AE">
            <w:pPr>
              <w:ind w:left="0" w:hanging="2"/>
              <w:rPr>
                <w:ins w:id="2684" w:author="임 종운" w:date="2022-05-17T11:40:00Z"/>
              </w:rPr>
            </w:pPr>
            <w:ins w:id="2685" w:author="임 종운" w:date="2022-05-17T11:40:00Z">
              <w:r>
                <w:t>INSERT INTO attendance VALUES (1189, 19, 2021-10-27);</w:t>
              </w:r>
            </w:ins>
          </w:p>
          <w:p w14:paraId="7B589BFA" w14:textId="77777777" w:rsidR="00D470AE" w:rsidRDefault="00D470AE" w:rsidP="00D470AE">
            <w:pPr>
              <w:ind w:left="0" w:hanging="2"/>
              <w:rPr>
                <w:ins w:id="2686" w:author="임 종운" w:date="2022-05-17T11:40:00Z"/>
              </w:rPr>
            </w:pPr>
            <w:ins w:id="2687" w:author="임 종운" w:date="2022-05-17T11:40:00Z">
              <w:r>
                <w:t>INSERT INTO attendance VALUES (1190, 20, 2021-10-27);</w:t>
              </w:r>
            </w:ins>
          </w:p>
          <w:p w14:paraId="1164BBD6" w14:textId="77777777" w:rsidR="00D470AE" w:rsidRDefault="00D470AE" w:rsidP="00D470AE">
            <w:pPr>
              <w:ind w:left="0" w:hanging="2"/>
              <w:rPr>
                <w:ins w:id="2688" w:author="임 종운" w:date="2022-05-17T11:40:00Z"/>
              </w:rPr>
            </w:pPr>
            <w:ins w:id="2689" w:author="임 종운" w:date="2022-05-17T11:40:00Z">
              <w:r>
                <w:t>INSERT INTO attendance VALUES (1191, 21, 2021-10-27);</w:t>
              </w:r>
            </w:ins>
          </w:p>
          <w:p w14:paraId="6086B783" w14:textId="77777777" w:rsidR="00D470AE" w:rsidRDefault="00D470AE" w:rsidP="00D470AE">
            <w:pPr>
              <w:ind w:left="0" w:hanging="2"/>
              <w:rPr>
                <w:ins w:id="2690" w:author="임 종운" w:date="2022-05-17T11:40:00Z"/>
              </w:rPr>
            </w:pPr>
            <w:ins w:id="2691" w:author="임 종운" w:date="2022-05-17T11:40:00Z">
              <w:r>
                <w:t>INSERT INTO attendance VALUES (1192, 22, 2021-10-27);</w:t>
              </w:r>
            </w:ins>
          </w:p>
          <w:p w14:paraId="2B3B1454" w14:textId="77777777" w:rsidR="00D470AE" w:rsidRDefault="00D470AE" w:rsidP="00D470AE">
            <w:pPr>
              <w:ind w:left="0" w:hanging="2"/>
              <w:rPr>
                <w:ins w:id="2692" w:author="임 종운" w:date="2022-05-17T11:40:00Z"/>
              </w:rPr>
            </w:pPr>
            <w:ins w:id="2693" w:author="임 종운" w:date="2022-05-17T11:40:00Z">
              <w:r>
                <w:t>INSERT INTO attendance VALUES (1193, 23, 2021-10-27);</w:t>
              </w:r>
            </w:ins>
          </w:p>
          <w:p w14:paraId="14879809" w14:textId="77777777" w:rsidR="00D470AE" w:rsidRDefault="00D470AE" w:rsidP="00D470AE">
            <w:pPr>
              <w:ind w:left="0" w:hanging="2"/>
              <w:rPr>
                <w:ins w:id="2694" w:author="임 종운" w:date="2022-05-17T11:40:00Z"/>
              </w:rPr>
            </w:pPr>
            <w:ins w:id="2695" w:author="임 종운" w:date="2022-05-17T11:40:00Z">
              <w:r>
                <w:t>INSERT INTO attendance VALUES (1194, 24, 2021-10-27);</w:t>
              </w:r>
            </w:ins>
          </w:p>
          <w:p w14:paraId="30E0499E" w14:textId="77777777" w:rsidR="00D470AE" w:rsidRDefault="00D470AE" w:rsidP="00D470AE">
            <w:pPr>
              <w:ind w:left="0" w:hanging="2"/>
              <w:rPr>
                <w:ins w:id="2696" w:author="임 종운" w:date="2022-05-17T11:40:00Z"/>
              </w:rPr>
            </w:pPr>
            <w:ins w:id="2697" w:author="임 종운" w:date="2022-05-17T11:40:00Z">
              <w:r>
                <w:t>INSERT INTO attendance VALUES (1195, 25, 2021-10-27);</w:t>
              </w:r>
            </w:ins>
          </w:p>
          <w:p w14:paraId="2774FCA7" w14:textId="77777777" w:rsidR="00D470AE" w:rsidRDefault="00D470AE" w:rsidP="00D470AE">
            <w:pPr>
              <w:ind w:left="0" w:hanging="2"/>
              <w:rPr>
                <w:ins w:id="2698" w:author="임 종운" w:date="2022-05-17T11:40:00Z"/>
              </w:rPr>
            </w:pPr>
            <w:ins w:id="2699" w:author="임 종운" w:date="2022-05-17T11:40:00Z">
              <w:r>
                <w:t>INSERT INTO attendance VALUES (1196, 26, 2021-10-27);</w:t>
              </w:r>
            </w:ins>
          </w:p>
          <w:p w14:paraId="4E0D6CBB" w14:textId="77777777" w:rsidR="00D470AE" w:rsidRDefault="00D470AE" w:rsidP="00D470AE">
            <w:pPr>
              <w:ind w:left="0" w:hanging="2"/>
              <w:rPr>
                <w:ins w:id="2700" w:author="임 종운" w:date="2022-05-17T11:40:00Z"/>
              </w:rPr>
            </w:pPr>
            <w:ins w:id="2701" w:author="임 종운" w:date="2022-05-17T11:40:00Z">
              <w:r>
                <w:t>INSERT INTO attendance VALUES (1197, 1, 2021-10-28);</w:t>
              </w:r>
            </w:ins>
          </w:p>
          <w:p w14:paraId="74112882" w14:textId="77777777" w:rsidR="00D470AE" w:rsidRDefault="00D470AE" w:rsidP="00D470AE">
            <w:pPr>
              <w:ind w:left="0" w:hanging="2"/>
              <w:rPr>
                <w:ins w:id="2702" w:author="임 종운" w:date="2022-05-17T11:40:00Z"/>
              </w:rPr>
            </w:pPr>
            <w:ins w:id="2703" w:author="임 종운" w:date="2022-05-17T11:40:00Z">
              <w:r>
                <w:t>INSERT INTO attendance VALUES (1198, 2, 2021-10-28);</w:t>
              </w:r>
            </w:ins>
          </w:p>
          <w:p w14:paraId="514BF69E" w14:textId="77777777" w:rsidR="00D470AE" w:rsidRDefault="00D470AE" w:rsidP="00D470AE">
            <w:pPr>
              <w:ind w:left="0" w:hanging="2"/>
              <w:rPr>
                <w:ins w:id="2704" w:author="임 종운" w:date="2022-05-17T11:40:00Z"/>
              </w:rPr>
            </w:pPr>
            <w:ins w:id="2705" w:author="임 종운" w:date="2022-05-17T11:40:00Z">
              <w:r>
                <w:t>INSERT INTO attendance VALUES (1199, 3, 2021-10-28);</w:t>
              </w:r>
            </w:ins>
          </w:p>
          <w:p w14:paraId="6A40DABF" w14:textId="77777777" w:rsidR="00D470AE" w:rsidRDefault="00D470AE" w:rsidP="00D470AE">
            <w:pPr>
              <w:ind w:left="0" w:hanging="2"/>
              <w:rPr>
                <w:ins w:id="2706" w:author="임 종운" w:date="2022-05-17T11:40:00Z"/>
              </w:rPr>
            </w:pPr>
            <w:ins w:id="2707" w:author="임 종운" w:date="2022-05-17T11:40:00Z">
              <w:r>
                <w:t>INSERT INTO attendance VALUES (1200, 4, 2021-10-28);</w:t>
              </w:r>
            </w:ins>
          </w:p>
          <w:p w14:paraId="5514B8F0" w14:textId="77777777" w:rsidR="00D470AE" w:rsidRDefault="00D470AE" w:rsidP="00D470AE">
            <w:pPr>
              <w:ind w:left="0" w:hanging="2"/>
              <w:rPr>
                <w:ins w:id="2708" w:author="임 종운" w:date="2022-05-17T11:40:00Z"/>
              </w:rPr>
            </w:pPr>
            <w:ins w:id="2709" w:author="임 종운" w:date="2022-05-17T11:40:00Z">
              <w:r>
                <w:t>INSERT INTO attendance VALUES (1201, 5, 2021-10-28);</w:t>
              </w:r>
            </w:ins>
          </w:p>
          <w:p w14:paraId="1707AA14" w14:textId="77777777" w:rsidR="00D470AE" w:rsidRDefault="00D470AE" w:rsidP="00D470AE">
            <w:pPr>
              <w:ind w:left="0" w:hanging="2"/>
              <w:rPr>
                <w:ins w:id="2710" w:author="임 종운" w:date="2022-05-17T11:40:00Z"/>
              </w:rPr>
            </w:pPr>
            <w:ins w:id="2711" w:author="임 종운" w:date="2022-05-17T11:40:00Z">
              <w:r>
                <w:t>INSERT INTO attendance VALUES (1202, 6, 2021-10-28);</w:t>
              </w:r>
            </w:ins>
          </w:p>
          <w:p w14:paraId="1C148168" w14:textId="77777777" w:rsidR="00D470AE" w:rsidRDefault="00D470AE" w:rsidP="00D470AE">
            <w:pPr>
              <w:ind w:left="0" w:hanging="2"/>
              <w:rPr>
                <w:ins w:id="2712" w:author="임 종운" w:date="2022-05-17T11:40:00Z"/>
              </w:rPr>
            </w:pPr>
            <w:ins w:id="2713" w:author="임 종운" w:date="2022-05-17T11:40:00Z">
              <w:r>
                <w:t>INSERT INTO attendance VALUES (1203, 7, 2021-10-28);</w:t>
              </w:r>
            </w:ins>
          </w:p>
          <w:p w14:paraId="59B538D7" w14:textId="77777777" w:rsidR="00D470AE" w:rsidRDefault="00D470AE" w:rsidP="00D470AE">
            <w:pPr>
              <w:ind w:left="0" w:hanging="2"/>
              <w:rPr>
                <w:ins w:id="2714" w:author="임 종운" w:date="2022-05-17T11:40:00Z"/>
              </w:rPr>
            </w:pPr>
            <w:ins w:id="2715" w:author="임 종운" w:date="2022-05-17T11:40:00Z">
              <w:r>
                <w:lastRenderedPageBreak/>
                <w:t>INSERT INTO attendance VALUES (1204, 8, 2021-10-28);</w:t>
              </w:r>
            </w:ins>
          </w:p>
          <w:p w14:paraId="18526394" w14:textId="77777777" w:rsidR="00D470AE" w:rsidRDefault="00D470AE" w:rsidP="00D470AE">
            <w:pPr>
              <w:ind w:left="0" w:hanging="2"/>
              <w:rPr>
                <w:ins w:id="2716" w:author="임 종운" w:date="2022-05-17T11:40:00Z"/>
              </w:rPr>
            </w:pPr>
            <w:ins w:id="2717" w:author="임 종운" w:date="2022-05-17T11:40:00Z">
              <w:r>
                <w:t>INSERT INTO attendance VALUES (1205, 9, 2021-10-28);</w:t>
              </w:r>
            </w:ins>
          </w:p>
          <w:p w14:paraId="2BC2E595" w14:textId="77777777" w:rsidR="00D470AE" w:rsidRDefault="00D470AE" w:rsidP="00D470AE">
            <w:pPr>
              <w:ind w:left="0" w:hanging="2"/>
              <w:rPr>
                <w:ins w:id="2718" w:author="임 종운" w:date="2022-05-17T11:40:00Z"/>
              </w:rPr>
            </w:pPr>
            <w:ins w:id="2719" w:author="임 종운" w:date="2022-05-17T11:40:00Z">
              <w:r>
                <w:t>INSERT INTO attendance VALUES (1206, 10, 2021-10-28);</w:t>
              </w:r>
            </w:ins>
          </w:p>
          <w:p w14:paraId="6EEE3D2C" w14:textId="77777777" w:rsidR="00D470AE" w:rsidRDefault="00D470AE" w:rsidP="00D470AE">
            <w:pPr>
              <w:ind w:left="0" w:hanging="2"/>
              <w:rPr>
                <w:ins w:id="2720" w:author="임 종운" w:date="2022-05-17T11:40:00Z"/>
              </w:rPr>
            </w:pPr>
            <w:ins w:id="2721" w:author="임 종운" w:date="2022-05-17T11:40:00Z">
              <w:r>
                <w:t>INSERT INTO attendance VALUES (1207, 11, 2021-10-28);</w:t>
              </w:r>
            </w:ins>
          </w:p>
          <w:p w14:paraId="44ADBC17" w14:textId="77777777" w:rsidR="00D470AE" w:rsidRDefault="00D470AE" w:rsidP="00D470AE">
            <w:pPr>
              <w:ind w:left="0" w:hanging="2"/>
              <w:rPr>
                <w:ins w:id="2722" w:author="임 종운" w:date="2022-05-17T11:40:00Z"/>
              </w:rPr>
            </w:pPr>
            <w:ins w:id="2723" w:author="임 종운" w:date="2022-05-17T11:40:00Z">
              <w:r>
                <w:t>INSERT INTO attendance VALUES (1208, 12, 2021-10-28);</w:t>
              </w:r>
            </w:ins>
          </w:p>
          <w:p w14:paraId="5815A8FA" w14:textId="77777777" w:rsidR="00D470AE" w:rsidRDefault="00D470AE" w:rsidP="00D470AE">
            <w:pPr>
              <w:ind w:left="0" w:hanging="2"/>
              <w:rPr>
                <w:ins w:id="2724" w:author="임 종운" w:date="2022-05-17T11:40:00Z"/>
              </w:rPr>
            </w:pPr>
            <w:ins w:id="2725" w:author="임 종운" w:date="2022-05-17T11:40:00Z">
              <w:r>
                <w:t>INSERT INTO attendance VALUES (1209, 13, 2021-10-28);</w:t>
              </w:r>
            </w:ins>
          </w:p>
          <w:p w14:paraId="52006ADE" w14:textId="77777777" w:rsidR="00D470AE" w:rsidRDefault="00D470AE" w:rsidP="00D470AE">
            <w:pPr>
              <w:ind w:left="0" w:hanging="2"/>
              <w:rPr>
                <w:ins w:id="2726" w:author="임 종운" w:date="2022-05-17T11:40:00Z"/>
              </w:rPr>
            </w:pPr>
            <w:ins w:id="2727" w:author="임 종운" w:date="2022-05-17T11:40:00Z">
              <w:r>
                <w:t>INSERT INTO attendance VALUES (1210, 14, 2021-10-28);</w:t>
              </w:r>
            </w:ins>
          </w:p>
          <w:p w14:paraId="75109DA3" w14:textId="77777777" w:rsidR="00D470AE" w:rsidRDefault="00D470AE" w:rsidP="00D470AE">
            <w:pPr>
              <w:ind w:left="0" w:hanging="2"/>
              <w:rPr>
                <w:ins w:id="2728" w:author="임 종운" w:date="2022-05-17T11:40:00Z"/>
              </w:rPr>
            </w:pPr>
            <w:ins w:id="2729" w:author="임 종운" w:date="2022-05-17T11:40:00Z">
              <w:r>
                <w:t>INSERT INTO attendance VALUES (1211, 15, 2021-10-28);</w:t>
              </w:r>
            </w:ins>
          </w:p>
          <w:p w14:paraId="197C7200" w14:textId="77777777" w:rsidR="00D470AE" w:rsidRDefault="00D470AE" w:rsidP="00D470AE">
            <w:pPr>
              <w:ind w:left="0" w:hanging="2"/>
              <w:rPr>
                <w:ins w:id="2730" w:author="임 종운" w:date="2022-05-17T11:40:00Z"/>
              </w:rPr>
            </w:pPr>
            <w:ins w:id="2731" w:author="임 종운" w:date="2022-05-17T11:40:00Z">
              <w:r>
                <w:t>INSERT INTO attendance VALUES (1212, 16, 2021-10-28);</w:t>
              </w:r>
            </w:ins>
          </w:p>
          <w:p w14:paraId="562E202C" w14:textId="77777777" w:rsidR="00D470AE" w:rsidRDefault="00D470AE" w:rsidP="00D470AE">
            <w:pPr>
              <w:ind w:left="0" w:hanging="2"/>
              <w:rPr>
                <w:ins w:id="2732" w:author="임 종운" w:date="2022-05-17T11:40:00Z"/>
              </w:rPr>
            </w:pPr>
            <w:ins w:id="2733" w:author="임 종운" w:date="2022-05-17T11:40:00Z">
              <w:r>
                <w:t>INSERT INTO attendance VALUES (1213, 17, 2021-10-28);</w:t>
              </w:r>
            </w:ins>
          </w:p>
          <w:p w14:paraId="42951E56" w14:textId="77777777" w:rsidR="00D470AE" w:rsidRDefault="00D470AE" w:rsidP="00D470AE">
            <w:pPr>
              <w:ind w:left="0" w:hanging="2"/>
              <w:rPr>
                <w:ins w:id="2734" w:author="임 종운" w:date="2022-05-17T11:40:00Z"/>
              </w:rPr>
            </w:pPr>
            <w:ins w:id="2735" w:author="임 종운" w:date="2022-05-17T11:40:00Z">
              <w:r>
                <w:t>INSERT INTO attendance VALUES (1214, 18, 2021-10-28);</w:t>
              </w:r>
            </w:ins>
          </w:p>
          <w:p w14:paraId="6DB9A7B9" w14:textId="77777777" w:rsidR="00D470AE" w:rsidRDefault="00D470AE" w:rsidP="00D470AE">
            <w:pPr>
              <w:ind w:left="0" w:hanging="2"/>
              <w:rPr>
                <w:ins w:id="2736" w:author="임 종운" w:date="2022-05-17T11:40:00Z"/>
              </w:rPr>
            </w:pPr>
            <w:ins w:id="2737" w:author="임 종운" w:date="2022-05-17T11:40:00Z">
              <w:r>
                <w:t>INSERT INTO attendance VALUES (1215, 19, 2021-10-28);</w:t>
              </w:r>
            </w:ins>
          </w:p>
          <w:p w14:paraId="06646649" w14:textId="77777777" w:rsidR="00D470AE" w:rsidRDefault="00D470AE" w:rsidP="00D470AE">
            <w:pPr>
              <w:ind w:left="0" w:hanging="2"/>
              <w:rPr>
                <w:ins w:id="2738" w:author="임 종운" w:date="2022-05-17T11:40:00Z"/>
              </w:rPr>
            </w:pPr>
            <w:ins w:id="2739" w:author="임 종운" w:date="2022-05-17T11:40:00Z">
              <w:r>
                <w:t>INSERT INTO attendance VALUES (1216, 20, 2021-10-28);</w:t>
              </w:r>
            </w:ins>
          </w:p>
          <w:p w14:paraId="54B4BE95" w14:textId="77777777" w:rsidR="00D470AE" w:rsidRDefault="00D470AE" w:rsidP="00D470AE">
            <w:pPr>
              <w:ind w:left="0" w:hanging="2"/>
              <w:rPr>
                <w:ins w:id="2740" w:author="임 종운" w:date="2022-05-17T11:40:00Z"/>
              </w:rPr>
            </w:pPr>
            <w:ins w:id="2741" w:author="임 종운" w:date="2022-05-17T11:40:00Z">
              <w:r>
                <w:t>INSERT INTO attendance VALUES (1217, 21, 2021-10-28);</w:t>
              </w:r>
            </w:ins>
          </w:p>
          <w:p w14:paraId="35003F95" w14:textId="77777777" w:rsidR="00D470AE" w:rsidRDefault="00D470AE" w:rsidP="00D470AE">
            <w:pPr>
              <w:ind w:left="0" w:hanging="2"/>
              <w:rPr>
                <w:ins w:id="2742" w:author="임 종운" w:date="2022-05-17T11:40:00Z"/>
              </w:rPr>
            </w:pPr>
            <w:ins w:id="2743" w:author="임 종운" w:date="2022-05-17T11:40:00Z">
              <w:r>
                <w:t>INSERT INTO attendance VALUES (1218, 22, 2021-10-28);</w:t>
              </w:r>
            </w:ins>
          </w:p>
          <w:p w14:paraId="65940EB8" w14:textId="77777777" w:rsidR="00D470AE" w:rsidRDefault="00D470AE" w:rsidP="00D470AE">
            <w:pPr>
              <w:ind w:left="0" w:hanging="2"/>
              <w:rPr>
                <w:ins w:id="2744" w:author="임 종운" w:date="2022-05-17T11:40:00Z"/>
              </w:rPr>
            </w:pPr>
            <w:ins w:id="2745" w:author="임 종운" w:date="2022-05-17T11:40:00Z">
              <w:r>
                <w:t>INSERT INTO attendance VALUES (1219, 23, 2021-10-28);</w:t>
              </w:r>
            </w:ins>
          </w:p>
          <w:p w14:paraId="7C058FA4" w14:textId="77777777" w:rsidR="00D470AE" w:rsidRDefault="00D470AE" w:rsidP="00D470AE">
            <w:pPr>
              <w:ind w:left="0" w:hanging="2"/>
              <w:rPr>
                <w:ins w:id="2746" w:author="임 종운" w:date="2022-05-17T11:40:00Z"/>
              </w:rPr>
            </w:pPr>
            <w:ins w:id="2747" w:author="임 종운" w:date="2022-05-17T11:40:00Z">
              <w:r>
                <w:t>INSERT INTO attendance VALUES (1220, 24, 2021-10-28);</w:t>
              </w:r>
            </w:ins>
          </w:p>
          <w:p w14:paraId="7C648EDF" w14:textId="77777777" w:rsidR="00D470AE" w:rsidRDefault="00D470AE" w:rsidP="00D470AE">
            <w:pPr>
              <w:ind w:left="0" w:hanging="2"/>
              <w:rPr>
                <w:ins w:id="2748" w:author="임 종운" w:date="2022-05-17T11:40:00Z"/>
              </w:rPr>
            </w:pPr>
            <w:ins w:id="2749" w:author="임 종운" w:date="2022-05-17T11:40:00Z">
              <w:r>
                <w:t>INSERT INTO attendance VALUES (1221, 25, 2021-10-28);</w:t>
              </w:r>
            </w:ins>
          </w:p>
          <w:p w14:paraId="38C9EA70" w14:textId="77777777" w:rsidR="00D470AE" w:rsidRDefault="00D470AE" w:rsidP="00D470AE">
            <w:pPr>
              <w:ind w:left="0" w:hanging="2"/>
              <w:rPr>
                <w:ins w:id="2750" w:author="임 종운" w:date="2022-05-17T11:40:00Z"/>
              </w:rPr>
            </w:pPr>
            <w:ins w:id="2751" w:author="임 종운" w:date="2022-05-17T11:40:00Z">
              <w:r>
                <w:t>INSERT INTO attendance VALUES (1222, 26, 2021-10-28);</w:t>
              </w:r>
            </w:ins>
          </w:p>
          <w:p w14:paraId="3533940B" w14:textId="77777777" w:rsidR="00D470AE" w:rsidRDefault="00D470AE" w:rsidP="00D470AE">
            <w:pPr>
              <w:ind w:left="0" w:hanging="2"/>
              <w:rPr>
                <w:ins w:id="2752" w:author="임 종운" w:date="2022-05-17T11:40:00Z"/>
              </w:rPr>
            </w:pPr>
            <w:ins w:id="2753" w:author="임 종운" w:date="2022-05-17T11:40:00Z">
              <w:r>
                <w:t>INSERT INTO attendance VALUES (1223, 1, 2021-10-29);</w:t>
              </w:r>
            </w:ins>
          </w:p>
          <w:p w14:paraId="16C33D2B" w14:textId="77777777" w:rsidR="00D470AE" w:rsidRDefault="00D470AE" w:rsidP="00D470AE">
            <w:pPr>
              <w:ind w:left="0" w:hanging="2"/>
              <w:rPr>
                <w:ins w:id="2754" w:author="임 종운" w:date="2022-05-17T11:40:00Z"/>
              </w:rPr>
            </w:pPr>
            <w:ins w:id="2755" w:author="임 종운" w:date="2022-05-17T11:40:00Z">
              <w:r>
                <w:t>INSERT INTO attendance VALUES (1224, 2, 2021-10-29);</w:t>
              </w:r>
            </w:ins>
          </w:p>
          <w:p w14:paraId="5B0E65EC" w14:textId="77777777" w:rsidR="00D470AE" w:rsidRDefault="00D470AE" w:rsidP="00D470AE">
            <w:pPr>
              <w:ind w:left="0" w:hanging="2"/>
              <w:rPr>
                <w:ins w:id="2756" w:author="임 종운" w:date="2022-05-17T11:40:00Z"/>
              </w:rPr>
            </w:pPr>
            <w:ins w:id="2757" w:author="임 종운" w:date="2022-05-17T11:40:00Z">
              <w:r>
                <w:t>INSERT INTO attendance VALUES (1225, 3, 2021-10-29);</w:t>
              </w:r>
            </w:ins>
          </w:p>
          <w:p w14:paraId="5268FDA1" w14:textId="77777777" w:rsidR="00D470AE" w:rsidRDefault="00D470AE" w:rsidP="00D470AE">
            <w:pPr>
              <w:ind w:left="0" w:hanging="2"/>
              <w:rPr>
                <w:ins w:id="2758" w:author="임 종운" w:date="2022-05-17T11:40:00Z"/>
              </w:rPr>
            </w:pPr>
            <w:ins w:id="2759" w:author="임 종운" w:date="2022-05-17T11:40:00Z">
              <w:r>
                <w:t>INSERT INTO attendance VALUES (1226, 4, 2021-10-29);</w:t>
              </w:r>
            </w:ins>
          </w:p>
          <w:p w14:paraId="20D6DCBC" w14:textId="77777777" w:rsidR="00D470AE" w:rsidRDefault="00D470AE" w:rsidP="00D470AE">
            <w:pPr>
              <w:ind w:left="0" w:hanging="2"/>
              <w:rPr>
                <w:ins w:id="2760" w:author="임 종운" w:date="2022-05-17T11:40:00Z"/>
              </w:rPr>
            </w:pPr>
            <w:ins w:id="2761" w:author="임 종운" w:date="2022-05-17T11:40:00Z">
              <w:r>
                <w:t>INSERT INTO attendance VALUES (1227, 5, 2021-10-29);</w:t>
              </w:r>
            </w:ins>
          </w:p>
          <w:p w14:paraId="6DDEEA91" w14:textId="77777777" w:rsidR="00D470AE" w:rsidRDefault="00D470AE" w:rsidP="00D470AE">
            <w:pPr>
              <w:ind w:left="0" w:hanging="2"/>
              <w:rPr>
                <w:ins w:id="2762" w:author="임 종운" w:date="2022-05-17T11:40:00Z"/>
              </w:rPr>
            </w:pPr>
            <w:ins w:id="2763" w:author="임 종운" w:date="2022-05-17T11:40:00Z">
              <w:r>
                <w:t>INSERT INTO attendance VALUES (1228, 6, 2021-10-29);</w:t>
              </w:r>
            </w:ins>
          </w:p>
          <w:p w14:paraId="1BD9A773" w14:textId="77777777" w:rsidR="00D470AE" w:rsidRDefault="00D470AE" w:rsidP="00D470AE">
            <w:pPr>
              <w:ind w:left="0" w:hanging="2"/>
              <w:rPr>
                <w:ins w:id="2764" w:author="임 종운" w:date="2022-05-17T11:40:00Z"/>
              </w:rPr>
            </w:pPr>
            <w:ins w:id="2765" w:author="임 종운" w:date="2022-05-17T11:40:00Z">
              <w:r>
                <w:t>INSERT INTO attendance VALUES (1229, 7, 2021-10-29);</w:t>
              </w:r>
            </w:ins>
          </w:p>
          <w:p w14:paraId="07F9BA7A" w14:textId="77777777" w:rsidR="00D470AE" w:rsidRDefault="00D470AE" w:rsidP="00D470AE">
            <w:pPr>
              <w:ind w:left="0" w:hanging="2"/>
              <w:rPr>
                <w:ins w:id="2766" w:author="임 종운" w:date="2022-05-17T11:40:00Z"/>
              </w:rPr>
            </w:pPr>
            <w:ins w:id="2767" w:author="임 종운" w:date="2022-05-17T11:40:00Z">
              <w:r>
                <w:t>INSERT INTO attendance VALUES (1230, 8, 2021-10-29);</w:t>
              </w:r>
            </w:ins>
          </w:p>
          <w:p w14:paraId="127389AE" w14:textId="77777777" w:rsidR="00D470AE" w:rsidRDefault="00D470AE" w:rsidP="00D470AE">
            <w:pPr>
              <w:ind w:left="0" w:hanging="2"/>
              <w:rPr>
                <w:ins w:id="2768" w:author="임 종운" w:date="2022-05-17T11:40:00Z"/>
              </w:rPr>
            </w:pPr>
            <w:ins w:id="2769" w:author="임 종운" w:date="2022-05-17T11:40:00Z">
              <w:r>
                <w:lastRenderedPageBreak/>
                <w:t>INSERT INTO attendance VALUES (1231, 9, 2021-10-29);</w:t>
              </w:r>
            </w:ins>
          </w:p>
          <w:p w14:paraId="757583E4" w14:textId="77777777" w:rsidR="00D470AE" w:rsidRDefault="00D470AE" w:rsidP="00D470AE">
            <w:pPr>
              <w:ind w:left="0" w:hanging="2"/>
              <w:rPr>
                <w:ins w:id="2770" w:author="임 종운" w:date="2022-05-17T11:40:00Z"/>
              </w:rPr>
            </w:pPr>
            <w:ins w:id="2771" w:author="임 종운" w:date="2022-05-17T11:40:00Z">
              <w:r>
                <w:t>INSERT INTO attendance VALUES (1232, 10, 2021-10-29);</w:t>
              </w:r>
            </w:ins>
          </w:p>
          <w:p w14:paraId="3851BE0F" w14:textId="77777777" w:rsidR="00D470AE" w:rsidRDefault="00D470AE" w:rsidP="00D470AE">
            <w:pPr>
              <w:ind w:left="0" w:hanging="2"/>
              <w:rPr>
                <w:ins w:id="2772" w:author="임 종운" w:date="2022-05-17T11:40:00Z"/>
              </w:rPr>
            </w:pPr>
            <w:ins w:id="2773" w:author="임 종운" w:date="2022-05-17T11:40:00Z">
              <w:r>
                <w:t>INSERT INTO attendance VALUES (1233, 11, 2021-10-29);</w:t>
              </w:r>
            </w:ins>
          </w:p>
          <w:p w14:paraId="32F52595" w14:textId="77777777" w:rsidR="00D470AE" w:rsidRDefault="00D470AE" w:rsidP="00D470AE">
            <w:pPr>
              <w:ind w:left="0" w:hanging="2"/>
              <w:rPr>
                <w:ins w:id="2774" w:author="임 종운" w:date="2022-05-17T11:40:00Z"/>
              </w:rPr>
            </w:pPr>
            <w:ins w:id="2775" w:author="임 종운" w:date="2022-05-17T11:40:00Z">
              <w:r>
                <w:t>INSERT INTO attendance VALUES (1234, 12, 2021-10-29);</w:t>
              </w:r>
            </w:ins>
          </w:p>
          <w:p w14:paraId="01AFA0B2" w14:textId="77777777" w:rsidR="00D470AE" w:rsidRDefault="00D470AE" w:rsidP="00D470AE">
            <w:pPr>
              <w:ind w:left="0" w:hanging="2"/>
              <w:rPr>
                <w:ins w:id="2776" w:author="임 종운" w:date="2022-05-17T11:40:00Z"/>
              </w:rPr>
            </w:pPr>
            <w:ins w:id="2777" w:author="임 종운" w:date="2022-05-17T11:40:00Z">
              <w:r>
                <w:t>INSERT INTO attendance VALUES (1235, 13, 2021-10-29);</w:t>
              </w:r>
            </w:ins>
          </w:p>
          <w:p w14:paraId="49B47ECA" w14:textId="77777777" w:rsidR="00D470AE" w:rsidRDefault="00D470AE" w:rsidP="00D470AE">
            <w:pPr>
              <w:ind w:left="0" w:hanging="2"/>
              <w:rPr>
                <w:ins w:id="2778" w:author="임 종운" w:date="2022-05-17T11:40:00Z"/>
              </w:rPr>
            </w:pPr>
            <w:ins w:id="2779" w:author="임 종운" w:date="2022-05-17T11:40:00Z">
              <w:r>
                <w:t>INSERT INTO attendance VALUES (1236, 14, 2021-10-29);</w:t>
              </w:r>
            </w:ins>
          </w:p>
          <w:p w14:paraId="2C70F915" w14:textId="77777777" w:rsidR="00D470AE" w:rsidRDefault="00D470AE" w:rsidP="00D470AE">
            <w:pPr>
              <w:ind w:left="0" w:hanging="2"/>
              <w:rPr>
                <w:ins w:id="2780" w:author="임 종운" w:date="2022-05-17T11:40:00Z"/>
              </w:rPr>
            </w:pPr>
            <w:ins w:id="2781" w:author="임 종운" w:date="2022-05-17T11:40:00Z">
              <w:r>
                <w:t>INSERT INTO attendance VALUES (1237, 15, 2021-10-29);</w:t>
              </w:r>
            </w:ins>
          </w:p>
          <w:p w14:paraId="0510621D" w14:textId="77777777" w:rsidR="00D470AE" w:rsidRDefault="00D470AE" w:rsidP="00D470AE">
            <w:pPr>
              <w:ind w:left="0" w:hanging="2"/>
              <w:rPr>
                <w:ins w:id="2782" w:author="임 종운" w:date="2022-05-17T11:40:00Z"/>
              </w:rPr>
            </w:pPr>
            <w:ins w:id="2783" w:author="임 종운" w:date="2022-05-17T11:40:00Z">
              <w:r>
                <w:t>INSERT INTO attendance VALUES (1238, 16, 2021-10-29);</w:t>
              </w:r>
            </w:ins>
          </w:p>
          <w:p w14:paraId="6090B0F3" w14:textId="77777777" w:rsidR="00D470AE" w:rsidRDefault="00D470AE" w:rsidP="00D470AE">
            <w:pPr>
              <w:ind w:left="0" w:hanging="2"/>
              <w:rPr>
                <w:ins w:id="2784" w:author="임 종운" w:date="2022-05-17T11:40:00Z"/>
              </w:rPr>
            </w:pPr>
            <w:ins w:id="2785" w:author="임 종운" w:date="2022-05-17T11:40:00Z">
              <w:r>
                <w:t>INSERT INTO attendance VALUES (1239, 17, 2021-10-29);</w:t>
              </w:r>
            </w:ins>
          </w:p>
          <w:p w14:paraId="29E13FE2" w14:textId="77777777" w:rsidR="00D470AE" w:rsidRDefault="00D470AE" w:rsidP="00D470AE">
            <w:pPr>
              <w:ind w:left="0" w:hanging="2"/>
              <w:rPr>
                <w:ins w:id="2786" w:author="임 종운" w:date="2022-05-17T11:40:00Z"/>
              </w:rPr>
            </w:pPr>
            <w:ins w:id="2787" w:author="임 종운" w:date="2022-05-17T11:40:00Z">
              <w:r>
                <w:t>INSERT INTO attendance VALUES (1240, 18, 2021-10-29);</w:t>
              </w:r>
            </w:ins>
          </w:p>
          <w:p w14:paraId="415C8044" w14:textId="77777777" w:rsidR="00D470AE" w:rsidRDefault="00D470AE" w:rsidP="00D470AE">
            <w:pPr>
              <w:ind w:left="0" w:hanging="2"/>
              <w:rPr>
                <w:ins w:id="2788" w:author="임 종운" w:date="2022-05-17T11:40:00Z"/>
              </w:rPr>
            </w:pPr>
            <w:ins w:id="2789" w:author="임 종운" w:date="2022-05-17T11:40:00Z">
              <w:r>
                <w:t>INSERT INTO attendance VALUES (1241, 19, 2021-10-29);</w:t>
              </w:r>
            </w:ins>
          </w:p>
          <w:p w14:paraId="14B18F44" w14:textId="77777777" w:rsidR="00D470AE" w:rsidRDefault="00D470AE" w:rsidP="00D470AE">
            <w:pPr>
              <w:ind w:left="0" w:hanging="2"/>
              <w:rPr>
                <w:ins w:id="2790" w:author="임 종운" w:date="2022-05-17T11:40:00Z"/>
              </w:rPr>
            </w:pPr>
            <w:ins w:id="2791" w:author="임 종운" w:date="2022-05-17T11:40:00Z">
              <w:r>
                <w:t>INSERT INTO attendance VALUES (1242, 20, 2021-10-29);</w:t>
              </w:r>
            </w:ins>
          </w:p>
          <w:p w14:paraId="7AD1E004" w14:textId="77777777" w:rsidR="00D470AE" w:rsidRDefault="00D470AE" w:rsidP="00D470AE">
            <w:pPr>
              <w:ind w:left="0" w:hanging="2"/>
              <w:rPr>
                <w:ins w:id="2792" w:author="임 종운" w:date="2022-05-17T11:40:00Z"/>
              </w:rPr>
            </w:pPr>
            <w:ins w:id="2793" w:author="임 종운" w:date="2022-05-17T11:40:00Z">
              <w:r>
                <w:t>INSERT INTO attendance VALUES (1243, 21, 2021-10-29);</w:t>
              </w:r>
            </w:ins>
          </w:p>
          <w:p w14:paraId="608C021F" w14:textId="77777777" w:rsidR="00D470AE" w:rsidRDefault="00D470AE" w:rsidP="00D470AE">
            <w:pPr>
              <w:ind w:left="0" w:hanging="2"/>
              <w:rPr>
                <w:ins w:id="2794" w:author="임 종운" w:date="2022-05-17T11:40:00Z"/>
              </w:rPr>
            </w:pPr>
            <w:ins w:id="2795" w:author="임 종운" w:date="2022-05-17T11:40:00Z">
              <w:r>
                <w:t>INSERT INTO attendance VALUES (1244, 22, 2021-10-29);</w:t>
              </w:r>
            </w:ins>
          </w:p>
          <w:p w14:paraId="763A4516" w14:textId="77777777" w:rsidR="00D470AE" w:rsidRDefault="00D470AE" w:rsidP="00D470AE">
            <w:pPr>
              <w:ind w:left="0" w:hanging="2"/>
              <w:rPr>
                <w:ins w:id="2796" w:author="임 종운" w:date="2022-05-17T11:40:00Z"/>
              </w:rPr>
            </w:pPr>
            <w:ins w:id="2797" w:author="임 종운" w:date="2022-05-17T11:40:00Z">
              <w:r>
                <w:t>INSERT INTO attendance VALUES (1245, 23, 2021-10-29);</w:t>
              </w:r>
            </w:ins>
          </w:p>
          <w:p w14:paraId="3479576D" w14:textId="77777777" w:rsidR="00D470AE" w:rsidRDefault="00D470AE" w:rsidP="00D470AE">
            <w:pPr>
              <w:ind w:left="0" w:hanging="2"/>
              <w:rPr>
                <w:ins w:id="2798" w:author="임 종운" w:date="2022-05-17T11:40:00Z"/>
              </w:rPr>
            </w:pPr>
            <w:ins w:id="2799" w:author="임 종운" w:date="2022-05-17T11:40:00Z">
              <w:r>
                <w:t>INSERT INTO attendance VALUES (1246, 24, 2021-10-29);</w:t>
              </w:r>
            </w:ins>
          </w:p>
          <w:p w14:paraId="2E1BC2F2" w14:textId="77777777" w:rsidR="00D470AE" w:rsidRDefault="00D470AE" w:rsidP="00D470AE">
            <w:pPr>
              <w:ind w:left="0" w:hanging="2"/>
              <w:rPr>
                <w:ins w:id="2800" w:author="임 종운" w:date="2022-05-17T11:40:00Z"/>
              </w:rPr>
            </w:pPr>
            <w:ins w:id="2801" w:author="임 종운" w:date="2022-05-17T11:40:00Z">
              <w:r>
                <w:t>INSERT INTO attendance VALUES (1247, 25, 2021-10-29);</w:t>
              </w:r>
            </w:ins>
          </w:p>
          <w:p w14:paraId="7A12894A" w14:textId="77777777" w:rsidR="00D470AE" w:rsidRDefault="00D470AE" w:rsidP="00D470AE">
            <w:pPr>
              <w:ind w:left="0" w:hanging="2"/>
              <w:rPr>
                <w:ins w:id="2802" w:author="임 종운" w:date="2022-05-17T11:40:00Z"/>
              </w:rPr>
            </w:pPr>
            <w:ins w:id="2803" w:author="임 종운" w:date="2022-05-17T11:40:00Z">
              <w:r>
                <w:t>INSERT INTO attendance VALUES (1248, 26, 2021-10-29);</w:t>
              </w:r>
            </w:ins>
          </w:p>
          <w:p w14:paraId="3429D1BF" w14:textId="77777777" w:rsidR="00D470AE" w:rsidRDefault="00D470AE" w:rsidP="00D470AE">
            <w:pPr>
              <w:ind w:left="0" w:hanging="2"/>
              <w:rPr>
                <w:ins w:id="2804" w:author="임 종운" w:date="2022-05-17T11:40:00Z"/>
              </w:rPr>
            </w:pPr>
            <w:ins w:id="2805" w:author="임 종운" w:date="2022-05-17T11:40:00Z">
              <w:r>
                <w:t>INSERT INTO attendance VALUES (1249, 1, 2021-10-30);</w:t>
              </w:r>
            </w:ins>
          </w:p>
          <w:p w14:paraId="43605B96" w14:textId="77777777" w:rsidR="00D470AE" w:rsidRDefault="00D470AE" w:rsidP="00D470AE">
            <w:pPr>
              <w:ind w:left="0" w:hanging="2"/>
              <w:rPr>
                <w:ins w:id="2806" w:author="임 종운" w:date="2022-05-17T11:40:00Z"/>
              </w:rPr>
            </w:pPr>
            <w:ins w:id="2807" w:author="임 종운" w:date="2022-05-17T11:40:00Z">
              <w:r>
                <w:t>INSERT INTO attendance VALUES (1250, 2, 2021-10-30);</w:t>
              </w:r>
            </w:ins>
          </w:p>
          <w:p w14:paraId="62A6631B" w14:textId="77777777" w:rsidR="00D470AE" w:rsidRDefault="00D470AE" w:rsidP="00D470AE">
            <w:pPr>
              <w:ind w:left="0" w:hanging="2"/>
              <w:rPr>
                <w:ins w:id="2808" w:author="임 종운" w:date="2022-05-17T11:40:00Z"/>
              </w:rPr>
            </w:pPr>
            <w:ins w:id="2809" w:author="임 종운" w:date="2022-05-17T11:40:00Z">
              <w:r>
                <w:t>INSERT INTO attendance VALUES (1251, 3, 2021-10-30);</w:t>
              </w:r>
            </w:ins>
          </w:p>
          <w:p w14:paraId="2434E5F1" w14:textId="77777777" w:rsidR="00D470AE" w:rsidRDefault="00D470AE" w:rsidP="00D470AE">
            <w:pPr>
              <w:ind w:left="0" w:hanging="2"/>
              <w:rPr>
                <w:ins w:id="2810" w:author="임 종운" w:date="2022-05-17T11:40:00Z"/>
              </w:rPr>
            </w:pPr>
            <w:ins w:id="2811" w:author="임 종운" w:date="2022-05-17T11:40:00Z">
              <w:r>
                <w:t>INSERT INTO attendance VALUES (1252, 4, 2021-10-30);</w:t>
              </w:r>
            </w:ins>
          </w:p>
          <w:p w14:paraId="1C660DF1" w14:textId="77777777" w:rsidR="00D470AE" w:rsidRDefault="00D470AE" w:rsidP="00D470AE">
            <w:pPr>
              <w:ind w:left="0" w:hanging="2"/>
              <w:rPr>
                <w:ins w:id="2812" w:author="임 종운" w:date="2022-05-17T11:40:00Z"/>
              </w:rPr>
            </w:pPr>
            <w:ins w:id="2813" w:author="임 종운" w:date="2022-05-17T11:40:00Z">
              <w:r>
                <w:t>INSERT INTO attendance VALUES (1253, 5, 2021-10-30);</w:t>
              </w:r>
            </w:ins>
          </w:p>
          <w:p w14:paraId="1231A3A8" w14:textId="77777777" w:rsidR="00D470AE" w:rsidRDefault="00D470AE" w:rsidP="00D470AE">
            <w:pPr>
              <w:ind w:left="0" w:hanging="2"/>
              <w:rPr>
                <w:ins w:id="2814" w:author="임 종운" w:date="2022-05-17T11:40:00Z"/>
              </w:rPr>
            </w:pPr>
            <w:ins w:id="2815" w:author="임 종운" w:date="2022-05-17T11:40:00Z">
              <w:r>
                <w:t>INSERT INTO attendance VALUES (1254, 6, 2021-10-30);</w:t>
              </w:r>
            </w:ins>
          </w:p>
          <w:p w14:paraId="156013FD" w14:textId="77777777" w:rsidR="00D470AE" w:rsidRDefault="00D470AE" w:rsidP="00D470AE">
            <w:pPr>
              <w:ind w:left="0" w:hanging="2"/>
              <w:rPr>
                <w:ins w:id="2816" w:author="임 종운" w:date="2022-05-17T11:40:00Z"/>
              </w:rPr>
            </w:pPr>
            <w:ins w:id="2817" w:author="임 종운" w:date="2022-05-17T11:40:00Z">
              <w:r>
                <w:t>INSERT INTO attendance VALUES (1255, 7, 2021-10-30);</w:t>
              </w:r>
            </w:ins>
          </w:p>
          <w:p w14:paraId="21EB8DFB" w14:textId="77777777" w:rsidR="00D470AE" w:rsidRDefault="00D470AE" w:rsidP="00D470AE">
            <w:pPr>
              <w:ind w:left="0" w:hanging="2"/>
              <w:rPr>
                <w:ins w:id="2818" w:author="임 종운" w:date="2022-05-17T11:40:00Z"/>
              </w:rPr>
            </w:pPr>
            <w:ins w:id="2819" w:author="임 종운" w:date="2022-05-17T11:40:00Z">
              <w:r>
                <w:t>INSERT INTO attendance VALUES (1256, 8, 2021-10-30);</w:t>
              </w:r>
            </w:ins>
          </w:p>
          <w:p w14:paraId="64B28B15" w14:textId="77777777" w:rsidR="00D470AE" w:rsidRDefault="00D470AE" w:rsidP="00D470AE">
            <w:pPr>
              <w:ind w:left="0" w:hanging="2"/>
              <w:rPr>
                <w:ins w:id="2820" w:author="임 종운" w:date="2022-05-17T11:40:00Z"/>
              </w:rPr>
            </w:pPr>
            <w:ins w:id="2821" w:author="임 종운" w:date="2022-05-17T11:40:00Z">
              <w:r>
                <w:t>INSERT INTO attendance VALUES (1257, 9, 2021-10-30);</w:t>
              </w:r>
            </w:ins>
          </w:p>
          <w:p w14:paraId="308E879C" w14:textId="77777777" w:rsidR="00D470AE" w:rsidRDefault="00D470AE" w:rsidP="00D470AE">
            <w:pPr>
              <w:ind w:left="0" w:hanging="2"/>
              <w:rPr>
                <w:ins w:id="2822" w:author="임 종운" w:date="2022-05-17T11:40:00Z"/>
              </w:rPr>
            </w:pPr>
            <w:ins w:id="2823" w:author="임 종운" w:date="2022-05-17T11:40:00Z">
              <w:r>
                <w:lastRenderedPageBreak/>
                <w:t>INSERT INTO attendance VALUES (1258, 10, 2021-10-30);</w:t>
              </w:r>
            </w:ins>
          </w:p>
          <w:p w14:paraId="66F5437C" w14:textId="77777777" w:rsidR="00D470AE" w:rsidRDefault="00D470AE" w:rsidP="00D470AE">
            <w:pPr>
              <w:ind w:left="0" w:hanging="2"/>
              <w:rPr>
                <w:ins w:id="2824" w:author="임 종운" w:date="2022-05-17T11:40:00Z"/>
              </w:rPr>
            </w:pPr>
            <w:ins w:id="2825" w:author="임 종운" w:date="2022-05-17T11:40:00Z">
              <w:r>
                <w:t>INSERT INTO attendance VALUES (1259, 11, 2021-10-30);</w:t>
              </w:r>
            </w:ins>
          </w:p>
          <w:p w14:paraId="6A2AE7C0" w14:textId="77777777" w:rsidR="00D470AE" w:rsidRDefault="00D470AE" w:rsidP="00D470AE">
            <w:pPr>
              <w:ind w:left="0" w:hanging="2"/>
              <w:rPr>
                <w:ins w:id="2826" w:author="임 종운" w:date="2022-05-17T11:40:00Z"/>
              </w:rPr>
            </w:pPr>
            <w:ins w:id="2827" w:author="임 종운" w:date="2022-05-17T11:40:00Z">
              <w:r>
                <w:t>INSERT INTO attendance VALUES (1260, 12, 2021-10-30);</w:t>
              </w:r>
            </w:ins>
          </w:p>
          <w:p w14:paraId="0B09ACAF" w14:textId="77777777" w:rsidR="00D470AE" w:rsidRDefault="00D470AE" w:rsidP="00D470AE">
            <w:pPr>
              <w:ind w:left="0" w:hanging="2"/>
              <w:rPr>
                <w:ins w:id="2828" w:author="임 종운" w:date="2022-05-17T11:40:00Z"/>
              </w:rPr>
            </w:pPr>
            <w:ins w:id="2829" w:author="임 종운" w:date="2022-05-17T11:40:00Z">
              <w:r>
                <w:t>INSERT INTO attendance VALUES (1261, 13, 2021-10-30);</w:t>
              </w:r>
            </w:ins>
          </w:p>
          <w:p w14:paraId="0D3279B0" w14:textId="77777777" w:rsidR="00D470AE" w:rsidRDefault="00D470AE" w:rsidP="00D470AE">
            <w:pPr>
              <w:ind w:left="0" w:hanging="2"/>
              <w:rPr>
                <w:ins w:id="2830" w:author="임 종운" w:date="2022-05-17T11:40:00Z"/>
              </w:rPr>
            </w:pPr>
            <w:ins w:id="2831" w:author="임 종운" w:date="2022-05-17T11:40:00Z">
              <w:r>
                <w:t>INSERT INTO attendance VALUES (1262, 14, 2021-10-30);</w:t>
              </w:r>
            </w:ins>
          </w:p>
          <w:p w14:paraId="64730CAF" w14:textId="77777777" w:rsidR="00D470AE" w:rsidRDefault="00D470AE" w:rsidP="00D470AE">
            <w:pPr>
              <w:ind w:left="0" w:hanging="2"/>
              <w:rPr>
                <w:ins w:id="2832" w:author="임 종운" w:date="2022-05-17T11:40:00Z"/>
              </w:rPr>
            </w:pPr>
            <w:ins w:id="2833" w:author="임 종운" w:date="2022-05-17T11:40:00Z">
              <w:r>
                <w:t>INSERT INTO attendance VALUES (1263, 15, 2021-10-30);</w:t>
              </w:r>
            </w:ins>
          </w:p>
          <w:p w14:paraId="2CBA74CF" w14:textId="77777777" w:rsidR="00D470AE" w:rsidRDefault="00D470AE" w:rsidP="00D470AE">
            <w:pPr>
              <w:ind w:left="0" w:hanging="2"/>
              <w:rPr>
                <w:ins w:id="2834" w:author="임 종운" w:date="2022-05-17T11:40:00Z"/>
              </w:rPr>
            </w:pPr>
            <w:ins w:id="2835" w:author="임 종운" w:date="2022-05-17T11:40:00Z">
              <w:r>
                <w:t>INSERT INTO attendance VALUES (1264, 16, 2021-10-30);</w:t>
              </w:r>
            </w:ins>
          </w:p>
          <w:p w14:paraId="081FFDDF" w14:textId="77777777" w:rsidR="00D470AE" w:rsidRDefault="00D470AE" w:rsidP="00D470AE">
            <w:pPr>
              <w:ind w:left="0" w:hanging="2"/>
              <w:rPr>
                <w:ins w:id="2836" w:author="임 종운" w:date="2022-05-17T11:40:00Z"/>
              </w:rPr>
            </w:pPr>
            <w:ins w:id="2837" w:author="임 종운" w:date="2022-05-17T11:40:00Z">
              <w:r>
                <w:t>INSERT INTO attendance VALUES (1265, 17, 2021-10-30);</w:t>
              </w:r>
            </w:ins>
          </w:p>
          <w:p w14:paraId="4E5B113A" w14:textId="77777777" w:rsidR="00D470AE" w:rsidRDefault="00D470AE" w:rsidP="00D470AE">
            <w:pPr>
              <w:ind w:left="0" w:hanging="2"/>
              <w:rPr>
                <w:ins w:id="2838" w:author="임 종운" w:date="2022-05-17T11:40:00Z"/>
              </w:rPr>
            </w:pPr>
            <w:ins w:id="2839" w:author="임 종운" w:date="2022-05-17T11:40:00Z">
              <w:r>
                <w:t>INSERT INTO attendance VALUES (1266, 18, 2021-10-30);</w:t>
              </w:r>
            </w:ins>
          </w:p>
          <w:p w14:paraId="16B0C746" w14:textId="77777777" w:rsidR="00D470AE" w:rsidRDefault="00D470AE" w:rsidP="00D470AE">
            <w:pPr>
              <w:ind w:left="0" w:hanging="2"/>
              <w:rPr>
                <w:ins w:id="2840" w:author="임 종운" w:date="2022-05-17T11:40:00Z"/>
              </w:rPr>
            </w:pPr>
            <w:ins w:id="2841" w:author="임 종운" w:date="2022-05-17T11:40:00Z">
              <w:r>
                <w:t>INSERT INTO attendance VALUES (1267, 19, 2021-10-30);</w:t>
              </w:r>
            </w:ins>
          </w:p>
          <w:p w14:paraId="16D97CCF" w14:textId="77777777" w:rsidR="00D470AE" w:rsidRDefault="00D470AE" w:rsidP="00D470AE">
            <w:pPr>
              <w:ind w:left="0" w:hanging="2"/>
              <w:rPr>
                <w:ins w:id="2842" w:author="임 종운" w:date="2022-05-17T11:40:00Z"/>
              </w:rPr>
            </w:pPr>
            <w:ins w:id="2843" w:author="임 종운" w:date="2022-05-17T11:40:00Z">
              <w:r>
                <w:t>INSERT INTO attendance VALUES (1268, 20, 2021-10-30);</w:t>
              </w:r>
            </w:ins>
          </w:p>
          <w:p w14:paraId="3095C367" w14:textId="77777777" w:rsidR="00D470AE" w:rsidRDefault="00D470AE" w:rsidP="00D470AE">
            <w:pPr>
              <w:ind w:left="0" w:hanging="2"/>
              <w:rPr>
                <w:ins w:id="2844" w:author="임 종운" w:date="2022-05-17T11:40:00Z"/>
              </w:rPr>
            </w:pPr>
            <w:ins w:id="2845" w:author="임 종운" w:date="2022-05-17T11:40:00Z">
              <w:r>
                <w:t>INSERT INTO attendance VALUES (1269, 21, 2021-10-30);</w:t>
              </w:r>
            </w:ins>
          </w:p>
          <w:p w14:paraId="7C7614B7" w14:textId="77777777" w:rsidR="00D470AE" w:rsidRDefault="00D470AE" w:rsidP="00D470AE">
            <w:pPr>
              <w:ind w:left="0" w:hanging="2"/>
              <w:rPr>
                <w:ins w:id="2846" w:author="임 종운" w:date="2022-05-17T11:40:00Z"/>
              </w:rPr>
            </w:pPr>
            <w:ins w:id="2847" w:author="임 종운" w:date="2022-05-17T11:40:00Z">
              <w:r>
                <w:t>INSERT INTO attendance VALUES (1270, 22, 2021-10-30);</w:t>
              </w:r>
            </w:ins>
          </w:p>
          <w:p w14:paraId="5905A990" w14:textId="77777777" w:rsidR="00D470AE" w:rsidRDefault="00D470AE" w:rsidP="00D470AE">
            <w:pPr>
              <w:ind w:left="0" w:hanging="2"/>
              <w:rPr>
                <w:ins w:id="2848" w:author="임 종운" w:date="2022-05-17T11:40:00Z"/>
              </w:rPr>
            </w:pPr>
            <w:ins w:id="2849" w:author="임 종운" w:date="2022-05-17T11:40:00Z">
              <w:r>
                <w:t>INSERT INTO attendance VALUES (1271, 23, 2021-10-30);</w:t>
              </w:r>
            </w:ins>
          </w:p>
          <w:p w14:paraId="4946E788" w14:textId="77777777" w:rsidR="00D470AE" w:rsidRDefault="00D470AE" w:rsidP="00D470AE">
            <w:pPr>
              <w:ind w:left="0" w:hanging="2"/>
              <w:rPr>
                <w:ins w:id="2850" w:author="임 종운" w:date="2022-05-17T11:40:00Z"/>
              </w:rPr>
            </w:pPr>
            <w:ins w:id="2851" w:author="임 종운" w:date="2022-05-17T11:40:00Z">
              <w:r>
                <w:t>INSERT INTO attendance VALUES (1272, 24, 2021-10-30);</w:t>
              </w:r>
            </w:ins>
          </w:p>
          <w:p w14:paraId="402D2DAA" w14:textId="77777777" w:rsidR="00D470AE" w:rsidRDefault="00D470AE" w:rsidP="00D470AE">
            <w:pPr>
              <w:ind w:left="0" w:hanging="2"/>
              <w:rPr>
                <w:ins w:id="2852" w:author="임 종운" w:date="2022-05-17T11:40:00Z"/>
              </w:rPr>
            </w:pPr>
            <w:ins w:id="2853" w:author="임 종운" w:date="2022-05-17T11:40:00Z">
              <w:r>
                <w:t>INSERT INTO attendance VALUES (1273, 25, 2021-10-30);</w:t>
              </w:r>
            </w:ins>
          </w:p>
          <w:p w14:paraId="203DA3C2" w14:textId="77777777" w:rsidR="00D470AE" w:rsidRDefault="00D470AE" w:rsidP="00D470AE">
            <w:pPr>
              <w:ind w:left="0" w:hanging="2"/>
              <w:rPr>
                <w:ins w:id="2854" w:author="임 종운" w:date="2022-05-17T11:40:00Z"/>
              </w:rPr>
            </w:pPr>
            <w:ins w:id="2855" w:author="임 종운" w:date="2022-05-17T11:40:00Z">
              <w:r>
                <w:t>INSERT INTO attendance VALUES (1274, 26, 2021-10-30);</w:t>
              </w:r>
            </w:ins>
          </w:p>
          <w:p w14:paraId="77C00A83" w14:textId="77777777" w:rsidR="00D470AE" w:rsidRDefault="00D470AE" w:rsidP="00D470AE">
            <w:pPr>
              <w:ind w:left="0" w:hanging="2"/>
              <w:rPr>
                <w:ins w:id="2856" w:author="임 종운" w:date="2022-05-17T11:40:00Z"/>
              </w:rPr>
            </w:pPr>
            <w:ins w:id="2857" w:author="임 종운" w:date="2022-05-17T11:40:00Z">
              <w:r>
                <w:t>INSERT INTO attendance VALUES (1275, 1, 2021-10-31);</w:t>
              </w:r>
            </w:ins>
          </w:p>
          <w:p w14:paraId="1D6036E8" w14:textId="77777777" w:rsidR="00D470AE" w:rsidRDefault="00D470AE" w:rsidP="00D470AE">
            <w:pPr>
              <w:ind w:left="0" w:hanging="2"/>
              <w:rPr>
                <w:ins w:id="2858" w:author="임 종운" w:date="2022-05-17T11:40:00Z"/>
              </w:rPr>
            </w:pPr>
            <w:ins w:id="2859" w:author="임 종운" w:date="2022-05-17T11:40:00Z">
              <w:r>
                <w:t>INSERT INTO attendance VALUES (1276, 2, 2021-10-31);</w:t>
              </w:r>
            </w:ins>
          </w:p>
          <w:p w14:paraId="0F272ABD" w14:textId="77777777" w:rsidR="00D470AE" w:rsidRDefault="00D470AE" w:rsidP="00D470AE">
            <w:pPr>
              <w:ind w:left="0" w:hanging="2"/>
              <w:rPr>
                <w:ins w:id="2860" w:author="임 종운" w:date="2022-05-17T11:40:00Z"/>
              </w:rPr>
            </w:pPr>
            <w:ins w:id="2861" w:author="임 종운" w:date="2022-05-17T11:40:00Z">
              <w:r>
                <w:t>INSERT INTO attendance VALUES (1277, 3, 2021-10-31);</w:t>
              </w:r>
            </w:ins>
          </w:p>
          <w:p w14:paraId="6C9F60EF" w14:textId="77777777" w:rsidR="00D470AE" w:rsidRDefault="00D470AE" w:rsidP="00D470AE">
            <w:pPr>
              <w:ind w:left="0" w:hanging="2"/>
              <w:rPr>
                <w:ins w:id="2862" w:author="임 종운" w:date="2022-05-17T11:40:00Z"/>
              </w:rPr>
            </w:pPr>
            <w:ins w:id="2863" w:author="임 종운" w:date="2022-05-17T11:40:00Z">
              <w:r>
                <w:t>INSERT INTO attendance VALUES (1278, 4, 2021-10-31);</w:t>
              </w:r>
            </w:ins>
          </w:p>
          <w:p w14:paraId="3956AD95" w14:textId="77777777" w:rsidR="00D470AE" w:rsidRDefault="00D470AE" w:rsidP="00D470AE">
            <w:pPr>
              <w:ind w:left="0" w:hanging="2"/>
              <w:rPr>
                <w:ins w:id="2864" w:author="임 종운" w:date="2022-05-17T11:40:00Z"/>
              </w:rPr>
            </w:pPr>
            <w:ins w:id="2865" w:author="임 종운" w:date="2022-05-17T11:40:00Z">
              <w:r>
                <w:t>INSERT INTO attendance VALUES (1279, 5, 2021-10-31);</w:t>
              </w:r>
            </w:ins>
          </w:p>
          <w:p w14:paraId="4D4DF13D" w14:textId="77777777" w:rsidR="00D470AE" w:rsidRDefault="00D470AE" w:rsidP="00D470AE">
            <w:pPr>
              <w:ind w:left="0" w:hanging="2"/>
              <w:rPr>
                <w:ins w:id="2866" w:author="임 종운" w:date="2022-05-17T11:40:00Z"/>
              </w:rPr>
            </w:pPr>
            <w:ins w:id="2867" w:author="임 종운" w:date="2022-05-17T11:40:00Z">
              <w:r>
                <w:t>INSERT INTO attendance VALUES (1280, 6, 2021-10-31);</w:t>
              </w:r>
            </w:ins>
          </w:p>
          <w:p w14:paraId="422C8F45" w14:textId="77777777" w:rsidR="00D470AE" w:rsidRDefault="00D470AE" w:rsidP="00D470AE">
            <w:pPr>
              <w:ind w:left="0" w:hanging="2"/>
              <w:rPr>
                <w:ins w:id="2868" w:author="임 종운" w:date="2022-05-17T11:40:00Z"/>
              </w:rPr>
            </w:pPr>
            <w:ins w:id="2869" w:author="임 종운" w:date="2022-05-17T11:40:00Z">
              <w:r>
                <w:t>INSERT INTO attendance VALUES (1281, 7, 2021-10-31);</w:t>
              </w:r>
            </w:ins>
          </w:p>
          <w:p w14:paraId="4281294D" w14:textId="77777777" w:rsidR="00D470AE" w:rsidRDefault="00D470AE" w:rsidP="00D470AE">
            <w:pPr>
              <w:ind w:left="0" w:hanging="2"/>
              <w:rPr>
                <w:ins w:id="2870" w:author="임 종운" w:date="2022-05-17T11:40:00Z"/>
              </w:rPr>
            </w:pPr>
            <w:ins w:id="2871" w:author="임 종운" w:date="2022-05-17T11:40:00Z">
              <w:r>
                <w:t>INSERT INTO attendance VALUES (1282, 8, 2021-10-31);</w:t>
              </w:r>
            </w:ins>
          </w:p>
          <w:p w14:paraId="701A43A4" w14:textId="77777777" w:rsidR="00D470AE" w:rsidRDefault="00D470AE" w:rsidP="00D470AE">
            <w:pPr>
              <w:ind w:left="0" w:hanging="2"/>
              <w:rPr>
                <w:ins w:id="2872" w:author="임 종운" w:date="2022-05-17T11:40:00Z"/>
              </w:rPr>
            </w:pPr>
            <w:ins w:id="2873" w:author="임 종운" w:date="2022-05-17T11:40:00Z">
              <w:r>
                <w:t>INSERT INTO attendance VALUES (1283, 9, 2021-10-31);</w:t>
              </w:r>
            </w:ins>
          </w:p>
          <w:p w14:paraId="3AA1CE29" w14:textId="77777777" w:rsidR="00D470AE" w:rsidRDefault="00D470AE" w:rsidP="00D470AE">
            <w:pPr>
              <w:ind w:left="0" w:hanging="2"/>
              <w:rPr>
                <w:ins w:id="2874" w:author="임 종운" w:date="2022-05-17T11:40:00Z"/>
              </w:rPr>
            </w:pPr>
            <w:ins w:id="2875" w:author="임 종운" w:date="2022-05-17T11:40:00Z">
              <w:r>
                <w:t>INSERT INTO attendance VALUES (1284, 10, 2021-10-31);</w:t>
              </w:r>
            </w:ins>
          </w:p>
          <w:p w14:paraId="6C6EBDCE" w14:textId="77777777" w:rsidR="00D470AE" w:rsidRDefault="00D470AE" w:rsidP="00D470AE">
            <w:pPr>
              <w:ind w:left="0" w:hanging="2"/>
              <w:rPr>
                <w:ins w:id="2876" w:author="임 종운" w:date="2022-05-17T11:40:00Z"/>
              </w:rPr>
            </w:pPr>
            <w:ins w:id="2877" w:author="임 종운" w:date="2022-05-17T11:40:00Z">
              <w:r>
                <w:lastRenderedPageBreak/>
                <w:t>INSERT INTO attendance VALUES (1285, 11, 2021-10-31);</w:t>
              </w:r>
            </w:ins>
          </w:p>
          <w:p w14:paraId="6F74698A" w14:textId="77777777" w:rsidR="00D470AE" w:rsidRDefault="00D470AE" w:rsidP="00D470AE">
            <w:pPr>
              <w:ind w:left="0" w:hanging="2"/>
              <w:rPr>
                <w:ins w:id="2878" w:author="임 종운" w:date="2022-05-17T11:40:00Z"/>
              </w:rPr>
            </w:pPr>
            <w:ins w:id="2879" w:author="임 종운" w:date="2022-05-17T11:40:00Z">
              <w:r>
                <w:t>INSERT INTO attendance VALUES (1286, 12, 2021-10-31);</w:t>
              </w:r>
            </w:ins>
          </w:p>
          <w:p w14:paraId="6001CDF0" w14:textId="77777777" w:rsidR="00D470AE" w:rsidRDefault="00D470AE" w:rsidP="00D470AE">
            <w:pPr>
              <w:ind w:left="0" w:hanging="2"/>
              <w:rPr>
                <w:ins w:id="2880" w:author="임 종운" w:date="2022-05-17T11:40:00Z"/>
              </w:rPr>
            </w:pPr>
            <w:ins w:id="2881" w:author="임 종운" w:date="2022-05-17T11:40:00Z">
              <w:r>
                <w:t>INSERT INTO attendance VALUES (1287, 13, 2021-10-31);</w:t>
              </w:r>
            </w:ins>
          </w:p>
          <w:p w14:paraId="4046654D" w14:textId="77777777" w:rsidR="00D470AE" w:rsidRDefault="00D470AE" w:rsidP="00D470AE">
            <w:pPr>
              <w:ind w:left="0" w:hanging="2"/>
              <w:rPr>
                <w:ins w:id="2882" w:author="임 종운" w:date="2022-05-17T11:40:00Z"/>
              </w:rPr>
            </w:pPr>
            <w:ins w:id="2883" w:author="임 종운" w:date="2022-05-17T11:40:00Z">
              <w:r>
                <w:t>INSERT INTO attendance VALUES (1288, 14, 2021-10-31);</w:t>
              </w:r>
            </w:ins>
          </w:p>
          <w:p w14:paraId="67A91123" w14:textId="77777777" w:rsidR="00D470AE" w:rsidRDefault="00D470AE" w:rsidP="00D470AE">
            <w:pPr>
              <w:ind w:left="0" w:hanging="2"/>
              <w:rPr>
                <w:ins w:id="2884" w:author="임 종운" w:date="2022-05-17T11:40:00Z"/>
              </w:rPr>
            </w:pPr>
            <w:ins w:id="2885" w:author="임 종운" w:date="2022-05-17T11:40:00Z">
              <w:r>
                <w:t>INSERT INTO attendance VALUES (1289, 15, 2021-10-31);</w:t>
              </w:r>
            </w:ins>
          </w:p>
          <w:p w14:paraId="5C036792" w14:textId="77777777" w:rsidR="00D470AE" w:rsidRDefault="00D470AE" w:rsidP="00D470AE">
            <w:pPr>
              <w:ind w:left="0" w:hanging="2"/>
              <w:rPr>
                <w:ins w:id="2886" w:author="임 종운" w:date="2022-05-17T11:40:00Z"/>
              </w:rPr>
            </w:pPr>
            <w:ins w:id="2887" w:author="임 종운" w:date="2022-05-17T11:40:00Z">
              <w:r>
                <w:t>INSERT INTO attendance VALUES (1290, 16, 2021-10-31);</w:t>
              </w:r>
            </w:ins>
          </w:p>
          <w:p w14:paraId="09A92F8C" w14:textId="77777777" w:rsidR="00D470AE" w:rsidRDefault="00D470AE" w:rsidP="00D470AE">
            <w:pPr>
              <w:ind w:left="0" w:hanging="2"/>
              <w:rPr>
                <w:ins w:id="2888" w:author="임 종운" w:date="2022-05-17T11:40:00Z"/>
              </w:rPr>
            </w:pPr>
            <w:ins w:id="2889" w:author="임 종운" w:date="2022-05-17T11:40:00Z">
              <w:r>
                <w:t>INSERT INTO attendance VALUES (1291, 17, 2021-10-31);</w:t>
              </w:r>
            </w:ins>
          </w:p>
          <w:p w14:paraId="3A91C9BA" w14:textId="77777777" w:rsidR="00D470AE" w:rsidRDefault="00D470AE" w:rsidP="00D470AE">
            <w:pPr>
              <w:ind w:left="0" w:hanging="2"/>
              <w:rPr>
                <w:ins w:id="2890" w:author="임 종운" w:date="2022-05-17T11:40:00Z"/>
              </w:rPr>
            </w:pPr>
            <w:ins w:id="2891" w:author="임 종운" w:date="2022-05-17T11:40:00Z">
              <w:r>
                <w:t>INSERT INTO attendance VALUES (1292, 18, 2021-10-31);</w:t>
              </w:r>
            </w:ins>
          </w:p>
          <w:p w14:paraId="05F4C36F" w14:textId="77777777" w:rsidR="00D470AE" w:rsidRDefault="00D470AE" w:rsidP="00D470AE">
            <w:pPr>
              <w:ind w:left="0" w:hanging="2"/>
              <w:rPr>
                <w:ins w:id="2892" w:author="임 종운" w:date="2022-05-17T11:40:00Z"/>
              </w:rPr>
            </w:pPr>
            <w:ins w:id="2893" w:author="임 종운" w:date="2022-05-17T11:40:00Z">
              <w:r>
                <w:t>INSERT INTO attendance VALUES (1293, 19, 2021-10-31);</w:t>
              </w:r>
            </w:ins>
          </w:p>
          <w:p w14:paraId="19FA2B27" w14:textId="77777777" w:rsidR="00D470AE" w:rsidRDefault="00D470AE" w:rsidP="00D470AE">
            <w:pPr>
              <w:ind w:left="0" w:hanging="2"/>
              <w:rPr>
                <w:ins w:id="2894" w:author="임 종운" w:date="2022-05-17T11:40:00Z"/>
              </w:rPr>
            </w:pPr>
            <w:ins w:id="2895" w:author="임 종운" w:date="2022-05-17T11:40:00Z">
              <w:r>
                <w:t>INSERT INTO attendance VALUES (1294, 20, 2021-10-31);</w:t>
              </w:r>
            </w:ins>
          </w:p>
          <w:p w14:paraId="2D5648FE" w14:textId="77777777" w:rsidR="00D470AE" w:rsidRDefault="00D470AE" w:rsidP="00D470AE">
            <w:pPr>
              <w:ind w:left="0" w:hanging="2"/>
              <w:rPr>
                <w:ins w:id="2896" w:author="임 종운" w:date="2022-05-17T11:40:00Z"/>
              </w:rPr>
            </w:pPr>
            <w:ins w:id="2897" w:author="임 종운" w:date="2022-05-17T11:40:00Z">
              <w:r>
                <w:t>INSERT INTO attendance VALUES (1295, 21, 2021-10-31);</w:t>
              </w:r>
            </w:ins>
          </w:p>
          <w:p w14:paraId="623AF93C" w14:textId="77777777" w:rsidR="00D470AE" w:rsidRDefault="00D470AE" w:rsidP="00D470AE">
            <w:pPr>
              <w:ind w:left="0" w:hanging="2"/>
              <w:rPr>
                <w:ins w:id="2898" w:author="임 종운" w:date="2022-05-17T11:40:00Z"/>
              </w:rPr>
            </w:pPr>
            <w:ins w:id="2899" w:author="임 종운" w:date="2022-05-17T11:40:00Z">
              <w:r>
                <w:t>INSERT INTO attendance VALUES (1296, 22, 2021-10-31);</w:t>
              </w:r>
            </w:ins>
          </w:p>
          <w:p w14:paraId="0B785F26" w14:textId="77777777" w:rsidR="00D470AE" w:rsidRDefault="00D470AE" w:rsidP="00D470AE">
            <w:pPr>
              <w:ind w:left="0" w:hanging="2"/>
              <w:rPr>
                <w:ins w:id="2900" w:author="임 종운" w:date="2022-05-17T11:40:00Z"/>
              </w:rPr>
            </w:pPr>
            <w:ins w:id="2901" w:author="임 종운" w:date="2022-05-17T11:40:00Z">
              <w:r>
                <w:t>INSERT INTO attendance VALUES (1297, 23, 2021-10-31);</w:t>
              </w:r>
            </w:ins>
          </w:p>
          <w:p w14:paraId="23E6DAF2" w14:textId="77777777" w:rsidR="00D470AE" w:rsidRDefault="00D470AE" w:rsidP="00D470AE">
            <w:pPr>
              <w:ind w:left="0" w:hanging="2"/>
              <w:rPr>
                <w:ins w:id="2902" w:author="임 종운" w:date="2022-05-17T11:40:00Z"/>
              </w:rPr>
            </w:pPr>
            <w:ins w:id="2903" w:author="임 종운" w:date="2022-05-17T11:40:00Z">
              <w:r>
                <w:t>INSERT INTO attendance VALUES (1298, 24, 2021-10-31);</w:t>
              </w:r>
            </w:ins>
          </w:p>
          <w:p w14:paraId="6A6A3AD9" w14:textId="77777777" w:rsidR="00D470AE" w:rsidRDefault="00D470AE" w:rsidP="00D470AE">
            <w:pPr>
              <w:ind w:left="0" w:hanging="2"/>
              <w:rPr>
                <w:ins w:id="2904" w:author="임 종운" w:date="2022-05-17T11:40:00Z"/>
              </w:rPr>
            </w:pPr>
            <w:ins w:id="2905" w:author="임 종운" w:date="2022-05-17T11:40:00Z">
              <w:r>
                <w:t>INSERT INTO attendance VALUES (1299, 25, 2021-10-31);</w:t>
              </w:r>
            </w:ins>
          </w:p>
          <w:p w14:paraId="086074DF" w14:textId="77777777" w:rsidR="00D470AE" w:rsidRDefault="00D470AE" w:rsidP="00D470AE">
            <w:pPr>
              <w:ind w:left="0" w:hanging="2"/>
              <w:rPr>
                <w:ins w:id="2906" w:author="임 종운" w:date="2022-05-17T11:40:00Z"/>
              </w:rPr>
            </w:pPr>
            <w:ins w:id="2907" w:author="임 종운" w:date="2022-05-17T11:40:00Z">
              <w:r>
                <w:t>INSERT INTO attendance VALUES (1300, 26, 2021-10-31);</w:t>
              </w:r>
            </w:ins>
          </w:p>
          <w:p w14:paraId="777040E9" w14:textId="77777777" w:rsidR="00D470AE" w:rsidRDefault="00D470AE" w:rsidP="00D470AE">
            <w:pPr>
              <w:ind w:left="0" w:hanging="2"/>
              <w:rPr>
                <w:ins w:id="2908" w:author="임 종운" w:date="2022-05-17T11:40:00Z"/>
              </w:rPr>
            </w:pPr>
            <w:ins w:id="2909" w:author="임 종운" w:date="2022-05-17T11:40:00Z">
              <w:r>
                <w:t>INSERT INTO attendance VALUES (1301, 1, 2021-11-01);</w:t>
              </w:r>
            </w:ins>
          </w:p>
          <w:p w14:paraId="287729CD" w14:textId="77777777" w:rsidR="00D470AE" w:rsidRDefault="00D470AE" w:rsidP="00D470AE">
            <w:pPr>
              <w:ind w:left="0" w:hanging="2"/>
              <w:rPr>
                <w:ins w:id="2910" w:author="임 종운" w:date="2022-05-17T11:40:00Z"/>
              </w:rPr>
            </w:pPr>
            <w:ins w:id="2911" w:author="임 종운" w:date="2022-05-17T11:40:00Z">
              <w:r>
                <w:t>INSERT INTO attendance VALUES (1302, 2, 2021-11-01);</w:t>
              </w:r>
            </w:ins>
          </w:p>
          <w:p w14:paraId="7E8B5A63" w14:textId="77777777" w:rsidR="00D470AE" w:rsidRDefault="00D470AE" w:rsidP="00D470AE">
            <w:pPr>
              <w:ind w:left="0" w:hanging="2"/>
              <w:rPr>
                <w:ins w:id="2912" w:author="임 종운" w:date="2022-05-17T11:40:00Z"/>
              </w:rPr>
            </w:pPr>
            <w:ins w:id="2913" w:author="임 종운" w:date="2022-05-17T11:40:00Z">
              <w:r>
                <w:t>INSERT INTO attendance VALUES (1303, 3, 2021-11-01);</w:t>
              </w:r>
            </w:ins>
          </w:p>
          <w:p w14:paraId="43177BA7" w14:textId="77777777" w:rsidR="00D470AE" w:rsidRDefault="00D470AE" w:rsidP="00D470AE">
            <w:pPr>
              <w:ind w:left="0" w:hanging="2"/>
              <w:rPr>
                <w:ins w:id="2914" w:author="임 종운" w:date="2022-05-17T11:40:00Z"/>
              </w:rPr>
            </w:pPr>
            <w:ins w:id="2915" w:author="임 종운" w:date="2022-05-17T11:40:00Z">
              <w:r>
                <w:t>INSERT INTO attendance VALUES (1304, 4, 2021-11-01);</w:t>
              </w:r>
            </w:ins>
          </w:p>
          <w:p w14:paraId="76EFA0E3" w14:textId="77777777" w:rsidR="00D470AE" w:rsidRDefault="00D470AE" w:rsidP="00D470AE">
            <w:pPr>
              <w:ind w:left="0" w:hanging="2"/>
              <w:rPr>
                <w:ins w:id="2916" w:author="임 종운" w:date="2022-05-17T11:40:00Z"/>
              </w:rPr>
            </w:pPr>
            <w:ins w:id="2917" w:author="임 종운" w:date="2022-05-17T11:40:00Z">
              <w:r>
                <w:t>INSERT INTO attendance VALUES (1305, 5, 2021-11-01);</w:t>
              </w:r>
            </w:ins>
          </w:p>
          <w:p w14:paraId="61FC21E5" w14:textId="77777777" w:rsidR="00D470AE" w:rsidRDefault="00D470AE" w:rsidP="00D470AE">
            <w:pPr>
              <w:ind w:left="0" w:hanging="2"/>
              <w:rPr>
                <w:ins w:id="2918" w:author="임 종운" w:date="2022-05-17T11:40:00Z"/>
              </w:rPr>
            </w:pPr>
            <w:ins w:id="2919" w:author="임 종운" w:date="2022-05-17T11:40:00Z">
              <w:r>
                <w:t>INSERT INTO attendance VALUES (1306, 6, 2021-11-01);</w:t>
              </w:r>
            </w:ins>
          </w:p>
          <w:p w14:paraId="20AD2ABB" w14:textId="77777777" w:rsidR="00D470AE" w:rsidRDefault="00D470AE" w:rsidP="00D470AE">
            <w:pPr>
              <w:ind w:left="0" w:hanging="2"/>
              <w:rPr>
                <w:ins w:id="2920" w:author="임 종운" w:date="2022-05-17T11:40:00Z"/>
              </w:rPr>
            </w:pPr>
            <w:ins w:id="2921" w:author="임 종운" w:date="2022-05-17T11:40:00Z">
              <w:r>
                <w:t>INSERT INTO attendance VALUES (1307, 7, 2021-11-01);</w:t>
              </w:r>
            </w:ins>
          </w:p>
          <w:p w14:paraId="2E4D07EC" w14:textId="77777777" w:rsidR="00D470AE" w:rsidRDefault="00D470AE" w:rsidP="00D470AE">
            <w:pPr>
              <w:ind w:left="0" w:hanging="2"/>
              <w:rPr>
                <w:ins w:id="2922" w:author="임 종운" w:date="2022-05-17T11:40:00Z"/>
              </w:rPr>
            </w:pPr>
            <w:ins w:id="2923" w:author="임 종운" w:date="2022-05-17T11:40:00Z">
              <w:r>
                <w:t>INSERT INTO attendance VALUES (1308, 8, 2021-11-01);</w:t>
              </w:r>
            </w:ins>
          </w:p>
          <w:p w14:paraId="5C35C738" w14:textId="77777777" w:rsidR="00D470AE" w:rsidRDefault="00D470AE" w:rsidP="00D470AE">
            <w:pPr>
              <w:ind w:left="0" w:hanging="2"/>
              <w:rPr>
                <w:ins w:id="2924" w:author="임 종운" w:date="2022-05-17T11:40:00Z"/>
              </w:rPr>
            </w:pPr>
            <w:ins w:id="2925" w:author="임 종운" w:date="2022-05-17T11:40:00Z">
              <w:r>
                <w:t>INSERT INTO attendance VALUES (1309, 9, 2021-11-01);</w:t>
              </w:r>
            </w:ins>
          </w:p>
          <w:p w14:paraId="16288B0F" w14:textId="77777777" w:rsidR="00D470AE" w:rsidRDefault="00D470AE" w:rsidP="00D470AE">
            <w:pPr>
              <w:ind w:left="0" w:hanging="2"/>
              <w:rPr>
                <w:ins w:id="2926" w:author="임 종운" w:date="2022-05-17T11:40:00Z"/>
              </w:rPr>
            </w:pPr>
            <w:ins w:id="2927" w:author="임 종운" w:date="2022-05-17T11:40:00Z">
              <w:r>
                <w:t>INSERT INTO attendance VALUES (1310, 10, 2021-11-01);</w:t>
              </w:r>
            </w:ins>
          </w:p>
          <w:p w14:paraId="2C6B7E84" w14:textId="77777777" w:rsidR="00D470AE" w:rsidRDefault="00D470AE" w:rsidP="00D470AE">
            <w:pPr>
              <w:ind w:left="0" w:hanging="2"/>
              <w:rPr>
                <w:ins w:id="2928" w:author="임 종운" w:date="2022-05-17T11:40:00Z"/>
              </w:rPr>
            </w:pPr>
            <w:ins w:id="2929" w:author="임 종운" w:date="2022-05-17T11:40:00Z">
              <w:r>
                <w:t>INSERT INTO attendance VALUES (1311, 11, 2021-11-01);</w:t>
              </w:r>
            </w:ins>
          </w:p>
          <w:p w14:paraId="32E14D0B" w14:textId="77777777" w:rsidR="00D470AE" w:rsidRDefault="00D470AE" w:rsidP="00D470AE">
            <w:pPr>
              <w:ind w:left="0" w:hanging="2"/>
              <w:rPr>
                <w:ins w:id="2930" w:author="임 종운" w:date="2022-05-17T11:40:00Z"/>
              </w:rPr>
            </w:pPr>
            <w:ins w:id="2931" w:author="임 종운" w:date="2022-05-17T11:40:00Z">
              <w:r>
                <w:lastRenderedPageBreak/>
                <w:t>INSERT INTO attendance VALUES (1312, 12, 2021-11-01);</w:t>
              </w:r>
            </w:ins>
          </w:p>
          <w:p w14:paraId="08557697" w14:textId="77777777" w:rsidR="00D470AE" w:rsidRDefault="00D470AE" w:rsidP="00D470AE">
            <w:pPr>
              <w:ind w:left="0" w:hanging="2"/>
              <w:rPr>
                <w:ins w:id="2932" w:author="임 종운" w:date="2022-05-17T11:40:00Z"/>
              </w:rPr>
            </w:pPr>
            <w:ins w:id="2933" w:author="임 종운" w:date="2022-05-17T11:40:00Z">
              <w:r>
                <w:t>INSERT INTO attendance VALUES (1313, 13, 2021-11-01);</w:t>
              </w:r>
            </w:ins>
          </w:p>
          <w:p w14:paraId="51B33F4B" w14:textId="77777777" w:rsidR="00D470AE" w:rsidRDefault="00D470AE" w:rsidP="00D470AE">
            <w:pPr>
              <w:ind w:left="0" w:hanging="2"/>
              <w:rPr>
                <w:ins w:id="2934" w:author="임 종운" w:date="2022-05-17T11:40:00Z"/>
              </w:rPr>
            </w:pPr>
            <w:ins w:id="2935" w:author="임 종운" w:date="2022-05-17T11:40:00Z">
              <w:r>
                <w:t>INSERT INTO attendance VALUES (1314, 14, 2021-11-01);</w:t>
              </w:r>
            </w:ins>
          </w:p>
          <w:p w14:paraId="6490022D" w14:textId="77777777" w:rsidR="00D470AE" w:rsidRDefault="00D470AE" w:rsidP="00D470AE">
            <w:pPr>
              <w:ind w:left="0" w:hanging="2"/>
              <w:rPr>
                <w:ins w:id="2936" w:author="임 종운" w:date="2022-05-17T11:40:00Z"/>
              </w:rPr>
            </w:pPr>
            <w:ins w:id="2937" w:author="임 종운" w:date="2022-05-17T11:40:00Z">
              <w:r>
                <w:t>INSERT INTO attendance VALUES (1315, 15, 2021-11-01);</w:t>
              </w:r>
            </w:ins>
          </w:p>
          <w:p w14:paraId="03B061B3" w14:textId="77777777" w:rsidR="00D470AE" w:rsidRDefault="00D470AE" w:rsidP="00D470AE">
            <w:pPr>
              <w:ind w:left="0" w:hanging="2"/>
              <w:rPr>
                <w:ins w:id="2938" w:author="임 종운" w:date="2022-05-17T11:40:00Z"/>
              </w:rPr>
            </w:pPr>
            <w:ins w:id="2939" w:author="임 종운" w:date="2022-05-17T11:40:00Z">
              <w:r>
                <w:t>INSERT INTO attendance VALUES (1316, 16, 2021-11-01);</w:t>
              </w:r>
            </w:ins>
          </w:p>
          <w:p w14:paraId="20A0D257" w14:textId="77777777" w:rsidR="00D470AE" w:rsidRDefault="00D470AE" w:rsidP="00D470AE">
            <w:pPr>
              <w:ind w:left="0" w:hanging="2"/>
              <w:rPr>
                <w:ins w:id="2940" w:author="임 종운" w:date="2022-05-17T11:40:00Z"/>
              </w:rPr>
            </w:pPr>
            <w:ins w:id="2941" w:author="임 종운" w:date="2022-05-17T11:40:00Z">
              <w:r>
                <w:t>INSERT INTO attendance VALUES (1317, 17, 2021-11-01);</w:t>
              </w:r>
            </w:ins>
          </w:p>
          <w:p w14:paraId="54B223ED" w14:textId="77777777" w:rsidR="00D470AE" w:rsidRDefault="00D470AE" w:rsidP="00D470AE">
            <w:pPr>
              <w:ind w:left="0" w:hanging="2"/>
              <w:rPr>
                <w:ins w:id="2942" w:author="임 종운" w:date="2022-05-17T11:40:00Z"/>
              </w:rPr>
            </w:pPr>
            <w:ins w:id="2943" w:author="임 종운" w:date="2022-05-17T11:40:00Z">
              <w:r>
                <w:t>INSERT INTO attendance VALUES (1318, 18, 2021-11-01);</w:t>
              </w:r>
            </w:ins>
          </w:p>
          <w:p w14:paraId="51193082" w14:textId="77777777" w:rsidR="00D470AE" w:rsidRDefault="00D470AE" w:rsidP="00D470AE">
            <w:pPr>
              <w:ind w:left="0" w:hanging="2"/>
              <w:rPr>
                <w:ins w:id="2944" w:author="임 종운" w:date="2022-05-17T11:40:00Z"/>
              </w:rPr>
            </w:pPr>
            <w:ins w:id="2945" w:author="임 종운" w:date="2022-05-17T11:40:00Z">
              <w:r>
                <w:t>INSERT INTO attendance VALUES (1319, 19, 2021-11-01);</w:t>
              </w:r>
            </w:ins>
          </w:p>
          <w:p w14:paraId="4E66DD44" w14:textId="77777777" w:rsidR="00D470AE" w:rsidRDefault="00D470AE" w:rsidP="00D470AE">
            <w:pPr>
              <w:ind w:left="0" w:hanging="2"/>
              <w:rPr>
                <w:ins w:id="2946" w:author="임 종운" w:date="2022-05-17T11:40:00Z"/>
              </w:rPr>
            </w:pPr>
            <w:ins w:id="2947" w:author="임 종운" w:date="2022-05-17T11:40:00Z">
              <w:r>
                <w:t>INSERT INTO attendance VALUES (1320, 20, 2021-11-01);</w:t>
              </w:r>
            </w:ins>
          </w:p>
          <w:p w14:paraId="5B436513" w14:textId="77777777" w:rsidR="00D470AE" w:rsidRDefault="00D470AE" w:rsidP="00D470AE">
            <w:pPr>
              <w:ind w:left="0" w:hanging="2"/>
              <w:rPr>
                <w:ins w:id="2948" w:author="임 종운" w:date="2022-05-17T11:40:00Z"/>
              </w:rPr>
            </w:pPr>
            <w:ins w:id="2949" w:author="임 종운" w:date="2022-05-17T11:40:00Z">
              <w:r>
                <w:t>INSERT INTO attendance VALUES (1321, 21, 2021-11-01);</w:t>
              </w:r>
            </w:ins>
          </w:p>
          <w:p w14:paraId="43896EE8" w14:textId="77777777" w:rsidR="00D470AE" w:rsidRDefault="00D470AE" w:rsidP="00D470AE">
            <w:pPr>
              <w:ind w:left="0" w:hanging="2"/>
              <w:rPr>
                <w:ins w:id="2950" w:author="임 종운" w:date="2022-05-17T11:40:00Z"/>
              </w:rPr>
            </w:pPr>
            <w:ins w:id="2951" w:author="임 종운" w:date="2022-05-17T11:40:00Z">
              <w:r>
                <w:t>INSERT INTO attendance VALUES (1322, 22, 2021-11-01);</w:t>
              </w:r>
            </w:ins>
          </w:p>
          <w:p w14:paraId="0A708E6E" w14:textId="77777777" w:rsidR="00D470AE" w:rsidRDefault="00D470AE" w:rsidP="00D470AE">
            <w:pPr>
              <w:ind w:left="0" w:hanging="2"/>
              <w:rPr>
                <w:ins w:id="2952" w:author="임 종운" w:date="2022-05-17T11:40:00Z"/>
              </w:rPr>
            </w:pPr>
            <w:ins w:id="2953" w:author="임 종운" w:date="2022-05-17T11:40:00Z">
              <w:r>
                <w:t>INSERT INTO attendance VALUES (1323, 23, 2021-11-01);</w:t>
              </w:r>
            </w:ins>
          </w:p>
          <w:p w14:paraId="1B14C4C4" w14:textId="77777777" w:rsidR="00D470AE" w:rsidRDefault="00D470AE" w:rsidP="00D470AE">
            <w:pPr>
              <w:ind w:left="0" w:hanging="2"/>
              <w:rPr>
                <w:ins w:id="2954" w:author="임 종운" w:date="2022-05-17T11:40:00Z"/>
              </w:rPr>
            </w:pPr>
            <w:ins w:id="2955" w:author="임 종운" w:date="2022-05-17T11:40:00Z">
              <w:r>
                <w:t>INSERT INTO attendance VALUES (1324, 24, 2021-11-01);</w:t>
              </w:r>
            </w:ins>
          </w:p>
          <w:p w14:paraId="06CD4C87" w14:textId="77777777" w:rsidR="00D470AE" w:rsidRDefault="00D470AE" w:rsidP="00D470AE">
            <w:pPr>
              <w:ind w:left="0" w:hanging="2"/>
              <w:rPr>
                <w:ins w:id="2956" w:author="임 종운" w:date="2022-05-17T11:40:00Z"/>
              </w:rPr>
            </w:pPr>
            <w:ins w:id="2957" w:author="임 종운" w:date="2022-05-17T11:40:00Z">
              <w:r>
                <w:t>INSERT INTO attendance VALUES (1325, 25, 2021-11-01);</w:t>
              </w:r>
            </w:ins>
          </w:p>
          <w:p w14:paraId="0CFD88CC" w14:textId="77777777" w:rsidR="00D470AE" w:rsidRDefault="00D470AE" w:rsidP="00D470AE">
            <w:pPr>
              <w:ind w:left="0" w:hanging="2"/>
              <w:rPr>
                <w:ins w:id="2958" w:author="임 종운" w:date="2022-05-17T11:40:00Z"/>
              </w:rPr>
            </w:pPr>
            <w:ins w:id="2959" w:author="임 종운" w:date="2022-05-17T11:40:00Z">
              <w:r>
                <w:t>INSERT INTO attendance VALUES (1326, 26, 2021-11-01);</w:t>
              </w:r>
            </w:ins>
          </w:p>
          <w:p w14:paraId="7575C4F6" w14:textId="77777777" w:rsidR="00D470AE" w:rsidRDefault="00D470AE" w:rsidP="00D470AE">
            <w:pPr>
              <w:ind w:left="0" w:hanging="2"/>
              <w:rPr>
                <w:ins w:id="2960" w:author="임 종운" w:date="2022-05-17T11:40:00Z"/>
              </w:rPr>
            </w:pPr>
            <w:ins w:id="2961" w:author="임 종운" w:date="2022-05-17T11:40:00Z">
              <w:r>
                <w:t>INSERT INTO attendance VALUES (1327, 1, 2021-11-02);</w:t>
              </w:r>
            </w:ins>
          </w:p>
          <w:p w14:paraId="4211FCD1" w14:textId="77777777" w:rsidR="00D470AE" w:rsidRDefault="00D470AE" w:rsidP="00D470AE">
            <w:pPr>
              <w:ind w:left="0" w:hanging="2"/>
              <w:rPr>
                <w:ins w:id="2962" w:author="임 종운" w:date="2022-05-17T11:40:00Z"/>
              </w:rPr>
            </w:pPr>
            <w:ins w:id="2963" w:author="임 종운" w:date="2022-05-17T11:40:00Z">
              <w:r>
                <w:t>INSERT INTO attendance VALUES (1328, 2, 2021-11-02);</w:t>
              </w:r>
            </w:ins>
          </w:p>
          <w:p w14:paraId="471CA3AF" w14:textId="77777777" w:rsidR="00D470AE" w:rsidRDefault="00D470AE" w:rsidP="00D470AE">
            <w:pPr>
              <w:ind w:left="0" w:hanging="2"/>
              <w:rPr>
                <w:ins w:id="2964" w:author="임 종운" w:date="2022-05-17T11:40:00Z"/>
              </w:rPr>
            </w:pPr>
            <w:ins w:id="2965" w:author="임 종운" w:date="2022-05-17T11:40:00Z">
              <w:r>
                <w:t>INSERT INTO attendance VALUES (1329, 3, 2021-11-02);</w:t>
              </w:r>
            </w:ins>
          </w:p>
          <w:p w14:paraId="30C04E89" w14:textId="77777777" w:rsidR="00D470AE" w:rsidRDefault="00D470AE" w:rsidP="00D470AE">
            <w:pPr>
              <w:ind w:left="0" w:hanging="2"/>
              <w:rPr>
                <w:ins w:id="2966" w:author="임 종운" w:date="2022-05-17T11:40:00Z"/>
              </w:rPr>
            </w:pPr>
            <w:ins w:id="2967" w:author="임 종운" w:date="2022-05-17T11:40:00Z">
              <w:r>
                <w:t>INSERT INTO attendance VALUES (1330, 4, 2021-11-02);</w:t>
              </w:r>
            </w:ins>
          </w:p>
          <w:p w14:paraId="5C91AF11" w14:textId="77777777" w:rsidR="00D470AE" w:rsidRDefault="00D470AE" w:rsidP="00D470AE">
            <w:pPr>
              <w:ind w:left="0" w:hanging="2"/>
              <w:rPr>
                <w:ins w:id="2968" w:author="임 종운" w:date="2022-05-17T11:40:00Z"/>
              </w:rPr>
            </w:pPr>
            <w:ins w:id="2969" w:author="임 종운" w:date="2022-05-17T11:40:00Z">
              <w:r>
                <w:t>INSERT INTO attendance VALUES (1331, 5, 2021-11-02);</w:t>
              </w:r>
            </w:ins>
          </w:p>
          <w:p w14:paraId="5BF5FC16" w14:textId="77777777" w:rsidR="00D470AE" w:rsidRDefault="00D470AE" w:rsidP="00D470AE">
            <w:pPr>
              <w:ind w:left="0" w:hanging="2"/>
              <w:rPr>
                <w:ins w:id="2970" w:author="임 종운" w:date="2022-05-17T11:40:00Z"/>
              </w:rPr>
            </w:pPr>
            <w:ins w:id="2971" w:author="임 종운" w:date="2022-05-17T11:40:00Z">
              <w:r>
                <w:t>INSERT INTO attendance VALUES (1332, 6, 2021-11-02);</w:t>
              </w:r>
            </w:ins>
          </w:p>
          <w:p w14:paraId="06D4BAD4" w14:textId="77777777" w:rsidR="00D470AE" w:rsidRDefault="00D470AE" w:rsidP="00D470AE">
            <w:pPr>
              <w:ind w:left="0" w:hanging="2"/>
              <w:rPr>
                <w:ins w:id="2972" w:author="임 종운" w:date="2022-05-17T11:40:00Z"/>
              </w:rPr>
            </w:pPr>
            <w:ins w:id="2973" w:author="임 종운" w:date="2022-05-17T11:40:00Z">
              <w:r>
                <w:t>INSERT INTO attendance VALUES (1333, 7, 2021-11-02);</w:t>
              </w:r>
            </w:ins>
          </w:p>
          <w:p w14:paraId="2A0FFA89" w14:textId="77777777" w:rsidR="00D470AE" w:rsidRDefault="00D470AE" w:rsidP="00D470AE">
            <w:pPr>
              <w:ind w:left="0" w:hanging="2"/>
              <w:rPr>
                <w:ins w:id="2974" w:author="임 종운" w:date="2022-05-17T11:40:00Z"/>
              </w:rPr>
            </w:pPr>
            <w:ins w:id="2975" w:author="임 종운" w:date="2022-05-17T11:40:00Z">
              <w:r>
                <w:t>INSERT INTO attendance VALUES (1334, 8, 2021-11-02);</w:t>
              </w:r>
            </w:ins>
          </w:p>
          <w:p w14:paraId="420B10FE" w14:textId="77777777" w:rsidR="00D470AE" w:rsidRDefault="00D470AE" w:rsidP="00D470AE">
            <w:pPr>
              <w:ind w:left="0" w:hanging="2"/>
              <w:rPr>
                <w:ins w:id="2976" w:author="임 종운" w:date="2022-05-17T11:40:00Z"/>
              </w:rPr>
            </w:pPr>
            <w:ins w:id="2977" w:author="임 종운" w:date="2022-05-17T11:40:00Z">
              <w:r>
                <w:t>INSERT INTO attendance VALUES (1335, 9, 2021-11-02);</w:t>
              </w:r>
            </w:ins>
          </w:p>
          <w:p w14:paraId="3D97B518" w14:textId="77777777" w:rsidR="00D470AE" w:rsidRDefault="00D470AE" w:rsidP="00D470AE">
            <w:pPr>
              <w:ind w:left="0" w:hanging="2"/>
              <w:rPr>
                <w:ins w:id="2978" w:author="임 종운" w:date="2022-05-17T11:40:00Z"/>
              </w:rPr>
            </w:pPr>
            <w:ins w:id="2979" w:author="임 종운" w:date="2022-05-17T11:40:00Z">
              <w:r>
                <w:t>INSERT INTO attendance VALUES (1336, 10, 2021-11-02);</w:t>
              </w:r>
            </w:ins>
          </w:p>
          <w:p w14:paraId="000B24E0" w14:textId="77777777" w:rsidR="00D470AE" w:rsidRDefault="00D470AE" w:rsidP="00D470AE">
            <w:pPr>
              <w:ind w:left="0" w:hanging="2"/>
              <w:rPr>
                <w:ins w:id="2980" w:author="임 종운" w:date="2022-05-17T11:40:00Z"/>
              </w:rPr>
            </w:pPr>
            <w:ins w:id="2981" w:author="임 종운" w:date="2022-05-17T11:40:00Z">
              <w:r>
                <w:t>INSERT INTO attendance VALUES (1337, 11, 2021-11-02);</w:t>
              </w:r>
            </w:ins>
          </w:p>
          <w:p w14:paraId="46925FF8" w14:textId="77777777" w:rsidR="00D470AE" w:rsidRDefault="00D470AE" w:rsidP="00D470AE">
            <w:pPr>
              <w:ind w:left="0" w:hanging="2"/>
              <w:rPr>
                <w:ins w:id="2982" w:author="임 종운" w:date="2022-05-17T11:40:00Z"/>
              </w:rPr>
            </w:pPr>
            <w:ins w:id="2983" w:author="임 종운" w:date="2022-05-17T11:40:00Z">
              <w:r>
                <w:t>INSERT INTO attendance VALUES (1338, 12, 2021-11-02);</w:t>
              </w:r>
            </w:ins>
          </w:p>
          <w:p w14:paraId="78788894" w14:textId="77777777" w:rsidR="00D470AE" w:rsidRDefault="00D470AE" w:rsidP="00D470AE">
            <w:pPr>
              <w:ind w:left="0" w:hanging="2"/>
              <w:rPr>
                <w:ins w:id="2984" w:author="임 종운" w:date="2022-05-17T11:40:00Z"/>
              </w:rPr>
            </w:pPr>
            <w:ins w:id="2985" w:author="임 종운" w:date="2022-05-17T11:40:00Z">
              <w:r>
                <w:lastRenderedPageBreak/>
                <w:t>INSERT INTO attendance VALUES (1339, 13, 2021-11-02);</w:t>
              </w:r>
            </w:ins>
          </w:p>
          <w:p w14:paraId="431C9B4A" w14:textId="77777777" w:rsidR="00D470AE" w:rsidRDefault="00D470AE" w:rsidP="00D470AE">
            <w:pPr>
              <w:ind w:left="0" w:hanging="2"/>
              <w:rPr>
                <w:ins w:id="2986" w:author="임 종운" w:date="2022-05-17T11:40:00Z"/>
              </w:rPr>
            </w:pPr>
            <w:ins w:id="2987" w:author="임 종운" w:date="2022-05-17T11:40:00Z">
              <w:r>
                <w:t>INSERT INTO attendance VALUES (1340, 14, 2021-11-02);</w:t>
              </w:r>
            </w:ins>
          </w:p>
          <w:p w14:paraId="3B7E33BC" w14:textId="77777777" w:rsidR="00D470AE" w:rsidRDefault="00D470AE" w:rsidP="00D470AE">
            <w:pPr>
              <w:ind w:left="0" w:hanging="2"/>
              <w:rPr>
                <w:ins w:id="2988" w:author="임 종운" w:date="2022-05-17T11:40:00Z"/>
              </w:rPr>
            </w:pPr>
            <w:ins w:id="2989" w:author="임 종운" w:date="2022-05-17T11:40:00Z">
              <w:r>
                <w:t>INSERT INTO attendance VALUES (1341, 15, 2021-11-02);</w:t>
              </w:r>
            </w:ins>
          </w:p>
          <w:p w14:paraId="73938291" w14:textId="77777777" w:rsidR="00D470AE" w:rsidRDefault="00D470AE" w:rsidP="00D470AE">
            <w:pPr>
              <w:ind w:left="0" w:hanging="2"/>
              <w:rPr>
                <w:ins w:id="2990" w:author="임 종운" w:date="2022-05-17T11:40:00Z"/>
              </w:rPr>
            </w:pPr>
            <w:ins w:id="2991" w:author="임 종운" w:date="2022-05-17T11:40:00Z">
              <w:r>
                <w:t>INSERT INTO attendance VALUES (1342, 16, 2021-11-02);</w:t>
              </w:r>
            </w:ins>
          </w:p>
          <w:p w14:paraId="7D04FB9E" w14:textId="77777777" w:rsidR="00D470AE" w:rsidRDefault="00D470AE" w:rsidP="00D470AE">
            <w:pPr>
              <w:ind w:left="0" w:hanging="2"/>
              <w:rPr>
                <w:ins w:id="2992" w:author="임 종운" w:date="2022-05-17T11:40:00Z"/>
              </w:rPr>
            </w:pPr>
            <w:ins w:id="2993" w:author="임 종운" w:date="2022-05-17T11:40:00Z">
              <w:r>
                <w:t>INSERT INTO attendance VALUES (1343, 17, 2021-11-02);</w:t>
              </w:r>
            </w:ins>
          </w:p>
          <w:p w14:paraId="4335E1D9" w14:textId="77777777" w:rsidR="00D470AE" w:rsidRDefault="00D470AE" w:rsidP="00D470AE">
            <w:pPr>
              <w:ind w:left="0" w:hanging="2"/>
              <w:rPr>
                <w:ins w:id="2994" w:author="임 종운" w:date="2022-05-17T11:40:00Z"/>
              </w:rPr>
            </w:pPr>
            <w:ins w:id="2995" w:author="임 종운" w:date="2022-05-17T11:40:00Z">
              <w:r>
                <w:t>INSERT INTO attendance VALUES (1344, 18, 2021-11-02);</w:t>
              </w:r>
            </w:ins>
          </w:p>
          <w:p w14:paraId="052608A5" w14:textId="77777777" w:rsidR="00D470AE" w:rsidRDefault="00D470AE" w:rsidP="00D470AE">
            <w:pPr>
              <w:ind w:left="0" w:hanging="2"/>
              <w:rPr>
                <w:ins w:id="2996" w:author="임 종운" w:date="2022-05-17T11:40:00Z"/>
              </w:rPr>
            </w:pPr>
            <w:ins w:id="2997" w:author="임 종운" w:date="2022-05-17T11:40:00Z">
              <w:r>
                <w:t>INSERT INTO attendance VALUES (1345, 19, 2021-11-02);</w:t>
              </w:r>
            </w:ins>
          </w:p>
          <w:p w14:paraId="1F264802" w14:textId="77777777" w:rsidR="00D470AE" w:rsidRDefault="00D470AE" w:rsidP="00D470AE">
            <w:pPr>
              <w:ind w:left="0" w:hanging="2"/>
              <w:rPr>
                <w:ins w:id="2998" w:author="임 종운" w:date="2022-05-17T11:40:00Z"/>
              </w:rPr>
            </w:pPr>
            <w:ins w:id="2999" w:author="임 종운" w:date="2022-05-17T11:40:00Z">
              <w:r>
                <w:t>INSERT INTO attendance VALUES (1346, 20, 2021-11-02);</w:t>
              </w:r>
            </w:ins>
          </w:p>
          <w:p w14:paraId="1AA532B2" w14:textId="77777777" w:rsidR="00D470AE" w:rsidRDefault="00D470AE" w:rsidP="00D470AE">
            <w:pPr>
              <w:ind w:left="0" w:hanging="2"/>
              <w:rPr>
                <w:ins w:id="3000" w:author="임 종운" w:date="2022-05-17T11:40:00Z"/>
              </w:rPr>
            </w:pPr>
            <w:ins w:id="3001" w:author="임 종운" w:date="2022-05-17T11:40:00Z">
              <w:r>
                <w:t>INSERT INTO attendance VALUES (1347, 21, 2021-11-02);</w:t>
              </w:r>
            </w:ins>
          </w:p>
          <w:p w14:paraId="4E969275" w14:textId="77777777" w:rsidR="00D470AE" w:rsidRDefault="00D470AE" w:rsidP="00D470AE">
            <w:pPr>
              <w:ind w:left="0" w:hanging="2"/>
              <w:rPr>
                <w:ins w:id="3002" w:author="임 종운" w:date="2022-05-17T11:40:00Z"/>
              </w:rPr>
            </w:pPr>
            <w:ins w:id="3003" w:author="임 종운" w:date="2022-05-17T11:40:00Z">
              <w:r>
                <w:t>INSERT INTO attendance VALUES (1348, 22, 2021-11-02);</w:t>
              </w:r>
            </w:ins>
          </w:p>
          <w:p w14:paraId="017D6A66" w14:textId="77777777" w:rsidR="00D470AE" w:rsidRDefault="00D470AE" w:rsidP="00D470AE">
            <w:pPr>
              <w:ind w:left="0" w:hanging="2"/>
              <w:rPr>
                <w:ins w:id="3004" w:author="임 종운" w:date="2022-05-17T11:40:00Z"/>
              </w:rPr>
            </w:pPr>
            <w:ins w:id="3005" w:author="임 종운" w:date="2022-05-17T11:40:00Z">
              <w:r>
                <w:t>INSERT INTO attendance VALUES (1349, 23, 2021-11-02);</w:t>
              </w:r>
            </w:ins>
          </w:p>
          <w:p w14:paraId="43678101" w14:textId="77777777" w:rsidR="00D470AE" w:rsidRDefault="00D470AE" w:rsidP="00D470AE">
            <w:pPr>
              <w:ind w:left="0" w:hanging="2"/>
              <w:rPr>
                <w:ins w:id="3006" w:author="임 종운" w:date="2022-05-17T11:40:00Z"/>
              </w:rPr>
            </w:pPr>
            <w:ins w:id="3007" w:author="임 종운" w:date="2022-05-17T11:40:00Z">
              <w:r>
                <w:t>INSERT INTO attendance VALUES (1350, 24, 2021-11-02);</w:t>
              </w:r>
            </w:ins>
          </w:p>
          <w:p w14:paraId="74CCD4CF" w14:textId="77777777" w:rsidR="00D470AE" w:rsidRDefault="00D470AE" w:rsidP="00D470AE">
            <w:pPr>
              <w:ind w:left="0" w:hanging="2"/>
              <w:rPr>
                <w:ins w:id="3008" w:author="임 종운" w:date="2022-05-17T11:40:00Z"/>
              </w:rPr>
            </w:pPr>
            <w:ins w:id="3009" w:author="임 종운" w:date="2022-05-17T11:40:00Z">
              <w:r>
                <w:t>INSERT INTO attendance VALUES (1351, 25, 2021-11-02);</w:t>
              </w:r>
            </w:ins>
          </w:p>
          <w:p w14:paraId="710CFF82" w14:textId="77777777" w:rsidR="00D470AE" w:rsidRDefault="00D470AE" w:rsidP="00D470AE">
            <w:pPr>
              <w:ind w:left="0" w:hanging="2"/>
              <w:rPr>
                <w:ins w:id="3010" w:author="임 종운" w:date="2022-05-17T11:40:00Z"/>
              </w:rPr>
            </w:pPr>
            <w:ins w:id="3011" w:author="임 종운" w:date="2022-05-17T11:40:00Z">
              <w:r>
                <w:t>INSERT INTO attendance VALUES (1352, 26, 2021-11-02);</w:t>
              </w:r>
            </w:ins>
          </w:p>
          <w:p w14:paraId="1AB3173D" w14:textId="77777777" w:rsidR="00D470AE" w:rsidRDefault="00D470AE" w:rsidP="00D470AE">
            <w:pPr>
              <w:ind w:left="0" w:hanging="2"/>
              <w:rPr>
                <w:ins w:id="3012" w:author="임 종운" w:date="2022-05-17T11:40:00Z"/>
              </w:rPr>
            </w:pPr>
            <w:ins w:id="3013" w:author="임 종운" w:date="2022-05-17T11:40:00Z">
              <w:r>
                <w:t>INSERT INTO attendance VALUES (1353, 1, 2021-11-03);</w:t>
              </w:r>
            </w:ins>
          </w:p>
          <w:p w14:paraId="638F401F" w14:textId="77777777" w:rsidR="00D470AE" w:rsidRDefault="00D470AE" w:rsidP="00D470AE">
            <w:pPr>
              <w:ind w:left="0" w:hanging="2"/>
              <w:rPr>
                <w:ins w:id="3014" w:author="임 종운" w:date="2022-05-17T11:40:00Z"/>
              </w:rPr>
            </w:pPr>
            <w:ins w:id="3015" w:author="임 종운" w:date="2022-05-17T11:40:00Z">
              <w:r>
                <w:t>INSERT INTO attendance VALUES (1354, 2, 2021-11-03);</w:t>
              </w:r>
            </w:ins>
          </w:p>
          <w:p w14:paraId="099BD19D" w14:textId="77777777" w:rsidR="00D470AE" w:rsidRDefault="00D470AE" w:rsidP="00D470AE">
            <w:pPr>
              <w:ind w:left="0" w:hanging="2"/>
              <w:rPr>
                <w:ins w:id="3016" w:author="임 종운" w:date="2022-05-17T11:40:00Z"/>
              </w:rPr>
            </w:pPr>
            <w:ins w:id="3017" w:author="임 종운" w:date="2022-05-17T11:40:00Z">
              <w:r>
                <w:t>INSERT INTO attendance VALUES (1355, 3, 2021-11-03);</w:t>
              </w:r>
            </w:ins>
          </w:p>
          <w:p w14:paraId="39C51A2D" w14:textId="77777777" w:rsidR="00D470AE" w:rsidRDefault="00D470AE" w:rsidP="00D470AE">
            <w:pPr>
              <w:ind w:left="0" w:hanging="2"/>
              <w:rPr>
                <w:ins w:id="3018" w:author="임 종운" w:date="2022-05-17T11:40:00Z"/>
              </w:rPr>
            </w:pPr>
            <w:ins w:id="3019" w:author="임 종운" w:date="2022-05-17T11:40:00Z">
              <w:r>
                <w:t>INSERT INTO attendance VALUES (1356, 4, 2021-11-03);</w:t>
              </w:r>
            </w:ins>
          </w:p>
          <w:p w14:paraId="5989F548" w14:textId="77777777" w:rsidR="00D470AE" w:rsidRDefault="00D470AE" w:rsidP="00D470AE">
            <w:pPr>
              <w:ind w:left="0" w:hanging="2"/>
              <w:rPr>
                <w:ins w:id="3020" w:author="임 종운" w:date="2022-05-17T11:40:00Z"/>
              </w:rPr>
            </w:pPr>
            <w:ins w:id="3021" w:author="임 종운" w:date="2022-05-17T11:40:00Z">
              <w:r>
                <w:t>INSERT INTO attendance VALUES (1357, 5, 2021-11-03);</w:t>
              </w:r>
            </w:ins>
          </w:p>
          <w:p w14:paraId="1C93A932" w14:textId="77777777" w:rsidR="00D470AE" w:rsidRDefault="00D470AE" w:rsidP="00D470AE">
            <w:pPr>
              <w:ind w:left="0" w:hanging="2"/>
              <w:rPr>
                <w:ins w:id="3022" w:author="임 종운" w:date="2022-05-17T11:40:00Z"/>
              </w:rPr>
            </w:pPr>
            <w:ins w:id="3023" w:author="임 종운" w:date="2022-05-17T11:40:00Z">
              <w:r>
                <w:t>INSERT INTO attendance VALUES (1358, 6, 2021-11-03);</w:t>
              </w:r>
            </w:ins>
          </w:p>
          <w:p w14:paraId="67CE9510" w14:textId="77777777" w:rsidR="00D470AE" w:rsidRDefault="00D470AE" w:rsidP="00D470AE">
            <w:pPr>
              <w:ind w:left="0" w:hanging="2"/>
              <w:rPr>
                <w:ins w:id="3024" w:author="임 종운" w:date="2022-05-17T11:40:00Z"/>
              </w:rPr>
            </w:pPr>
            <w:ins w:id="3025" w:author="임 종운" w:date="2022-05-17T11:40:00Z">
              <w:r>
                <w:t>INSERT INTO attendance VALUES (1359, 7, 2021-11-03);</w:t>
              </w:r>
            </w:ins>
          </w:p>
          <w:p w14:paraId="7B3985F6" w14:textId="77777777" w:rsidR="00D470AE" w:rsidRDefault="00D470AE" w:rsidP="00D470AE">
            <w:pPr>
              <w:ind w:left="0" w:hanging="2"/>
              <w:rPr>
                <w:ins w:id="3026" w:author="임 종운" w:date="2022-05-17T11:40:00Z"/>
              </w:rPr>
            </w:pPr>
            <w:ins w:id="3027" w:author="임 종운" w:date="2022-05-17T11:40:00Z">
              <w:r>
                <w:t>INSERT INTO attendance VALUES (1360, 8, 2021-11-03);</w:t>
              </w:r>
            </w:ins>
          </w:p>
          <w:p w14:paraId="68D537EF" w14:textId="77777777" w:rsidR="00D470AE" w:rsidRDefault="00D470AE" w:rsidP="00D470AE">
            <w:pPr>
              <w:ind w:left="0" w:hanging="2"/>
              <w:rPr>
                <w:ins w:id="3028" w:author="임 종운" w:date="2022-05-17T11:40:00Z"/>
              </w:rPr>
            </w:pPr>
            <w:ins w:id="3029" w:author="임 종운" w:date="2022-05-17T11:40:00Z">
              <w:r>
                <w:t>INSERT INTO attendance VALUES (1361, 9, 2021-11-03);</w:t>
              </w:r>
            </w:ins>
          </w:p>
          <w:p w14:paraId="56CFB88B" w14:textId="77777777" w:rsidR="00D470AE" w:rsidRDefault="00D470AE" w:rsidP="00D470AE">
            <w:pPr>
              <w:ind w:left="0" w:hanging="2"/>
              <w:rPr>
                <w:ins w:id="3030" w:author="임 종운" w:date="2022-05-17T11:40:00Z"/>
              </w:rPr>
            </w:pPr>
            <w:ins w:id="3031" w:author="임 종운" w:date="2022-05-17T11:40:00Z">
              <w:r>
                <w:t>INSERT INTO attendance VALUES (1362, 10, 2021-11-03);</w:t>
              </w:r>
            </w:ins>
          </w:p>
          <w:p w14:paraId="79E79BD6" w14:textId="77777777" w:rsidR="00D470AE" w:rsidRDefault="00D470AE" w:rsidP="00D470AE">
            <w:pPr>
              <w:ind w:left="0" w:hanging="2"/>
              <w:rPr>
                <w:ins w:id="3032" w:author="임 종운" w:date="2022-05-17T11:40:00Z"/>
              </w:rPr>
            </w:pPr>
            <w:ins w:id="3033" w:author="임 종운" w:date="2022-05-17T11:40:00Z">
              <w:r>
                <w:t>INSERT INTO attendance VALUES (1363, 11, 2021-11-03);</w:t>
              </w:r>
            </w:ins>
          </w:p>
          <w:p w14:paraId="45525DCC" w14:textId="77777777" w:rsidR="00D470AE" w:rsidRDefault="00D470AE" w:rsidP="00D470AE">
            <w:pPr>
              <w:ind w:left="0" w:hanging="2"/>
              <w:rPr>
                <w:ins w:id="3034" w:author="임 종운" w:date="2022-05-17T11:40:00Z"/>
              </w:rPr>
            </w:pPr>
            <w:ins w:id="3035" w:author="임 종운" w:date="2022-05-17T11:40:00Z">
              <w:r>
                <w:t>INSERT INTO attendance VALUES (1364, 12, 2021-11-03);</w:t>
              </w:r>
            </w:ins>
          </w:p>
          <w:p w14:paraId="03E53B19" w14:textId="77777777" w:rsidR="00D470AE" w:rsidRDefault="00D470AE" w:rsidP="00D470AE">
            <w:pPr>
              <w:ind w:left="0" w:hanging="2"/>
              <w:rPr>
                <w:ins w:id="3036" w:author="임 종운" w:date="2022-05-17T11:40:00Z"/>
              </w:rPr>
            </w:pPr>
            <w:ins w:id="3037" w:author="임 종운" w:date="2022-05-17T11:40:00Z">
              <w:r>
                <w:t>INSERT INTO attendance VALUES (1365, 13, 2021-11-03);</w:t>
              </w:r>
            </w:ins>
          </w:p>
          <w:p w14:paraId="0C18D559" w14:textId="77777777" w:rsidR="00D470AE" w:rsidRDefault="00D470AE" w:rsidP="00D470AE">
            <w:pPr>
              <w:ind w:left="0" w:hanging="2"/>
              <w:rPr>
                <w:ins w:id="3038" w:author="임 종운" w:date="2022-05-17T11:40:00Z"/>
              </w:rPr>
            </w:pPr>
            <w:ins w:id="3039" w:author="임 종운" w:date="2022-05-17T11:40:00Z">
              <w:r>
                <w:lastRenderedPageBreak/>
                <w:t>INSERT INTO attendance VALUES (1366, 14, 2021-11-03);</w:t>
              </w:r>
            </w:ins>
          </w:p>
          <w:p w14:paraId="2FBD71B4" w14:textId="77777777" w:rsidR="00D470AE" w:rsidRDefault="00D470AE" w:rsidP="00D470AE">
            <w:pPr>
              <w:ind w:left="0" w:hanging="2"/>
              <w:rPr>
                <w:ins w:id="3040" w:author="임 종운" w:date="2022-05-17T11:40:00Z"/>
              </w:rPr>
            </w:pPr>
            <w:ins w:id="3041" w:author="임 종운" w:date="2022-05-17T11:40:00Z">
              <w:r>
                <w:t>INSERT INTO attendance VALUES (1367, 15, 2021-11-03);</w:t>
              </w:r>
            </w:ins>
          </w:p>
          <w:p w14:paraId="11BFCCFA" w14:textId="77777777" w:rsidR="00D470AE" w:rsidRDefault="00D470AE" w:rsidP="00D470AE">
            <w:pPr>
              <w:ind w:left="0" w:hanging="2"/>
              <w:rPr>
                <w:ins w:id="3042" w:author="임 종운" w:date="2022-05-17T11:40:00Z"/>
              </w:rPr>
            </w:pPr>
            <w:ins w:id="3043" w:author="임 종운" w:date="2022-05-17T11:40:00Z">
              <w:r>
                <w:t>INSERT INTO attendance VALUES (1368, 16, 2021-11-03);</w:t>
              </w:r>
            </w:ins>
          </w:p>
          <w:p w14:paraId="06274A59" w14:textId="77777777" w:rsidR="00D470AE" w:rsidRDefault="00D470AE" w:rsidP="00D470AE">
            <w:pPr>
              <w:ind w:left="0" w:hanging="2"/>
              <w:rPr>
                <w:ins w:id="3044" w:author="임 종운" w:date="2022-05-17T11:40:00Z"/>
              </w:rPr>
            </w:pPr>
            <w:ins w:id="3045" w:author="임 종운" w:date="2022-05-17T11:40:00Z">
              <w:r>
                <w:t>INSERT INTO attendance VALUES (1369, 17, 2021-11-03);</w:t>
              </w:r>
            </w:ins>
          </w:p>
          <w:p w14:paraId="2C5BDC4D" w14:textId="77777777" w:rsidR="00D470AE" w:rsidRDefault="00D470AE" w:rsidP="00D470AE">
            <w:pPr>
              <w:ind w:left="0" w:hanging="2"/>
              <w:rPr>
                <w:ins w:id="3046" w:author="임 종운" w:date="2022-05-17T11:40:00Z"/>
              </w:rPr>
            </w:pPr>
            <w:ins w:id="3047" w:author="임 종운" w:date="2022-05-17T11:40:00Z">
              <w:r>
                <w:t>INSERT INTO attendance VALUES (1370, 18, 2021-11-03);</w:t>
              </w:r>
            </w:ins>
          </w:p>
          <w:p w14:paraId="5B1F30A4" w14:textId="77777777" w:rsidR="00D470AE" w:rsidRDefault="00D470AE" w:rsidP="00D470AE">
            <w:pPr>
              <w:ind w:left="0" w:hanging="2"/>
              <w:rPr>
                <w:ins w:id="3048" w:author="임 종운" w:date="2022-05-17T11:40:00Z"/>
              </w:rPr>
            </w:pPr>
            <w:ins w:id="3049" w:author="임 종운" w:date="2022-05-17T11:40:00Z">
              <w:r>
                <w:t>INSERT INTO attendance VALUES (1371, 19, 2021-11-03);</w:t>
              </w:r>
            </w:ins>
          </w:p>
          <w:p w14:paraId="5699E608" w14:textId="77777777" w:rsidR="00D470AE" w:rsidRDefault="00D470AE" w:rsidP="00D470AE">
            <w:pPr>
              <w:ind w:left="0" w:hanging="2"/>
              <w:rPr>
                <w:ins w:id="3050" w:author="임 종운" w:date="2022-05-17T11:40:00Z"/>
              </w:rPr>
            </w:pPr>
            <w:ins w:id="3051" w:author="임 종운" w:date="2022-05-17T11:40:00Z">
              <w:r>
                <w:t>INSERT INTO attendance VALUES (1372, 20, 2021-11-03);</w:t>
              </w:r>
            </w:ins>
          </w:p>
          <w:p w14:paraId="691AB4AB" w14:textId="77777777" w:rsidR="00D470AE" w:rsidRDefault="00D470AE" w:rsidP="00D470AE">
            <w:pPr>
              <w:ind w:left="0" w:hanging="2"/>
              <w:rPr>
                <w:ins w:id="3052" w:author="임 종운" w:date="2022-05-17T11:40:00Z"/>
              </w:rPr>
            </w:pPr>
            <w:ins w:id="3053" w:author="임 종운" w:date="2022-05-17T11:40:00Z">
              <w:r>
                <w:t>INSERT INTO attendance VALUES (1373, 21, 2021-11-03);</w:t>
              </w:r>
            </w:ins>
          </w:p>
          <w:p w14:paraId="4091F650" w14:textId="77777777" w:rsidR="00D470AE" w:rsidRDefault="00D470AE" w:rsidP="00D470AE">
            <w:pPr>
              <w:ind w:left="0" w:hanging="2"/>
              <w:rPr>
                <w:ins w:id="3054" w:author="임 종운" w:date="2022-05-17T11:40:00Z"/>
              </w:rPr>
            </w:pPr>
            <w:ins w:id="3055" w:author="임 종운" w:date="2022-05-17T11:40:00Z">
              <w:r>
                <w:t>INSERT INTO attendance VALUES (1374, 22, 2021-11-03);</w:t>
              </w:r>
            </w:ins>
          </w:p>
          <w:p w14:paraId="3AA32E02" w14:textId="77777777" w:rsidR="00D470AE" w:rsidRDefault="00D470AE" w:rsidP="00D470AE">
            <w:pPr>
              <w:ind w:left="0" w:hanging="2"/>
              <w:rPr>
                <w:ins w:id="3056" w:author="임 종운" w:date="2022-05-17T11:40:00Z"/>
              </w:rPr>
            </w:pPr>
            <w:ins w:id="3057" w:author="임 종운" w:date="2022-05-17T11:40:00Z">
              <w:r>
                <w:t>INSERT INTO attendance VALUES (1375, 23, 2021-11-03);</w:t>
              </w:r>
            </w:ins>
          </w:p>
          <w:p w14:paraId="2128DF7D" w14:textId="77777777" w:rsidR="00D470AE" w:rsidRDefault="00D470AE" w:rsidP="00D470AE">
            <w:pPr>
              <w:ind w:left="0" w:hanging="2"/>
              <w:rPr>
                <w:ins w:id="3058" w:author="임 종운" w:date="2022-05-17T11:40:00Z"/>
              </w:rPr>
            </w:pPr>
            <w:ins w:id="3059" w:author="임 종운" w:date="2022-05-17T11:40:00Z">
              <w:r>
                <w:t>INSERT INTO attendance VALUES (1376, 24, 2021-11-03);</w:t>
              </w:r>
            </w:ins>
          </w:p>
          <w:p w14:paraId="3812934E" w14:textId="77777777" w:rsidR="00D470AE" w:rsidRDefault="00D470AE" w:rsidP="00D470AE">
            <w:pPr>
              <w:ind w:left="0" w:hanging="2"/>
              <w:rPr>
                <w:ins w:id="3060" w:author="임 종운" w:date="2022-05-17T11:40:00Z"/>
              </w:rPr>
            </w:pPr>
            <w:ins w:id="3061" w:author="임 종운" w:date="2022-05-17T11:40:00Z">
              <w:r>
                <w:t>INSERT INTO attendance VALUES (1377, 25, 2021-11-03);</w:t>
              </w:r>
            </w:ins>
          </w:p>
          <w:p w14:paraId="3BA9E975" w14:textId="77777777" w:rsidR="00D470AE" w:rsidRDefault="00D470AE" w:rsidP="00D470AE">
            <w:pPr>
              <w:ind w:left="0" w:hanging="2"/>
              <w:rPr>
                <w:ins w:id="3062" w:author="임 종운" w:date="2022-05-17T11:40:00Z"/>
              </w:rPr>
            </w:pPr>
            <w:ins w:id="3063" w:author="임 종운" w:date="2022-05-17T11:40:00Z">
              <w:r>
                <w:t>INSERT INTO attendance VALUES (1378, 26, 2021-11-03);</w:t>
              </w:r>
            </w:ins>
          </w:p>
          <w:p w14:paraId="006E0A58" w14:textId="77777777" w:rsidR="00D470AE" w:rsidRDefault="00D470AE" w:rsidP="00D470AE">
            <w:pPr>
              <w:ind w:left="0" w:hanging="2"/>
              <w:rPr>
                <w:ins w:id="3064" w:author="임 종운" w:date="2022-05-17T11:40:00Z"/>
              </w:rPr>
            </w:pPr>
            <w:ins w:id="3065" w:author="임 종운" w:date="2022-05-17T11:40:00Z">
              <w:r>
                <w:t>INSERT INTO attendance VALUES (1379, 1, 2021-11-04);</w:t>
              </w:r>
            </w:ins>
          </w:p>
          <w:p w14:paraId="188F8778" w14:textId="77777777" w:rsidR="00D470AE" w:rsidRDefault="00D470AE" w:rsidP="00D470AE">
            <w:pPr>
              <w:ind w:left="0" w:hanging="2"/>
              <w:rPr>
                <w:ins w:id="3066" w:author="임 종운" w:date="2022-05-17T11:40:00Z"/>
              </w:rPr>
            </w:pPr>
            <w:ins w:id="3067" w:author="임 종운" w:date="2022-05-17T11:40:00Z">
              <w:r>
                <w:t>INSERT INTO attendance VALUES (1380, 2, 2021-11-04);</w:t>
              </w:r>
            </w:ins>
          </w:p>
          <w:p w14:paraId="554CD498" w14:textId="77777777" w:rsidR="00D470AE" w:rsidRDefault="00D470AE" w:rsidP="00D470AE">
            <w:pPr>
              <w:ind w:left="0" w:hanging="2"/>
              <w:rPr>
                <w:ins w:id="3068" w:author="임 종운" w:date="2022-05-17T11:40:00Z"/>
              </w:rPr>
            </w:pPr>
            <w:ins w:id="3069" w:author="임 종운" w:date="2022-05-17T11:40:00Z">
              <w:r>
                <w:t>INSERT INTO attendance VALUES (1381, 3, 2021-11-04);</w:t>
              </w:r>
            </w:ins>
          </w:p>
          <w:p w14:paraId="7F84B3ED" w14:textId="77777777" w:rsidR="00D470AE" w:rsidRDefault="00D470AE" w:rsidP="00D470AE">
            <w:pPr>
              <w:ind w:left="0" w:hanging="2"/>
              <w:rPr>
                <w:ins w:id="3070" w:author="임 종운" w:date="2022-05-17T11:40:00Z"/>
              </w:rPr>
            </w:pPr>
            <w:ins w:id="3071" w:author="임 종운" w:date="2022-05-17T11:40:00Z">
              <w:r>
                <w:t>INSERT INTO attendance VALUES (1382, 4, 2021-11-04);</w:t>
              </w:r>
            </w:ins>
          </w:p>
          <w:p w14:paraId="20F7986A" w14:textId="77777777" w:rsidR="00D470AE" w:rsidRDefault="00D470AE" w:rsidP="00D470AE">
            <w:pPr>
              <w:ind w:left="0" w:hanging="2"/>
              <w:rPr>
                <w:ins w:id="3072" w:author="임 종운" w:date="2022-05-17T11:40:00Z"/>
              </w:rPr>
            </w:pPr>
            <w:ins w:id="3073" w:author="임 종운" w:date="2022-05-17T11:40:00Z">
              <w:r>
                <w:t>INSERT INTO attendance VALUES (1383, 5, 2021-11-04);</w:t>
              </w:r>
            </w:ins>
          </w:p>
          <w:p w14:paraId="559EE429" w14:textId="77777777" w:rsidR="00D470AE" w:rsidRDefault="00D470AE" w:rsidP="00D470AE">
            <w:pPr>
              <w:ind w:left="0" w:hanging="2"/>
              <w:rPr>
                <w:ins w:id="3074" w:author="임 종운" w:date="2022-05-17T11:40:00Z"/>
              </w:rPr>
            </w:pPr>
            <w:ins w:id="3075" w:author="임 종운" w:date="2022-05-17T11:40:00Z">
              <w:r>
                <w:t>INSERT INTO attendance VALUES (1384, 6, 2021-11-04);</w:t>
              </w:r>
            </w:ins>
          </w:p>
          <w:p w14:paraId="4BA3E7F0" w14:textId="77777777" w:rsidR="00D470AE" w:rsidRDefault="00D470AE" w:rsidP="00D470AE">
            <w:pPr>
              <w:ind w:left="0" w:hanging="2"/>
              <w:rPr>
                <w:ins w:id="3076" w:author="임 종운" w:date="2022-05-17T11:40:00Z"/>
              </w:rPr>
            </w:pPr>
            <w:ins w:id="3077" w:author="임 종운" w:date="2022-05-17T11:40:00Z">
              <w:r>
                <w:t>INSERT INTO attendance VALUES (1385, 7, 2021-11-04);</w:t>
              </w:r>
            </w:ins>
          </w:p>
          <w:p w14:paraId="6A05C35E" w14:textId="77777777" w:rsidR="00D470AE" w:rsidRDefault="00D470AE" w:rsidP="00D470AE">
            <w:pPr>
              <w:ind w:left="0" w:hanging="2"/>
              <w:rPr>
                <w:ins w:id="3078" w:author="임 종운" w:date="2022-05-17T11:40:00Z"/>
              </w:rPr>
            </w:pPr>
            <w:ins w:id="3079" w:author="임 종운" w:date="2022-05-17T11:40:00Z">
              <w:r>
                <w:t>INSERT INTO attendance VALUES (1386, 8, 2021-11-04);</w:t>
              </w:r>
            </w:ins>
          </w:p>
          <w:p w14:paraId="7A24DD8A" w14:textId="77777777" w:rsidR="00D470AE" w:rsidRDefault="00D470AE" w:rsidP="00D470AE">
            <w:pPr>
              <w:ind w:left="0" w:hanging="2"/>
              <w:rPr>
                <w:ins w:id="3080" w:author="임 종운" w:date="2022-05-17T11:40:00Z"/>
              </w:rPr>
            </w:pPr>
            <w:ins w:id="3081" w:author="임 종운" w:date="2022-05-17T11:40:00Z">
              <w:r>
                <w:t>INSERT INTO attendance VALUES (1387, 9, 2021-11-04);</w:t>
              </w:r>
            </w:ins>
          </w:p>
          <w:p w14:paraId="7353E2A7" w14:textId="77777777" w:rsidR="00D470AE" w:rsidRDefault="00D470AE" w:rsidP="00D470AE">
            <w:pPr>
              <w:ind w:left="0" w:hanging="2"/>
              <w:rPr>
                <w:ins w:id="3082" w:author="임 종운" w:date="2022-05-17T11:40:00Z"/>
              </w:rPr>
            </w:pPr>
            <w:ins w:id="3083" w:author="임 종운" w:date="2022-05-17T11:40:00Z">
              <w:r>
                <w:t>INSERT INTO attendance VALUES (1388, 10, 2021-11-04);</w:t>
              </w:r>
            </w:ins>
          </w:p>
          <w:p w14:paraId="742B13AE" w14:textId="77777777" w:rsidR="00D470AE" w:rsidRDefault="00D470AE" w:rsidP="00D470AE">
            <w:pPr>
              <w:ind w:left="0" w:hanging="2"/>
              <w:rPr>
                <w:ins w:id="3084" w:author="임 종운" w:date="2022-05-17T11:40:00Z"/>
              </w:rPr>
            </w:pPr>
            <w:ins w:id="3085" w:author="임 종운" w:date="2022-05-17T11:40:00Z">
              <w:r>
                <w:t>INSERT INTO attendance VALUES (1389, 11, 2021-11-04);</w:t>
              </w:r>
            </w:ins>
          </w:p>
          <w:p w14:paraId="339EF385" w14:textId="77777777" w:rsidR="00D470AE" w:rsidRDefault="00D470AE" w:rsidP="00D470AE">
            <w:pPr>
              <w:ind w:left="0" w:hanging="2"/>
              <w:rPr>
                <w:ins w:id="3086" w:author="임 종운" w:date="2022-05-17T11:40:00Z"/>
              </w:rPr>
            </w:pPr>
            <w:ins w:id="3087" w:author="임 종운" w:date="2022-05-17T11:40:00Z">
              <w:r>
                <w:t>INSERT INTO attendance VALUES (1390, 12, 2021-11-04);</w:t>
              </w:r>
            </w:ins>
          </w:p>
          <w:p w14:paraId="73F11226" w14:textId="77777777" w:rsidR="00D470AE" w:rsidRDefault="00D470AE" w:rsidP="00D470AE">
            <w:pPr>
              <w:ind w:left="0" w:hanging="2"/>
              <w:rPr>
                <w:ins w:id="3088" w:author="임 종운" w:date="2022-05-17T11:40:00Z"/>
              </w:rPr>
            </w:pPr>
            <w:ins w:id="3089" w:author="임 종운" w:date="2022-05-17T11:40:00Z">
              <w:r>
                <w:t>INSERT INTO attendance VALUES (1391, 13, 2021-11-04);</w:t>
              </w:r>
            </w:ins>
          </w:p>
          <w:p w14:paraId="02523E09" w14:textId="77777777" w:rsidR="00D470AE" w:rsidRDefault="00D470AE" w:rsidP="00D470AE">
            <w:pPr>
              <w:ind w:left="0" w:hanging="2"/>
              <w:rPr>
                <w:ins w:id="3090" w:author="임 종운" w:date="2022-05-17T11:40:00Z"/>
              </w:rPr>
            </w:pPr>
            <w:ins w:id="3091" w:author="임 종운" w:date="2022-05-17T11:40:00Z">
              <w:r>
                <w:t>INSERT INTO attendance VALUES (1392, 14, 2021-11-04);</w:t>
              </w:r>
            </w:ins>
          </w:p>
          <w:p w14:paraId="2822870F" w14:textId="77777777" w:rsidR="00D470AE" w:rsidRDefault="00D470AE" w:rsidP="00D470AE">
            <w:pPr>
              <w:ind w:left="0" w:hanging="2"/>
              <w:rPr>
                <w:ins w:id="3092" w:author="임 종운" w:date="2022-05-17T11:40:00Z"/>
              </w:rPr>
            </w:pPr>
            <w:ins w:id="3093" w:author="임 종운" w:date="2022-05-17T11:40:00Z">
              <w:r>
                <w:lastRenderedPageBreak/>
                <w:t>INSERT INTO attendance VALUES (1393, 15, 2021-11-04);</w:t>
              </w:r>
            </w:ins>
          </w:p>
          <w:p w14:paraId="4FA40F3C" w14:textId="77777777" w:rsidR="00D470AE" w:rsidRDefault="00D470AE" w:rsidP="00D470AE">
            <w:pPr>
              <w:ind w:left="0" w:hanging="2"/>
              <w:rPr>
                <w:ins w:id="3094" w:author="임 종운" w:date="2022-05-17T11:40:00Z"/>
              </w:rPr>
            </w:pPr>
            <w:ins w:id="3095" w:author="임 종운" w:date="2022-05-17T11:40:00Z">
              <w:r>
                <w:t>INSERT INTO attendance VALUES (1394, 16, 2021-11-04);</w:t>
              </w:r>
            </w:ins>
          </w:p>
          <w:p w14:paraId="63E957E5" w14:textId="77777777" w:rsidR="00D470AE" w:rsidRDefault="00D470AE" w:rsidP="00D470AE">
            <w:pPr>
              <w:ind w:left="0" w:hanging="2"/>
              <w:rPr>
                <w:ins w:id="3096" w:author="임 종운" w:date="2022-05-17T11:40:00Z"/>
              </w:rPr>
            </w:pPr>
            <w:ins w:id="3097" w:author="임 종운" w:date="2022-05-17T11:40:00Z">
              <w:r>
                <w:t>INSERT INTO attendance VALUES (1395, 17, 2021-11-04);</w:t>
              </w:r>
            </w:ins>
          </w:p>
          <w:p w14:paraId="09DDEA00" w14:textId="77777777" w:rsidR="00D470AE" w:rsidRDefault="00D470AE" w:rsidP="00D470AE">
            <w:pPr>
              <w:ind w:left="0" w:hanging="2"/>
              <w:rPr>
                <w:ins w:id="3098" w:author="임 종운" w:date="2022-05-17T11:40:00Z"/>
              </w:rPr>
            </w:pPr>
            <w:ins w:id="3099" w:author="임 종운" w:date="2022-05-17T11:40:00Z">
              <w:r>
                <w:t>INSERT INTO attendance VALUES (1396, 18, 2021-11-04);</w:t>
              </w:r>
            </w:ins>
          </w:p>
          <w:p w14:paraId="2166B481" w14:textId="77777777" w:rsidR="00D470AE" w:rsidRDefault="00D470AE" w:rsidP="00D470AE">
            <w:pPr>
              <w:ind w:left="0" w:hanging="2"/>
              <w:rPr>
                <w:ins w:id="3100" w:author="임 종운" w:date="2022-05-17T11:40:00Z"/>
              </w:rPr>
            </w:pPr>
            <w:ins w:id="3101" w:author="임 종운" w:date="2022-05-17T11:40:00Z">
              <w:r>
                <w:t>INSERT INTO attendance VALUES (1397, 19, 2021-11-04);</w:t>
              </w:r>
            </w:ins>
          </w:p>
          <w:p w14:paraId="7C277CAC" w14:textId="77777777" w:rsidR="00D470AE" w:rsidRDefault="00D470AE" w:rsidP="00D470AE">
            <w:pPr>
              <w:ind w:left="0" w:hanging="2"/>
              <w:rPr>
                <w:ins w:id="3102" w:author="임 종운" w:date="2022-05-17T11:40:00Z"/>
              </w:rPr>
            </w:pPr>
            <w:ins w:id="3103" w:author="임 종운" w:date="2022-05-17T11:40:00Z">
              <w:r>
                <w:t>INSERT INTO attendance VALUES (1398, 20, 2021-11-04);</w:t>
              </w:r>
            </w:ins>
          </w:p>
          <w:p w14:paraId="11E6BB16" w14:textId="77777777" w:rsidR="00D470AE" w:rsidRDefault="00D470AE" w:rsidP="00D470AE">
            <w:pPr>
              <w:ind w:left="0" w:hanging="2"/>
              <w:rPr>
                <w:ins w:id="3104" w:author="임 종운" w:date="2022-05-17T11:40:00Z"/>
              </w:rPr>
            </w:pPr>
            <w:ins w:id="3105" w:author="임 종운" w:date="2022-05-17T11:40:00Z">
              <w:r>
                <w:t>INSERT INTO attendance VALUES (1399, 21, 2021-11-04);</w:t>
              </w:r>
            </w:ins>
          </w:p>
          <w:p w14:paraId="5BA40458" w14:textId="77777777" w:rsidR="00D470AE" w:rsidRDefault="00D470AE" w:rsidP="00D470AE">
            <w:pPr>
              <w:ind w:left="0" w:hanging="2"/>
              <w:rPr>
                <w:ins w:id="3106" w:author="임 종운" w:date="2022-05-17T11:40:00Z"/>
              </w:rPr>
            </w:pPr>
            <w:ins w:id="3107" w:author="임 종운" w:date="2022-05-17T11:40:00Z">
              <w:r>
                <w:t>INSERT INTO attendance VALUES (1400, 22, 2021-11-04);</w:t>
              </w:r>
            </w:ins>
          </w:p>
          <w:p w14:paraId="3E479D81" w14:textId="77777777" w:rsidR="00D470AE" w:rsidRDefault="00D470AE" w:rsidP="00D470AE">
            <w:pPr>
              <w:ind w:left="0" w:hanging="2"/>
              <w:rPr>
                <w:ins w:id="3108" w:author="임 종운" w:date="2022-05-17T11:40:00Z"/>
              </w:rPr>
            </w:pPr>
            <w:ins w:id="3109" w:author="임 종운" w:date="2022-05-17T11:40:00Z">
              <w:r>
                <w:t>INSERT INTO attendance VALUES (1401, 23, 2021-11-04);</w:t>
              </w:r>
            </w:ins>
          </w:p>
          <w:p w14:paraId="5C72292A" w14:textId="77777777" w:rsidR="00D470AE" w:rsidRDefault="00D470AE" w:rsidP="00D470AE">
            <w:pPr>
              <w:ind w:left="0" w:hanging="2"/>
              <w:rPr>
                <w:ins w:id="3110" w:author="임 종운" w:date="2022-05-17T11:40:00Z"/>
              </w:rPr>
            </w:pPr>
            <w:ins w:id="3111" w:author="임 종운" w:date="2022-05-17T11:40:00Z">
              <w:r>
                <w:t>INSERT INTO attendance VALUES (1402, 24, 2021-11-04);</w:t>
              </w:r>
            </w:ins>
          </w:p>
          <w:p w14:paraId="22A21F27" w14:textId="77777777" w:rsidR="00D470AE" w:rsidRDefault="00D470AE" w:rsidP="00D470AE">
            <w:pPr>
              <w:ind w:left="0" w:hanging="2"/>
              <w:rPr>
                <w:ins w:id="3112" w:author="임 종운" w:date="2022-05-17T11:40:00Z"/>
              </w:rPr>
            </w:pPr>
            <w:ins w:id="3113" w:author="임 종운" w:date="2022-05-17T11:40:00Z">
              <w:r>
                <w:t>INSERT INTO attendance VALUES (1403, 25, 2021-11-04);</w:t>
              </w:r>
            </w:ins>
          </w:p>
          <w:p w14:paraId="4091EE6A" w14:textId="77777777" w:rsidR="00D470AE" w:rsidRDefault="00D470AE" w:rsidP="00D470AE">
            <w:pPr>
              <w:ind w:left="0" w:hanging="2"/>
              <w:rPr>
                <w:ins w:id="3114" w:author="임 종운" w:date="2022-05-17T11:40:00Z"/>
              </w:rPr>
            </w:pPr>
            <w:ins w:id="3115" w:author="임 종운" w:date="2022-05-17T11:40:00Z">
              <w:r>
                <w:t>INSERT INTO attendance VALUES (1404, 26, 2021-11-04);</w:t>
              </w:r>
            </w:ins>
          </w:p>
          <w:p w14:paraId="39742AC8" w14:textId="77777777" w:rsidR="00D470AE" w:rsidRDefault="00D470AE" w:rsidP="00D470AE">
            <w:pPr>
              <w:ind w:left="0" w:hanging="2"/>
              <w:rPr>
                <w:ins w:id="3116" w:author="임 종운" w:date="2022-05-17T11:40:00Z"/>
              </w:rPr>
            </w:pPr>
            <w:ins w:id="3117" w:author="임 종운" w:date="2022-05-17T11:40:00Z">
              <w:r>
                <w:t>INSERT INTO attendance VALUES (1405, 1, 2021-11-05);</w:t>
              </w:r>
            </w:ins>
          </w:p>
          <w:p w14:paraId="3899FF11" w14:textId="77777777" w:rsidR="00D470AE" w:rsidRDefault="00D470AE" w:rsidP="00D470AE">
            <w:pPr>
              <w:ind w:left="0" w:hanging="2"/>
              <w:rPr>
                <w:ins w:id="3118" w:author="임 종운" w:date="2022-05-17T11:40:00Z"/>
              </w:rPr>
            </w:pPr>
            <w:ins w:id="3119" w:author="임 종운" w:date="2022-05-17T11:40:00Z">
              <w:r>
                <w:t>INSERT INTO attendance VALUES (1406, 2, 2021-11-05);</w:t>
              </w:r>
            </w:ins>
          </w:p>
          <w:p w14:paraId="06DB02CD" w14:textId="77777777" w:rsidR="00D470AE" w:rsidRDefault="00D470AE" w:rsidP="00D470AE">
            <w:pPr>
              <w:ind w:left="0" w:hanging="2"/>
              <w:rPr>
                <w:ins w:id="3120" w:author="임 종운" w:date="2022-05-17T11:40:00Z"/>
              </w:rPr>
            </w:pPr>
            <w:ins w:id="3121" w:author="임 종운" w:date="2022-05-17T11:40:00Z">
              <w:r>
                <w:t>INSERT INTO attendance VALUES (1407, 3, 2021-11-05);</w:t>
              </w:r>
            </w:ins>
          </w:p>
          <w:p w14:paraId="1B071ADD" w14:textId="77777777" w:rsidR="00D470AE" w:rsidRDefault="00D470AE" w:rsidP="00D470AE">
            <w:pPr>
              <w:ind w:left="0" w:hanging="2"/>
              <w:rPr>
                <w:ins w:id="3122" w:author="임 종운" w:date="2022-05-17T11:40:00Z"/>
              </w:rPr>
            </w:pPr>
            <w:ins w:id="3123" w:author="임 종운" w:date="2022-05-17T11:40:00Z">
              <w:r>
                <w:t>INSERT INTO attendance VALUES (1408, 4, 2021-11-05);</w:t>
              </w:r>
            </w:ins>
          </w:p>
          <w:p w14:paraId="7A9E4016" w14:textId="77777777" w:rsidR="00D470AE" w:rsidRDefault="00D470AE" w:rsidP="00D470AE">
            <w:pPr>
              <w:ind w:left="0" w:hanging="2"/>
              <w:rPr>
                <w:ins w:id="3124" w:author="임 종운" w:date="2022-05-17T11:40:00Z"/>
              </w:rPr>
            </w:pPr>
            <w:ins w:id="3125" w:author="임 종운" w:date="2022-05-17T11:40:00Z">
              <w:r>
                <w:t>INSERT INTO attendance VALUES (1409, 5, 2021-11-05);</w:t>
              </w:r>
            </w:ins>
          </w:p>
          <w:p w14:paraId="240D87DA" w14:textId="77777777" w:rsidR="00D470AE" w:rsidRDefault="00D470AE" w:rsidP="00D470AE">
            <w:pPr>
              <w:ind w:left="0" w:hanging="2"/>
              <w:rPr>
                <w:ins w:id="3126" w:author="임 종운" w:date="2022-05-17T11:40:00Z"/>
              </w:rPr>
            </w:pPr>
            <w:ins w:id="3127" w:author="임 종운" w:date="2022-05-17T11:40:00Z">
              <w:r>
                <w:t>INSERT INTO attendance VALUES (1410, 6, 2021-11-05);</w:t>
              </w:r>
            </w:ins>
          </w:p>
          <w:p w14:paraId="3621736A" w14:textId="77777777" w:rsidR="00D470AE" w:rsidRDefault="00D470AE" w:rsidP="00D470AE">
            <w:pPr>
              <w:ind w:left="0" w:hanging="2"/>
              <w:rPr>
                <w:ins w:id="3128" w:author="임 종운" w:date="2022-05-17T11:40:00Z"/>
              </w:rPr>
            </w:pPr>
            <w:ins w:id="3129" w:author="임 종운" w:date="2022-05-17T11:40:00Z">
              <w:r>
                <w:t>INSERT INTO attendance VALUES (1411, 7, 2021-11-05);</w:t>
              </w:r>
            </w:ins>
          </w:p>
          <w:p w14:paraId="3C556C58" w14:textId="77777777" w:rsidR="00D470AE" w:rsidRDefault="00D470AE" w:rsidP="00D470AE">
            <w:pPr>
              <w:ind w:left="0" w:hanging="2"/>
              <w:rPr>
                <w:ins w:id="3130" w:author="임 종운" w:date="2022-05-17T11:40:00Z"/>
              </w:rPr>
            </w:pPr>
            <w:ins w:id="3131" w:author="임 종운" w:date="2022-05-17T11:40:00Z">
              <w:r>
                <w:t>INSERT INTO attendance VALUES (1412, 8, 2021-11-05);</w:t>
              </w:r>
            </w:ins>
          </w:p>
          <w:p w14:paraId="342A46B5" w14:textId="77777777" w:rsidR="00D470AE" w:rsidRDefault="00D470AE" w:rsidP="00D470AE">
            <w:pPr>
              <w:ind w:left="0" w:hanging="2"/>
              <w:rPr>
                <w:ins w:id="3132" w:author="임 종운" w:date="2022-05-17T11:40:00Z"/>
              </w:rPr>
            </w:pPr>
            <w:ins w:id="3133" w:author="임 종운" w:date="2022-05-17T11:40:00Z">
              <w:r>
                <w:t>INSERT INTO attendance VALUES (1413, 9, 2021-11-05);</w:t>
              </w:r>
            </w:ins>
          </w:p>
          <w:p w14:paraId="54E76651" w14:textId="77777777" w:rsidR="00D470AE" w:rsidRDefault="00D470AE" w:rsidP="00D470AE">
            <w:pPr>
              <w:ind w:left="0" w:hanging="2"/>
              <w:rPr>
                <w:ins w:id="3134" w:author="임 종운" w:date="2022-05-17T11:40:00Z"/>
              </w:rPr>
            </w:pPr>
            <w:ins w:id="3135" w:author="임 종운" w:date="2022-05-17T11:40:00Z">
              <w:r>
                <w:t>INSERT INTO attendance VALUES (1414, 10, 2021-11-05);</w:t>
              </w:r>
            </w:ins>
          </w:p>
          <w:p w14:paraId="4C4D2617" w14:textId="77777777" w:rsidR="00D470AE" w:rsidRDefault="00D470AE" w:rsidP="00D470AE">
            <w:pPr>
              <w:ind w:left="0" w:hanging="2"/>
              <w:rPr>
                <w:ins w:id="3136" w:author="임 종운" w:date="2022-05-17T11:40:00Z"/>
              </w:rPr>
            </w:pPr>
            <w:ins w:id="3137" w:author="임 종운" w:date="2022-05-17T11:40:00Z">
              <w:r>
                <w:t>INSERT INTO attendance VALUES (1415, 11, 2021-11-05);</w:t>
              </w:r>
            </w:ins>
          </w:p>
          <w:p w14:paraId="46BB1314" w14:textId="77777777" w:rsidR="00D470AE" w:rsidRDefault="00D470AE" w:rsidP="00D470AE">
            <w:pPr>
              <w:ind w:left="0" w:hanging="2"/>
              <w:rPr>
                <w:ins w:id="3138" w:author="임 종운" w:date="2022-05-17T11:40:00Z"/>
              </w:rPr>
            </w:pPr>
            <w:ins w:id="3139" w:author="임 종운" w:date="2022-05-17T11:40:00Z">
              <w:r>
                <w:t>INSERT INTO attendance VALUES (1416, 12, 2021-11-05);</w:t>
              </w:r>
            </w:ins>
          </w:p>
          <w:p w14:paraId="11D7AE20" w14:textId="77777777" w:rsidR="00D470AE" w:rsidRDefault="00D470AE" w:rsidP="00D470AE">
            <w:pPr>
              <w:ind w:left="0" w:hanging="2"/>
              <w:rPr>
                <w:ins w:id="3140" w:author="임 종운" w:date="2022-05-17T11:40:00Z"/>
              </w:rPr>
            </w:pPr>
            <w:ins w:id="3141" w:author="임 종운" w:date="2022-05-17T11:40:00Z">
              <w:r>
                <w:t>INSERT INTO attendance VALUES (1417, 13, 2021-11-05);</w:t>
              </w:r>
            </w:ins>
          </w:p>
          <w:p w14:paraId="1A3FBC85" w14:textId="77777777" w:rsidR="00D470AE" w:rsidRDefault="00D470AE" w:rsidP="00D470AE">
            <w:pPr>
              <w:ind w:left="0" w:hanging="2"/>
              <w:rPr>
                <w:ins w:id="3142" w:author="임 종운" w:date="2022-05-17T11:40:00Z"/>
              </w:rPr>
            </w:pPr>
            <w:ins w:id="3143" w:author="임 종운" w:date="2022-05-17T11:40:00Z">
              <w:r>
                <w:t>INSERT INTO attendance VALUES (1418, 14, 2021-11-05);</w:t>
              </w:r>
            </w:ins>
          </w:p>
          <w:p w14:paraId="1A300B51" w14:textId="77777777" w:rsidR="00D470AE" w:rsidRDefault="00D470AE" w:rsidP="00D470AE">
            <w:pPr>
              <w:ind w:left="0" w:hanging="2"/>
              <w:rPr>
                <w:ins w:id="3144" w:author="임 종운" w:date="2022-05-17T11:40:00Z"/>
              </w:rPr>
            </w:pPr>
            <w:ins w:id="3145" w:author="임 종운" w:date="2022-05-17T11:40:00Z">
              <w:r>
                <w:t>INSERT INTO attendance VALUES (1419, 15, 2021-11-05);</w:t>
              </w:r>
            </w:ins>
          </w:p>
          <w:p w14:paraId="402EE377" w14:textId="77777777" w:rsidR="00D470AE" w:rsidRDefault="00D470AE" w:rsidP="00D470AE">
            <w:pPr>
              <w:ind w:left="0" w:hanging="2"/>
              <w:rPr>
                <w:ins w:id="3146" w:author="임 종운" w:date="2022-05-17T11:40:00Z"/>
              </w:rPr>
            </w:pPr>
            <w:ins w:id="3147" w:author="임 종운" w:date="2022-05-17T11:40:00Z">
              <w:r>
                <w:lastRenderedPageBreak/>
                <w:t>INSERT INTO attendance VALUES (1420, 16, 2021-11-05);</w:t>
              </w:r>
            </w:ins>
          </w:p>
          <w:p w14:paraId="61D9192E" w14:textId="77777777" w:rsidR="00D470AE" w:rsidRDefault="00D470AE" w:rsidP="00D470AE">
            <w:pPr>
              <w:ind w:left="0" w:hanging="2"/>
              <w:rPr>
                <w:ins w:id="3148" w:author="임 종운" w:date="2022-05-17T11:40:00Z"/>
              </w:rPr>
            </w:pPr>
            <w:ins w:id="3149" w:author="임 종운" w:date="2022-05-17T11:40:00Z">
              <w:r>
                <w:t>INSERT INTO attendance VALUES (1421, 17, 2021-11-05);</w:t>
              </w:r>
            </w:ins>
          </w:p>
          <w:p w14:paraId="60A7E874" w14:textId="77777777" w:rsidR="00D470AE" w:rsidRDefault="00D470AE" w:rsidP="00D470AE">
            <w:pPr>
              <w:ind w:left="0" w:hanging="2"/>
              <w:rPr>
                <w:ins w:id="3150" w:author="임 종운" w:date="2022-05-17T11:40:00Z"/>
              </w:rPr>
            </w:pPr>
            <w:ins w:id="3151" w:author="임 종운" w:date="2022-05-17T11:40:00Z">
              <w:r>
                <w:t>INSERT INTO attendance VALUES (1422, 18, 2021-11-05);</w:t>
              </w:r>
            </w:ins>
          </w:p>
          <w:p w14:paraId="248D95D1" w14:textId="77777777" w:rsidR="00D470AE" w:rsidRDefault="00D470AE" w:rsidP="00D470AE">
            <w:pPr>
              <w:ind w:left="0" w:hanging="2"/>
              <w:rPr>
                <w:ins w:id="3152" w:author="임 종운" w:date="2022-05-17T11:40:00Z"/>
              </w:rPr>
            </w:pPr>
            <w:ins w:id="3153" w:author="임 종운" w:date="2022-05-17T11:40:00Z">
              <w:r>
                <w:t>INSERT INTO attendance VALUES (1423, 19, 2021-11-05);</w:t>
              </w:r>
            </w:ins>
          </w:p>
          <w:p w14:paraId="66B92713" w14:textId="77777777" w:rsidR="00D470AE" w:rsidRDefault="00D470AE" w:rsidP="00D470AE">
            <w:pPr>
              <w:ind w:left="0" w:hanging="2"/>
              <w:rPr>
                <w:ins w:id="3154" w:author="임 종운" w:date="2022-05-17T11:40:00Z"/>
              </w:rPr>
            </w:pPr>
            <w:ins w:id="3155" w:author="임 종운" w:date="2022-05-17T11:40:00Z">
              <w:r>
                <w:t>INSERT INTO attendance VALUES (1424, 20, 2021-11-05);</w:t>
              </w:r>
            </w:ins>
          </w:p>
          <w:p w14:paraId="681CEDEC" w14:textId="77777777" w:rsidR="00D470AE" w:rsidRDefault="00D470AE" w:rsidP="00D470AE">
            <w:pPr>
              <w:ind w:left="0" w:hanging="2"/>
              <w:rPr>
                <w:ins w:id="3156" w:author="임 종운" w:date="2022-05-17T11:40:00Z"/>
              </w:rPr>
            </w:pPr>
            <w:ins w:id="3157" w:author="임 종운" w:date="2022-05-17T11:40:00Z">
              <w:r>
                <w:t>INSERT INTO attendance VALUES (1425, 21, 2021-11-05);</w:t>
              </w:r>
            </w:ins>
          </w:p>
          <w:p w14:paraId="38E077C3" w14:textId="77777777" w:rsidR="00D470AE" w:rsidRDefault="00D470AE" w:rsidP="00D470AE">
            <w:pPr>
              <w:ind w:left="0" w:hanging="2"/>
              <w:rPr>
                <w:ins w:id="3158" w:author="임 종운" w:date="2022-05-17T11:40:00Z"/>
              </w:rPr>
            </w:pPr>
            <w:ins w:id="3159" w:author="임 종운" w:date="2022-05-17T11:40:00Z">
              <w:r>
                <w:t>INSERT INTO attendance VALUES (1426, 22, 2021-11-05);</w:t>
              </w:r>
            </w:ins>
          </w:p>
          <w:p w14:paraId="165F4571" w14:textId="77777777" w:rsidR="00D470AE" w:rsidRDefault="00D470AE" w:rsidP="00D470AE">
            <w:pPr>
              <w:ind w:left="0" w:hanging="2"/>
              <w:rPr>
                <w:ins w:id="3160" w:author="임 종운" w:date="2022-05-17T11:40:00Z"/>
              </w:rPr>
            </w:pPr>
            <w:ins w:id="3161" w:author="임 종운" w:date="2022-05-17T11:40:00Z">
              <w:r>
                <w:t>INSERT INTO attendance VALUES (1427, 23, 2021-11-05);</w:t>
              </w:r>
            </w:ins>
          </w:p>
          <w:p w14:paraId="5FF7AC1B" w14:textId="77777777" w:rsidR="00D470AE" w:rsidRDefault="00D470AE" w:rsidP="00D470AE">
            <w:pPr>
              <w:ind w:left="0" w:hanging="2"/>
              <w:rPr>
                <w:ins w:id="3162" w:author="임 종운" w:date="2022-05-17T11:40:00Z"/>
              </w:rPr>
            </w:pPr>
            <w:ins w:id="3163" w:author="임 종운" w:date="2022-05-17T11:40:00Z">
              <w:r>
                <w:t>INSERT INTO attendance VALUES (1428, 24, 2021-11-05);</w:t>
              </w:r>
            </w:ins>
          </w:p>
          <w:p w14:paraId="3B928085" w14:textId="77777777" w:rsidR="00D470AE" w:rsidRDefault="00D470AE" w:rsidP="00D470AE">
            <w:pPr>
              <w:ind w:left="0" w:hanging="2"/>
              <w:rPr>
                <w:ins w:id="3164" w:author="임 종운" w:date="2022-05-17T11:40:00Z"/>
              </w:rPr>
            </w:pPr>
            <w:ins w:id="3165" w:author="임 종운" w:date="2022-05-17T11:40:00Z">
              <w:r>
                <w:t>INSERT INTO attendance VALUES (1429, 25, 2021-11-05);</w:t>
              </w:r>
            </w:ins>
          </w:p>
          <w:p w14:paraId="7E5939B1" w14:textId="77777777" w:rsidR="00D470AE" w:rsidRDefault="00D470AE" w:rsidP="00D470AE">
            <w:pPr>
              <w:ind w:left="0" w:hanging="2"/>
              <w:rPr>
                <w:ins w:id="3166" w:author="임 종운" w:date="2022-05-17T11:40:00Z"/>
              </w:rPr>
            </w:pPr>
            <w:ins w:id="3167" w:author="임 종운" w:date="2022-05-17T11:40:00Z">
              <w:r>
                <w:t>INSERT INTO attendance VALUES (1430, 26, 2021-11-05);</w:t>
              </w:r>
            </w:ins>
          </w:p>
          <w:p w14:paraId="4007312A" w14:textId="77777777" w:rsidR="00D470AE" w:rsidRDefault="00D470AE" w:rsidP="00D470AE">
            <w:pPr>
              <w:ind w:left="0" w:hanging="2"/>
              <w:rPr>
                <w:ins w:id="3168" w:author="임 종운" w:date="2022-05-17T11:40:00Z"/>
              </w:rPr>
            </w:pPr>
            <w:ins w:id="3169" w:author="임 종운" w:date="2022-05-17T11:40:00Z">
              <w:r>
                <w:t>INSERT INTO attendance VALUES (1431, 1, 2021-11-06);</w:t>
              </w:r>
            </w:ins>
          </w:p>
          <w:p w14:paraId="6EF5E774" w14:textId="77777777" w:rsidR="00D470AE" w:rsidRDefault="00D470AE" w:rsidP="00D470AE">
            <w:pPr>
              <w:ind w:left="0" w:hanging="2"/>
              <w:rPr>
                <w:ins w:id="3170" w:author="임 종운" w:date="2022-05-17T11:40:00Z"/>
              </w:rPr>
            </w:pPr>
            <w:ins w:id="3171" w:author="임 종운" w:date="2022-05-17T11:40:00Z">
              <w:r>
                <w:t>INSERT INTO attendance VALUES (1432, 2, 2021-11-06);</w:t>
              </w:r>
            </w:ins>
          </w:p>
          <w:p w14:paraId="6ABD4D1E" w14:textId="77777777" w:rsidR="00D470AE" w:rsidRDefault="00D470AE" w:rsidP="00D470AE">
            <w:pPr>
              <w:ind w:left="0" w:hanging="2"/>
              <w:rPr>
                <w:ins w:id="3172" w:author="임 종운" w:date="2022-05-17T11:40:00Z"/>
              </w:rPr>
            </w:pPr>
            <w:ins w:id="3173" w:author="임 종운" w:date="2022-05-17T11:40:00Z">
              <w:r>
                <w:t>INSERT INTO attendance VALUES (1433, 3, 2021-11-06);</w:t>
              </w:r>
            </w:ins>
          </w:p>
          <w:p w14:paraId="7B445B06" w14:textId="77777777" w:rsidR="00D470AE" w:rsidRDefault="00D470AE" w:rsidP="00D470AE">
            <w:pPr>
              <w:ind w:left="0" w:hanging="2"/>
              <w:rPr>
                <w:ins w:id="3174" w:author="임 종운" w:date="2022-05-17T11:40:00Z"/>
              </w:rPr>
            </w:pPr>
            <w:ins w:id="3175" w:author="임 종운" w:date="2022-05-17T11:40:00Z">
              <w:r>
                <w:t>INSERT INTO attendance VALUES (1434, 4, 2021-11-06);</w:t>
              </w:r>
            </w:ins>
          </w:p>
          <w:p w14:paraId="0865014D" w14:textId="77777777" w:rsidR="00D470AE" w:rsidRDefault="00D470AE" w:rsidP="00D470AE">
            <w:pPr>
              <w:ind w:left="0" w:hanging="2"/>
              <w:rPr>
                <w:ins w:id="3176" w:author="임 종운" w:date="2022-05-17T11:40:00Z"/>
              </w:rPr>
            </w:pPr>
            <w:ins w:id="3177" w:author="임 종운" w:date="2022-05-17T11:40:00Z">
              <w:r>
                <w:t>INSERT INTO attendance VALUES (1435, 5, 2021-11-06);</w:t>
              </w:r>
            </w:ins>
          </w:p>
          <w:p w14:paraId="25EF8DDD" w14:textId="77777777" w:rsidR="00D470AE" w:rsidRDefault="00D470AE" w:rsidP="00D470AE">
            <w:pPr>
              <w:ind w:left="0" w:hanging="2"/>
              <w:rPr>
                <w:ins w:id="3178" w:author="임 종운" w:date="2022-05-17T11:40:00Z"/>
              </w:rPr>
            </w:pPr>
            <w:ins w:id="3179" w:author="임 종운" w:date="2022-05-17T11:40:00Z">
              <w:r>
                <w:t>INSERT INTO attendance VALUES (1436, 6, 2021-11-06);</w:t>
              </w:r>
            </w:ins>
          </w:p>
          <w:p w14:paraId="7222152C" w14:textId="77777777" w:rsidR="00D470AE" w:rsidRDefault="00D470AE" w:rsidP="00D470AE">
            <w:pPr>
              <w:ind w:left="0" w:hanging="2"/>
              <w:rPr>
                <w:ins w:id="3180" w:author="임 종운" w:date="2022-05-17T11:40:00Z"/>
              </w:rPr>
            </w:pPr>
            <w:ins w:id="3181" w:author="임 종운" w:date="2022-05-17T11:40:00Z">
              <w:r>
                <w:t>INSERT INTO attendance VALUES (1437, 7, 2021-11-06);</w:t>
              </w:r>
            </w:ins>
          </w:p>
          <w:p w14:paraId="20933A8A" w14:textId="77777777" w:rsidR="00D470AE" w:rsidRDefault="00D470AE" w:rsidP="00D470AE">
            <w:pPr>
              <w:ind w:left="0" w:hanging="2"/>
              <w:rPr>
                <w:ins w:id="3182" w:author="임 종운" w:date="2022-05-17T11:40:00Z"/>
              </w:rPr>
            </w:pPr>
            <w:ins w:id="3183" w:author="임 종운" w:date="2022-05-17T11:40:00Z">
              <w:r>
                <w:t>INSERT INTO attendance VALUES (1438, 8, 2021-11-06);</w:t>
              </w:r>
            </w:ins>
          </w:p>
          <w:p w14:paraId="4B3975DB" w14:textId="77777777" w:rsidR="00D470AE" w:rsidRDefault="00D470AE" w:rsidP="00D470AE">
            <w:pPr>
              <w:ind w:left="0" w:hanging="2"/>
              <w:rPr>
                <w:ins w:id="3184" w:author="임 종운" w:date="2022-05-17T11:40:00Z"/>
              </w:rPr>
            </w:pPr>
            <w:ins w:id="3185" w:author="임 종운" w:date="2022-05-17T11:40:00Z">
              <w:r>
                <w:t>INSERT INTO attendance VALUES (1439, 9, 2021-11-06);</w:t>
              </w:r>
            </w:ins>
          </w:p>
          <w:p w14:paraId="766B3576" w14:textId="77777777" w:rsidR="00D470AE" w:rsidRDefault="00D470AE" w:rsidP="00D470AE">
            <w:pPr>
              <w:ind w:left="0" w:hanging="2"/>
              <w:rPr>
                <w:ins w:id="3186" w:author="임 종운" w:date="2022-05-17T11:40:00Z"/>
              </w:rPr>
            </w:pPr>
            <w:ins w:id="3187" w:author="임 종운" w:date="2022-05-17T11:40:00Z">
              <w:r>
                <w:t>INSERT INTO attendance VALUES (1440, 10, 2021-11-06);</w:t>
              </w:r>
            </w:ins>
          </w:p>
          <w:p w14:paraId="09EEE715" w14:textId="77777777" w:rsidR="00D470AE" w:rsidRDefault="00D470AE" w:rsidP="00D470AE">
            <w:pPr>
              <w:ind w:left="0" w:hanging="2"/>
              <w:rPr>
                <w:ins w:id="3188" w:author="임 종운" w:date="2022-05-17T11:40:00Z"/>
              </w:rPr>
            </w:pPr>
            <w:ins w:id="3189" w:author="임 종운" w:date="2022-05-17T11:40:00Z">
              <w:r>
                <w:t>INSERT INTO attendance VALUES (1441, 11, 2021-11-06);</w:t>
              </w:r>
            </w:ins>
          </w:p>
          <w:p w14:paraId="2D23C3CE" w14:textId="77777777" w:rsidR="00D470AE" w:rsidRDefault="00D470AE" w:rsidP="00D470AE">
            <w:pPr>
              <w:ind w:left="0" w:hanging="2"/>
              <w:rPr>
                <w:ins w:id="3190" w:author="임 종운" w:date="2022-05-17T11:40:00Z"/>
              </w:rPr>
            </w:pPr>
            <w:ins w:id="3191" w:author="임 종운" w:date="2022-05-17T11:40:00Z">
              <w:r>
                <w:t>INSERT INTO attendance VALUES (1442, 12, 2021-11-06);</w:t>
              </w:r>
            </w:ins>
          </w:p>
          <w:p w14:paraId="501B91FF" w14:textId="77777777" w:rsidR="00D470AE" w:rsidRDefault="00D470AE" w:rsidP="00D470AE">
            <w:pPr>
              <w:ind w:left="0" w:hanging="2"/>
              <w:rPr>
                <w:ins w:id="3192" w:author="임 종운" w:date="2022-05-17T11:40:00Z"/>
              </w:rPr>
            </w:pPr>
            <w:ins w:id="3193" w:author="임 종운" w:date="2022-05-17T11:40:00Z">
              <w:r>
                <w:t>INSERT INTO attendance VALUES (1443, 13, 2021-11-06);</w:t>
              </w:r>
            </w:ins>
          </w:p>
          <w:p w14:paraId="4CBCCD83" w14:textId="77777777" w:rsidR="00D470AE" w:rsidRDefault="00D470AE" w:rsidP="00D470AE">
            <w:pPr>
              <w:ind w:left="0" w:hanging="2"/>
              <w:rPr>
                <w:ins w:id="3194" w:author="임 종운" w:date="2022-05-17T11:40:00Z"/>
              </w:rPr>
            </w:pPr>
            <w:ins w:id="3195" w:author="임 종운" w:date="2022-05-17T11:40:00Z">
              <w:r>
                <w:t>INSERT INTO attendance VALUES (1444, 14, 2021-11-06);</w:t>
              </w:r>
            </w:ins>
          </w:p>
          <w:p w14:paraId="0224E752" w14:textId="77777777" w:rsidR="00D470AE" w:rsidRDefault="00D470AE" w:rsidP="00D470AE">
            <w:pPr>
              <w:ind w:left="0" w:hanging="2"/>
              <w:rPr>
                <w:ins w:id="3196" w:author="임 종운" w:date="2022-05-17T11:40:00Z"/>
              </w:rPr>
            </w:pPr>
            <w:ins w:id="3197" w:author="임 종운" w:date="2022-05-17T11:40:00Z">
              <w:r>
                <w:t>INSERT INTO attendance VALUES (1445, 15, 2021-11-06);</w:t>
              </w:r>
            </w:ins>
          </w:p>
          <w:p w14:paraId="5CCAE843" w14:textId="77777777" w:rsidR="00D470AE" w:rsidRDefault="00D470AE" w:rsidP="00D470AE">
            <w:pPr>
              <w:ind w:left="0" w:hanging="2"/>
              <w:rPr>
                <w:ins w:id="3198" w:author="임 종운" w:date="2022-05-17T11:40:00Z"/>
              </w:rPr>
            </w:pPr>
            <w:ins w:id="3199" w:author="임 종운" w:date="2022-05-17T11:40:00Z">
              <w:r>
                <w:t>INSERT INTO attendance VALUES (1446, 16, 2021-11-06);</w:t>
              </w:r>
            </w:ins>
          </w:p>
          <w:p w14:paraId="6F3D4A60" w14:textId="77777777" w:rsidR="00D470AE" w:rsidRDefault="00D470AE" w:rsidP="00D470AE">
            <w:pPr>
              <w:ind w:left="0" w:hanging="2"/>
              <w:rPr>
                <w:ins w:id="3200" w:author="임 종운" w:date="2022-05-17T11:40:00Z"/>
              </w:rPr>
            </w:pPr>
            <w:ins w:id="3201" w:author="임 종운" w:date="2022-05-17T11:40:00Z">
              <w:r>
                <w:lastRenderedPageBreak/>
                <w:t>INSERT INTO attendance VALUES (1447, 17, 2021-11-06);</w:t>
              </w:r>
            </w:ins>
          </w:p>
          <w:p w14:paraId="1D5B3545" w14:textId="77777777" w:rsidR="00D470AE" w:rsidRDefault="00D470AE" w:rsidP="00D470AE">
            <w:pPr>
              <w:ind w:left="0" w:hanging="2"/>
              <w:rPr>
                <w:ins w:id="3202" w:author="임 종운" w:date="2022-05-17T11:40:00Z"/>
              </w:rPr>
            </w:pPr>
            <w:ins w:id="3203" w:author="임 종운" w:date="2022-05-17T11:40:00Z">
              <w:r>
                <w:t>INSERT INTO attendance VALUES (1448, 18, 2021-11-06);</w:t>
              </w:r>
            </w:ins>
          </w:p>
          <w:p w14:paraId="4F175D3A" w14:textId="77777777" w:rsidR="00D470AE" w:rsidRDefault="00D470AE" w:rsidP="00D470AE">
            <w:pPr>
              <w:ind w:left="0" w:hanging="2"/>
              <w:rPr>
                <w:ins w:id="3204" w:author="임 종운" w:date="2022-05-17T11:40:00Z"/>
              </w:rPr>
            </w:pPr>
            <w:ins w:id="3205" w:author="임 종운" w:date="2022-05-17T11:40:00Z">
              <w:r>
                <w:t>INSERT INTO attendance VALUES (1449, 19, 2021-11-06);</w:t>
              </w:r>
            </w:ins>
          </w:p>
          <w:p w14:paraId="4E6046A5" w14:textId="77777777" w:rsidR="00D470AE" w:rsidRDefault="00D470AE" w:rsidP="00D470AE">
            <w:pPr>
              <w:ind w:left="0" w:hanging="2"/>
              <w:rPr>
                <w:ins w:id="3206" w:author="임 종운" w:date="2022-05-17T11:40:00Z"/>
              </w:rPr>
            </w:pPr>
            <w:ins w:id="3207" w:author="임 종운" w:date="2022-05-17T11:40:00Z">
              <w:r>
                <w:t>INSERT INTO attendance VALUES (1450, 20, 2021-11-06);</w:t>
              </w:r>
            </w:ins>
          </w:p>
          <w:p w14:paraId="5E831A35" w14:textId="77777777" w:rsidR="00D470AE" w:rsidRDefault="00D470AE" w:rsidP="00D470AE">
            <w:pPr>
              <w:ind w:left="0" w:hanging="2"/>
              <w:rPr>
                <w:ins w:id="3208" w:author="임 종운" w:date="2022-05-17T11:40:00Z"/>
              </w:rPr>
            </w:pPr>
            <w:ins w:id="3209" w:author="임 종운" w:date="2022-05-17T11:40:00Z">
              <w:r>
                <w:t>INSERT INTO attendance VALUES (1451, 21, 2021-11-06);</w:t>
              </w:r>
            </w:ins>
          </w:p>
          <w:p w14:paraId="66913D2A" w14:textId="77777777" w:rsidR="00D470AE" w:rsidRDefault="00D470AE" w:rsidP="00D470AE">
            <w:pPr>
              <w:ind w:left="0" w:hanging="2"/>
              <w:rPr>
                <w:ins w:id="3210" w:author="임 종운" w:date="2022-05-17T11:40:00Z"/>
              </w:rPr>
            </w:pPr>
            <w:ins w:id="3211" w:author="임 종운" w:date="2022-05-17T11:40:00Z">
              <w:r>
                <w:t>INSERT INTO attendance VALUES (1452, 22, 2021-11-06);</w:t>
              </w:r>
            </w:ins>
          </w:p>
          <w:p w14:paraId="6CE47342" w14:textId="77777777" w:rsidR="00D470AE" w:rsidRDefault="00D470AE" w:rsidP="00D470AE">
            <w:pPr>
              <w:ind w:left="0" w:hanging="2"/>
              <w:rPr>
                <w:ins w:id="3212" w:author="임 종운" w:date="2022-05-17T11:40:00Z"/>
              </w:rPr>
            </w:pPr>
            <w:ins w:id="3213" w:author="임 종운" w:date="2022-05-17T11:40:00Z">
              <w:r>
                <w:t>INSERT INTO attendance VALUES (1453, 23, 2021-11-06);</w:t>
              </w:r>
            </w:ins>
          </w:p>
          <w:p w14:paraId="1326A69C" w14:textId="77777777" w:rsidR="00D470AE" w:rsidRDefault="00D470AE" w:rsidP="00D470AE">
            <w:pPr>
              <w:ind w:left="0" w:hanging="2"/>
              <w:rPr>
                <w:ins w:id="3214" w:author="임 종운" w:date="2022-05-17T11:40:00Z"/>
              </w:rPr>
            </w:pPr>
            <w:ins w:id="3215" w:author="임 종운" w:date="2022-05-17T11:40:00Z">
              <w:r>
                <w:t>INSERT INTO attendance VALUES (1454, 24, 2021-11-06);</w:t>
              </w:r>
            </w:ins>
          </w:p>
          <w:p w14:paraId="4CD27D6C" w14:textId="77777777" w:rsidR="00D470AE" w:rsidRDefault="00D470AE" w:rsidP="00D470AE">
            <w:pPr>
              <w:ind w:left="0" w:hanging="2"/>
              <w:rPr>
                <w:ins w:id="3216" w:author="임 종운" w:date="2022-05-17T11:40:00Z"/>
              </w:rPr>
            </w:pPr>
            <w:ins w:id="3217" w:author="임 종운" w:date="2022-05-17T11:40:00Z">
              <w:r>
                <w:t>INSERT INTO attendance VALUES (1455, 25, 2021-11-06);</w:t>
              </w:r>
            </w:ins>
          </w:p>
          <w:p w14:paraId="42226E67" w14:textId="77777777" w:rsidR="00D470AE" w:rsidRDefault="00D470AE" w:rsidP="00D470AE">
            <w:pPr>
              <w:ind w:left="0" w:hanging="2"/>
              <w:rPr>
                <w:ins w:id="3218" w:author="임 종운" w:date="2022-05-17T11:40:00Z"/>
              </w:rPr>
            </w:pPr>
            <w:ins w:id="3219" w:author="임 종운" w:date="2022-05-17T11:40:00Z">
              <w:r>
                <w:t>INSERT INTO attendance VALUES (1456, 26, 2021-11-06);</w:t>
              </w:r>
            </w:ins>
          </w:p>
          <w:p w14:paraId="3DF23AE9" w14:textId="77777777" w:rsidR="00D470AE" w:rsidRDefault="00D470AE" w:rsidP="00D470AE">
            <w:pPr>
              <w:ind w:left="0" w:hanging="2"/>
              <w:rPr>
                <w:ins w:id="3220" w:author="임 종운" w:date="2022-05-17T11:40:00Z"/>
              </w:rPr>
            </w:pPr>
            <w:ins w:id="3221" w:author="임 종운" w:date="2022-05-17T11:40:00Z">
              <w:r>
                <w:t>INSERT INTO attendance VALUES (1457, 1, 2021-11-07);</w:t>
              </w:r>
            </w:ins>
          </w:p>
          <w:p w14:paraId="10CAE027" w14:textId="77777777" w:rsidR="00D470AE" w:rsidRDefault="00D470AE" w:rsidP="00D470AE">
            <w:pPr>
              <w:ind w:left="0" w:hanging="2"/>
              <w:rPr>
                <w:ins w:id="3222" w:author="임 종운" w:date="2022-05-17T11:40:00Z"/>
              </w:rPr>
            </w:pPr>
            <w:ins w:id="3223" w:author="임 종운" w:date="2022-05-17T11:40:00Z">
              <w:r>
                <w:t>INSERT INTO attendance VALUES (1458, 2, 2021-11-07);</w:t>
              </w:r>
            </w:ins>
          </w:p>
          <w:p w14:paraId="5205F409" w14:textId="77777777" w:rsidR="00D470AE" w:rsidRDefault="00D470AE" w:rsidP="00D470AE">
            <w:pPr>
              <w:ind w:left="0" w:hanging="2"/>
              <w:rPr>
                <w:ins w:id="3224" w:author="임 종운" w:date="2022-05-17T11:40:00Z"/>
              </w:rPr>
            </w:pPr>
            <w:ins w:id="3225" w:author="임 종운" w:date="2022-05-17T11:40:00Z">
              <w:r>
                <w:t>INSERT INTO attendance VALUES (1459, 3, 2021-11-07);</w:t>
              </w:r>
            </w:ins>
          </w:p>
          <w:p w14:paraId="496FDC21" w14:textId="77777777" w:rsidR="00D470AE" w:rsidRDefault="00D470AE" w:rsidP="00D470AE">
            <w:pPr>
              <w:ind w:left="0" w:hanging="2"/>
              <w:rPr>
                <w:ins w:id="3226" w:author="임 종운" w:date="2022-05-17T11:40:00Z"/>
              </w:rPr>
            </w:pPr>
            <w:ins w:id="3227" w:author="임 종운" w:date="2022-05-17T11:40:00Z">
              <w:r>
                <w:t>INSERT INTO attendance VALUES (1460, 4, 2021-11-07);</w:t>
              </w:r>
            </w:ins>
          </w:p>
          <w:p w14:paraId="635CB62D" w14:textId="77777777" w:rsidR="00D470AE" w:rsidRDefault="00D470AE" w:rsidP="00D470AE">
            <w:pPr>
              <w:ind w:left="0" w:hanging="2"/>
              <w:rPr>
                <w:ins w:id="3228" w:author="임 종운" w:date="2022-05-17T11:40:00Z"/>
              </w:rPr>
            </w:pPr>
            <w:ins w:id="3229" w:author="임 종운" w:date="2022-05-17T11:40:00Z">
              <w:r>
                <w:t>INSERT INTO attendance VALUES (1461, 5, 2021-11-07);</w:t>
              </w:r>
            </w:ins>
          </w:p>
          <w:p w14:paraId="76C5D488" w14:textId="77777777" w:rsidR="00D470AE" w:rsidRDefault="00D470AE" w:rsidP="00D470AE">
            <w:pPr>
              <w:ind w:left="0" w:hanging="2"/>
              <w:rPr>
                <w:ins w:id="3230" w:author="임 종운" w:date="2022-05-17T11:40:00Z"/>
              </w:rPr>
            </w:pPr>
            <w:ins w:id="3231" w:author="임 종운" w:date="2022-05-17T11:40:00Z">
              <w:r>
                <w:t>INSERT INTO attendance VALUES (1462, 6, 2021-11-07);</w:t>
              </w:r>
            </w:ins>
          </w:p>
          <w:p w14:paraId="1E774CBC" w14:textId="77777777" w:rsidR="00D470AE" w:rsidRDefault="00D470AE" w:rsidP="00D470AE">
            <w:pPr>
              <w:ind w:left="0" w:hanging="2"/>
              <w:rPr>
                <w:ins w:id="3232" w:author="임 종운" w:date="2022-05-17T11:40:00Z"/>
              </w:rPr>
            </w:pPr>
            <w:ins w:id="3233" w:author="임 종운" w:date="2022-05-17T11:40:00Z">
              <w:r>
                <w:t>INSERT INTO attendance VALUES (1463, 7, 2021-11-07);</w:t>
              </w:r>
            </w:ins>
          </w:p>
          <w:p w14:paraId="61C78E5A" w14:textId="77777777" w:rsidR="00D470AE" w:rsidRDefault="00D470AE" w:rsidP="00D470AE">
            <w:pPr>
              <w:ind w:left="0" w:hanging="2"/>
              <w:rPr>
                <w:ins w:id="3234" w:author="임 종운" w:date="2022-05-17T11:40:00Z"/>
              </w:rPr>
            </w:pPr>
            <w:ins w:id="3235" w:author="임 종운" w:date="2022-05-17T11:40:00Z">
              <w:r>
                <w:t>INSERT INTO attendance VALUES (1464, 8, 2021-11-07);</w:t>
              </w:r>
            </w:ins>
          </w:p>
          <w:p w14:paraId="3FAD0C87" w14:textId="77777777" w:rsidR="00D470AE" w:rsidRDefault="00D470AE" w:rsidP="00D470AE">
            <w:pPr>
              <w:ind w:left="0" w:hanging="2"/>
              <w:rPr>
                <w:ins w:id="3236" w:author="임 종운" w:date="2022-05-17T11:40:00Z"/>
              </w:rPr>
            </w:pPr>
            <w:ins w:id="3237" w:author="임 종운" w:date="2022-05-17T11:40:00Z">
              <w:r>
                <w:t>INSERT INTO attendance VALUES (1465, 9, 2021-11-07);</w:t>
              </w:r>
            </w:ins>
          </w:p>
          <w:p w14:paraId="6CC67E38" w14:textId="77777777" w:rsidR="00D470AE" w:rsidRDefault="00D470AE" w:rsidP="00D470AE">
            <w:pPr>
              <w:ind w:left="0" w:hanging="2"/>
              <w:rPr>
                <w:ins w:id="3238" w:author="임 종운" w:date="2022-05-17T11:40:00Z"/>
              </w:rPr>
            </w:pPr>
            <w:ins w:id="3239" w:author="임 종운" w:date="2022-05-17T11:40:00Z">
              <w:r>
                <w:t>INSERT INTO attendance VALUES (1466, 10, 2021-11-07);</w:t>
              </w:r>
            </w:ins>
          </w:p>
          <w:p w14:paraId="15E508C2" w14:textId="77777777" w:rsidR="00D470AE" w:rsidRDefault="00D470AE" w:rsidP="00D470AE">
            <w:pPr>
              <w:ind w:left="0" w:hanging="2"/>
              <w:rPr>
                <w:ins w:id="3240" w:author="임 종운" w:date="2022-05-17T11:40:00Z"/>
              </w:rPr>
            </w:pPr>
            <w:ins w:id="3241" w:author="임 종운" w:date="2022-05-17T11:40:00Z">
              <w:r>
                <w:t>INSERT INTO attendance VALUES (1467, 11, 2021-11-07);</w:t>
              </w:r>
            </w:ins>
          </w:p>
          <w:p w14:paraId="0E8DA8DC" w14:textId="77777777" w:rsidR="00D470AE" w:rsidRDefault="00D470AE" w:rsidP="00D470AE">
            <w:pPr>
              <w:ind w:left="0" w:hanging="2"/>
              <w:rPr>
                <w:ins w:id="3242" w:author="임 종운" w:date="2022-05-17T11:40:00Z"/>
              </w:rPr>
            </w:pPr>
            <w:ins w:id="3243" w:author="임 종운" w:date="2022-05-17T11:40:00Z">
              <w:r>
                <w:t>INSERT INTO attendance VALUES (1468, 12, 2021-11-07);</w:t>
              </w:r>
            </w:ins>
          </w:p>
          <w:p w14:paraId="6B93C41B" w14:textId="77777777" w:rsidR="00D470AE" w:rsidRDefault="00D470AE" w:rsidP="00D470AE">
            <w:pPr>
              <w:ind w:left="0" w:hanging="2"/>
              <w:rPr>
                <w:ins w:id="3244" w:author="임 종운" w:date="2022-05-17T11:40:00Z"/>
              </w:rPr>
            </w:pPr>
            <w:ins w:id="3245" w:author="임 종운" w:date="2022-05-17T11:40:00Z">
              <w:r>
                <w:t>INSERT INTO attendance VALUES (1469, 13, 2021-11-07);</w:t>
              </w:r>
            </w:ins>
          </w:p>
          <w:p w14:paraId="1ED724E4" w14:textId="77777777" w:rsidR="00D470AE" w:rsidRDefault="00D470AE" w:rsidP="00D470AE">
            <w:pPr>
              <w:ind w:left="0" w:hanging="2"/>
              <w:rPr>
                <w:ins w:id="3246" w:author="임 종운" w:date="2022-05-17T11:40:00Z"/>
              </w:rPr>
            </w:pPr>
            <w:ins w:id="3247" w:author="임 종운" w:date="2022-05-17T11:40:00Z">
              <w:r>
                <w:t>INSERT INTO attendance VALUES (1470, 14, 2021-11-07);</w:t>
              </w:r>
            </w:ins>
          </w:p>
          <w:p w14:paraId="3EAEF3A7" w14:textId="77777777" w:rsidR="00D470AE" w:rsidRDefault="00D470AE" w:rsidP="00D470AE">
            <w:pPr>
              <w:ind w:left="0" w:hanging="2"/>
              <w:rPr>
                <w:ins w:id="3248" w:author="임 종운" w:date="2022-05-17T11:40:00Z"/>
              </w:rPr>
            </w:pPr>
            <w:ins w:id="3249" w:author="임 종운" w:date="2022-05-17T11:40:00Z">
              <w:r>
                <w:t>INSERT INTO attendance VALUES (1471, 15, 2021-11-07);</w:t>
              </w:r>
            </w:ins>
          </w:p>
          <w:p w14:paraId="58C629AE" w14:textId="77777777" w:rsidR="00D470AE" w:rsidRDefault="00D470AE" w:rsidP="00D470AE">
            <w:pPr>
              <w:ind w:left="0" w:hanging="2"/>
              <w:rPr>
                <w:ins w:id="3250" w:author="임 종운" w:date="2022-05-17T11:40:00Z"/>
              </w:rPr>
            </w:pPr>
            <w:ins w:id="3251" w:author="임 종운" w:date="2022-05-17T11:40:00Z">
              <w:r>
                <w:t>INSERT INTO attendance VALUES (1472, 16, 2021-11-07);</w:t>
              </w:r>
            </w:ins>
          </w:p>
          <w:p w14:paraId="4539D426" w14:textId="77777777" w:rsidR="00D470AE" w:rsidRDefault="00D470AE" w:rsidP="00D470AE">
            <w:pPr>
              <w:ind w:left="0" w:hanging="2"/>
              <w:rPr>
                <w:ins w:id="3252" w:author="임 종운" w:date="2022-05-17T11:40:00Z"/>
              </w:rPr>
            </w:pPr>
            <w:ins w:id="3253" w:author="임 종운" w:date="2022-05-17T11:40:00Z">
              <w:r>
                <w:t>INSERT INTO attendance VALUES (1473, 17, 2021-11-07);</w:t>
              </w:r>
            </w:ins>
          </w:p>
          <w:p w14:paraId="568C8AC6" w14:textId="77777777" w:rsidR="00D470AE" w:rsidRDefault="00D470AE" w:rsidP="00D470AE">
            <w:pPr>
              <w:ind w:left="0" w:hanging="2"/>
              <w:rPr>
                <w:ins w:id="3254" w:author="임 종운" w:date="2022-05-17T11:40:00Z"/>
              </w:rPr>
            </w:pPr>
            <w:ins w:id="3255" w:author="임 종운" w:date="2022-05-17T11:40:00Z">
              <w:r>
                <w:lastRenderedPageBreak/>
                <w:t>INSERT INTO attendance VALUES (1474, 18, 2021-11-07);</w:t>
              </w:r>
            </w:ins>
          </w:p>
          <w:p w14:paraId="68B4A704" w14:textId="77777777" w:rsidR="00D470AE" w:rsidRDefault="00D470AE" w:rsidP="00D470AE">
            <w:pPr>
              <w:ind w:left="0" w:hanging="2"/>
              <w:rPr>
                <w:ins w:id="3256" w:author="임 종운" w:date="2022-05-17T11:40:00Z"/>
              </w:rPr>
            </w:pPr>
            <w:ins w:id="3257" w:author="임 종운" w:date="2022-05-17T11:40:00Z">
              <w:r>
                <w:t>INSERT INTO attendance VALUES (1475, 19, 2021-11-07);</w:t>
              </w:r>
            </w:ins>
          </w:p>
          <w:p w14:paraId="75784387" w14:textId="77777777" w:rsidR="00D470AE" w:rsidRDefault="00D470AE" w:rsidP="00D470AE">
            <w:pPr>
              <w:ind w:left="0" w:hanging="2"/>
              <w:rPr>
                <w:ins w:id="3258" w:author="임 종운" w:date="2022-05-17T11:40:00Z"/>
              </w:rPr>
            </w:pPr>
            <w:ins w:id="3259" w:author="임 종운" w:date="2022-05-17T11:40:00Z">
              <w:r>
                <w:t>INSERT INTO attendance VALUES (1476, 20, 2021-11-07);</w:t>
              </w:r>
            </w:ins>
          </w:p>
          <w:p w14:paraId="21C394A5" w14:textId="77777777" w:rsidR="00D470AE" w:rsidRDefault="00D470AE" w:rsidP="00D470AE">
            <w:pPr>
              <w:ind w:left="0" w:hanging="2"/>
              <w:rPr>
                <w:ins w:id="3260" w:author="임 종운" w:date="2022-05-17T11:40:00Z"/>
              </w:rPr>
            </w:pPr>
            <w:ins w:id="3261" w:author="임 종운" w:date="2022-05-17T11:40:00Z">
              <w:r>
                <w:t>INSERT INTO attendance VALUES (1477, 21, 2021-11-07);</w:t>
              </w:r>
            </w:ins>
          </w:p>
          <w:p w14:paraId="672A487E" w14:textId="77777777" w:rsidR="00D470AE" w:rsidRDefault="00D470AE" w:rsidP="00D470AE">
            <w:pPr>
              <w:ind w:left="0" w:hanging="2"/>
              <w:rPr>
                <w:ins w:id="3262" w:author="임 종운" w:date="2022-05-17T11:40:00Z"/>
              </w:rPr>
            </w:pPr>
            <w:ins w:id="3263" w:author="임 종운" w:date="2022-05-17T11:40:00Z">
              <w:r>
                <w:t>INSERT INTO attendance VALUES (1478, 22, 2021-11-07);</w:t>
              </w:r>
            </w:ins>
          </w:p>
          <w:p w14:paraId="5C2BFFB6" w14:textId="77777777" w:rsidR="00D470AE" w:rsidRDefault="00D470AE" w:rsidP="00D470AE">
            <w:pPr>
              <w:ind w:left="0" w:hanging="2"/>
              <w:rPr>
                <w:ins w:id="3264" w:author="임 종운" w:date="2022-05-17T11:40:00Z"/>
              </w:rPr>
            </w:pPr>
            <w:ins w:id="3265" w:author="임 종운" w:date="2022-05-17T11:40:00Z">
              <w:r>
                <w:t>INSERT INTO attendance VALUES (1479, 23, 2021-11-07);</w:t>
              </w:r>
            </w:ins>
          </w:p>
          <w:p w14:paraId="1EFDBF36" w14:textId="77777777" w:rsidR="00D470AE" w:rsidRDefault="00D470AE" w:rsidP="00D470AE">
            <w:pPr>
              <w:ind w:left="0" w:hanging="2"/>
              <w:rPr>
                <w:ins w:id="3266" w:author="임 종운" w:date="2022-05-17T11:40:00Z"/>
              </w:rPr>
            </w:pPr>
            <w:ins w:id="3267" w:author="임 종운" w:date="2022-05-17T11:40:00Z">
              <w:r>
                <w:t>INSERT INTO attendance VALUES (1480, 24, 2021-11-07);</w:t>
              </w:r>
            </w:ins>
          </w:p>
          <w:p w14:paraId="079D4925" w14:textId="77777777" w:rsidR="00D470AE" w:rsidRDefault="00D470AE" w:rsidP="00D470AE">
            <w:pPr>
              <w:ind w:left="0" w:hanging="2"/>
              <w:rPr>
                <w:ins w:id="3268" w:author="임 종운" w:date="2022-05-17T11:40:00Z"/>
              </w:rPr>
            </w:pPr>
            <w:ins w:id="3269" w:author="임 종운" w:date="2022-05-17T11:40:00Z">
              <w:r>
                <w:t>INSERT INTO attendance VALUES (1481, 25, 2021-11-07);</w:t>
              </w:r>
            </w:ins>
          </w:p>
          <w:p w14:paraId="380BD1B4" w14:textId="77777777" w:rsidR="00D470AE" w:rsidRDefault="00D470AE" w:rsidP="00D470AE">
            <w:pPr>
              <w:ind w:left="0" w:hanging="2"/>
              <w:rPr>
                <w:ins w:id="3270" w:author="임 종운" w:date="2022-05-17T11:40:00Z"/>
              </w:rPr>
            </w:pPr>
            <w:ins w:id="3271" w:author="임 종운" w:date="2022-05-17T11:40:00Z">
              <w:r>
                <w:t>INSERT INTO attendance VALUES (1482, 26, 2021-11-07);</w:t>
              </w:r>
            </w:ins>
          </w:p>
          <w:p w14:paraId="3878C83F" w14:textId="77777777" w:rsidR="00D470AE" w:rsidRDefault="00D470AE" w:rsidP="00D470AE">
            <w:pPr>
              <w:ind w:left="0" w:hanging="2"/>
              <w:rPr>
                <w:ins w:id="3272" w:author="임 종운" w:date="2022-05-17T11:40:00Z"/>
              </w:rPr>
            </w:pPr>
            <w:ins w:id="3273" w:author="임 종운" w:date="2022-05-17T11:40:00Z">
              <w:r>
                <w:t>INSERT INTO attendance VALUES (1483, 1, 2021-11-08);</w:t>
              </w:r>
            </w:ins>
          </w:p>
          <w:p w14:paraId="0CA6FB45" w14:textId="77777777" w:rsidR="00D470AE" w:rsidRDefault="00D470AE" w:rsidP="00D470AE">
            <w:pPr>
              <w:ind w:left="0" w:hanging="2"/>
              <w:rPr>
                <w:ins w:id="3274" w:author="임 종운" w:date="2022-05-17T11:40:00Z"/>
              </w:rPr>
            </w:pPr>
            <w:ins w:id="3275" w:author="임 종운" w:date="2022-05-17T11:40:00Z">
              <w:r>
                <w:t>INSERT INTO attendance VALUES (1484, 2, 2021-11-08);</w:t>
              </w:r>
            </w:ins>
          </w:p>
          <w:p w14:paraId="7D024C7F" w14:textId="77777777" w:rsidR="00D470AE" w:rsidRDefault="00D470AE" w:rsidP="00D470AE">
            <w:pPr>
              <w:ind w:left="0" w:hanging="2"/>
              <w:rPr>
                <w:ins w:id="3276" w:author="임 종운" w:date="2022-05-17T11:40:00Z"/>
              </w:rPr>
            </w:pPr>
            <w:ins w:id="3277" w:author="임 종운" w:date="2022-05-17T11:40:00Z">
              <w:r>
                <w:t>INSERT INTO attendance VALUES (1485, 3, 2021-11-08);</w:t>
              </w:r>
            </w:ins>
          </w:p>
          <w:p w14:paraId="5C3D9A72" w14:textId="77777777" w:rsidR="00D470AE" w:rsidRDefault="00D470AE" w:rsidP="00D470AE">
            <w:pPr>
              <w:ind w:left="0" w:hanging="2"/>
              <w:rPr>
                <w:ins w:id="3278" w:author="임 종운" w:date="2022-05-17T11:40:00Z"/>
              </w:rPr>
            </w:pPr>
            <w:ins w:id="3279" w:author="임 종운" w:date="2022-05-17T11:40:00Z">
              <w:r>
                <w:t>INSERT INTO attendance VALUES (1486, 4, 2021-11-08);</w:t>
              </w:r>
            </w:ins>
          </w:p>
          <w:p w14:paraId="425B006C" w14:textId="77777777" w:rsidR="00D470AE" w:rsidRDefault="00D470AE" w:rsidP="00D470AE">
            <w:pPr>
              <w:ind w:left="0" w:hanging="2"/>
              <w:rPr>
                <w:ins w:id="3280" w:author="임 종운" w:date="2022-05-17T11:40:00Z"/>
              </w:rPr>
            </w:pPr>
            <w:ins w:id="3281" w:author="임 종운" w:date="2022-05-17T11:40:00Z">
              <w:r>
                <w:t>INSERT INTO attendance VALUES (1487, 5, 2021-11-08);</w:t>
              </w:r>
            </w:ins>
          </w:p>
          <w:p w14:paraId="382C167D" w14:textId="77777777" w:rsidR="00D470AE" w:rsidRDefault="00D470AE" w:rsidP="00D470AE">
            <w:pPr>
              <w:ind w:left="0" w:hanging="2"/>
              <w:rPr>
                <w:ins w:id="3282" w:author="임 종운" w:date="2022-05-17T11:40:00Z"/>
              </w:rPr>
            </w:pPr>
            <w:ins w:id="3283" w:author="임 종운" w:date="2022-05-17T11:40:00Z">
              <w:r>
                <w:t>INSERT INTO attendance VALUES (1488, 6, 2021-11-08);</w:t>
              </w:r>
            </w:ins>
          </w:p>
          <w:p w14:paraId="0E67786E" w14:textId="77777777" w:rsidR="00D470AE" w:rsidRDefault="00D470AE" w:rsidP="00D470AE">
            <w:pPr>
              <w:ind w:left="0" w:hanging="2"/>
              <w:rPr>
                <w:ins w:id="3284" w:author="임 종운" w:date="2022-05-17T11:40:00Z"/>
              </w:rPr>
            </w:pPr>
            <w:ins w:id="3285" w:author="임 종운" w:date="2022-05-17T11:40:00Z">
              <w:r>
                <w:t>INSERT INTO attendance VALUES (1489, 7, 2021-11-08);</w:t>
              </w:r>
            </w:ins>
          </w:p>
          <w:p w14:paraId="3283BE39" w14:textId="77777777" w:rsidR="00D470AE" w:rsidRDefault="00D470AE" w:rsidP="00D470AE">
            <w:pPr>
              <w:ind w:left="0" w:hanging="2"/>
              <w:rPr>
                <w:ins w:id="3286" w:author="임 종운" w:date="2022-05-17T11:40:00Z"/>
              </w:rPr>
            </w:pPr>
            <w:ins w:id="3287" w:author="임 종운" w:date="2022-05-17T11:40:00Z">
              <w:r>
                <w:t>INSERT INTO attendance VALUES (1490, 8, 2021-11-08);</w:t>
              </w:r>
            </w:ins>
          </w:p>
          <w:p w14:paraId="03255545" w14:textId="77777777" w:rsidR="00D470AE" w:rsidRDefault="00D470AE" w:rsidP="00D470AE">
            <w:pPr>
              <w:ind w:left="0" w:hanging="2"/>
              <w:rPr>
                <w:ins w:id="3288" w:author="임 종운" w:date="2022-05-17T11:40:00Z"/>
              </w:rPr>
            </w:pPr>
            <w:ins w:id="3289" w:author="임 종운" w:date="2022-05-17T11:40:00Z">
              <w:r>
                <w:t>INSERT INTO attendance VALUES (1491, 9, 2021-11-08);</w:t>
              </w:r>
            </w:ins>
          </w:p>
          <w:p w14:paraId="4A44F342" w14:textId="77777777" w:rsidR="00D470AE" w:rsidRDefault="00D470AE" w:rsidP="00D470AE">
            <w:pPr>
              <w:ind w:left="0" w:hanging="2"/>
              <w:rPr>
                <w:ins w:id="3290" w:author="임 종운" w:date="2022-05-17T11:40:00Z"/>
              </w:rPr>
            </w:pPr>
            <w:ins w:id="3291" w:author="임 종운" w:date="2022-05-17T11:40:00Z">
              <w:r>
                <w:t>INSERT INTO attendance VALUES (1492, 10, 2021-11-08);</w:t>
              </w:r>
            </w:ins>
          </w:p>
          <w:p w14:paraId="523517D9" w14:textId="77777777" w:rsidR="00D470AE" w:rsidRDefault="00D470AE" w:rsidP="00D470AE">
            <w:pPr>
              <w:ind w:left="0" w:hanging="2"/>
              <w:rPr>
                <w:ins w:id="3292" w:author="임 종운" w:date="2022-05-17T11:40:00Z"/>
              </w:rPr>
            </w:pPr>
            <w:ins w:id="3293" w:author="임 종운" w:date="2022-05-17T11:40:00Z">
              <w:r>
                <w:t>INSERT INTO attendance VALUES (1493, 11, 2021-11-08);</w:t>
              </w:r>
            </w:ins>
          </w:p>
          <w:p w14:paraId="59E0CDC0" w14:textId="77777777" w:rsidR="00D470AE" w:rsidRDefault="00D470AE" w:rsidP="00D470AE">
            <w:pPr>
              <w:ind w:left="0" w:hanging="2"/>
              <w:rPr>
                <w:ins w:id="3294" w:author="임 종운" w:date="2022-05-17T11:40:00Z"/>
              </w:rPr>
            </w:pPr>
            <w:ins w:id="3295" w:author="임 종운" w:date="2022-05-17T11:40:00Z">
              <w:r>
                <w:t>INSERT INTO attendance VALUES (1494, 12, 2021-11-08);</w:t>
              </w:r>
            </w:ins>
          </w:p>
          <w:p w14:paraId="20422A80" w14:textId="77777777" w:rsidR="00D470AE" w:rsidRDefault="00D470AE" w:rsidP="00D470AE">
            <w:pPr>
              <w:ind w:left="0" w:hanging="2"/>
              <w:rPr>
                <w:ins w:id="3296" w:author="임 종운" w:date="2022-05-17T11:40:00Z"/>
              </w:rPr>
            </w:pPr>
            <w:ins w:id="3297" w:author="임 종운" w:date="2022-05-17T11:40:00Z">
              <w:r>
                <w:t>INSERT INTO attendance VALUES (1495, 13, 2021-11-08);</w:t>
              </w:r>
            </w:ins>
          </w:p>
          <w:p w14:paraId="25652B9F" w14:textId="77777777" w:rsidR="00D470AE" w:rsidRDefault="00D470AE" w:rsidP="00D470AE">
            <w:pPr>
              <w:ind w:left="0" w:hanging="2"/>
              <w:rPr>
                <w:ins w:id="3298" w:author="임 종운" w:date="2022-05-17T11:40:00Z"/>
              </w:rPr>
            </w:pPr>
            <w:ins w:id="3299" w:author="임 종운" w:date="2022-05-17T11:40:00Z">
              <w:r>
                <w:t>INSERT INTO attendance VALUES (1496, 14, 2021-11-08);</w:t>
              </w:r>
            </w:ins>
          </w:p>
          <w:p w14:paraId="3547324D" w14:textId="77777777" w:rsidR="00D470AE" w:rsidRDefault="00D470AE" w:rsidP="00D470AE">
            <w:pPr>
              <w:ind w:left="0" w:hanging="2"/>
              <w:rPr>
                <w:ins w:id="3300" w:author="임 종운" w:date="2022-05-17T11:40:00Z"/>
              </w:rPr>
            </w:pPr>
            <w:ins w:id="3301" w:author="임 종운" w:date="2022-05-17T11:40:00Z">
              <w:r>
                <w:t>INSERT INTO attendance VALUES (1497, 15, 2021-11-08);</w:t>
              </w:r>
            </w:ins>
          </w:p>
          <w:p w14:paraId="07618F04" w14:textId="77777777" w:rsidR="00D470AE" w:rsidRDefault="00D470AE" w:rsidP="00D470AE">
            <w:pPr>
              <w:ind w:left="0" w:hanging="2"/>
              <w:rPr>
                <w:ins w:id="3302" w:author="임 종운" w:date="2022-05-17T11:40:00Z"/>
              </w:rPr>
            </w:pPr>
            <w:ins w:id="3303" w:author="임 종운" w:date="2022-05-17T11:40:00Z">
              <w:r>
                <w:t>INSERT INTO attendance VALUES (1498, 16, 2021-11-08);</w:t>
              </w:r>
            </w:ins>
          </w:p>
          <w:p w14:paraId="44B8342A" w14:textId="77777777" w:rsidR="00D470AE" w:rsidRDefault="00D470AE" w:rsidP="00D470AE">
            <w:pPr>
              <w:ind w:left="0" w:hanging="2"/>
              <w:rPr>
                <w:ins w:id="3304" w:author="임 종운" w:date="2022-05-17T11:40:00Z"/>
              </w:rPr>
            </w:pPr>
            <w:ins w:id="3305" w:author="임 종운" w:date="2022-05-17T11:40:00Z">
              <w:r>
                <w:t>INSERT INTO attendance VALUES (1499, 17, 2021-11-08);</w:t>
              </w:r>
            </w:ins>
          </w:p>
          <w:p w14:paraId="69B6136F" w14:textId="77777777" w:rsidR="00D470AE" w:rsidRDefault="00D470AE" w:rsidP="00D470AE">
            <w:pPr>
              <w:ind w:left="0" w:hanging="2"/>
              <w:rPr>
                <w:ins w:id="3306" w:author="임 종운" w:date="2022-05-17T11:40:00Z"/>
              </w:rPr>
            </w:pPr>
            <w:ins w:id="3307" w:author="임 종운" w:date="2022-05-17T11:40:00Z">
              <w:r>
                <w:t>INSERT INTO attendance VALUES (1500, 18, 2021-11-08);</w:t>
              </w:r>
            </w:ins>
          </w:p>
          <w:p w14:paraId="091483E9" w14:textId="77777777" w:rsidR="00D470AE" w:rsidRDefault="00D470AE" w:rsidP="00D470AE">
            <w:pPr>
              <w:ind w:left="0" w:hanging="2"/>
              <w:rPr>
                <w:ins w:id="3308" w:author="임 종운" w:date="2022-05-17T11:40:00Z"/>
              </w:rPr>
            </w:pPr>
            <w:ins w:id="3309" w:author="임 종운" w:date="2022-05-17T11:40:00Z">
              <w:r>
                <w:lastRenderedPageBreak/>
                <w:t>INSERT INTO attendance VALUES (1501, 19, 2021-11-08);</w:t>
              </w:r>
            </w:ins>
          </w:p>
          <w:p w14:paraId="73153B69" w14:textId="77777777" w:rsidR="00D470AE" w:rsidRDefault="00D470AE" w:rsidP="00D470AE">
            <w:pPr>
              <w:ind w:left="0" w:hanging="2"/>
              <w:rPr>
                <w:ins w:id="3310" w:author="임 종운" w:date="2022-05-17T11:40:00Z"/>
              </w:rPr>
            </w:pPr>
            <w:ins w:id="3311" w:author="임 종운" w:date="2022-05-17T11:40:00Z">
              <w:r>
                <w:t>INSERT INTO attendance VALUES (1502, 20, 2021-11-08);</w:t>
              </w:r>
            </w:ins>
          </w:p>
          <w:p w14:paraId="10952D13" w14:textId="77777777" w:rsidR="00D470AE" w:rsidRDefault="00D470AE" w:rsidP="00D470AE">
            <w:pPr>
              <w:ind w:left="0" w:hanging="2"/>
              <w:rPr>
                <w:ins w:id="3312" w:author="임 종운" w:date="2022-05-17T11:40:00Z"/>
              </w:rPr>
            </w:pPr>
            <w:ins w:id="3313" w:author="임 종운" w:date="2022-05-17T11:40:00Z">
              <w:r>
                <w:t>INSERT INTO attendance VALUES (1503, 21, 2021-11-08);</w:t>
              </w:r>
            </w:ins>
          </w:p>
          <w:p w14:paraId="45EEE42E" w14:textId="77777777" w:rsidR="00D470AE" w:rsidRDefault="00D470AE" w:rsidP="00D470AE">
            <w:pPr>
              <w:ind w:left="0" w:hanging="2"/>
              <w:rPr>
                <w:ins w:id="3314" w:author="임 종운" w:date="2022-05-17T11:40:00Z"/>
              </w:rPr>
            </w:pPr>
            <w:ins w:id="3315" w:author="임 종운" w:date="2022-05-17T11:40:00Z">
              <w:r>
                <w:t>INSERT INTO attendance VALUES (1504, 22, 2021-11-08);</w:t>
              </w:r>
            </w:ins>
          </w:p>
          <w:p w14:paraId="78B48DFA" w14:textId="77777777" w:rsidR="00D470AE" w:rsidRDefault="00D470AE" w:rsidP="00D470AE">
            <w:pPr>
              <w:ind w:left="0" w:hanging="2"/>
              <w:rPr>
                <w:ins w:id="3316" w:author="임 종운" w:date="2022-05-17T11:40:00Z"/>
              </w:rPr>
            </w:pPr>
            <w:ins w:id="3317" w:author="임 종운" w:date="2022-05-17T11:40:00Z">
              <w:r>
                <w:t>INSERT INTO attendance VALUES (1505, 23, 2021-11-08);</w:t>
              </w:r>
            </w:ins>
          </w:p>
          <w:p w14:paraId="41B7A4C9" w14:textId="77777777" w:rsidR="00D470AE" w:rsidRDefault="00D470AE" w:rsidP="00D470AE">
            <w:pPr>
              <w:ind w:left="0" w:hanging="2"/>
              <w:rPr>
                <w:ins w:id="3318" w:author="임 종운" w:date="2022-05-17T11:40:00Z"/>
              </w:rPr>
            </w:pPr>
            <w:ins w:id="3319" w:author="임 종운" w:date="2022-05-17T11:40:00Z">
              <w:r>
                <w:t>INSERT INTO attendance VALUES (1506, 24, 2021-11-08);</w:t>
              </w:r>
            </w:ins>
          </w:p>
          <w:p w14:paraId="3D397B53" w14:textId="77777777" w:rsidR="00D470AE" w:rsidRDefault="00D470AE" w:rsidP="00D470AE">
            <w:pPr>
              <w:ind w:left="0" w:hanging="2"/>
              <w:rPr>
                <w:ins w:id="3320" w:author="임 종운" w:date="2022-05-17T11:40:00Z"/>
              </w:rPr>
            </w:pPr>
            <w:ins w:id="3321" w:author="임 종운" w:date="2022-05-17T11:40:00Z">
              <w:r>
                <w:t>INSERT INTO attendance VALUES (1507, 25, 2021-11-08);</w:t>
              </w:r>
            </w:ins>
          </w:p>
          <w:p w14:paraId="613D03DB" w14:textId="77777777" w:rsidR="00D470AE" w:rsidRDefault="00D470AE" w:rsidP="00D470AE">
            <w:pPr>
              <w:ind w:left="0" w:hanging="2"/>
              <w:rPr>
                <w:ins w:id="3322" w:author="임 종운" w:date="2022-05-17T11:40:00Z"/>
              </w:rPr>
            </w:pPr>
            <w:ins w:id="3323" w:author="임 종운" w:date="2022-05-17T11:40:00Z">
              <w:r>
                <w:t>INSERT INTO attendance VALUES (1508, 26, 2021-11-08);</w:t>
              </w:r>
            </w:ins>
          </w:p>
          <w:p w14:paraId="7CC9C731" w14:textId="77777777" w:rsidR="00D470AE" w:rsidRDefault="00D470AE" w:rsidP="00D470AE">
            <w:pPr>
              <w:ind w:left="0" w:hanging="2"/>
              <w:rPr>
                <w:ins w:id="3324" w:author="임 종운" w:date="2022-05-17T11:40:00Z"/>
              </w:rPr>
            </w:pPr>
            <w:ins w:id="3325" w:author="임 종운" w:date="2022-05-17T11:40:00Z">
              <w:r>
                <w:t>INSERT INTO attendance VALUES (1509, 1, 2021-11-09);</w:t>
              </w:r>
            </w:ins>
          </w:p>
          <w:p w14:paraId="63EB8C73" w14:textId="77777777" w:rsidR="00D470AE" w:rsidRDefault="00D470AE" w:rsidP="00D470AE">
            <w:pPr>
              <w:ind w:left="0" w:hanging="2"/>
              <w:rPr>
                <w:ins w:id="3326" w:author="임 종운" w:date="2022-05-17T11:40:00Z"/>
              </w:rPr>
            </w:pPr>
            <w:ins w:id="3327" w:author="임 종운" w:date="2022-05-17T11:40:00Z">
              <w:r>
                <w:t>INSERT INTO attendance VALUES (1510, 2, 2021-11-09);</w:t>
              </w:r>
            </w:ins>
          </w:p>
          <w:p w14:paraId="5E77F61C" w14:textId="77777777" w:rsidR="00D470AE" w:rsidRDefault="00D470AE" w:rsidP="00D470AE">
            <w:pPr>
              <w:ind w:left="0" w:hanging="2"/>
              <w:rPr>
                <w:ins w:id="3328" w:author="임 종운" w:date="2022-05-17T11:40:00Z"/>
              </w:rPr>
            </w:pPr>
            <w:ins w:id="3329" w:author="임 종운" w:date="2022-05-17T11:40:00Z">
              <w:r>
                <w:t>INSERT INTO attendance VALUES (1511, 3, 2021-11-09);</w:t>
              </w:r>
            </w:ins>
          </w:p>
          <w:p w14:paraId="3B298450" w14:textId="77777777" w:rsidR="00D470AE" w:rsidRDefault="00D470AE" w:rsidP="00D470AE">
            <w:pPr>
              <w:ind w:left="0" w:hanging="2"/>
              <w:rPr>
                <w:ins w:id="3330" w:author="임 종운" w:date="2022-05-17T11:40:00Z"/>
              </w:rPr>
            </w:pPr>
            <w:ins w:id="3331" w:author="임 종운" w:date="2022-05-17T11:40:00Z">
              <w:r>
                <w:t>INSERT INTO attendance VALUES (1512, 4, 2021-11-09);</w:t>
              </w:r>
            </w:ins>
          </w:p>
          <w:p w14:paraId="42C5B95E" w14:textId="77777777" w:rsidR="00D470AE" w:rsidRDefault="00D470AE" w:rsidP="00D470AE">
            <w:pPr>
              <w:ind w:left="0" w:hanging="2"/>
              <w:rPr>
                <w:ins w:id="3332" w:author="임 종운" w:date="2022-05-17T11:40:00Z"/>
              </w:rPr>
            </w:pPr>
            <w:ins w:id="3333" w:author="임 종운" w:date="2022-05-17T11:40:00Z">
              <w:r>
                <w:t>INSERT INTO attendance VALUES (1513, 5, 2021-11-09);</w:t>
              </w:r>
            </w:ins>
          </w:p>
          <w:p w14:paraId="36652FDA" w14:textId="77777777" w:rsidR="00D470AE" w:rsidRDefault="00D470AE" w:rsidP="00D470AE">
            <w:pPr>
              <w:ind w:left="0" w:hanging="2"/>
              <w:rPr>
                <w:ins w:id="3334" w:author="임 종운" w:date="2022-05-17T11:40:00Z"/>
              </w:rPr>
            </w:pPr>
            <w:ins w:id="3335" w:author="임 종운" w:date="2022-05-17T11:40:00Z">
              <w:r>
                <w:t>INSERT INTO attendance VALUES (1514, 6, 2021-11-09);</w:t>
              </w:r>
            </w:ins>
          </w:p>
          <w:p w14:paraId="62E99CD4" w14:textId="77777777" w:rsidR="00D470AE" w:rsidRDefault="00D470AE" w:rsidP="00D470AE">
            <w:pPr>
              <w:ind w:left="0" w:hanging="2"/>
              <w:rPr>
                <w:ins w:id="3336" w:author="임 종운" w:date="2022-05-17T11:40:00Z"/>
              </w:rPr>
            </w:pPr>
            <w:ins w:id="3337" w:author="임 종운" w:date="2022-05-17T11:40:00Z">
              <w:r>
                <w:t>INSERT INTO attendance VALUES (1515, 7, 2021-11-09);</w:t>
              </w:r>
            </w:ins>
          </w:p>
          <w:p w14:paraId="37325AAA" w14:textId="77777777" w:rsidR="00D470AE" w:rsidRDefault="00D470AE" w:rsidP="00D470AE">
            <w:pPr>
              <w:ind w:left="0" w:hanging="2"/>
              <w:rPr>
                <w:ins w:id="3338" w:author="임 종운" w:date="2022-05-17T11:40:00Z"/>
              </w:rPr>
            </w:pPr>
            <w:ins w:id="3339" w:author="임 종운" w:date="2022-05-17T11:40:00Z">
              <w:r>
                <w:t>INSERT INTO attendance VALUES (1516, 8, 2021-11-09);</w:t>
              </w:r>
            </w:ins>
          </w:p>
          <w:p w14:paraId="21CD09F2" w14:textId="77777777" w:rsidR="00D470AE" w:rsidRDefault="00D470AE" w:rsidP="00D470AE">
            <w:pPr>
              <w:ind w:left="0" w:hanging="2"/>
              <w:rPr>
                <w:ins w:id="3340" w:author="임 종운" w:date="2022-05-17T11:40:00Z"/>
              </w:rPr>
            </w:pPr>
            <w:ins w:id="3341" w:author="임 종운" w:date="2022-05-17T11:40:00Z">
              <w:r>
                <w:t>INSERT INTO attendance VALUES (1517, 9, 2021-11-09);</w:t>
              </w:r>
            </w:ins>
          </w:p>
          <w:p w14:paraId="520348C1" w14:textId="77777777" w:rsidR="00D470AE" w:rsidRDefault="00D470AE" w:rsidP="00D470AE">
            <w:pPr>
              <w:ind w:left="0" w:hanging="2"/>
              <w:rPr>
                <w:ins w:id="3342" w:author="임 종운" w:date="2022-05-17T11:40:00Z"/>
              </w:rPr>
            </w:pPr>
            <w:ins w:id="3343" w:author="임 종운" w:date="2022-05-17T11:40:00Z">
              <w:r>
                <w:t>INSERT INTO attendance VALUES (1518, 10, 2021-11-09);</w:t>
              </w:r>
            </w:ins>
          </w:p>
          <w:p w14:paraId="630AE4A9" w14:textId="77777777" w:rsidR="00D470AE" w:rsidRDefault="00D470AE" w:rsidP="00D470AE">
            <w:pPr>
              <w:ind w:left="0" w:hanging="2"/>
              <w:rPr>
                <w:ins w:id="3344" w:author="임 종운" w:date="2022-05-17T11:40:00Z"/>
              </w:rPr>
            </w:pPr>
            <w:ins w:id="3345" w:author="임 종운" w:date="2022-05-17T11:40:00Z">
              <w:r>
                <w:t>INSERT INTO attendance VALUES (1519, 11, 2021-11-09);</w:t>
              </w:r>
            </w:ins>
          </w:p>
          <w:p w14:paraId="33F30B5A" w14:textId="77777777" w:rsidR="00D470AE" w:rsidRDefault="00D470AE" w:rsidP="00D470AE">
            <w:pPr>
              <w:ind w:left="0" w:hanging="2"/>
              <w:rPr>
                <w:ins w:id="3346" w:author="임 종운" w:date="2022-05-17T11:40:00Z"/>
              </w:rPr>
            </w:pPr>
            <w:ins w:id="3347" w:author="임 종운" w:date="2022-05-17T11:40:00Z">
              <w:r>
                <w:t>INSERT INTO attendance VALUES (1520, 12, 2021-11-09);</w:t>
              </w:r>
            </w:ins>
          </w:p>
          <w:p w14:paraId="0E073B03" w14:textId="77777777" w:rsidR="00D470AE" w:rsidRDefault="00D470AE" w:rsidP="00D470AE">
            <w:pPr>
              <w:ind w:left="0" w:hanging="2"/>
              <w:rPr>
                <w:ins w:id="3348" w:author="임 종운" w:date="2022-05-17T11:40:00Z"/>
              </w:rPr>
            </w:pPr>
            <w:ins w:id="3349" w:author="임 종운" w:date="2022-05-17T11:40:00Z">
              <w:r>
                <w:t>INSERT INTO attendance VALUES (1521, 13, 2021-11-09);</w:t>
              </w:r>
            </w:ins>
          </w:p>
          <w:p w14:paraId="466FA839" w14:textId="77777777" w:rsidR="00D470AE" w:rsidRDefault="00D470AE" w:rsidP="00D470AE">
            <w:pPr>
              <w:ind w:left="0" w:hanging="2"/>
              <w:rPr>
                <w:ins w:id="3350" w:author="임 종운" w:date="2022-05-17T11:40:00Z"/>
              </w:rPr>
            </w:pPr>
            <w:ins w:id="3351" w:author="임 종운" w:date="2022-05-17T11:40:00Z">
              <w:r>
                <w:t>INSERT INTO attendance VALUES (1522, 14, 2021-11-09);</w:t>
              </w:r>
            </w:ins>
          </w:p>
          <w:p w14:paraId="44956D25" w14:textId="77777777" w:rsidR="00D470AE" w:rsidRDefault="00D470AE" w:rsidP="00D470AE">
            <w:pPr>
              <w:ind w:left="0" w:hanging="2"/>
              <w:rPr>
                <w:ins w:id="3352" w:author="임 종운" w:date="2022-05-17T11:40:00Z"/>
              </w:rPr>
            </w:pPr>
            <w:ins w:id="3353" w:author="임 종운" w:date="2022-05-17T11:40:00Z">
              <w:r>
                <w:t>INSERT INTO attendance VALUES (1523, 15, 2021-11-09);</w:t>
              </w:r>
            </w:ins>
          </w:p>
          <w:p w14:paraId="3389077F" w14:textId="77777777" w:rsidR="00D470AE" w:rsidRDefault="00D470AE" w:rsidP="00D470AE">
            <w:pPr>
              <w:ind w:left="0" w:hanging="2"/>
              <w:rPr>
                <w:ins w:id="3354" w:author="임 종운" w:date="2022-05-17T11:40:00Z"/>
              </w:rPr>
            </w:pPr>
            <w:ins w:id="3355" w:author="임 종운" w:date="2022-05-17T11:40:00Z">
              <w:r>
                <w:t>INSERT INTO attendance VALUES (1524, 16, 2021-11-09);</w:t>
              </w:r>
            </w:ins>
          </w:p>
          <w:p w14:paraId="2AF171EC" w14:textId="77777777" w:rsidR="00D470AE" w:rsidRDefault="00D470AE" w:rsidP="00D470AE">
            <w:pPr>
              <w:ind w:left="0" w:hanging="2"/>
              <w:rPr>
                <w:ins w:id="3356" w:author="임 종운" w:date="2022-05-17T11:40:00Z"/>
              </w:rPr>
            </w:pPr>
            <w:ins w:id="3357" w:author="임 종운" w:date="2022-05-17T11:40:00Z">
              <w:r>
                <w:t>INSERT INTO attendance VALUES (1525, 17, 2021-11-09);</w:t>
              </w:r>
            </w:ins>
          </w:p>
          <w:p w14:paraId="0BAC3BF6" w14:textId="77777777" w:rsidR="00D470AE" w:rsidRDefault="00D470AE" w:rsidP="00D470AE">
            <w:pPr>
              <w:ind w:left="0" w:hanging="2"/>
              <w:rPr>
                <w:ins w:id="3358" w:author="임 종운" w:date="2022-05-17T11:40:00Z"/>
              </w:rPr>
            </w:pPr>
            <w:ins w:id="3359" w:author="임 종운" w:date="2022-05-17T11:40:00Z">
              <w:r>
                <w:t>INSERT INTO attendance VALUES (1526, 18, 2021-11-09);</w:t>
              </w:r>
            </w:ins>
          </w:p>
          <w:p w14:paraId="6984FBF2" w14:textId="77777777" w:rsidR="00D470AE" w:rsidRDefault="00D470AE" w:rsidP="00D470AE">
            <w:pPr>
              <w:ind w:left="0" w:hanging="2"/>
              <w:rPr>
                <w:ins w:id="3360" w:author="임 종운" w:date="2022-05-17T11:40:00Z"/>
              </w:rPr>
            </w:pPr>
            <w:ins w:id="3361" w:author="임 종운" w:date="2022-05-17T11:40:00Z">
              <w:r>
                <w:t>INSERT INTO attendance VALUES (1527, 19, 2021-11-09);</w:t>
              </w:r>
            </w:ins>
          </w:p>
          <w:p w14:paraId="2DC259DE" w14:textId="77777777" w:rsidR="00D470AE" w:rsidRDefault="00D470AE" w:rsidP="00D470AE">
            <w:pPr>
              <w:ind w:left="0" w:hanging="2"/>
              <w:rPr>
                <w:ins w:id="3362" w:author="임 종운" w:date="2022-05-17T11:40:00Z"/>
              </w:rPr>
            </w:pPr>
            <w:ins w:id="3363" w:author="임 종운" w:date="2022-05-17T11:40:00Z">
              <w:r>
                <w:lastRenderedPageBreak/>
                <w:t>INSERT INTO attendance VALUES (1528, 20, 2021-11-09);</w:t>
              </w:r>
            </w:ins>
          </w:p>
          <w:p w14:paraId="13FE6328" w14:textId="77777777" w:rsidR="00D470AE" w:rsidRDefault="00D470AE" w:rsidP="00D470AE">
            <w:pPr>
              <w:ind w:left="0" w:hanging="2"/>
              <w:rPr>
                <w:ins w:id="3364" w:author="임 종운" w:date="2022-05-17T11:40:00Z"/>
              </w:rPr>
            </w:pPr>
            <w:ins w:id="3365" w:author="임 종운" w:date="2022-05-17T11:40:00Z">
              <w:r>
                <w:t>INSERT INTO attendance VALUES (1529, 21, 2021-11-09);</w:t>
              </w:r>
            </w:ins>
          </w:p>
          <w:p w14:paraId="212EB047" w14:textId="77777777" w:rsidR="00D470AE" w:rsidRDefault="00D470AE" w:rsidP="00D470AE">
            <w:pPr>
              <w:ind w:left="0" w:hanging="2"/>
              <w:rPr>
                <w:ins w:id="3366" w:author="임 종운" w:date="2022-05-17T11:40:00Z"/>
              </w:rPr>
            </w:pPr>
            <w:ins w:id="3367" w:author="임 종운" w:date="2022-05-17T11:40:00Z">
              <w:r>
                <w:t>INSERT INTO attendance VALUES (1530, 22, 2021-11-09);</w:t>
              </w:r>
            </w:ins>
          </w:p>
          <w:p w14:paraId="172D56DB" w14:textId="77777777" w:rsidR="00D470AE" w:rsidRDefault="00D470AE" w:rsidP="00D470AE">
            <w:pPr>
              <w:ind w:left="0" w:hanging="2"/>
              <w:rPr>
                <w:ins w:id="3368" w:author="임 종운" w:date="2022-05-17T11:40:00Z"/>
              </w:rPr>
            </w:pPr>
            <w:ins w:id="3369" w:author="임 종운" w:date="2022-05-17T11:40:00Z">
              <w:r>
                <w:t>INSERT INTO attendance VALUES (1531, 23, 2021-11-09);</w:t>
              </w:r>
            </w:ins>
          </w:p>
          <w:p w14:paraId="4169D8D7" w14:textId="77777777" w:rsidR="00D470AE" w:rsidRDefault="00D470AE" w:rsidP="00D470AE">
            <w:pPr>
              <w:ind w:left="0" w:hanging="2"/>
              <w:rPr>
                <w:ins w:id="3370" w:author="임 종운" w:date="2022-05-17T11:40:00Z"/>
              </w:rPr>
            </w:pPr>
            <w:ins w:id="3371" w:author="임 종운" w:date="2022-05-17T11:40:00Z">
              <w:r>
                <w:t>INSERT INTO attendance VALUES (1532, 24, 2021-11-09);</w:t>
              </w:r>
            </w:ins>
          </w:p>
          <w:p w14:paraId="14B07C4F" w14:textId="77777777" w:rsidR="00D470AE" w:rsidRDefault="00D470AE" w:rsidP="00D470AE">
            <w:pPr>
              <w:ind w:left="0" w:hanging="2"/>
              <w:rPr>
                <w:ins w:id="3372" w:author="임 종운" w:date="2022-05-17T11:40:00Z"/>
              </w:rPr>
            </w:pPr>
            <w:ins w:id="3373" w:author="임 종운" w:date="2022-05-17T11:40:00Z">
              <w:r>
                <w:t>INSERT INTO attendance VALUES (1533, 25, 2021-11-09);</w:t>
              </w:r>
            </w:ins>
          </w:p>
          <w:p w14:paraId="519DB21F" w14:textId="77777777" w:rsidR="00D470AE" w:rsidRDefault="00D470AE" w:rsidP="00D470AE">
            <w:pPr>
              <w:ind w:left="0" w:hanging="2"/>
              <w:rPr>
                <w:ins w:id="3374" w:author="임 종운" w:date="2022-05-17T11:40:00Z"/>
              </w:rPr>
            </w:pPr>
            <w:ins w:id="3375" w:author="임 종운" w:date="2022-05-17T11:40:00Z">
              <w:r>
                <w:t>INSERT INTO attendance VALUES (1534, 26, 2021-11-09);</w:t>
              </w:r>
            </w:ins>
          </w:p>
          <w:p w14:paraId="29C73DC8" w14:textId="77777777" w:rsidR="00D470AE" w:rsidRDefault="00D470AE" w:rsidP="00D470AE">
            <w:pPr>
              <w:ind w:left="0" w:hanging="2"/>
              <w:rPr>
                <w:ins w:id="3376" w:author="임 종운" w:date="2022-05-17T11:40:00Z"/>
              </w:rPr>
            </w:pPr>
            <w:ins w:id="3377" w:author="임 종운" w:date="2022-05-17T11:40:00Z">
              <w:r>
                <w:t>INSERT INTO attendance VALUES (1535, 1, 2021-11-10);</w:t>
              </w:r>
            </w:ins>
          </w:p>
          <w:p w14:paraId="5B99F86C" w14:textId="77777777" w:rsidR="00D470AE" w:rsidRDefault="00D470AE" w:rsidP="00D470AE">
            <w:pPr>
              <w:ind w:left="0" w:hanging="2"/>
              <w:rPr>
                <w:ins w:id="3378" w:author="임 종운" w:date="2022-05-17T11:40:00Z"/>
              </w:rPr>
            </w:pPr>
            <w:ins w:id="3379" w:author="임 종운" w:date="2022-05-17T11:40:00Z">
              <w:r>
                <w:t>INSERT INTO attendance VALUES (1536, 2, 2021-11-10);</w:t>
              </w:r>
            </w:ins>
          </w:p>
          <w:p w14:paraId="3CDC2E1D" w14:textId="77777777" w:rsidR="00D470AE" w:rsidRDefault="00D470AE" w:rsidP="00D470AE">
            <w:pPr>
              <w:ind w:left="0" w:hanging="2"/>
              <w:rPr>
                <w:ins w:id="3380" w:author="임 종운" w:date="2022-05-17T11:40:00Z"/>
              </w:rPr>
            </w:pPr>
            <w:ins w:id="3381" w:author="임 종운" w:date="2022-05-17T11:40:00Z">
              <w:r>
                <w:t>INSERT INTO attendance VALUES (1537, 3, 2021-11-10);</w:t>
              </w:r>
            </w:ins>
          </w:p>
          <w:p w14:paraId="65E1D112" w14:textId="77777777" w:rsidR="00D470AE" w:rsidRDefault="00D470AE" w:rsidP="00D470AE">
            <w:pPr>
              <w:ind w:left="0" w:hanging="2"/>
              <w:rPr>
                <w:ins w:id="3382" w:author="임 종운" w:date="2022-05-17T11:40:00Z"/>
              </w:rPr>
            </w:pPr>
            <w:ins w:id="3383" w:author="임 종운" w:date="2022-05-17T11:40:00Z">
              <w:r>
                <w:t>INSERT INTO attendance VALUES (1538, 4, 2021-11-10);</w:t>
              </w:r>
            </w:ins>
          </w:p>
          <w:p w14:paraId="231E84C5" w14:textId="77777777" w:rsidR="00D470AE" w:rsidRDefault="00D470AE" w:rsidP="00D470AE">
            <w:pPr>
              <w:ind w:left="0" w:hanging="2"/>
              <w:rPr>
                <w:ins w:id="3384" w:author="임 종운" w:date="2022-05-17T11:40:00Z"/>
              </w:rPr>
            </w:pPr>
            <w:ins w:id="3385" w:author="임 종운" w:date="2022-05-17T11:40:00Z">
              <w:r>
                <w:t>INSERT INTO attendance VALUES (1539, 5, 2021-11-10);</w:t>
              </w:r>
            </w:ins>
          </w:p>
          <w:p w14:paraId="64D83C40" w14:textId="77777777" w:rsidR="00D470AE" w:rsidRDefault="00D470AE" w:rsidP="00D470AE">
            <w:pPr>
              <w:ind w:left="0" w:hanging="2"/>
              <w:rPr>
                <w:ins w:id="3386" w:author="임 종운" w:date="2022-05-17T11:40:00Z"/>
              </w:rPr>
            </w:pPr>
            <w:ins w:id="3387" w:author="임 종운" w:date="2022-05-17T11:40:00Z">
              <w:r>
                <w:t>INSERT INTO attendance VALUES (1540, 6, 2021-11-10);</w:t>
              </w:r>
            </w:ins>
          </w:p>
          <w:p w14:paraId="568C566A" w14:textId="77777777" w:rsidR="00D470AE" w:rsidRDefault="00D470AE" w:rsidP="00D470AE">
            <w:pPr>
              <w:ind w:left="0" w:hanging="2"/>
              <w:rPr>
                <w:ins w:id="3388" w:author="임 종운" w:date="2022-05-17T11:40:00Z"/>
              </w:rPr>
            </w:pPr>
            <w:ins w:id="3389" w:author="임 종운" w:date="2022-05-17T11:40:00Z">
              <w:r>
                <w:t>INSERT INTO attendance VALUES (1541, 7, 2021-11-10);</w:t>
              </w:r>
            </w:ins>
          </w:p>
          <w:p w14:paraId="60DC0150" w14:textId="77777777" w:rsidR="00D470AE" w:rsidRDefault="00D470AE" w:rsidP="00D470AE">
            <w:pPr>
              <w:ind w:left="0" w:hanging="2"/>
              <w:rPr>
                <w:ins w:id="3390" w:author="임 종운" w:date="2022-05-17T11:40:00Z"/>
              </w:rPr>
            </w:pPr>
            <w:ins w:id="3391" w:author="임 종운" w:date="2022-05-17T11:40:00Z">
              <w:r>
                <w:t>INSERT INTO attendance VALUES (1542, 8, 2021-11-10);</w:t>
              </w:r>
            </w:ins>
          </w:p>
          <w:p w14:paraId="732B4DF9" w14:textId="77777777" w:rsidR="00D470AE" w:rsidRDefault="00D470AE" w:rsidP="00D470AE">
            <w:pPr>
              <w:ind w:left="0" w:hanging="2"/>
              <w:rPr>
                <w:ins w:id="3392" w:author="임 종운" w:date="2022-05-17T11:40:00Z"/>
              </w:rPr>
            </w:pPr>
            <w:ins w:id="3393" w:author="임 종운" w:date="2022-05-17T11:40:00Z">
              <w:r>
                <w:t>INSERT INTO attendance VALUES (1543, 9, 2021-11-10);</w:t>
              </w:r>
            </w:ins>
          </w:p>
          <w:p w14:paraId="5F5B4995" w14:textId="77777777" w:rsidR="00D470AE" w:rsidRDefault="00D470AE" w:rsidP="00D470AE">
            <w:pPr>
              <w:ind w:left="0" w:hanging="2"/>
              <w:rPr>
                <w:ins w:id="3394" w:author="임 종운" w:date="2022-05-17T11:40:00Z"/>
              </w:rPr>
            </w:pPr>
            <w:ins w:id="3395" w:author="임 종운" w:date="2022-05-17T11:40:00Z">
              <w:r>
                <w:t>INSERT INTO attendance VALUES (1544, 10, 2021-11-10);</w:t>
              </w:r>
            </w:ins>
          </w:p>
          <w:p w14:paraId="4C22CA58" w14:textId="77777777" w:rsidR="00D470AE" w:rsidRDefault="00D470AE" w:rsidP="00D470AE">
            <w:pPr>
              <w:ind w:left="0" w:hanging="2"/>
              <w:rPr>
                <w:ins w:id="3396" w:author="임 종운" w:date="2022-05-17T11:40:00Z"/>
              </w:rPr>
            </w:pPr>
            <w:ins w:id="3397" w:author="임 종운" w:date="2022-05-17T11:40:00Z">
              <w:r>
                <w:t>INSERT INTO attendance VALUES (1545, 11, 2021-11-10);</w:t>
              </w:r>
            </w:ins>
          </w:p>
          <w:p w14:paraId="6DB97D6A" w14:textId="77777777" w:rsidR="00D470AE" w:rsidRDefault="00D470AE" w:rsidP="00D470AE">
            <w:pPr>
              <w:ind w:left="0" w:hanging="2"/>
              <w:rPr>
                <w:ins w:id="3398" w:author="임 종운" w:date="2022-05-17T11:40:00Z"/>
              </w:rPr>
            </w:pPr>
            <w:ins w:id="3399" w:author="임 종운" w:date="2022-05-17T11:40:00Z">
              <w:r>
                <w:t>INSERT INTO attendance VALUES (1546, 12, 2021-11-10);</w:t>
              </w:r>
            </w:ins>
          </w:p>
          <w:p w14:paraId="000D377C" w14:textId="77777777" w:rsidR="00D470AE" w:rsidRDefault="00D470AE" w:rsidP="00D470AE">
            <w:pPr>
              <w:ind w:left="0" w:hanging="2"/>
              <w:rPr>
                <w:ins w:id="3400" w:author="임 종운" w:date="2022-05-17T11:40:00Z"/>
              </w:rPr>
            </w:pPr>
            <w:ins w:id="3401" w:author="임 종운" w:date="2022-05-17T11:40:00Z">
              <w:r>
                <w:t>INSERT INTO attendance VALUES (1547, 13, 2021-11-10);</w:t>
              </w:r>
            </w:ins>
          </w:p>
          <w:p w14:paraId="161639C9" w14:textId="77777777" w:rsidR="00D470AE" w:rsidRDefault="00D470AE" w:rsidP="00D470AE">
            <w:pPr>
              <w:ind w:left="0" w:hanging="2"/>
              <w:rPr>
                <w:ins w:id="3402" w:author="임 종운" w:date="2022-05-17T11:40:00Z"/>
              </w:rPr>
            </w:pPr>
            <w:ins w:id="3403" w:author="임 종운" w:date="2022-05-17T11:40:00Z">
              <w:r>
                <w:t>INSERT INTO attendance VALUES (1548, 14, 2021-11-10);</w:t>
              </w:r>
            </w:ins>
          </w:p>
          <w:p w14:paraId="6DB38E2A" w14:textId="77777777" w:rsidR="00D470AE" w:rsidRDefault="00D470AE" w:rsidP="00D470AE">
            <w:pPr>
              <w:ind w:left="0" w:hanging="2"/>
              <w:rPr>
                <w:ins w:id="3404" w:author="임 종운" w:date="2022-05-17T11:40:00Z"/>
              </w:rPr>
            </w:pPr>
            <w:ins w:id="3405" w:author="임 종운" w:date="2022-05-17T11:40:00Z">
              <w:r>
                <w:t>INSERT INTO attendance VALUES (1549, 15, 2021-11-10);</w:t>
              </w:r>
            </w:ins>
          </w:p>
          <w:p w14:paraId="1C61C6F5" w14:textId="77777777" w:rsidR="00D470AE" w:rsidRDefault="00D470AE" w:rsidP="00D470AE">
            <w:pPr>
              <w:ind w:left="0" w:hanging="2"/>
              <w:rPr>
                <w:ins w:id="3406" w:author="임 종운" w:date="2022-05-17T11:40:00Z"/>
              </w:rPr>
            </w:pPr>
            <w:ins w:id="3407" w:author="임 종운" w:date="2022-05-17T11:40:00Z">
              <w:r>
                <w:t>INSERT INTO attendance VALUES (1550, 16, 2021-11-10);</w:t>
              </w:r>
            </w:ins>
          </w:p>
          <w:p w14:paraId="6E1A636B" w14:textId="77777777" w:rsidR="00D470AE" w:rsidRDefault="00D470AE" w:rsidP="00D470AE">
            <w:pPr>
              <w:ind w:left="0" w:hanging="2"/>
              <w:rPr>
                <w:ins w:id="3408" w:author="임 종운" w:date="2022-05-17T11:40:00Z"/>
              </w:rPr>
            </w:pPr>
            <w:ins w:id="3409" w:author="임 종운" w:date="2022-05-17T11:40:00Z">
              <w:r>
                <w:t>INSERT INTO attendance VALUES (1551, 17, 2021-11-10);</w:t>
              </w:r>
            </w:ins>
          </w:p>
          <w:p w14:paraId="0564E57A" w14:textId="77777777" w:rsidR="00D470AE" w:rsidRDefault="00D470AE" w:rsidP="00D470AE">
            <w:pPr>
              <w:ind w:left="0" w:hanging="2"/>
              <w:rPr>
                <w:ins w:id="3410" w:author="임 종운" w:date="2022-05-17T11:40:00Z"/>
              </w:rPr>
            </w:pPr>
            <w:ins w:id="3411" w:author="임 종운" w:date="2022-05-17T11:40:00Z">
              <w:r>
                <w:t>INSERT INTO attendance VALUES (1552, 18, 2021-11-10);</w:t>
              </w:r>
            </w:ins>
          </w:p>
          <w:p w14:paraId="0AC4387D" w14:textId="77777777" w:rsidR="00D470AE" w:rsidRDefault="00D470AE" w:rsidP="00D470AE">
            <w:pPr>
              <w:ind w:left="0" w:hanging="2"/>
              <w:rPr>
                <w:ins w:id="3412" w:author="임 종운" w:date="2022-05-17T11:40:00Z"/>
              </w:rPr>
            </w:pPr>
            <w:ins w:id="3413" w:author="임 종운" w:date="2022-05-17T11:40:00Z">
              <w:r>
                <w:t>INSERT INTO attendance VALUES (1553, 19, 2021-11-10);</w:t>
              </w:r>
            </w:ins>
          </w:p>
          <w:p w14:paraId="24B7CB9C" w14:textId="77777777" w:rsidR="00D470AE" w:rsidRDefault="00D470AE" w:rsidP="00D470AE">
            <w:pPr>
              <w:ind w:left="0" w:hanging="2"/>
              <w:rPr>
                <w:ins w:id="3414" w:author="임 종운" w:date="2022-05-17T11:40:00Z"/>
              </w:rPr>
            </w:pPr>
            <w:ins w:id="3415" w:author="임 종운" w:date="2022-05-17T11:40:00Z">
              <w:r>
                <w:t>INSERT INTO attendance VALUES (1554, 20, 2021-11-10);</w:t>
              </w:r>
            </w:ins>
          </w:p>
          <w:p w14:paraId="3A0ADBFD" w14:textId="77777777" w:rsidR="00D470AE" w:rsidRDefault="00D470AE" w:rsidP="00D470AE">
            <w:pPr>
              <w:ind w:left="0" w:hanging="2"/>
              <w:rPr>
                <w:ins w:id="3416" w:author="임 종운" w:date="2022-05-17T11:40:00Z"/>
              </w:rPr>
            </w:pPr>
            <w:ins w:id="3417" w:author="임 종운" w:date="2022-05-17T11:40:00Z">
              <w:r>
                <w:lastRenderedPageBreak/>
                <w:t>INSERT INTO attendance VALUES (1555, 21, 2021-11-10);</w:t>
              </w:r>
            </w:ins>
          </w:p>
          <w:p w14:paraId="4DA65B37" w14:textId="77777777" w:rsidR="00D470AE" w:rsidRDefault="00D470AE" w:rsidP="00D470AE">
            <w:pPr>
              <w:ind w:left="0" w:hanging="2"/>
              <w:rPr>
                <w:ins w:id="3418" w:author="임 종운" w:date="2022-05-17T11:40:00Z"/>
              </w:rPr>
            </w:pPr>
            <w:ins w:id="3419" w:author="임 종운" w:date="2022-05-17T11:40:00Z">
              <w:r>
                <w:t>INSERT INTO attendance VALUES (1556, 22, 2021-11-10);</w:t>
              </w:r>
            </w:ins>
          </w:p>
          <w:p w14:paraId="020632D0" w14:textId="77777777" w:rsidR="00D470AE" w:rsidRDefault="00D470AE" w:rsidP="00D470AE">
            <w:pPr>
              <w:ind w:left="0" w:hanging="2"/>
              <w:rPr>
                <w:ins w:id="3420" w:author="임 종운" w:date="2022-05-17T11:40:00Z"/>
              </w:rPr>
            </w:pPr>
            <w:ins w:id="3421" w:author="임 종운" w:date="2022-05-17T11:40:00Z">
              <w:r>
                <w:t>INSERT INTO attendance VALUES (1557, 23, 2021-11-10);</w:t>
              </w:r>
            </w:ins>
          </w:p>
          <w:p w14:paraId="42D80345" w14:textId="77777777" w:rsidR="00D470AE" w:rsidRDefault="00D470AE" w:rsidP="00D470AE">
            <w:pPr>
              <w:ind w:left="0" w:hanging="2"/>
              <w:rPr>
                <w:ins w:id="3422" w:author="임 종운" w:date="2022-05-17T11:40:00Z"/>
              </w:rPr>
            </w:pPr>
            <w:ins w:id="3423" w:author="임 종운" w:date="2022-05-17T11:40:00Z">
              <w:r>
                <w:t>INSERT INTO attendance VALUES (1558, 24, 2021-11-10);</w:t>
              </w:r>
            </w:ins>
          </w:p>
          <w:p w14:paraId="74024043" w14:textId="77777777" w:rsidR="00D470AE" w:rsidRDefault="00D470AE" w:rsidP="00D470AE">
            <w:pPr>
              <w:ind w:left="0" w:hanging="2"/>
              <w:rPr>
                <w:ins w:id="3424" w:author="임 종운" w:date="2022-05-17T11:40:00Z"/>
              </w:rPr>
            </w:pPr>
            <w:ins w:id="3425" w:author="임 종운" w:date="2022-05-17T11:40:00Z">
              <w:r>
                <w:t>INSERT INTO attendance VALUES (1559, 25, 2021-11-10);</w:t>
              </w:r>
            </w:ins>
          </w:p>
          <w:p w14:paraId="15684526" w14:textId="77777777" w:rsidR="00D470AE" w:rsidRDefault="00D470AE" w:rsidP="00D470AE">
            <w:pPr>
              <w:ind w:left="0" w:hanging="2"/>
              <w:rPr>
                <w:ins w:id="3426" w:author="임 종운" w:date="2022-05-17T11:40:00Z"/>
              </w:rPr>
            </w:pPr>
            <w:ins w:id="3427" w:author="임 종운" w:date="2022-05-17T11:40:00Z">
              <w:r>
                <w:t>INSERT INTO attendance VALUES (1560, 26, 2021-11-10);</w:t>
              </w:r>
            </w:ins>
          </w:p>
          <w:p w14:paraId="5C31918E" w14:textId="77777777" w:rsidR="00D470AE" w:rsidRDefault="00D470AE" w:rsidP="00D470AE">
            <w:pPr>
              <w:ind w:left="0" w:hanging="2"/>
              <w:rPr>
                <w:ins w:id="3428" w:author="임 종운" w:date="2022-05-17T11:40:00Z"/>
              </w:rPr>
            </w:pPr>
            <w:ins w:id="3429" w:author="임 종운" w:date="2022-05-17T11:40:00Z">
              <w:r>
                <w:t>INSERT INTO attendance VALUES (1561, 1, 2021-11-11);</w:t>
              </w:r>
            </w:ins>
          </w:p>
          <w:p w14:paraId="74A9CAC0" w14:textId="77777777" w:rsidR="00D470AE" w:rsidRDefault="00D470AE" w:rsidP="00D470AE">
            <w:pPr>
              <w:ind w:left="0" w:hanging="2"/>
              <w:rPr>
                <w:ins w:id="3430" w:author="임 종운" w:date="2022-05-17T11:40:00Z"/>
              </w:rPr>
            </w:pPr>
            <w:ins w:id="3431" w:author="임 종운" w:date="2022-05-17T11:40:00Z">
              <w:r>
                <w:t>INSERT INTO attendance VALUES (1562, 2, 2021-11-11);</w:t>
              </w:r>
            </w:ins>
          </w:p>
          <w:p w14:paraId="30D4239C" w14:textId="77777777" w:rsidR="00D470AE" w:rsidRDefault="00D470AE" w:rsidP="00D470AE">
            <w:pPr>
              <w:ind w:left="0" w:hanging="2"/>
              <w:rPr>
                <w:ins w:id="3432" w:author="임 종운" w:date="2022-05-17T11:40:00Z"/>
              </w:rPr>
            </w:pPr>
            <w:ins w:id="3433" w:author="임 종운" w:date="2022-05-17T11:40:00Z">
              <w:r>
                <w:t>INSERT INTO attendance VALUES (1563, 3, 2021-11-11);</w:t>
              </w:r>
            </w:ins>
          </w:p>
          <w:p w14:paraId="5566D4E3" w14:textId="77777777" w:rsidR="00D470AE" w:rsidRDefault="00D470AE" w:rsidP="00D470AE">
            <w:pPr>
              <w:ind w:left="0" w:hanging="2"/>
              <w:rPr>
                <w:ins w:id="3434" w:author="임 종운" w:date="2022-05-17T11:40:00Z"/>
              </w:rPr>
            </w:pPr>
            <w:ins w:id="3435" w:author="임 종운" w:date="2022-05-17T11:40:00Z">
              <w:r>
                <w:t>INSERT INTO attendance VALUES (1564, 4, 2021-11-11);</w:t>
              </w:r>
            </w:ins>
          </w:p>
          <w:p w14:paraId="6501F1AA" w14:textId="77777777" w:rsidR="00D470AE" w:rsidRDefault="00D470AE" w:rsidP="00D470AE">
            <w:pPr>
              <w:ind w:left="0" w:hanging="2"/>
              <w:rPr>
                <w:ins w:id="3436" w:author="임 종운" w:date="2022-05-17T11:40:00Z"/>
              </w:rPr>
            </w:pPr>
            <w:ins w:id="3437" w:author="임 종운" w:date="2022-05-17T11:40:00Z">
              <w:r>
                <w:t>INSERT INTO attendance VALUES (1565, 5, 2021-11-11);</w:t>
              </w:r>
            </w:ins>
          </w:p>
          <w:p w14:paraId="16A0E180" w14:textId="77777777" w:rsidR="00D470AE" w:rsidRDefault="00D470AE" w:rsidP="00D470AE">
            <w:pPr>
              <w:ind w:left="0" w:hanging="2"/>
              <w:rPr>
                <w:ins w:id="3438" w:author="임 종운" w:date="2022-05-17T11:40:00Z"/>
              </w:rPr>
            </w:pPr>
            <w:ins w:id="3439" w:author="임 종운" w:date="2022-05-17T11:40:00Z">
              <w:r>
                <w:t>INSERT INTO attendance VALUES (1566, 6, 2021-11-11);</w:t>
              </w:r>
            </w:ins>
          </w:p>
          <w:p w14:paraId="34F79DB4" w14:textId="77777777" w:rsidR="00D470AE" w:rsidRDefault="00D470AE" w:rsidP="00D470AE">
            <w:pPr>
              <w:ind w:left="0" w:hanging="2"/>
              <w:rPr>
                <w:ins w:id="3440" w:author="임 종운" w:date="2022-05-17T11:40:00Z"/>
              </w:rPr>
            </w:pPr>
            <w:ins w:id="3441" w:author="임 종운" w:date="2022-05-17T11:40:00Z">
              <w:r>
                <w:t>INSERT INTO attendance VALUES (1567, 7, 2021-11-11);</w:t>
              </w:r>
            </w:ins>
          </w:p>
          <w:p w14:paraId="1A69D0B1" w14:textId="77777777" w:rsidR="00D470AE" w:rsidRDefault="00D470AE" w:rsidP="00D470AE">
            <w:pPr>
              <w:ind w:left="0" w:hanging="2"/>
              <w:rPr>
                <w:ins w:id="3442" w:author="임 종운" w:date="2022-05-17T11:40:00Z"/>
              </w:rPr>
            </w:pPr>
            <w:ins w:id="3443" w:author="임 종운" w:date="2022-05-17T11:40:00Z">
              <w:r>
                <w:t>INSERT INTO attendance VALUES (1568, 8, 2021-11-11);</w:t>
              </w:r>
            </w:ins>
          </w:p>
          <w:p w14:paraId="6877E905" w14:textId="77777777" w:rsidR="00D470AE" w:rsidRDefault="00D470AE" w:rsidP="00D470AE">
            <w:pPr>
              <w:ind w:left="0" w:hanging="2"/>
              <w:rPr>
                <w:ins w:id="3444" w:author="임 종운" w:date="2022-05-17T11:40:00Z"/>
              </w:rPr>
            </w:pPr>
            <w:ins w:id="3445" w:author="임 종운" w:date="2022-05-17T11:40:00Z">
              <w:r>
                <w:t>INSERT INTO attendance VALUES (1569, 9, 2021-11-11);</w:t>
              </w:r>
            </w:ins>
          </w:p>
          <w:p w14:paraId="5B335309" w14:textId="77777777" w:rsidR="00D470AE" w:rsidRDefault="00D470AE" w:rsidP="00D470AE">
            <w:pPr>
              <w:ind w:left="0" w:hanging="2"/>
              <w:rPr>
                <w:ins w:id="3446" w:author="임 종운" w:date="2022-05-17T11:40:00Z"/>
              </w:rPr>
            </w:pPr>
            <w:ins w:id="3447" w:author="임 종운" w:date="2022-05-17T11:40:00Z">
              <w:r>
                <w:t>INSERT INTO attendance VALUES (1570, 10, 2021-11-11);</w:t>
              </w:r>
            </w:ins>
          </w:p>
          <w:p w14:paraId="5B056186" w14:textId="77777777" w:rsidR="00D470AE" w:rsidRDefault="00D470AE" w:rsidP="00D470AE">
            <w:pPr>
              <w:ind w:left="0" w:hanging="2"/>
              <w:rPr>
                <w:ins w:id="3448" w:author="임 종운" w:date="2022-05-17T11:40:00Z"/>
              </w:rPr>
            </w:pPr>
            <w:ins w:id="3449" w:author="임 종운" w:date="2022-05-17T11:40:00Z">
              <w:r>
                <w:t>INSERT INTO attendance VALUES (1571, 11, 2021-11-11);</w:t>
              </w:r>
            </w:ins>
          </w:p>
          <w:p w14:paraId="787B490A" w14:textId="77777777" w:rsidR="00D470AE" w:rsidRDefault="00D470AE" w:rsidP="00D470AE">
            <w:pPr>
              <w:ind w:left="0" w:hanging="2"/>
              <w:rPr>
                <w:ins w:id="3450" w:author="임 종운" w:date="2022-05-17T11:40:00Z"/>
              </w:rPr>
            </w:pPr>
            <w:ins w:id="3451" w:author="임 종운" w:date="2022-05-17T11:40:00Z">
              <w:r>
                <w:t>INSERT INTO attendance VALUES (1572, 12, 2021-11-11);</w:t>
              </w:r>
            </w:ins>
          </w:p>
          <w:p w14:paraId="2CADEC09" w14:textId="77777777" w:rsidR="00D470AE" w:rsidRDefault="00D470AE" w:rsidP="00D470AE">
            <w:pPr>
              <w:ind w:left="0" w:hanging="2"/>
              <w:rPr>
                <w:ins w:id="3452" w:author="임 종운" w:date="2022-05-17T11:40:00Z"/>
              </w:rPr>
            </w:pPr>
            <w:ins w:id="3453" w:author="임 종운" w:date="2022-05-17T11:40:00Z">
              <w:r>
                <w:t>INSERT INTO attendance VALUES (1573, 13, 2021-11-11);</w:t>
              </w:r>
            </w:ins>
          </w:p>
          <w:p w14:paraId="2744E239" w14:textId="77777777" w:rsidR="00D470AE" w:rsidRDefault="00D470AE" w:rsidP="00D470AE">
            <w:pPr>
              <w:ind w:left="0" w:hanging="2"/>
              <w:rPr>
                <w:ins w:id="3454" w:author="임 종운" w:date="2022-05-17T11:40:00Z"/>
              </w:rPr>
            </w:pPr>
            <w:ins w:id="3455" w:author="임 종운" w:date="2022-05-17T11:40:00Z">
              <w:r>
                <w:t>INSERT INTO attendance VALUES (1574, 14, 2021-11-11);</w:t>
              </w:r>
            </w:ins>
          </w:p>
          <w:p w14:paraId="18A76D17" w14:textId="77777777" w:rsidR="00D470AE" w:rsidRDefault="00D470AE" w:rsidP="00D470AE">
            <w:pPr>
              <w:ind w:left="0" w:hanging="2"/>
              <w:rPr>
                <w:ins w:id="3456" w:author="임 종운" w:date="2022-05-17T11:40:00Z"/>
              </w:rPr>
            </w:pPr>
            <w:ins w:id="3457" w:author="임 종운" w:date="2022-05-17T11:40:00Z">
              <w:r>
                <w:t>INSERT INTO attendance VALUES (1575, 15, 2021-11-11);</w:t>
              </w:r>
            </w:ins>
          </w:p>
          <w:p w14:paraId="6A10D0A9" w14:textId="77777777" w:rsidR="00D470AE" w:rsidRDefault="00D470AE" w:rsidP="00D470AE">
            <w:pPr>
              <w:ind w:left="0" w:hanging="2"/>
              <w:rPr>
                <w:ins w:id="3458" w:author="임 종운" w:date="2022-05-17T11:40:00Z"/>
              </w:rPr>
            </w:pPr>
            <w:ins w:id="3459" w:author="임 종운" w:date="2022-05-17T11:40:00Z">
              <w:r>
                <w:t>INSERT INTO attendance VALUES (1576, 16, 2021-11-11);</w:t>
              </w:r>
            </w:ins>
          </w:p>
          <w:p w14:paraId="2221E446" w14:textId="77777777" w:rsidR="00D470AE" w:rsidRDefault="00D470AE" w:rsidP="00D470AE">
            <w:pPr>
              <w:ind w:left="0" w:hanging="2"/>
              <w:rPr>
                <w:ins w:id="3460" w:author="임 종운" w:date="2022-05-17T11:40:00Z"/>
              </w:rPr>
            </w:pPr>
            <w:ins w:id="3461" w:author="임 종운" w:date="2022-05-17T11:40:00Z">
              <w:r>
                <w:t>INSERT INTO attendance VALUES (1577, 17, 2021-11-11);</w:t>
              </w:r>
            </w:ins>
          </w:p>
          <w:p w14:paraId="093F1518" w14:textId="77777777" w:rsidR="00D470AE" w:rsidRDefault="00D470AE" w:rsidP="00D470AE">
            <w:pPr>
              <w:ind w:left="0" w:hanging="2"/>
              <w:rPr>
                <w:ins w:id="3462" w:author="임 종운" w:date="2022-05-17T11:40:00Z"/>
              </w:rPr>
            </w:pPr>
            <w:ins w:id="3463" w:author="임 종운" w:date="2022-05-17T11:40:00Z">
              <w:r>
                <w:t>INSERT INTO attendance VALUES (1578, 18, 2021-11-11);</w:t>
              </w:r>
            </w:ins>
          </w:p>
          <w:p w14:paraId="5418EE05" w14:textId="77777777" w:rsidR="00D470AE" w:rsidRDefault="00D470AE" w:rsidP="00D470AE">
            <w:pPr>
              <w:ind w:left="0" w:hanging="2"/>
              <w:rPr>
                <w:ins w:id="3464" w:author="임 종운" w:date="2022-05-17T11:40:00Z"/>
              </w:rPr>
            </w:pPr>
            <w:ins w:id="3465" w:author="임 종운" w:date="2022-05-17T11:40:00Z">
              <w:r>
                <w:t>INSERT INTO attendance VALUES (1579, 19, 2021-11-11);</w:t>
              </w:r>
            </w:ins>
          </w:p>
          <w:p w14:paraId="5B700769" w14:textId="77777777" w:rsidR="00D470AE" w:rsidRDefault="00D470AE" w:rsidP="00D470AE">
            <w:pPr>
              <w:ind w:left="0" w:hanging="2"/>
              <w:rPr>
                <w:ins w:id="3466" w:author="임 종운" w:date="2022-05-17T11:40:00Z"/>
              </w:rPr>
            </w:pPr>
            <w:ins w:id="3467" w:author="임 종운" w:date="2022-05-17T11:40:00Z">
              <w:r>
                <w:t>INSERT INTO attendance VALUES (1580, 20, 2021-11-11);</w:t>
              </w:r>
            </w:ins>
          </w:p>
          <w:p w14:paraId="73D93FED" w14:textId="77777777" w:rsidR="00D470AE" w:rsidRDefault="00D470AE" w:rsidP="00D470AE">
            <w:pPr>
              <w:ind w:left="0" w:hanging="2"/>
              <w:rPr>
                <w:ins w:id="3468" w:author="임 종운" w:date="2022-05-17T11:40:00Z"/>
              </w:rPr>
            </w:pPr>
            <w:ins w:id="3469" w:author="임 종운" w:date="2022-05-17T11:40:00Z">
              <w:r>
                <w:t>INSERT INTO attendance VALUES (1581, 21, 2021-11-11);</w:t>
              </w:r>
            </w:ins>
          </w:p>
          <w:p w14:paraId="70765FCE" w14:textId="77777777" w:rsidR="00D470AE" w:rsidRDefault="00D470AE" w:rsidP="00D470AE">
            <w:pPr>
              <w:ind w:left="0" w:hanging="2"/>
              <w:rPr>
                <w:ins w:id="3470" w:author="임 종운" w:date="2022-05-17T11:40:00Z"/>
              </w:rPr>
            </w:pPr>
            <w:ins w:id="3471" w:author="임 종운" w:date="2022-05-17T11:40:00Z">
              <w:r>
                <w:lastRenderedPageBreak/>
                <w:t>INSERT INTO attendance VALUES (1582, 22, 2021-11-11);</w:t>
              </w:r>
            </w:ins>
          </w:p>
          <w:p w14:paraId="084653A8" w14:textId="77777777" w:rsidR="00D470AE" w:rsidRDefault="00D470AE" w:rsidP="00D470AE">
            <w:pPr>
              <w:ind w:left="0" w:hanging="2"/>
              <w:rPr>
                <w:ins w:id="3472" w:author="임 종운" w:date="2022-05-17T11:40:00Z"/>
              </w:rPr>
            </w:pPr>
            <w:ins w:id="3473" w:author="임 종운" w:date="2022-05-17T11:40:00Z">
              <w:r>
                <w:t>INSERT INTO attendance VALUES (1583, 23, 2021-11-11);</w:t>
              </w:r>
            </w:ins>
          </w:p>
          <w:p w14:paraId="0D040437" w14:textId="77777777" w:rsidR="00D470AE" w:rsidRDefault="00D470AE" w:rsidP="00D470AE">
            <w:pPr>
              <w:ind w:left="0" w:hanging="2"/>
              <w:rPr>
                <w:ins w:id="3474" w:author="임 종운" w:date="2022-05-17T11:40:00Z"/>
              </w:rPr>
            </w:pPr>
            <w:ins w:id="3475" w:author="임 종운" w:date="2022-05-17T11:40:00Z">
              <w:r>
                <w:t>INSERT INTO attendance VALUES (1584, 24, 2021-11-11);</w:t>
              </w:r>
            </w:ins>
          </w:p>
          <w:p w14:paraId="6E225D96" w14:textId="77777777" w:rsidR="00D470AE" w:rsidRDefault="00D470AE" w:rsidP="00D470AE">
            <w:pPr>
              <w:ind w:left="0" w:hanging="2"/>
              <w:rPr>
                <w:ins w:id="3476" w:author="임 종운" w:date="2022-05-17T11:40:00Z"/>
              </w:rPr>
            </w:pPr>
            <w:ins w:id="3477" w:author="임 종운" w:date="2022-05-17T11:40:00Z">
              <w:r>
                <w:t>INSERT INTO attendance VALUES (1585, 25, 2021-11-11);</w:t>
              </w:r>
            </w:ins>
          </w:p>
          <w:p w14:paraId="376D38C1" w14:textId="77777777" w:rsidR="00D470AE" w:rsidRDefault="00D470AE" w:rsidP="00D470AE">
            <w:pPr>
              <w:ind w:left="0" w:hanging="2"/>
              <w:rPr>
                <w:ins w:id="3478" w:author="임 종운" w:date="2022-05-17T11:40:00Z"/>
              </w:rPr>
            </w:pPr>
            <w:ins w:id="3479" w:author="임 종운" w:date="2022-05-17T11:40:00Z">
              <w:r>
                <w:t>INSERT INTO attendance VALUES (1586, 26, 2021-11-11);</w:t>
              </w:r>
            </w:ins>
          </w:p>
          <w:p w14:paraId="7427284A" w14:textId="77777777" w:rsidR="00D470AE" w:rsidRDefault="00D470AE" w:rsidP="00D470AE">
            <w:pPr>
              <w:ind w:left="0" w:hanging="2"/>
              <w:rPr>
                <w:ins w:id="3480" w:author="임 종운" w:date="2022-05-17T11:40:00Z"/>
              </w:rPr>
            </w:pPr>
            <w:ins w:id="3481" w:author="임 종운" w:date="2022-05-17T11:40:00Z">
              <w:r>
                <w:t>INSERT INTO attendance VALUES (1587, 1, 2021-11-12);</w:t>
              </w:r>
            </w:ins>
          </w:p>
          <w:p w14:paraId="1D419978" w14:textId="77777777" w:rsidR="00D470AE" w:rsidRDefault="00D470AE" w:rsidP="00D470AE">
            <w:pPr>
              <w:ind w:left="0" w:hanging="2"/>
              <w:rPr>
                <w:ins w:id="3482" w:author="임 종운" w:date="2022-05-17T11:40:00Z"/>
              </w:rPr>
            </w:pPr>
            <w:ins w:id="3483" w:author="임 종운" w:date="2022-05-17T11:40:00Z">
              <w:r>
                <w:t>INSERT INTO attendance VALUES (1588, 2, 2021-11-12);</w:t>
              </w:r>
            </w:ins>
          </w:p>
          <w:p w14:paraId="78A94A5C" w14:textId="77777777" w:rsidR="00D470AE" w:rsidRDefault="00D470AE" w:rsidP="00D470AE">
            <w:pPr>
              <w:ind w:left="0" w:hanging="2"/>
              <w:rPr>
                <w:ins w:id="3484" w:author="임 종운" w:date="2022-05-17T11:40:00Z"/>
              </w:rPr>
            </w:pPr>
            <w:ins w:id="3485" w:author="임 종운" w:date="2022-05-17T11:40:00Z">
              <w:r>
                <w:t>INSERT INTO attendance VALUES (1589, 3, 2021-11-12);</w:t>
              </w:r>
            </w:ins>
          </w:p>
          <w:p w14:paraId="1196AD5A" w14:textId="77777777" w:rsidR="00D470AE" w:rsidRDefault="00D470AE" w:rsidP="00D470AE">
            <w:pPr>
              <w:ind w:left="0" w:hanging="2"/>
              <w:rPr>
                <w:ins w:id="3486" w:author="임 종운" w:date="2022-05-17T11:40:00Z"/>
              </w:rPr>
            </w:pPr>
            <w:ins w:id="3487" w:author="임 종운" w:date="2022-05-17T11:40:00Z">
              <w:r>
                <w:t>INSERT INTO attendance VALUES (1590, 4, 2021-11-12);</w:t>
              </w:r>
            </w:ins>
          </w:p>
          <w:p w14:paraId="5C8507F9" w14:textId="77777777" w:rsidR="00D470AE" w:rsidRDefault="00D470AE" w:rsidP="00D470AE">
            <w:pPr>
              <w:ind w:left="0" w:hanging="2"/>
              <w:rPr>
                <w:ins w:id="3488" w:author="임 종운" w:date="2022-05-17T11:40:00Z"/>
              </w:rPr>
            </w:pPr>
            <w:ins w:id="3489" w:author="임 종운" w:date="2022-05-17T11:40:00Z">
              <w:r>
                <w:t>INSERT INTO attendance VALUES (1591, 5, 2021-11-12);</w:t>
              </w:r>
            </w:ins>
          </w:p>
          <w:p w14:paraId="768FB0B9" w14:textId="77777777" w:rsidR="00D470AE" w:rsidRDefault="00D470AE" w:rsidP="00D470AE">
            <w:pPr>
              <w:ind w:left="0" w:hanging="2"/>
              <w:rPr>
                <w:ins w:id="3490" w:author="임 종운" w:date="2022-05-17T11:40:00Z"/>
              </w:rPr>
            </w:pPr>
            <w:ins w:id="3491" w:author="임 종운" w:date="2022-05-17T11:40:00Z">
              <w:r>
                <w:t>INSERT INTO attendance VALUES (1592, 6, 2021-11-12);</w:t>
              </w:r>
            </w:ins>
          </w:p>
          <w:p w14:paraId="017B9E2D" w14:textId="77777777" w:rsidR="00D470AE" w:rsidRDefault="00D470AE" w:rsidP="00D470AE">
            <w:pPr>
              <w:ind w:left="0" w:hanging="2"/>
              <w:rPr>
                <w:ins w:id="3492" w:author="임 종운" w:date="2022-05-17T11:40:00Z"/>
              </w:rPr>
            </w:pPr>
            <w:ins w:id="3493" w:author="임 종운" w:date="2022-05-17T11:40:00Z">
              <w:r>
                <w:t>INSERT INTO attendance VALUES (1593, 7, 2021-11-12);</w:t>
              </w:r>
            </w:ins>
          </w:p>
          <w:p w14:paraId="7E6FC649" w14:textId="77777777" w:rsidR="00D470AE" w:rsidRDefault="00D470AE" w:rsidP="00D470AE">
            <w:pPr>
              <w:ind w:left="0" w:hanging="2"/>
              <w:rPr>
                <w:ins w:id="3494" w:author="임 종운" w:date="2022-05-17T11:40:00Z"/>
              </w:rPr>
            </w:pPr>
            <w:ins w:id="3495" w:author="임 종운" w:date="2022-05-17T11:40:00Z">
              <w:r>
                <w:t>INSERT INTO attendance VALUES (1594, 8, 2021-11-12);</w:t>
              </w:r>
            </w:ins>
          </w:p>
          <w:p w14:paraId="2116E997" w14:textId="77777777" w:rsidR="00D470AE" w:rsidRDefault="00D470AE" w:rsidP="00D470AE">
            <w:pPr>
              <w:ind w:left="0" w:hanging="2"/>
              <w:rPr>
                <w:ins w:id="3496" w:author="임 종운" w:date="2022-05-17T11:40:00Z"/>
              </w:rPr>
            </w:pPr>
            <w:ins w:id="3497" w:author="임 종운" w:date="2022-05-17T11:40:00Z">
              <w:r>
                <w:t>INSERT INTO attendance VALUES (1595, 9, 2021-11-12);</w:t>
              </w:r>
            </w:ins>
          </w:p>
          <w:p w14:paraId="070C09AB" w14:textId="77777777" w:rsidR="00D470AE" w:rsidRDefault="00D470AE" w:rsidP="00D470AE">
            <w:pPr>
              <w:ind w:left="0" w:hanging="2"/>
              <w:rPr>
                <w:ins w:id="3498" w:author="임 종운" w:date="2022-05-17T11:40:00Z"/>
              </w:rPr>
            </w:pPr>
            <w:ins w:id="3499" w:author="임 종운" w:date="2022-05-17T11:40:00Z">
              <w:r>
                <w:t>INSERT INTO attendance VALUES (1596, 10, 2021-11-12);</w:t>
              </w:r>
            </w:ins>
          </w:p>
          <w:p w14:paraId="73DBA75B" w14:textId="77777777" w:rsidR="00D470AE" w:rsidRDefault="00D470AE" w:rsidP="00D470AE">
            <w:pPr>
              <w:ind w:left="0" w:hanging="2"/>
              <w:rPr>
                <w:ins w:id="3500" w:author="임 종운" w:date="2022-05-17T11:40:00Z"/>
              </w:rPr>
            </w:pPr>
            <w:ins w:id="3501" w:author="임 종운" w:date="2022-05-17T11:40:00Z">
              <w:r>
                <w:t>INSERT INTO attendance VALUES (1597, 11, 2021-11-12);</w:t>
              </w:r>
            </w:ins>
          </w:p>
          <w:p w14:paraId="4CB03DC7" w14:textId="77777777" w:rsidR="00D470AE" w:rsidRDefault="00D470AE" w:rsidP="00D470AE">
            <w:pPr>
              <w:ind w:left="0" w:hanging="2"/>
              <w:rPr>
                <w:ins w:id="3502" w:author="임 종운" w:date="2022-05-17T11:40:00Z"/>
              </w:rPr>
            </w:pPr>
            <w:ins w:id="3503" w:author="임 종운" w:date="2022-05-17T11:40:00Z">
              <w:r>
                <w:t>INSERT INTO attendance VALUES (1598, 12, 2021-11-12);</w:t>
              </w:r>
            </w:ins>
          </w:p>
          <w:p w14:paraId="203ECE8A" w14:textId="77777777" w:rsidR="00D470AE" w:rsidRDefault="00D470AE" w:rsidP="00D470AE">
            <w:pPr>
              <w:ind w:left="0" w:hanging="2"/>
              <w:rPr>
                <w:ins w:id="3504" w:author="임 종운" w:date="2022-05-17T11:40:00Z"/>
              </w:rPr>
            </w:pPr>
            <w:ins w:id="3505" w:author="임 종운" w:date="2022-05-17T11:40:00Z">
              <w:r>
                <w:t>INSERT INTO attendance VALUES (1599, 13, 2021-11-12);</w:t>
              </w:r>
            </w:ins>
          </w:p>
          <w:p w14:paraId="24865668" w14:textId="77777777" w:rsidR="00D470AE" w:rsidRDefault="00D470AE" w:rsidP="00D470AE">
            <w:pPr>
              <w:ind w:left="0" w:hanging="2"/>
              <w:rPr>
                <w:ins w:id="3506" w:author="임 종운" w:date="2022-05-17T11:40:00Z"/>
              </w:rPr>
            </w:pPr>
            <w:ins w:id="3507" w:author="임 종운" w:date="2022-05-17T11:40:00Z">
              <w:r>
                <w:t>INSERT INTO attendance VALUES (1600, 14, 2021-11-12);</w:t>
              </w:r>
            </w:ins>
          </w:p>
          <w:p w14:paraId="50AD9831" w14:textId="77777777" w:rsidR="00D470AE" w:rsidRDefault="00D470AE" w:rsidP="00D470AE">
            <w:pPr>
              <w:ind w:left="0" w:hanging="2"/>
              <w:rPr>
                <w:ins w:id="3508" w:author="임 종운" w:date="2022-05-17T11:40:00Z"/>
              </w:rPr>
            </w:pPr>
            <w:ins w:id="3509" w:author="임 종운" w:date="2022-05-17T11:40:00Z">
              <w:r>
                <w:t>INSERT INTO attendance VALUES (1601, 15, 2021-11-12);</w:t>
              </w:r>
            </w:ins>
          </w:p>
          <w:p w14:paraId="2EB4636C" w14:textId="77777777" w:rsidR="00D470AE" w:rsidRDefault="00D470AE" w:rsidP="00D470AE">
            <w:pPr>
              <w:ind w:left="0" w:hanging="2"/>
              <w:rPr>
                <w:ins w:id="3510" w:author="임 종운" w:date="2022-05-17T11:40:00Z"/>
              </w:rPr>
            </w:pPr>
            <w:ins w:id="3511" w:author="임 종운" w:date="2022-05-17T11:40:00Z">
              <w:r>
                <w:t>INSERT INTO attendance VALUES (1602, 16, 2021-11-12);</w:t>
              </w:r>
            </w:ins>
          </w:p>
          <w:p w14:paraId="5956F4FC" w14:textId="77777777" w:rsidR="00D470AE" w:rsidRDefault="00D470AE" w:rsidP="00D470AE">
            <w:pPr>
              <w:ind w:left="0" w:hanging="2"/>
              <w:rPr>
                <w:ins w:id="3512" w:author="임 종운" w:date="2022-05-17T11:40:00Z"/>
              </w:rPr>
            </w:pPr>
            <w:ins w:id="3513" w:author="임 종운" w:date="2022-05-17T11:40:00Z">
              <w:r>
                <w:t>INSERT INTO attendance VALUES (1603, 17, 2021-11-12);</w:t>
              </w:r>
            </w:ins>
          </w:p>
          <w:p w14:paraId="78013DB6" w14:textId="77777777" w:rsidR="00D470AE" w:rsidRDefault="00D470AE" w:rsidP="00D470AE">
            <w:pPr>
              <w:ind w:left="0" w:hanging="2"/>
              <w:rPr>
                <w:ins w:id="3514" w:author="임 종운" w:date="2022-05-17T11:40:00Z"/>
              </w:rPr>
            </w:pPr>
            <w:ins w:id="3515" w:author="임 종운" w:date="2022-05-17T11:40:00Z">
              <w:r>
                <w:t>INSERT INTO attendance VALUES (1604, 18, 2021-11-12);</w:t>
              </w:r>
            </w:ins>
          </w:p>
          <w:p w14:paraId="62A96AF9" w14:textId="77777777" w:rsidR="00D470AE" w:rsidRDefault="00D470AE" w:rsidP="00D470AE">
            <w:pPr>
              <w:ind w:left="0" w:hanging="2"/>
              <w:rPr>
                <w:ins w:id="3516" w:author="임 종운" w:date="2022-05-17T11:40:00Z"/>
              </w:rPr>
            </w:pPr>
            <w:ins w:id="3517" w:author="임 종운" w:date="2022-05-17T11:40:00Z">
              <w:r>
                <w:t>INSERT INTO attendance VALUES (1605, 19, 2021-11-12);</w:t>
              </w:r>
            </w:ins>
          </w:p>
          <w:p w14:paraId="1879B60A" w14:textId="77777777" w:rsidR="00D470AE" w:rsidRDefault="00D470AE" w:rsidP="00D470AE">
            <w:pPr>
              <w:ind w:left="0" w:hanging="2"/>
              <w:rPr>
                <w:ins w:id="3518" w:author="임 종운" w:date="2022-05-17T11:40:00Z"/>
              </w:rPr>
            </w:pPr>
            <w:ins w:id="3519" w:author="임 종운" w:date="2022-05-17T11:40:00Z">
              <w:r>
                <w:t>INSERT INTO attendance VALUES (1606, 20, 2021-11-12);</w:t>
              </w:r>
            </w:ins>
          </w:p>
          <w:p w14:paraId="10496079" w14:textId="77777777" w:rsidR="00D470AE" w:rsidRDefault="00D470AE" w:rsidP="00D470AE">
            <w:pPr>
              <w:ind w:left="0" w:hanging="2"/>
              <w:rPr>
                <w:ins w:id="3520" w:author="임 종운" w:date="2022-05-17T11:40:00Z"/>
              </w:rPr>
            </w:pPr>
            <w:ins w:id="3521" w:author="임 종운" w:date="2022-05-17T11:40:00Z">
              <w:r>
                <w:t>INSERT INTO attendance VALUES (1607, 21, 2021-11-12);</w:t>
              </w:r>
            </w:ins>
          </w:p>
          <w:p w14:paraId="6A06B654" w14:textId="77777777" w:rsidR="00D470AE" w:rsidRDefault="00D470AE" w:rsidP="00D470AE">
            <w:pPr>
              <w:ind w:left="0" w:hanging="2"/>
              <w:rPr>
                <w:ins w:id="3522" w:author="임 종운" w:date="2022-05-17T11:40:00Z"/>
              </w:rPr>
            </w:pPr>
            <w:ins w:id="3523" w:author="임 종운" w:date="2022-05-17T11:40:00Z">
              <w:r>
                <w:t>INSERT INTO attendance VALUES (1608, 22, 2021-11-12);</w:t>
              </w:r>
            </w:ins>
          </w:p>
          <w:p w14:paraId="1E8DB372" w14:textId="77777777" w:rsidR="00D470AE" w:rsidRDefault="00D470AE" w:rsidP="00D470AE">
            <w:pPr>
              <w:ind w:left="0" w:hanging="2"/>
              <w:rPr>
                <w:ins w:id="3524" w:author="임 종운" w:date="2022-05-17T11:40:00Z"/>
              </w:rPr>
            </w:pPr>
            <w:ins w:id="3525" w:author="임 종운" w:date="2022-05-17T11:40:00Z">
              <w:r>
                <w:lastRenderedPageBreak/>
                <w:t>INSERT INTO attendance VALUES (1609, 23, 2021-11-12);</w:t>
              </w:r>
            </w:ins>
          </w:p>
          <w:p w14:paraId="3D29EAB7" w14:textId="77777777" w:rsidR="00D470AE" w:rsidRDefault="00D470AE" w:rsidP="00D470AE">
            <w:pPr>
              <w:ind w:left="0" w:hanging="2"/>
              <w:rPr>
                <w:ins w:id="3526" w:author="임 종운" w:date="2022-05-17T11:40:00Z"/>
              </w:rPr>
            </w:pPr>
            <w:ins w:id="3527" w:author="임 종운" w:date="2022-05-17T11:40:00Z">
              <w:r>
                <w:t>INSERT INTO attendance VALUES (1610, 24, 2021-11-12);</w:t>
              </w:r>
            </w:ins>
          </w:p>
          <w:p w14:paraId="0C1E4134" w14:textId="77777777" w:rsidR="00D470AE" w:rsidRDefault="00D470AE" w:rsidP="00D470AE">
            <w:pPr>
              <w:ind w:left="0" w:hanging="2"/>
              <w:rPr>
                <w:ins w:id="3528" w:author="임 종운" w:date="2022-05-17T11:40:00Z"/>
              </w:rPr>
            </w:pPr>
            <w:ins w:id="3529" w:author="임 종운" w:date="2022-05-17T11:40:00Z">
              <w:r>
                <w:t>INSERT INTO attendance VALUES (1611, 25, 2021-11-12);</w:t>
              </w:r>
            </w:ins>
          </w:p>
          <w:p w14:paraId="7FB82FBE" w14:textId="77777777" w:rsidR="00D470AE" w:rsidRDefault="00D470AE" w:rsidP="00D470AE">
            <w:pPr>
              <w:ind w:left="0" w:hanging="2"/>
              <w:rPr>
                <w:ins w:id="3530" w:author="임 종운" w:date="2022-05-17T11:40:00Z"/>
              </w:rPr>
            </w:pPr>
            <w:ins w:id="3531" w:author="임 종운" w:date="2022-05-17T11:40:00Z">
              <w:r>
                <w:t>INSERT INTO attendance VALUES (1612, 26, 2021-11-12);</w:t>
              </w:r>
            </w:ins>
          </w:p>
          <w:p w14:paraId="580C93A4" w14:textId="77777777" w:rsidR="00D470AE" w:rsidRDefault="00D470AE" w:rsidP="00D470AE">
            <w:pPr>
              <w:ind w:left="0" w:hanging="2"/>
              <w:rPr>
                <w:ins w:id="3532" w:author="임 종운" w:date="2022-05-17T11:40:00Z"/>
              </w:rPr>
            </w:pPr>
            <w:ins w:id="3533" w:author="임 종운" w:date="2022-05-17T11:40:00Z">
              <w:r>
                <w:t>INSERT INTO attendance VALUES (1613, 1, 2021-11-13);</w:t>
              </w:r>
            </w:ins>
          </w:p>
          <w:p w14:paraId="7588F216" w14:textId="77777777" w:rsidR="00D470AE" w:rsidRDefault="00D470AE" w:rsidP="00D470AE">
            <w:pPr>
              <w:ind w:left="0" w:hanging="2"/>
              <w:rPr>
                <w:ins w:id="3534" w:author="임 종운" w:date="2022-05-17T11:40:00Z"/>
              </w:rPr>
            </w:pPr>
            <w:ins w:id="3535" w:author="임 종운" w:date="2022-05-17T11:40:00Z">
              <w:r>
                <w:t>INSERT INTO attendance VALUES (1614, 2, 2021-11-13);</w:t>
              </w:r>
            </w:ins>
          </w:p>
          <w:p w14:paraId="21BC2B55" w14:textId="77777777" w:rsidR="00D470AE" w:rsidRDefault="00D470AE" w:rsidP="00D470AE">
            <w:pPr>
              <w:ind w:left="0" w:hanging="2"/>
              <w:rPr>
                <w:ins w:id="3536" w:author="임 종운" w:date="2022-05-17T11:40:00Z"/>
              </w:rPr>
            </w:pPr>
            <w:ins w:id="3537" w:author="임 종운" w:date="2022-05-17T11:40:00Z">
              <w:r>
                <w:t>INSERT INTO attendance VALUES (1615, 3, 2021-11-13);</w:t>
              </w:r>
            </w:ins>
          </w:p>
          <w:p w14:paraId="4AD720BD" w14:textId="77777777" w:rsidR="00D470AE" w:rsidRDefault="00D470AE" w:rsidP="00D470AE">
            <w:pPr>
              <w:ind w:left="0" w:hanging="2"/>
              <w:rPr>
                <w:ins w:id="3538" w:author="임 종운" w:date="2022-05-17T11:40:00Z"/>
              </w:rPr>
            </w:pPr>
            <w:ins w:id="3539" w:author="임 종운" w:date="2022-05-17T11:40:00Z">
              <w:r>
                <w:t>INSERT INTO attendance VALUES (1616, 4, 2021-11-13);</w:t>
              </w:r>
            </w:ins>
          </w:p>
          <w:p w14:paraId="3A0FC9BA" w14:textId="77777777" w:rsidR="00D470AE" w:rsidRDefault="00D470AE" w:rsidP="00D470AE">
            <w:pPr>
              <w:ind w:left="0" w:hanging="2"/>
              <w:rPr>
                <w:ins w:id="3540" w:author="임 종운" w:date="2022-05-17T11:40:00Z"/>
              </w:rPr>
            </w:pPr>
            <w:ins w:id="3541" w:author="임 종운" w:date="2022-05-17T11:40:00Z">
              <w:r>
                <w:t>INSERT INTO attendance VALUES (1617, 5, 2021-11-13);</w:t>
              </w:r>
            </w:ins>
          </w:p>
          <w:p w14:paraId="0ABAC0F6" w14:textId="77777777" w:rsidR="00D470AE" w:rsidRDefault="00D470AE" w:rsidP="00D470AE">
            <w:pPr>
              <w:ind w:left="0" w:hanging="2"/>
              <w:rPr>
                <w:ins w:id="3542" w:author="임 종운" w:date="2022-05-17T11:40:00Z"/>
              </w:rPr>
            </w:pPr>
            <w:ins w:id="3543" w:author="임 종운" w:date="2022-05-17T11:40:00Z">
              <w:r>
                <w:t>INSERT INTO attendance VALUES (1618, 6, 2021-11-13);</w:t>
              </w:r>
            </w:ins>
          </w:p>
          <w:p w14:paraId="39894F6C" w14:textId="77777777" w:rsidR="00D470AE" w:rsidRDefault="00D470AE" w:rsidP="00D470AE">
            <w:pPr>
              <w:ind w:left="0" w:hanging="2"/>
              <w:rPr>
                <w:ins w:id="3544" w:author="임 종운" w:date="2022-05-17T11:40:00Z"/>
              </w:rPr>
            </w:pPr>
            <w:ins w:id="3545" w:author="임 종운" w:date="2022-05-17T11:40:00Z">
              <w:r>
                <w:t>INSERT INTO attendance VALUES (1619, 7, 2021-11-13);</w:t>
              </w:r>
            </w:ins>
          </w:p>
          <w:p w14:paraId="63B8A299" w14:textId="77777777" w:rsidR="00D470AE" w:rsidRDefault="00D470AE" w:rsidP="00D470AE">
            <w:pPr>
              <w:ind w:left="0" w:hanging="2"/>
              <w:rPr>
                <w:ins w:id="3546" w:author="임 종운" w:date="2022-05-17T11:40:00Z"/>
              </w:rPr>
            </w:pPr>
            <w:ins w:id="3547" w:author="임 종운" w:date="2022-05-17T11:40:00Z">
              <w:r>
                <w:t>INSERT INTO attendance VALUES (1620, 8, 2021-11-13);</w:t>
              </w:r>
            </w:ins>
          </w:p>
          <w:p w14:paraId="3D42A28C" w14:textId="77777777" w:rsidR="00D470AE" w:rsidRDefault="00D470AE" w:rsidP="00D470AE">
            <w:pPr>
              <w:ind w:left="0" w:hanging="2"/>
              <w:rPr>
                <w:ins w:id="3548" w:author="임 종운" w:date="2022-05-17T11:40:00Z"/>
              </w:rPr>
            </w:pPr>
            <w:ins w:id="3549" w:author="임 종운" w:date="2022-05-17T11:40:00Z">
              <w:r>
                <w:t>INSERT INTO attendance VALUES (1621, 9, 2021-11-13);</w:t>
              </w:r>
            </w:ins>
          </w:p>
          <w:p w14:paraId="40629BF7" w14:textId="77777777" w:rsidR="00D470AE" w:rsidRDefault="00D470AE" w:rsidP="00D470AE">
            <w:pPr>
              <w:ind w:left="0" w:hanging="2"/>
              <w:rPr>
                <w:ins w:id="3550" w:author="임 종운" w:date="2022-05-17T11:40:00Z"/>
              </w:rPr>
            </w:pPr>
            <w:ins w:id="3551" w:author="임 종운" w:date="2022-05-17T11:40:00Z">
              <w:r>
                <w:t>INSERT INTO attendance VALUES (1622, 10, 2021-11-13);</w:t>
              </w:r>
            </w:ins>
          </w:p>
          <w:p w14:paraId="22063B08" w14:textId="77777777" w:rsidR="00D470AE" w:rsidRDefault="00D470AE" w:rsidP="00D470AE">
            <w:pPr>
              <w:ind w:left="0" w:hanging="2"/>
              <w:rPr>
                <w:ins w:id="3552" w:author="임 종운" w:date="2022-05-17T11:40:00Z"/>
              </w:rPr>
            </w:pPr>
            <w:ins w:id="3553" w:author="임 종운" w:date="2022-05-17T11:40:00Z">
              <w:r>
                <w:t>INSERT INTO attendance VALUES (1623, 11, 2021-11-13);</w:t>
              </w:r>
            </w:ins>
          </w:p>
          <w:p w14:paraId="641375C0" w14:textId="77777777" w:rsidR="00D470AE" w:rsidRDefault="00D470AE" w:rsidP="00D470AE">
            <w:pPr>
              <w:ind w:left="0" w:hanging="2"/>
              <w:rPr>
                <w:ins w:id="3554" w:author="임 종운" w:date="2022-05-17T11:40:00Z"/>
              </w:rPr>
            </w:pPr>
            <w:ins w:id="3555" w:author="임 종운" w:date="2022-05-17T11:40:00Z">
              <w:r>
                <w:t>INSERT INTO attendance VALUES (1624, 12, 2021-11-13);</w:t>
              </w:r>
            </w:ins>
          </w:p>
          <w:p w14:paraId="59992A67" w14:textId="77777777" w:rsidR="00D470AE" w:rsidRDefault="00D470AE" w:rsidP="00D470AE">
            <w:pPr>
              <w:ind w:left="0" w:hanging="2"/>
              <w:rPr>
                <w:ins w:id="3556" w:author="임 종운" w:date="2022-05-17T11:40:00Z"/>
              </w:rPr>
            </w:pPr>
            <w:ins w:id="3557" w:author="임 종운" w:date="2022-05-17T11:40:00Z">
              <w:r>
                <w:t>INSERT INTO attendance VALUES (1625, 13, 2021-11-13);</w:t>
              </w:r>
            </w:ins>
          </w:p>
          <w:p w14:paraId="63FCA195" w14:textId="77777777" w:rsidR="00D470AE" w:rsidRDefault="00D470AE" w:rsidP="00D470AE">
            <w:pPr>
              <w:ind w:left="0" w:hanging="2"/>
              <w:rPr>
                <w:ins w:id="3558" w:author="임 종운" w:date="2022-05-17T11:40:00Z"/>
              </w:rPr>
            </w:pPr>
            <w:ins w:id="3559" w:author="임 종운" w:date="2022-05-17T11:40:00Z">
              <w:r>
                <w:t>INSERT INTO attendance VALUES (1626, 14, 2021-11-13);</w:t>
              </w:r>
            </w:ins>
          </w:p>
          <w:p w14:paraId="6DCFCE1B" w14:textId="77777777" w:rsidR="00D470AE" w:rsidRDefault="00D470AE" w:rsidP="00D470AE">
            <w:pPr>
              <w:ind w:left="0" w:hanging="2"/>
              <w:rPr>
                <w:ins w:id="3560" w:author="임 종운" w:date="2022-05-17T11:40:00Z"/>
              </w:rPr>
            </w:pPr>
            <w:ins w:id="3561" w:author="임 종운" w:date="2022-05-17T11:40:00Z">
              <w:r>
                <w:t>INSERT INTO attendance VALUES (1627, 15, 2021-11-13);</w:t>
              </w:r>
            </w:ins>
          </w:p>
          <w:p w14:paraId="5822E11C" w14:textId="77777777" w:rsidR="00D470AE" w:rsidRDefault="00D470AE" w:rsidP="00D470AE">
            <w:pPr>
              <w:ind w:left="0" w:hanging="2"/>
              <w:rPr>
                <w:ins w:id="3562" w:author="임 종운" w:date="2022-05-17T11:40:00Z"/>
              </w:rPr>
            </w:pPr>
            <w:ins w:id="3563" w:author="임 종운" w:date="2022-05-17T11:40:00Z">
              <w:r>
                <w:t>INSERT INTO attendance VALUES (1628, 16, 2021-11-13);</w:t>
              </w:r>
            </w:ins>
          </w:p>
          <w:p w14:paraId="4D22E063" w14:textId="77777777" w:rsidR="00D470AE" w:rsidRDefault="00D470AE" w:rsidP="00D470AE">
            <w:pPr>
              <w:ind w:left="0" w:hanging="2"/>
              <w:rPr>
                <w:ins w:id="3564" w:author="임 종운" w:date="2022-05-17T11:40:00Z"/>
              </w:rPr>
            </w:pPr>
            <w:ins w:id="3565" w:author="임 종운" w:date="2022-05-17T11:40:00Z">
              <w:r>
                <w:t>INSERT INTO attendance VALUES (1629, 17, 2021-11-13);</w:t>
              </w:r>
            </w:ins>
          </w:p>
          <w:p w14:paraId="4E072169" w14:textId="77777777" w:rsidR="00D470AE" w:rsidRDefault="00D470AE" w:rsidP="00D470AE">
            <w:pPr>
              <w:ind w:left="0" w:hanging="2"/>
              <w:rPr>
                <w:ins w:id="3566" w:author="임 종운" w:date="2022-05-17T11:40:00Z"/>
              </w:rPr>
            </w:pPr>
            <w:ins w:id="3567" w:author="임 종운" w:date="2022-05-17T11:40:00Z">
              <w:r>
                <w:t>INSERT INTO attendance VALUES (1630, 18, 2021-11-13);</w:t>
              </w:r>
            </w:ins>
          </w:p>
          <w:p w14:paraId="0299A51F" w14:textId="77777777" w:rsidR="00D470AE" w:rsidRDefault="00D470AE" w:rsidP="00D470AE">
            <w:pPr>
              <w:ind w:left="0" w:hanging="2"/>
              <w:rPr>
                <w:ins w:id="3568" w:author="임 종운" w:date="2022-05-17T11:40:00Z"/>
              </w:rPr>
            </w:pPr>
            <w:ins w:id="3569" w:author="임 종운" w:date="2022-05-17T11:40:00Z">
              <w:r>
                <w:t>INSERT INTO attendance VALUES (1631, 19, 2021-11-13);</w:t>
              </w:r>
            </w:ins>
          </w:p>
          <w:p w14:paraId="5B603FEC" w14:textId="77777777" w:rsidR="00D470AE" w:rsidRDefault="00D470AE" w:rsidP="00D470AE">
            <w:pPr>
              <w:ind w:left="0" w:hanging="2"/>
              <w:rPr>
                <w:ins w:id="3570" w:author="임 종운" w:date="2022-05-17T11:40:00Z"/>
              </w:rPr>
            </w:pPr>
            <w:ins w:id="3571" w:author="임 종운" w:date="2022-05-17T11:40:00Z">
              <w:r>
                <w:t>INSERT INTO attendance VALUES (1632, 20, 2021-11-13);</w:t>
              </w:r>
            </w:ins>
          </w:p>
          <w:p w14:paraId="16811A47" w14:textId="77777777" w:rsidR="00D470AE" w:rsidRDefault="00D470AE" w:rsidP="00D470AE">
            <w:pPr>
              <w:ind w:left="0" w:hanging="2"/>
              <w:rPr>
                <w:ins w:id="3572" w:author="임 종운" w:date="2022-05-17T11:40:00Z"/>
              </w:rPr>
            </w:pPr>
            <w:ins w:id="3573" w:author="임 종운" w:date="2022-05-17T11:40:00Z">
              <w:r>
                <w:t>INSERT INTO attendance VALUES (1633, 21, 2021-11-13);</w:t>
              </w:r>
            </w:ins>
          </w:p>
          <w:p w14:paraId="71D9E297" w14:textId="77777777" w:rsidR="00D470AE" w:rsidRDefault="00D470AE" w:rsidP="00D470AE">
            <w:pPr>
              <w:ind w:left="0" w:hanging="2"/>
              <w:rPr>
                <w:ins w:id="3574" w:author="임 종운" w:date="2022-05-17T11:40:00Z"/>
              </w:rPr>
            </w:pPr>
            <w:ins w:id="3575" w:author="임 종운" w:date="2022-05-17T11:40:00Z">
              <w:r>
                <w:t>INSERT INTO attendance VALUES (1634, 22, 2021-11-13);</w:t>
              </w:r>
            </w:ins>
          </w:p>
          <w:p w14:paraId="4ED6C207" w14:textId="77777777" w:rsidR="00D470AE" w:rsidRDefault="00D470AE" w:rsidP="00D470AE">
            <w:pPr>
              <w:ind w:left="0" w:hanging="2"/>
              <w:rPr>
                <w:ins w:id="3576" w:author="임 종운" w:date="2022-05-17T11:40:00Z"/>
              </w:rPr>
            </w:pPr>
            <w:ins w:id="3577" w:author="임 종운" w:date="2022-05-17T11:40:00Z">
              <w:r>
                <w:t>INSERT INTO attendance VALUES (1635, 23, 2021-11-13);</w:t>
              </w:r>
            </w:ins>
          </w:p>
          <w:p w14:paraId="1FDE5419" w14:textId="77777777" w:rsidR="00D470AE" w:rsidRDefault="00D470AE" w:rsidP="00D470AE">
            <w:pPr>
              <w:ind w:left="0" w:hanging="2"/>
              <w:rPr>
                <w:ins w:id="3578" w:author="임 종운" w:date="2022-05-17T11:40:00Z"/>
              </w:rPr>
            </w:pPr>
            <w:ins w:id="3579" w:author="임 종운" w:date="2022-05-17T11:40:00Z">
              <w:r>
                <w:lastRenderedPageBreak/>
                <w:t>INSERT INTO attendance VALUES (1636, 24, 2021-11-13);</w:t>
              </w:r>
            </w:ins>
          </w:p>
          <w:p w14:paraId="2F4CF67C" w14:textId="77777777" w:rsidR="00D470AE" w:rsidRDefault="00D470AE" w:rsidP="00D470AE">
            <w:pPr>
              <w:ind w:left="0" w:hanging="2"/>
              <w:rPr>
                <w:ins w:id="3580" w:author="임 종운" w:date="2022-05-17T11:40:00Z"/>
              </w:rPr>
            </w:pPr>
            <w:ins w:id="3581" w:author="임 종운" w:date="2022-05-17T11:40:00Z">
              <w:r>
                <w:t>INSERT INTO attendance VALUES (1637, 25, 2021-11-13);</w:t>
              </w:r>
            </w:ins>
          </w:p>
          <w:p w14:paraId="3698BDC0" w14:textId="77777777" w:rsidR="00D470AE" w:rsidRDefault="00D470AE" w:rsidP="00D470AE">
            <w:pPr>
              <w:ind w:left="0" w:hanging="2"/>
              <w:rPr>
                <w:ins w:id="3582" w:author="임 종운" w:date="2022-05-17T11:40:00Z"/>
              </w:rPr>
            </w:pPr>
            <w:ins w:id="3583" w:author="임 종운" w:date="2022-05-17T11:40:00Z">
              <w:r>
                <w:t>INSERT INTO attendance VALUES (1638, 26, 2021-11-13);</w:t>
              </w:r>
            </w:ins>
          </w:p>
          <w:p w14:paraId="1CB44C43" w14:textId="77777777" w:rsidR="00D470AE" w:rsidRDefault="00D470AE" w:rsidP="00D470AE">
            <w:pPr>
              <w:ind w:left="0" w:hanging="2"/>
              <w:rPr>
                <w:ins w:id="3584" w:author="임 종운" w:date="2022-05-17T11:40:00Z"/>
              </w:rPr>
            </w:pPr>
            <w:ins w:id="3585" w:author="임 종운" w:date="2022-05-17T11:40:00Z">
              <w:r>
                <w:t>INSERT INTO attendance VALUES (1639, 1, 2021-11-14);</w:t>
              </w:r>
            </w:ins>
          </w:p>
          <w:p w14:paraId="4BDE7431" w14:textId="77777777" w:rsidR="00D470AE" w:rsidRDefault="00D470AE" w:rsidP="00D470AE">
            <w:pPr>
              <w:ind w:left="0" w:hanging="2"/>
              <w:rPr>
                <w:ins w:id="3586" w:author="임 종운" w:date="2022-05-17T11:40:00Z"/>
              </w:rPr>
            </w:pPr>
            <w:ins w:id="3587" w:author="임 종운" w:date="2022-05-17T11:40:00Z">
              <w:r>
                <w:t>INSERT INTO attendance VALUES (1640, 2, 2021-11-14);</w:t>
              </w:r>
            </w:ins>
          </w:p>
          <w:p w14:paraId="301C4B14" w14:textId="77777777" w:rsidR="00D470AE" w:rsidRDefault="00D470AE" w:rsidP="00D470AE">
            <w:pPr>
              <w:ind w:left="0" w:hanging="2"/>
              <w:rPr>
                <w:ins w:id="3588" w:author="임 종운" w:date="2022-05-17T11:40:00Z"/>
              </w:rPr>
            </w:pPr>
            <w:ins w:id="3589" w:author="임 종운" w:date="2022-05-17T11:40:00Z">
              <w:r>
                <w:t>INSERT INTO attendance VALUES (1641, 3, 2021-11-14);</w:t>
              </w:r>
            </w:ins>
          </w:p>
          <w:p w14:paraId="4878F87C" w14:textId="77777777" w:rsidR="00D470AE" w:rsidRDefault="00D470AE" w:rsidP="00D470AE">
            <w:pPr>
              <w:ind w:left="0" w:hanging="2"/>
              <w:rPr>
                <w:ins w:id="3590" w:author="임 종운" w:date="2022-05-17T11:40:00Z"/>
              </w:rPr>
            </w:pPr>
            <w:ins w:id="3591" w:author="임 종운" w:date="2022-05-17T11:40:00Z">
              <w:r>
                <w:t>INSERT INTO attendance VALUES (1642, 4, 2021-11-14);</w:t>
              </w:r>
            </w:ins>
          </w:p>
          <w:p w14:paraId="63E18C0E" w14:textId="77777777" w:rsidR="00D470AE" w:rsidRDefault="00D470AE" w:rsidP="00D470AE">
            <w:pPr>
              <w:ind w:left="0" w:hanging="2"/>
              <w:rPr>
                <w:ins w:id="3592" w:author="임 종운" w:date="2022-05-17T11:40:00Z"/>
              </w:rPr>
            </w:pPr>
            <w:ins w:id="3593" w:author="임 종운" w:date="2022-05-17T11:40:00Z">
              <w:r>
                <w:t>INSERT INTO attendance VALUES (1643, 5, 2021-11-14);</w:t>
              </w:r>
            </w:ins>
          </w:p>
          <w:p w14:paraId="5EC6DB36" w14:textId="77777777" w:rsidR="00D470AE" w:rsidRDefault="00D470AE" w:rsidP="00D470AE">
            <w:pPr>
              <w:ind w:left="0" w:hanging="2"/>
              <w:rPr>
                <w:ins w:id="3594" w:author="임 종운" w:date="2022-05-17T11:40:00Z"/>
              </w:rPr>
            </w:pPr>
            <w:ins w:id="3595" w:author="임 종운" w:date="2022-05-17T11:40:00Z">
              <w:r>
                <w:t>INSERT INTO attendance VALUES (1644, 6, 2021-11-14);</w:t>
              </w:r>
            </w:ins>
          </w:p>
          <w:p w14:paraId="0DD49690" w14:textId="77777777" w:rsidR="00D470AE" w:rsidRDefault="00D470AE" w:rsidP="00D470AE">
            <w:pPr>
              <w:ind w:left="0" w:hanging="2"/>
              <w:rPr>
                <w:ins w:id="3596" w:author="임 종운" w:date="2022-05-17T11:40:00Z"/>
              </w:rPr>
            </w:pPr>
            <w:ins w:id="3597" w:author="임 종운" w:date="2022-05-17T11:40:00Z">
              <w:r>
                <w:t>INSERT INTO attendance VALUES (1645, 7, 2021-11-14);</w:t>
              </w:r>
            </w:ins>
          </w:p>
          <w:p w14:paraId="2FA0D407" w14:textId="77777777" w:rsidR="00D470AE" w:rsidRDefault="00D470AE" w:rsidP="00D470AE">
            <w:pPr>
              <w:ind w:left="0" w:hanging="2"/>
              <w:rPr>
                <w:ins w:id="3598" w:author="임 종운" w:date="2022-05-17T11:40:00Z"/>
              </w:rPr>
            </w:pPr>
            <w:ins w:id="3599" w:author="임 종운" w:date="2022-05-17T11:40:00Z">
              <w:r>
                <w:t>INSERT INTO attendance VALUES (1646, 8, 2021-11-14);</w:t>
              </w:r>
            </w:ins>
          </w:p>
          <w:p w14:paraId="47F2CF7C" w14:textId="77777777" w:rsidR="00D470AE" w:rsidRDefault="00D470AE" w:rsidP="00D470AE">
            <w:pPr>
              <w:ind w:left="0" w:hanging="2"/>
              <w:rPr>
                <w:ins w:id="3600" w:author="임 종운" w:date="2022-05-17T11:40:00Z"/>
              </w:rPr>
            </w:pPr>
            <w:ins w:id="3601" w:author="임 종운" w:date="2022-05-17T11:40:00Z">
              <w:r>
                <w:t>INSERT INTO attendance VALUES (1647, 9, 2021-11-14);</w:t>
              </w:r>
            </w:ins>
          </w:p>
          <w:p w14:paraId="490E91B3" w14:textId="77777777" w:rsidR="00D470AE" w:rsidRDefault="00D470AE" w:rsidP="00D470AE">
            <w:pPr>
              <w:ind w:left="0" w:hanging="2"/>
              <w:rPr>
                <w:ins w:id="3602" w:author="임 종운" w:date="2022-05-17T11:40:00Z"/>
              </w:rPr>
            </w:pPr>
            <w:ins w:id="3603" w:author="임 종운" w:date="2022-05-17T11:40:00Z">
              <w:r>
                <w:t>INSERT INTO attendance VALUES (1648, 10, 2021-11-14);</w:t>
              </w:r>
            </w:ins>
          </w:p>
          <w:p w14:paraId="4EF86F12" w14:textId="77777777" w:rsidR="00D470AE" w:rsidRDefault="00D470AE" w:rsidP="00D470AE">
            <w:pPr>
              <w:ind w:left="0" w:hanging="2"/>
              <w:rPr>
                <w:ins w:id="3604" w:author="임 종운" w:date="2022-05-17T11:40:00Z"/>
              </w:rPr>
            </w:pPr>
            <w:ins w:id="3605" w:author="임 종운" w:date="2022-05-17T11:40:00Z">
              <w:r>
                <w:t>INSERT INTO attendance VALUES (1649, 11, 2021-11-14);</w:t>
              </w:r>
            </w:ins>
          </w:p>
          <w:p w14:paraId="2BC9E6B9" w14:textId="77777777" w:rsidR="00D470AE" w:rsidRDefault="00D470AE" w:rsidP="00D470AE">
            <w:pPr>
              <w:ind w:left="0" w:hanging="2"/>
              <w:rPr>
                <w:ins w:id="3606" w:author="임 종운" w:date="2022-05-17T11:40:00Z"/>
              </w:rPr>
            </w:pPr>
            <w:ins w:id="3607" w:author="임 종운" w:date="2022-05-17T11:40:00Z">
              <w:r>
                <w:t>INSERT INTO attendance VALUES (1650, 12, 2021-11-14);</w:t>
              </w:r>
            </w:ins>
          </w:p>
          <w:p w14:paraId="7BA5113C" w14:textId="77777777" w:rsidR="00D470AE" w:rsidRDefault="00D470AE" w:rsidP="00D470AE">
            <w:pPr>
              <w:ind w:left="0" w:hanging="2"/>
              <w:rPr>
                <w:ins w:id="3608" w:author="임 종운" w:date="2022-05-17T11:40:00Z"/>
              </w:rPr>
            </w:pPr>
            <w:ins w:id="3609" w:author="임 종운" w:date="2022-05-17T11:40:00Z">
              <w:r>
                <w:t>INSERT INTO attendance VALUES (1651, 13, 2021-11-14);</w:t>
              </w:r>
            </w:ins>
          </w:p>
          <w:p w14:paraId="06931653" w14:textId="77777777" w:rsidR="00D470AE" w:rsidRDefault="00D470AE" w:rsidP="00D470AE">
            <w:pPr>
              <w:ind w:left="0" w:hanging="2"/>
              <w:rPr>
                <w:ins w:id="3610" w:author="임 종운" w:date="2022-05-17T11:40:00Z"/>
              </w:rPr>
            </w:pPr>
            <w:ins w:id="3611" w:author="임 종운" w:date="2022-05-17T11:40:00Z">
              <w:r>
                <w:t>INSERT INTO attendance VALUES (1652, 14, 2021-11-14);</w:t>
              </w:r>
            </w:ins>
          </w:p>
          <w:p w14:paraId="53CC1471" w14:textId="77777777" w:rsidR="00D470AE" w:rsidRDefault="00D470AE" w:rsidP="00D470AE">
            <w:pPr>
              <w:ind w:left="0" w:hanging="2"/>
              <w:rPr>
                <w:ins w:id="3612" w:author="임 종운" w:date="2022-05-17T11:40:00Z"/>
              </w:rPr>
            </w:pPr>
            <w:ins w:id="3613" w:author="임 종운" w:date="2022-05-17T11:40:00Z">
              <w:r>
                <w:t>INSERT INTO attendance VALUES (1653, 15, 2021-11-14);</w:t>
              </w:r>
            </w:ins>
          </w:p>
          <w:p w14:paraId="573905EC" w14:textId="77777777" w:rsidR="00D470AE" w:rsidRDefault="00D470AE" w:rsidP="00D470AE">
            <w:pPr>
              <w:ind w:left="0" w:hanging="2"/>
              <w:rPr>
                <w:ins w:id="3614" w:author="임 종운" w:date="2022-05-17T11:40:00Z"/>
              </w:rPr>
            </w:pPr>
            <w:ins w:id="3615" w:author="임 종운" w:date="2022-05-17T11:40:00Z">
              <w:r>
                <w:t>INSERT INTO attendance VALUES (1654, 16, 2021-11-14);</w:t>
              </w:r>
            </w:ins>
          </w:p>
          <w:p w14:paraId="41A50487" w14:textId="77777777" w:rsidR="00D470AE" w:rsidRDefault="00D470AE" w:rsidP="00D470AE">
            <w:pPr>
              <w:ind w:left="0" w:hanging="2"/>
              <w:rPr>
                <w:ins w:id="3616" w:author="임 종운" w:date="2022-05-17T11:40:00Z"/>
              </w:rPr>
            </w:pPr>
            <w:ins w:id="3617" w:author="임 종운" w:date="2022-05-17T11:40:00Z">
              <w:r>
                <w:t>INSERT INTO attendance VALUES (1655, 17, 2021-11-14);</w:t>
              </w:r>
            </w:ins>
          </w:p>
          <w:p w14:paraId="72AB880E" w14:textId="77777777" w:rsidR="00D470AE" w:rsidRDefault="00D470AE" w:rsidP="00D470AE">
            <w:pPr>
              <w:ind w:left="0" w:hanging="2"/>
              <w:rPr>
                <w:ins w:id="3618" w:author="임 종운" w:date="2022-05-17T11:40:00Z"/>
              </w:rPr>
            </w:pPr>
            <w:ins w:id="3619" w:author="임 종운" w:date="2022-05-17T11:40:00Z">
              <w:r>
                <w:t>INSERT INTO attendance VALUES (1656, 18, 2021-11-14);</w:t>
              </w:r>
            </w:ins>
          </w:p>
          <w:p w14:paraId="398F7932" w14:textId="77777777" w:rsidR="00D470AE" w:rsidRDefault="00D470AE" w:rsidP="00D470AE">
            <w:pPr>
              <w:ind w:left="0" w:hanging="2"/>
              <w:rPr>
                <w:ins w:id="3620" w:author="임 종운" w:date="2022-05-17T11:40:00Z"/>
              </w:rPr>
            </w:pPr>
            <w:ins w:id="3621" w:author="임 종운" w:date="2022-05-17T11:40:00Z">
              <w:r>
                <w:t>INSERT INTO attendance VALUES (1657, 19, 2021-11-14);</w:t>
              </w:r>
            </w:ins>
          </w:p>
          <w:p w14:paraId="50295399" w14:textId="77777777" w:rsidR="00D470AE" w:rsidRDefault="00D470AE" w:rsidP="00D470AE">
            <w:pPr>
              <w:ind w:left="0" w:hanging="2"/>
              <w:rPr>
                <w:ins w:id="3622" w:author="임 종운" w:date="2022-05-17T11:40:00Z"/>
              </w:rPr>
            </w:pPr>
            <w:ins w:id="3623" w:author="임 종운" w:date="2022-05-17T11:40:00Z">
              <w:r>
                <w:t>INSERT INTO attendance VALUES (1658, 20, 2021-11-14);</w:t>
              </w:r>
            </w:ins>
          </w:p>
          <w:p w14:paraId="5C78E5A7" w14:textId="77777777" w:rsidR="00D470AE" w:rsidRDefault="00D470AE" w:rsidP="00D470AE">
            <w:pPr>
              <w:ind w:left="0" w:hanging="2"/>
              <w:rPr>
                <w:ins w:id="3624" w:author="임 종운" w:date="2022-05-17T11:40:00Z"/>
              </w:rPr>
            </w:pPr>
            <w:ins w:id="3625" w:author="임 종운" w:date="2022-05-17T11:40:00Z">
              <w:r>
                <w:t>INSERT INTO attendance VALUES (1659, 21, 2021-11-14);</w:t>
              </w:r>
            </w:ins>
          </w:p>
          <w:p w14:paraId="250F260A" w14:textId="77777777" w:rsidR="00D470AE" w:rsidRDefault="00D470AE" w:rsidP="00D470AE">
            <w:pPr>
              <w:ind w:left="0" w:hanging="2"/>
              <w:rPr>
                <w:ins w:id="3626" w:author="임 종운" w:date="2022-05-17T11:40:00Z"/>
              </w:rPr>
            </w:pPr>
            <w:ins w:id="3627" w:author="임 종운" w:date="2022-05-17T11:40:00Z">
              <w:r>
                <w:t>INSERT INTO attendance VALUES (1660, 22, 2021-11-14);</w:t>
              </w:r>
            </w:ins>
          </w:p>
          <w:p w14:paraId="51331676" w14:textId="77777777" w:rsidR="00D470AE" w:rsidRDefault="00D470AE" w:rsidP="00D470AE">
            <w:pPr>
              <w:ind w:left="0" w:hanging="2"/>
              <w:rPr>
                <w:ins w:id="3628" w:author="임 종운" w:date="2022-05-17T11:40:00Z"/>
              </w:rPr>
            </w:pPr>
            <w:ins w:id="3629" w:author="임 종운" w:date="2022-05-17T11:40:00Z">
              <w:r>
                <w:t>INSERT INTO attendance VALUES (1661, 23, 2021-11-14);</w:t>
              </w:r>
            </w:ins>
          </w:p>
          <w:p w14:paraId="2FF19BFD" w14:textId="77777777" w:rsidR="00D470AE" w:rsidRDefault="00D470AE" w:rsidP="00D470AE">
            <w:pPr>
              <w:ind w:left="0" w:hanging="2"/>
              <w:rPr>
                <w:ins w:id="3630" w:author="임 종운" w:date="2022-05-17T11:40:00Z"/>
              </w:rPr>
            </w:pPr>
            <w:ins w:id="3631" w:author="임 종운" w:date="2022-05-17T11:40:00Z">
              <w:r>
                <w:t>INSERT INTO attendance VALUES (1662, 24, 2021-11-14);</w:t>
              </w:r>
            </w:ins>
          </w:p>
          <w:p w14:paraId="62F9FAB2" w14:textId="77777777" w:rsidR="00D470AE" w:rsidRDefault="00D470AE" w:rsidP="00D470AE">
            <w:pPr>
              <w:ind w:left="0" w:hanging="2"/>
              <w:rPr>
                <w:ins w:id="3632" w:author="임 종운" w:date="2022-05-17T11:40:00Z"/>
              </w:rPr>
            </w:pPr>
            <w:ins w:id="3633" w:author="임 종운" w:date="2022-05-17T11:40:00Z">
              <w:r>
                <w:lastRenderedPageBreak/>
                <w:t>INSERT INTO attendance VALUES (1663, 25, 2021-11-14);</w:t>
              </w:r>
            </w:ins>
          </w:p>
          <w:p w14:paraId="2B136AF0" w14:textId="77777777" w:rsidR="00D470AE" w:rsidRDefault="00D470AE" w:rsidP="00D470AE">
            <w:pPr>
              <w:ind w:left="0" w:hanging="2"/>
              <w:rPr>
                <w:ins w:id="3634" w:author="임 종운" w:date="2022-05-17T11:40:00Z"/>
              </w:rPr>
            </w:pPr>
            <w:ins w:id="3635" w:author="임 종운" w:date="2022-05-17T11:40:00Z">
              <w:r>
                <w:t>INSERT INTO attendance VALUES (1664, 26, 2021-11-14);</w:t>
              </w:r>
            </w:ins>
          </w:p>
          <w:p w14:paraId="22FA3EB9" w14:textId="77777777" w:rsidR="00D470AE" w:rsidRDefault="00D470AE" w:rsidP="00D470AE">
            <w:pPr>
              <w:ind w:left="0" w:hanging="2"/>
              <w:rPr>
                <w:ins w:id="3636" w:author="임 종운" w:date="2022-05-17T11:40:00Z"/>
              </w:rPr>
            </w:pPr>
            <w:ins w:id="3637" w:author="임 종운" w:date="2022-05-17T11:40:00Z">
              <w:r>
                <w:t>INSERT INTO attendance VALUES (1665, 1, 2021-11-15);</w:t>
              </w:r>
            </w:ins>
          </w:p>
          <w:p w14:paraId="75450842" w14:textId="77777777" w:rsidR="00D470AE" w:rsidRDefault="00D470AE" w:rsidP="00D470AE">
            <w:pPr>
              <w:ind w:left="0" w:hanging="2"/>
              <w:rPr>
                <w:ins w:id="3638" w:author="임 종운" w:date="2022-05-17T11:40:00Z"/>
              </w:rPr>
            </w:pPr>
            <w:ins w:id="3639" w:author="임 종운" w:date="2022-05-17T11:40:00Z">
              <w:r>
                <w:t>INSERT INTO attendance VALUES (1666, 2, 2021-11-15);</w:t>
              </w:r>
            </w:ins>
          </w:p>
          <w:p w14:paraId="745ACFFF" w14:textId="77777777" w:rsidR="00D470AE" w:rsidRDefault="00D470AE" w:rsidP="00D470AE">
            <w:pPr>
              <w:ind w:left="0" w:hanging="2"/>
              <w:rPr>
                <w:ins w:id="3640" w:author="임 종운" w:date="2022-05-17T11:40:00Z"/>
              </w:rPr>
            </w:pPr>
            <w:ins w:id="3641" w:author="임 종운" w:date="2022-05-17T11:40:00Z">
              <w:r>
                <w:t>INSERT INTO attendance VALUES (1667, 3, 2021-11-15);</w:t>
              </w:r>
            </w:ins>
          </w:p>
          <w:p w14:paraId="5AEA6BF0" w14:textId="77777777" w:rsidR="00D470AE" w:rsidRDefault="00D470AE" w:rsidP="00D470AE">
            <w:pPr>
              <w:ind w:left="0" w:hanging="2"/>
              <w:rPr>
                <w:ins w:id="3642" w:author="임 종운" w:date="2022-05-17T11:40:00Z"/>
              </w:rPr>
            </w:pPr>
            <w:ins w:id="3643" w:author="임 종운" w:date="2022-05-17T11:40:00Z">
              <w:r>
                <w:t>INSERT INTO attendance VALUES (1668, 4, 2021-11-15);</w:t>
              </w:r>
            </w:ins>
          </w:p>
          <w:p w14:paraId="6E3BAB3B" w14:textId="77777777" w:rsidR="00D470AE" w:rsidRDefault="00D470AE" w:rsidP="00D470AE">
            <w:pPr>
              <w:ind w:left="0" w:hanging="2"/>
              <w:rPr>
                <w:ins w:id="3644" w:author="임 종운" w:date="2022-05-17T11:40:00Z"/>
              </w:rPr>
            </w:pPr>
            <w:ins w:id="3645" w:author="임 종운" w:date="2022-05-17T11:40:00Z">
              <w:r>
                <w:t>INSERT INTO attendance VALUES (1669, 5, 2021-11-15);</w:t>
              </w:r>
            </w:ins>
          </w:p>
          <w:p w14:paraId="0224D67F" w14:textId="77777777" w:rsidR="00D470AE" w:rsidRDefault="00D470AE" w:rsidP="00D470AE">
            <w:pPr>
              <w:ind w:left="0" w:hanging="2"/>
              <w:rPr>
                <w:ins w:id="3646" w:author="임 종운" w:date="2022-05-17T11:40:00Z"/>
              </w:rPr>
            </w:pPr>
            <w:ins w:id="3647" w:author="임 종운" w:date="2022-05-17T11:40:00Z">
              <w:r>
                <w:t>INSERT INTO attendance VALUES (1670, 6, 2021-11-15);</w:t>
              </w:r>
            </w:ins>
          </w:p>
          <w:p w14:paraId="5A457484" w14:textId="77777777" w:rsidR="00D470AE" w:rsidRDefault="00D470AE" w:rsidP="00D470AE">
            <w:pPr>
              <w:ind w:left="0" w:hanging="2"/>
              <w:rPr>
                <w:ins w:id="3648" w:author="임 종운" w:date="2022-05-17T11:40:00Z"/>
              </w:rPr>
            </w:pPr>
            <w:ins w:id="3649" w:author="임 종운" w:date="2022-05-17T11:40:00Z">
              <w:r>
                <w:t>INSERT INTO attendance VALUES (1671, 7, 2021-11-15);</w:t>
              </w:r>
            </w:ins>
          </w:p>
          <w:p w14:paraId="3593D681" w14:textId="77777777" w:rsidR="00D470AE" w:rsidRDefault="00D470AE" w:rsidP="00D470AE">
            <w:pPr>
              <w:ind w:left="0" w:hanging="2"/>
              <w:rPr>
                <w:ins w:id="3650" w:author="임 종운" w:date="2022-05-17T11:40:00Z"/>
              </w:rPr>
            </w:pPr>
            <w:ins w:id="3651" w:author="임 종운" w:date="2022-05-17T11:40:00Z">
              <w:r>
                <w:t>INSERT INTO attendance VALUES (1672, 8, 2021-11-15);</w:t>
              </w:r>
            </w:ins>
          </w:p>
          <w:p w14:paraId="0398E896" w14:textId="77777777" w:rsidR="00D470AE" w:rsidRDefault="00D470AE" w:rsidP="00D470AE">
            <w:pPr>
              <w:ind w:left="0" w:hanging="2"/>
              <w:rPr>
                <w:ins w:id="3652" w:author="임 종운" w:date="2022-05-17T11:40:00Z"/>
              </w:rPr>
            </w:pPr>
            <w:ins w:id="3653" w:author="임 종운" w:date="2022-05-17T11:40:00Z">
              <w:r>
                <w:t>INSERT INTO attendance VALUES (1673, 9, 2021-11-15);</w:t>
              </w:r>
            </w:ins>
          </w:p>
          <w:p w14:paraId="1C1F6E2E" w14:textId="77777777" w:rsidR="00D470AE" w:rsidRDefault="00D470AE" w:rsidP="00D470AE">
            <w:pPr>
              <w:ind w:left="0" w:hanging="2"/>
              <w:rPr>
                <w:ins w:id="3654" w:author="임 종운" w:date="2022-05-17T11:40:00Z"/>
              </w:rPr>
            </w:pPr>
            <w:ins w:id="3655" w:author="임 종운" w:date="2022-05-17T11:40:00Z">
              <w:r>
                <w:t>INSERT INTO attendance VALUES (1674, 10, 2021-11-15);</w:t>
              </w:r>
            </w:ins>
          </w:p>
          <w:p w14:paraId="7CD28A36" w14:textId="77777777" w:rsidR="00D470AE" w:rsidRDefault="00D470AE" w:rsidP="00D470AE">
            <w:pPr>
              <w:ind w:left="0" w:hanging="2"/>
              <w:rPr>
                <w:ins w:id="3656" w:author="임 종운" w:date="2022-05-17T11:40:00Z"/>
              </w:rPr>
            </w:pPr>
            <w:ins w:id="3657" w:author="임 종운" w:date="2022-05-17T11:40:00Z">
              <w:r>
                <w:t>INSERT INTO attendance VALUES (1675, 11, 2021-11-15);</w:t>
              </w:r>
            </w:ins>
          </w:p>
          <w:p w14:paraId="340D3FF7" w14:textId="77777777" w:rsidR="00D470AE" w:rsidRDefault="00D470AE" w:rsidP="00D470AE">
            <w:pPr>
              <w:ind w:left="0" w:hanging="2"/>
              <w:rPr>
                <w:ins w:id="3658" w:author="임 종운" w:date="2022-05-17T11:40:00Z"/>
              </w:rPr>
            </w:pPr>
            <w:ins w:id="3659" w:author="임 종운" w:date="2022-05-17T11:40:00Z">
              <w:r>
                <w:t>INSERT INTO attendance VALUES (1676, 12, 2021-11-15);</w:t>
              </w:r>
            </w:ins>
          </w:p>
          <w:p w14:paraId="7B5BB46E" w14:textId="77777777" w:rsidR="00D470AE" w:rsidRDefault="00D470AE" w:rsidP="00D470AE">
            <w:pPr>
              <w:ind w:left="0" w:hanging="2"/>
              <w:rPr>
                <w:ins w:id="3660" w:author="임 종운" w:date="2022-05-17T11:40:00Z"/>
              </w:rPr>
            </w:pPr>
            <w:ins w:id="3661" w:author="임 종운" w:date="2022-05-17T11:40:00Z">
              <w:r>
                <w:t>INSERT INTO attendance VALUES (1677, 13, 2021-11-15);</w:t>
              </w:r>
            </w:ins>
          </w:p>
          <w:p w14:paraId="0825C7AA" w14:textId="77777777" w:rsidR="00D470AE" w:rsidRDefault="00D470AE" w:rsidP="00D470AE">
            <w:pPr>
              <w:ind w:left="0" w:hanging="2"/>
              <w:rPr>
                <w:ins w:id="3662" w:author="임 종운" w:date="2022-05-17T11:40:00Z"/>
              </w:rPr>
            </w:pPr>
            <w:ins w:id="3663" w:author="임 종운" w:date="2022-05-17T11:40:00Z">
              <w:r>
                <w:t>INSERT INTO attendance VALUES (1678, 14, 2021-11-15);</w:t>
              </w:r>
            </w:ins>
          </w:p>
          <w:p w14:paraId="2C698739" w14:textId="77777777" w:rsidR="00D470AE" w:rsidRDefault="00D470AE" w:rsidP="00D470AE">
            <w:pPr>
              <w:ind w:left="0" w:hanging="2"/>
              <w:rPr>
                <w:ins w:id="3664" w:author="임 종운" w:date="2022-05-17T11:40:00Z"/>
              </w:rPr>
            </w:pPr>
            <w:ins w:id="3665" w:author="임 종운" w:date="2022-05-17T11:40:00Z">
              <w:r>
                <w:t>INSERT INTO attendance VALUES (1679, 15, 2021-11-15);</w:t>
              </w:r>
            </w:ins>
          </w:p>
          <w:p w14:paraId="67754D9A" w14:textId="77777777" w:rsidR="00D470AE" w:rsidRDefault="00D470AE" w:rsidP="00D470AE">
            <w:pPr>
              <w:ind w:left="0" w:hanging="2"/>
              <w:rPr>
                <w:ins w:id="3666" w:author="임 종운" w:date="2022-05-17T11:40:00Z"/>
              </w:rPr>
            </w:pPr>
            <w:ins w:id="3667" w:author="임 종운" w:date="2022-05-17T11:40:00Z">
              <w:r>
                <w:t>INSERT INTO attendance VALUES (1680, 16, 2021-11-15);</w:t>
              </w:r>
            </w:ins>
          </w:p>
          <w:p w14:paraId="1A2EFA1E" w14:textId="77777777" w:rsidR="00D470AE" w:rsidRDefault="00D470AE" w:rsidP="00D470AE">
            <w:pPr>
              <w:ind w:left="0" w:hanging="2"/>
              <w:rPr>
                <w:ins w:id="3668" w:author="임 종운" w:date="2022-05-17T11:40:00Z"/>
              </w:rPr>
            </w:pPr>
            <w:ins w:id="3669" w:author="임 종운" w:date="2022-05-17T11:40:00Z">
              <w:r>
                <w:t>INSERT INTO attendance VALUES (1681, 17, 2021-11-15);</w:t>
              </w:r>
            </w:ins>
          </w:p>
          <w:p w14:paraId="173E1D54" w14:textId="77777777" w:rsidR="00D470AE" w:rsidRDefault="00D470AE" w:rsidP="00D470AE">
            <w:pPr>
              <w:ind w:left="0" w:hanging="2"/>
              <w:rPr>
                <w:ins w:id="3670" w:author="임 종운" w:date="2022-05-17T11:40:00Z"/>
              </w:rPr>
            </w:pPr>
            <w:ins w:id="3671" w:author="임 종운" w:date="2022-05-17T11:40:00Z">
              <w:r>
                <w:t>INSERT INTO attendance VALUES (1682, 18, 2021-11-15);</w:t>
              </w:r>
            </w:ins>
          </w:p>
          <w:p w14:paraId="44F7DD7B" w14:textId="77777777" w:rsidR="00D470AE" w:rsidRDefault="00D470AE" w:rsidP="00D470AE">
            <w:pPr>
              <w:ind w:left="0" w:hanging="2"/>
              <w:rPr>
                <w:ins w:id="3672" w:author="임 종운" w:date="2022-05-17T11:40:00Z"/>
              </w:rPr>
            </w:pPr>
            <w:ins w:id="3673" w:author="임 종운" w:date="2022-05-17T11:40:00Z">
              <w:r>
                <w:t>INSERT INTO attendance VALUES (1683, 19, 2021-11-15);</w:t>
              </w:r>
            </w:ins>
          </w:p>
          <w:p w14:paraId="73F899D6" w14:textId="77777777" w:rsidR="00D470AE" w:rsidRDefault="00D470AE" w:rsidP="00D470AE">
            <w:pPr>
              <w:ind w:left="0" w:hanging="2"/>
              <w:rPr>
                <w:ins w:id="3674" w:author="임 종운" w:date="2022-05-17T11:40:00Z"/>
              </w:rPr>
            </w:pPr>
            <w:ins w:id="3675" w:author="임 종운" w:date="2022-05-17T11:40:00Z">
              <w:r>
                <w:t>INSERT INTO attendance VALUES (1684, 20, 2021-11-15);</w:t>
              </w:r>
            </w:ins>
          </w:p>
          <w:p w14:paraId="2332A500" w14:textId="77777777" w:rsidR="00D470AE" w:rsidRDefault="00D470AE" w:rsidP="00D470AE">
            <w:pPr>
              <w:ind w:left="0" w:hanging="2"/>
              <w:rPr>
                <w:ins w:id="3676" w:author="임 종운" w:date="2022-05-17T11:40:00Z"/>
              </w:rPr>
            </w:pPr>
            <w:ins w:id="3677" w:author="임 종운" w:date="2022-05-17T11:40:00Z">
              <w:r>
                <w:t>INSERT INTO attendance VALUES (1685, 21, 2021-11-15);</w:t>
              </w:r>
            </w:ins>
          </w:p>
          <w:p w14:paraId="68F0A705" w14:textId="77777777" w:rsidR="00D470AE" w:rsidRDefault="00D470AE" w:rsidP="00D470AE">
            <w:pPr>
              <w:ind w:left="0" w:hanging="2"/>
              <w:rPr>
                <w:ins w:id="3678" w:author="임 종운" w:date="2022-05-17T11:40:00Z"/>
              </w:rPr>
            </w:pPr>
            <w:ins w:id="3679" w:author="임 종운" w:date="2022-05-17T11:40:00Z">
              <w:r>
                <w:t>INSERT INTO attendance VALUES (1686, 22, 2021-11-15);</w:t>
              </w:r>
            </w:ins>
          </w:p>
          <w:p w14:paraId="73446998" w14:textId="77777777" w:rsidR="00D470AE" w:rsidRDefault="00D470AE" w:rsidP="00D470AE">
            <w:pPr>
              <w:ind w:left="0" w:hanging="2"/>
              <w:rPr>
                <w:ins w:id="3680" w:author="임 종운" w:date="2022-05-17T11:40:00Z"/>
              </w:rPr>
            </w:pPr>
            <w:ins w:id="3681" w:author="임 종운" w:date="2022-05-17T11:40:00Z">
              <w:r>
                <w:t>INSERT INTO attendance VALUES (1687, 23, 2021-11-15);</w:t>
              </w:r>
            </w:ins>
          </w:p>
          <w:p w14:paraId="2293D2F3" w14:textId="77777777" w:rsidR="00D470AE" w:rsidRDefault="00D470AE" w:rsidP="00D470AE">
            <w:pPr>
              <w:ind w:left="0" w:hanging="2"/>
              <w:rPr>
                <w:ins w:id="3682" w:author="임 종운" w:date="2022-05-17T11:40:00Z"/>
              </w:rPr>
            </w:pPr>
            <w:ins w:id="3683" w:author="임 종운" w:date="2022-05-17T11:40:00Z">
              <w:r>
                <w:t>INSERT INTO attendance VALUES (1688, 24, 2021-11-15);</w:t>
              </w:r>
            </w:ins>
          </w:p>
          <w:p w14:paraId="1C1068F4" w14:textId="77777777" w:rsidR="00D470AE" w:rsidRDefault="00D470AE" w:rsidP="00D470AE">
            <w:pPr>
              <w:ind w:left="0" w:hanging="2"/>
              <w:rPr>
                <w:ins w:id="3684" w:author="임 종운" w:date="2022-05-17T11:40:00Z"/>
              </w:rPr>
            </w:pPr>
            <w:ins w:id="3685" w:author="임 종운" w:date="2022-05-17T11:40:00Z">
              <w:r>
                <w:t>INSERT INTO attendance VALUES (1689, 25, 2021-11-15);</w:t>
              </w:r>
            </w:ins>
          </w:p>
          <w:p w14:paraId="3C9726B7" w14:textId="77777777" w:rsidR="00D470AE" w:rsidRDefault="00D470AE" w:rsidP="00D470AE">
            <w:pPr>
              <w:ind w:left="0" w:hanging="2"/>
              <w:rPr>
                <w:ins w:id="3686" w:author="임 종운" w:date="2022-05-17T11:40:00Z"/>
              </w:rPr>
            </w:pPr>
            <w:ins w:id="3687" w:author="임 종운" w:date="2022-05-17T11:40:00Z">
              <w:r>
                <w:lastRenderedPageBreak/>
                <w:t>INSERT INTO attendance VALUES (1690, 26, 2021-11-15);</w:t>
              </w:r>
            </w:ins>
          </w:p>
          <w:p w14:paraId="0DB51EAA" w14:textId="77777777" w:rsidR="00D470AE" w:rsidRDefault="00D470AE" w:rsidP="00D470AE">
            <w:pPr>
              <w:ind w:left="0" w:hanging="2"/>
              <w:rPr>
                <w:ins w:id="3688" w:author="임 종운" w:date="2022-05-17T11:40:00Z"/>
              </w:rPr>
            </w:pPr>
            <w:ins w:id="3689" w:author="임 종운" w:date="2022-05-17T11:40:00Z">
              <w:r>
                <w:t>INSERT INTO attendance VALUES (1691, 1, 2021-11-16);</w:t>
              </w:r>
            </w:ins>
          </w:p>
          <w:p w14:paraId="78660D9C" w14:textId="77777777" w:rsidR="00D470AE" w:rsidRDefault="00D470AE" w:rsidP="00D470AE">
            <w:pPr>
              <w:ind w:left="0" w:hanging="2"/>
              <w:rPr>
                <w:ins w:id="3690" w:author="임 종운" w:date="2022-05-17T11:40:00Z"/>
              </w:rPr>
            </w:pPr>
            <w:ins w:id="3691" w:author="임 종운" w:date="2022-05-17T11:40:00Z">
              <w:r>
                <w:t>INSERT INTO attendance VALUES (1692, 2, 2021-11-16);</w:t>
              </w:r>
            </w:ins>
          </w:p>
          <w:p w14:paraId="7E25202A" w14:textId="77777777" w:rsidR="00D470AE" w:rsidRDefault="00D470AE" w:rsidP="00D470AE">
            <w:pPr>
              <w:ind w:left="0" w:hanging="2"/>
              <w:rPr>
                <w:ins w:id="3692" w:author="임 종운" w:date="2022-05-17T11:40:00Z"/>
              </w:rPr>
            </w:pPr>
            <w:ins w:id="3693" w:author="임 종운" w:date="2022-05-17T11:40:00Z">
              <w:r>
                <w:t>INSERT INTO attendance VALUES (1693, 3, 2021-11-16);</w:t>
              </w:r>
            </w:ins>
          </w:p>
          <w:p w14:paraId="714FED41" w14:textId="77777777" w:rsidR="00D470AE" w:rsidRDefault="00D470AE" w:rsidP="00D470AE">
            <w:pPr>
              <w:ind w:left="0" w:hanging="2"/>
              <w:rPr>
                <w:ins w:id="3694" w:author="임 종운" w:date="2022-05-17T11:40:00Z"/>
              </w:rPr>
            </w:pPr>
            <w:ins w:id="3695" w:author="임 종운" w:date="2022-05-17T11:40:00Z">
              <w:r>
                <w:t>INSERT INTO attendance VALUES (1694, 4, 2021-11-16);</w:t>
              </w:r>
            </w:ins>
          </w:p>
          <w:p w14:paraId="224DDC83" w14:textId="77777777" w:rsidR="00D470AE" w:rsidRDefault="00D470AE" w:rsidP="00D470AE">
            <w:pPr>
              <w:ind w:left="0" w:hanging="2"/>
              <w:rPr>
                <w:ins w:id="3696" w:author="임 종운" w:date="2022-05-17T11:40:00Z"/>
              </w:rPr>
            </w:pPr>
            <w:ins w:id="3697" w:author="임 종운" w:date="2022-05-17T11:40:00Z">
              <w:r>
                <w:t>INSERT INTO attendance VALUES (1695, 5, 2021-11-16);</w:t>
              </w:r>
            </w:ins>
          </w:p>
          <w:p w14:paraId="201157D9" w14:textId="77777777" w:rsidR="00D470AE" w:rsidRDefault="00D470AE" w:rsidP="00D470AE">
            <w:pPr>
              <w:ind w:left="0" w:hanging="2"/>
              <w:rPr>
                <w:ins w:id="3698" w:author="임 종운" w:date="2022-05-17T11:40:00Z"/>
              </w:rPr>
            </w:pPr>
            <w:ins w:id="3699" w:author="임 종운" w:date="2022-05-17T11:40:00Z">
              <w:r>
                <w:t>INSERT INTO attendance VALUES (1696, 6, 2021-11-16);</w:t>
              </w:r>
            </w:ins>
          </w:p>
          <w:p w14:paraId="5463D388" w14:textId="77777777" w:rsidR="00D470AE" w:rsidRDefault="00D470AE" w:rsidP="00D470AE">
            <w:pPr>
              <w:ind w:left="0" w:hanging="2"/>
              <w:rPr>
                <w:ins w:id="3700" w:author="임 종운" w:date="2022-05-17T11:40:00Z"/>
              </w:rPr>
            </w:pPr>
            <w:ins w:id="3701" w:author="임 종운" w:date="2022-05-17T11:40:00Z">
              <w:r>
                <w:t>INSERT INTO attendance VALUES (1697, 7, 2021-11-16);</w:t>
              </w:r>
            </w:ins>
          </w:p>
          <w:p w14:paraId="14B6EEFC" w14:textId="77777777" w:rsidR="00D470AE" w:rsidRDefault="00D470AE" w:rsidP="00D470AE">
            <w:pPr>
              <w:ind w:left="0" w:hanging="2"/>
              <w:rPr>
                <w:ins w:id="3702" w:author="임 종운" w:date="2022-05-17T11:40:00Z"/>
              </w:rPr>
            </w:pPr>
            <w:ins w:id="3703" w:author="임 종운" w:date="2022-05-17T11:40:00Z">
              <w:r>
                <w:t>INSERT INTO attendance VALUES (1698, 8, 2021-11-16);</w:t>
              </w:r>
            </w:ins>
          </w:p>
          <w:p w14:paraId="48FB0693" w14:textId="77777777" w:rsidR="00D470AE" w:rsidRDefault="00D470AE" w:rsidP="00D470AE">
            <w:pPr>
              <w:ind w:left="0" w:hanging="2"/>
              <w:rPr>
                <w:ins w:id="3704" w:author="임 종운" w:date="2022-05-17T11:40:00Z"/>
              </w:rPr>
            </w:pPr>
            <w:ins w:id="3705" w:author="임 종운" w:date="2022-05-17T11:40:00Z">
              <w:r>
                <w:t>INSERT INTO attendance VALUES (1699, 9, 2021-11-16);</w:t>
              </w:r>
            </w:ins>
          </w:p>
          <w:p w14:paraId="613804C0" w14:textId="77777777" w:rsidR="00D470AE" w:rsidRDefault="00D470AE" w:rsidP="00D470AE">
            <w:pPr>
              <w:ind w:left="0" w:hanging="2"/>
              <w:rPr>
                <w:ins w:id="3706" w:author="임 종운" w:date="2022-05-17T11:40:00Z"/>
              </w:rPr>
            </w:pPr>
            <w:ins w:id="3707" w:author="임 종운" w:date="2022-05-17T11:40:00Z">
              <w:r>
                <w:t>INSERT INTO attendance VALUES (1700, 10, 2021-11-16);</w:t>
              </w:r>
            </w:ins>
          </w:p>
          <w:p w14:paraId="3D1B214D" w14:textId="77777777" w:rsidR="00D470AE" w:rsidRDefault="00D470AE" w:rsidP="00D470AE">
            <w:pPr>
              <w:ind w:left="0" w:hanging="2"/>
              <w:rPr>
                <w:ins w:id="3708" w:author="임 종운" w:date="2022-05-17T11:40:00Z"/>
              </w:rPr>
            </w:pPr>
            <w:ins w:id="3709" w:author="임 종운" w:date="2022-05-17T11:40:00Z">
              <w:r>
                <w:t>INSERT INTO attendance VALUES (1701, 11, 2021-11-16);</w:t>
              </w:r>
            </w:ins>
          </w:p>
          <w:p w14:paraId="54D961DC" w14:textId="77777777" w:rsidR="00D470AE" w:rsidRDefault="00D470AE" w:rsidP="00D470AE">
            <w:pPr>
              <w:ind w:left="0" w:hanging="2"/>
              <w:rPr>
                <w:ins w:id="3710" w:author="임 종운" w:date="2022-05-17T11:40:00Z"/>
              </w:rPr>
            </w:pPr>
            <w:ins w:id="3711" w:author="임 종운" w:date="2022-05-17T11:40:00Z">
              <w:r>
                <w:t>INSERT INTO attendance VALUES (1702, 12, 2021-11-16);</w:t>
              </w:r>
            </w:ins>
          </w:p>
          <w:p w14:paraId="328C1B6D" w14:textId="77777777" w:rsidR="00D470AE" w:rsidRDefault="00D470AE" w:rsidP="00D470AE">
            <w:pPr>
              <w:ind w:left="0" w:hanging="2"/>
              <w:rPr>
                <w:ins w:id="3712" w:author="임 종운" w:date="2022-05-17T11:40:00Z"/>
              </w:rPr>
            </w:pPr>
            <w:ins w:id="3713" w:author="임 종운" w:date="2022-05-17T11:40:00Z">
              <w:r>
                <w:t>INSERT INTO attendance VALUES (1703, 13, 2021-11-16);</w:t>
              </w:r>
            </w:ins>
          </w:p>
          <w:p w14:paraId="4404EAA8" w14:textId="77777777" w:rsidR="00D470AE" w:rsidRDefault="00D470AE" w:rsidP="00D470AE">
            <w:pPr>
              <w:ind w:left="0" w:hanging="2"/>
              <w:rPr>
                <w:ins w:id="3714" w:author="임 종운" w:date="2022-05-17T11:40:00Z"/>
              </w:rPr>
            </w:pPr>
            <w:ins w:id="3715" w:author="임 종운" w:date="2022-05-17T11:40:00Z">
              <w:r>
                <w:t>INSERT INTO attendance VALUES (1704, 14, 2021-11-16);</w:t>
              </w:r>
            </w:ins>
          </w:p>
          <w:p w14:paraId="0BAB0281" w14:textId="77777777" w:rsidR="00D470AE" w:rsidRDefault="00D470AE" w:rsidP="00D470AE">
            <w:pPr>
              <w:ind w:left="0" w:hanging="2"/>
              <w:rPr>
                <w:ins w:id="3716" w:author="임 종운" w:date="2022-05-17T11:40:00Z"/>
              </w:rPr>
            </w:pPr>
            <w:ins w:id="3717" w:author="임 종운" w:date="2022-05-17T11:40:00Z">
              <w:r>
                <w:t>INSERT INTO attendance VALUES (1705, 15, 2021-11-16);</w:t>
              </w:r>
            </w:ins>
          </w:p>
          <w:p w14:paraId="3A8BCFAD" w14:textId="77777777" w:rsidR="00D470AE" w:rsidRDefault="00D470AE" w:rsidP="00D470AE">
            <w:pPr>
              <w:ind w:left="0" w:hanging="2"/>
              <w:rPr>
                <w:ins w:id="3718" w:author="임 종운" w:date="2022-05-17T11:40:00Z"/>
              </w:rPr>
            </w:pPr>
            <w:ins w:id="3719" w:author="임 종운" w:date="2022-05-17T11:40:00Z">
              <w:r>
                <w:t>INSERT INTO attendance VALUES (1706, 16, 2021-11-16);</w:t>
              </w:r>
            </w:ins>
          </w:p>
          <w:p w14:paraId="20AAFE42" w14:textId="77777777" w:rsidR="00D470AE" w:rsidRDefault="00D470AE" w:rsidP="00D470AE">
            <w:pPr>
              <w:ind w:left="0" w:hanging="2"/>
              <w:rPr>
                <w:ins w:id="3720" w:author="임 종운" w:date="2022-05-17T11:40:00Z"/>
              </w:rPr>
            </w:pPr>
            <w:ins w:id="3721" w:author="임 종운" w:date="2022-05-17T11:40:00Z">
              <w:r>
                <w:t>INSERT INTO attendance VALUES (1707, 17, 2021-11-16);</w:t>
              </w:r>
            </w:ins>
          </w:p>
          <w:p w14:paraId="5AE8FEB8" w14:textId="77777777" w:rsidR="00D470AE" w:rsidRDefault="00D470AE" w:rsidP="00D470AE">
            <w:pPr>
              <w:ind w:left="0" w:hanging="2"/>
              <w:rPr>
                <w:ins w:id="3722" w:author="임 종운" w:date="2022-05-17T11:40:00Z"/>
              </w:rPr>
            </w:pPr>
            <w:ins w:id="3723" w:author="임 종운" w:date="2022-05-17T11:40:00Z">
              <w:r>
                <w:t>INSERT INTO attendance VALUES (1708, 18, 2021-11-16);</w:t>
              </w:r>
            </w:ins>
          </w:p>
          <w:p w14:paraId="3780C365" w14:textId="77777777" w:rsidR="00D470AE" w:rsidRDefault="00D470AE" w:rsidP="00D470AE">
            <w:pPr>
              <w:ind w:left="0" w:hanging="2"/>
              <w:rPr>
                <w:ins w:id="3724" w:author="임 종운" w:date="2022-05-17T11:40:00Z"/>
              </w:rPr>
            </w:pPr>
            <w:ins w:id="3725" w:author="임 종운" w:date="2022-05-17T11:40:00Z">
              <w:r>
                <w:t>INSERT INTO attendance VALUES (1709, 19, 2021-11-16);</w:t>
              </w:r>
            </w:ins>
          </w:p>
          <w:p w14:paraId="61D4B868" w14:textId="77777777" w:rsidR="00D470AE" w:rsidRDefault="00D470AE" w:rsidP="00D470AE">
            <w:pPr>
              <w:ind w:left="0" w:hanging="2"/>
              <w:rPr>
                <w:ins w:id="3726" w:author="임 종운" w:date="2022-05-17T11:40:00Z"/>
              </w:rPr>
            </w:pPr>
            <w:ins w:id="3727" w:author="임 종운" w:date="2022-05-17T11:40:00Z">
              <w:r>
                <w:t>INSERT INTO attendance VALUES (1710, 20, 2021-11-16);</w:t>
              </w:r>
            </w:ins>
          </w:p>
          <w:p w14:paraId="38B348E5" w14:textId="77777777" w:rsidR="00D470AE" w:rsidRDefault="00D470AE" w:rsidP="00D470AE">
            <w:pPr>
              <w:ind w:left="0" w:hanging="2"/>
              <w:rPr>
                <w:ins w:id="3728" w:author="임 종운" w:date="2022-05-17T11:40:00Z"/>
              </w:rPr>
            </w:pPr>
            <w:ins w:id="3729" w:author="임 종운" w:date="2022-05-17T11:40:00Z">
              <w:r>
                <w:t>INSERT INTO attendance VALUES (1711, 21, 2021-11-16);</w:t>
              </w:r>
            </w:ins>
          </w:p>
          <w:p w14:paraId="51004E3C" w14:textId="77777777" w:rsidR="00D470AE" w:rsidRDefault="00D470AE" w:rsidP="00D470AE">
            <w:pPr>
              <w:ind w:left="0" w:hanging="2"/>
              <w:rPr>
                <w:ins w:id="3730" w:author="임 종운" w:date="2022-05-17T11:40:00Z"/>
              </w:rPr>
            </w:pPr>
            <w:ins w:id="3731" w:author="임 종운" w:date="2022-05-17T11:40:00Z">
              <w:r>
                <w:t>INSERT INTO attendance VALUES (1712, 22, 2021-11-16);</w:t>
              </w:r>
            </w:ins>
          </w:p>
          <w:p w14:paraId="13C633DC" w14:textId="77777777" w:rsidR="00D470AE" w:rsidRDefault="00D470AE" w:rsidP="00D470AE">
            <w:pPr>
              <w:ind w:left="0" w:hanging="2"/>
              <w:rPr>
                <w:ins w:id="3732" w:author="임 종운" w:date="2022-05-17T11:40:00Z"/>
              </w:rPr>
            </w:pPr>
            <w:ins w:id="3733" w:author="임 종운" w:date="2022-05-17T11:40:00Z">
              <w:r>
                <w:t>INSERT INTO attendance VALUES (1713, 23, 2021-11-16);</w:t>
              </w:r>
            </w:ins>
          </w:p>
          <w:p w14:paraId="35C02D27" w14:textId="77777777" w:rsidR="00D470AE" w:rsidRDefault="00D470AE" w:rsidP="00D470AE">
            <w:pPr>
              <w:ind w:left="0" w:hanging="2"/>
              <w:rPr>
                <w:ins w:id="3734" w:author="임 종운" w:date="2022-05-17T11:40:00Z"/>
              </w:rPr>
            </w:pPr>
            <w:ins w:id="3735" w:author="임 종운" w:date="2022-05-17T11:40:00Z">
              <w:r>
                <w:t>INSERT INTO attendance VALUES (1714, 24, 2021-11-16);</w:t>
              </w:r>
            </w:ins>
          </w:p>
          <w:p w14:paraId="28910DC8" w14:textId="77777777" w:rsidR="00D470AE" w:rsidRDefault="00D470AE" w:rsidP="00D470AE">
            <w:pPr>
              <w:ind w:left="0" w:hanging="2"/>
              <w:rPr>
                <w:ins w:id="3736" w:author="임 종운" w:date="2022-05-17T11:40:00Z"/>
              </w:rPr>
            </w:pPr>
            <w:ins w:id="3737" w:author="임 종운" w:date="2022-05-17T11:40:00Z">
              <w:r>
                <w:t>INSERT INTO attendance VALUES (1715, 25, 2021-11-16);</w:t>
              </w:r>
            </w:ins>
          </w:p>
          <w:p w14:paraId="5FCA789D" w14:textId="77777777" w:rsidR="00D470AE" w:rsidRDefault="00D470AE" w:rsidP="00D470AE">
            <w:pPr>
              <w:ind w:left="0" w:hanging="2"/>
              <w:rPr>
                <w:ins w:id="3738" w:author="임 종운" w:date="2022-05-17T11:40:00Z"/>
              </w:rPr>
            </w:pPr>
            <w:ins w:id="3739" w:author="임 종운" w:date="2022-05-17T11:40:00Z">
              <w:r>
                <w:t>INSERT INTO attendance VALUES (1716, 26, 2021-11-16);</w:t>
              </w:r>
            </w:ins>
          </w:p>
          <w:p w14:paraId="7581F965" w14:textId="77777777" w:rsidR="00D470AE" w:rsidRDefault="00D470AE" w:rsidP="00D470AE">
            <w:pPr>
              <w:ind w:left="0" w:hanging="2"/>
              <w:rPr>
                <w:ins w:id="3740" w:author="임 종운" w:date="2022-05-17T11:40:00Z"/>
              </w:rPr>
            </w:pPr>
            <w:ins w:id="3741" w:author="임 종운" w:date="2022-05-17T11:40:00Z">
              <w:r>
                <w:lastRenderedPageBreak/>
                <w:t>INSERT INTO attendance VALUES (1717, 1, 2021-11-17);</w:t>
              </w:r>
            </w:ins>
          </w:p>
          <w:p w14:paraId="16499A25" w14:textId="77777777" w:rsidR="00D470AE" w:rsidRDefault="00D470AE" w:rsidP="00D470AE">
            <w:pPr>
              <w:ind w:left="0" w:hanging="2"/>
              <w:rPr>
                <w:ins w:id="3742" w:author="임 종운" w:date="2022-05-17T11:40:00Z"/>
              </w:rPr>
            </w:pPr>
            <w:ins w:id="3743" w:author="임 종운" w:date="2022-05-17T11:40:00Z">
              <w:r>
                <w:t>INSERT INTO attendance VALUES (1718, 2, 2021-11-17);</w:t>
              </w:r>
            </w:ins>
          </w:p>
          <w:p w14:paraId="20AB3A10" w14:textId="77777777" w:rsidR="00D470AE" w:rsidRDefault="00D470AE" w:rsidP="00D470AE">
            <w:pPr>
              <w:ind w:left="0" w:hanging="2"/>
              <w:rPr>
                <w:ins w:id="3744" w:author="임 종운" w:date="2022-05-17T11:40:00Z"/>
              </w:rPr>
            </w:pPr>
            <w:ins w:id="3745" w:author="임 종운" w:date="2022-05-17T11:40:00Z">
              <w:r>
                <w:t>INSERT INTO attendance VALUES (1719, 3, 2021-11-17);</w:t>
              </w:r>
            </w:ins>
          </w:p>
          <w:p w14:paraId="63DF2943" w14:textId="77777777" w:rsidR="00D470AE" w:rsidRDefault="00D470AE" w:rsidP="00D470AE">
            <w:pPr>
              <w:ind w:left="0" w:hanging="2"/>
              <w:rPr>
                <w:ins w:id="3746" w:author="임 종운" w:date="2022-05-17T11:40:00Z"/>
              </w:rPr>
            </w:pPr>
            <w:ins w:id="3747" w:author="임 종운" w:date="2022-05-17T11:40:00Z">
              <w:r>
                <w:t>INSERT INTO attendance VALUES (1720, 4, 2021-11-17);</w:t>
              </w:r>
            </w:ins>
          </w:p>
          <w:p w14:paraId="033EEB0D" w14:textId="77777777" w:rsidR="00D470AE" w:rsidRDefault="00D470AE" w:rsidP="00D470AE">
            <w:pPr>
              <w:ind w:left="0" w:hanging="2"/>
              <w:rPr>
                <w:ins w:id="3748" w:author="임 종운" w:date="2022-05-17T11:40:00Z"/>
              </w:rPr>
            </w:pPr>
            <w:ins w:id="3749" w:author="임 종운" w:date="2022-05-17T11:40:00Z">
              <w:r>
                <w:t>INSERT INTO attendance VALUES (1721, 5, 2021-11-17);</w:t>
              </w:r>
            </w:ins>
          </w:p>
          <w:p w14:paraId="1FCC00EE" w14:textId="77777777" w:rsidR="00D470AE" w:rsidRDefault="00D470AE" w:rsidP="00D470AE">
            <w:pPr>
              <w:ind w:left="0" w:hanging="2"/>
              <w:rPr>
                <w:ins w:id="3750" w:author="임 종운" w:date="2022-05-17T11:40:00Z"/>
              </w:rPr>
            </w:pPr>
            <w:ins w:id="3751" w:author="임 종운" w:date="2022-05-17T11:40:00Z">
              <w:r>
                <w:t>INSERT INTO attendance VALUES (1722, 6, 2021-11-17);</w:t>
              </w:r>
            </w:ins>
          </w:p>
          <w:p w14:paraId="704C6E92" w14:textId="77777777" w:rsidR="00D470AE" w:rsidRDefault="00D470AE" w:rsidP="00D470AE">
            <w:pPr>
              <w:ind w:left="0" w:hanging="2"/>
              <w:rPr>
                <w:ins w:id="3752" w:author="임 종운" w:date="2022-05-17T11:40:00Z"/>
              </w:rPr>
            </w:pPr>
            <w:ins w:id="3753" w:author="임 종운" w:date="2022-05-17T11:40:00Z">
              <w:r>
                <w:t>INSERT INTO attendance VALUES (1723, 7, 2021-11-17);</w:t>
              </w:r>
            </w:ins>
          </w:p>
          <w:p w14:paraId="3F3ACC27" w14:textId="77777777" w:rsidR="00D470AE" w:rsidRDefault="00D470AE" w:rsidP="00D470AE">
            <w:pPr>
              <w:ind w:left="0" w:hanging="2"/>
              <w:rPr>
                <w:ins w:id="3754" w:author="임 종운" w:date="2022-05-17T11:40:00Z"/>
              </w:rPr>
            </w:pPr>
            <w:ins w:id="3755" w:author="임 종운" w:date="2022-05-17T11:40:00Z">
              <w:r>
                <w:t>INSERT INTO attendance VALUES (1724, 8, 2021-11-17);</w:t>
              </w:r>
            </w:ins>
          </w:p>
          <w:p w14:paraId="4DB6CA69" w14:textId="77777777" w:rsidR="00D470AE" w:rsidRDefault="00D470AE" w:rsidP="00D470AE">
            <w:pPr>
              <w:ind w:left="0" w:hanging="2"/>
              <w:rPr>
                <w:ins w:id="3756" w:author="임 종운" w:date="2022-05-17T11:40:00Z"/>
              </w:rPr>
            </w:pPr>
            <w:ins w:id="3757" w:author="임 종운" w:date="2022-05-17T11:40:00Z">
              <w:r>
                <w:t>INSERT INTO attendance VALUES (1725, 9, 2021-11-17);</w:t>
              </w:r>
            </w:ins>
          </w:p>
          <w:p w14:paraId="787FFA9A" w14:textId="77777777" w:rsidR="00D470AE" w:rsidRDefault="00D470AE" w:rsidP="00D470AE">
            <w:pPr>
              <w:ind w:left="0" w:hanging="2"/>
              <w:rPr>
                <w:ins w:id="3758" w:author="임 종운" w:date="2022-05-17T11:40:00Z"/>
              </w:rPr>
            </w:pPr>
            <w:ins w:id="3759" w:author="임 종운" w:date="2022-05-17T11:40:00Z">
              <w:r>
                <w:t>INSERT INTO attendance VALUES (1726, 10, 2021-11-17);</w:t>
              </w:r>
            </w:ins>
          </w:p>
          <w:p w14:paraId="60BDEBB1" w14:textId="77777777" w:rsidR="00D470AE" w:rsidRDefault="00D470AE" w:rsidP="00D470AE">
            <w:pPr>
              <w:ind w:left="0" w:hanging="2"/>
              <w:rPr>
                <w:ins w:id="3760" w:author="임 종운" w:date="2022-05-17T11:40:00Z"/>
              </w:rPr>
            </w:pPr>
            <w:ins w:id="3761" w:author="임 종운" w:date="2022-05-17T11:40:00Z">
              <w:r>
                <w:t>INSERT INTO attendance VALUES (1727, 11, 2021-11-17);</w:t>
              </w:r>
            </w:ins>
          </w:p>
          <w:p w14:paraId="7107C7FB" w14:textId="77777777" w:rsidR="00D470AE" w:rsidRDefault="00D470AE" w:rsidP="00D470AE">
            <w:pPr>
              <w:ind w:left="0" w:hanging="2"/>
              <w:rPr>
                <w:ins w:id="3762" w:author="임 종운" w:date="2022-05-17T11:40:00Z"/>
              </w:rPr>
            </w:pPr>
            <w:ins w:id="3763" w:author="임 종운" w:date="2022-05-17T11:40:00Z">
              <w:r>
                <w:t>INSERT INTO attendance VALUES (1728, 12, 2021-11-17);</w:t>
              </w:r>
            </w:ins>
          </w:p>
          <w:p w14:paraId="528FCA7D" w14:textId="77777777" w:rsidR="00D470AE" w:rsidRDefault="00D470AE" w:rsidP="00D470AE">
            <w:pPr>
              <w:ind w:left="0" w:hanging="2"/>
              <w:rPr>
                <w:ins w:id="3764" w:author="임 종운" w:date="2022-05-17T11:40:00Z"/>
              </w:rPr>
            </w:pPr>
            <w:ins w:id="3765" w:author="임 종운" w:date="2022-05-17T11:40:00Z">
              <w:r>
                <w:t>INSERT INTO attendance VALUES (1729, 13, 2021-11-17);</w:t>
              </w:r>
            </w:ins>
          </w:p>
          <w:p w14:paraId="7158033C" w14:textId="77777777" w:rsidR="00D470AE" w:rsidRDefault="00D470AE" w:rsidP="00D470AE">
            <w:pPr>
              <w:ind w:left="0" w:hanging="2"/>
              <w:rPr>
                <w:ins w:id="3766" w:author="임 종운" w:date="2022-05-17T11:40:00Z"/>
              </w:rPr>
            </w:pPr>
            <w:ins w:id="3767" w:author="임 종운" w:date="2022-05-17T11:40:00Z">
              <w:r>
                <w:t>INSERT INTO attendance VALUES (1730, 14, 2021-11-17);</w:t>
              </w:r>
            </w:ins>
          </w:p>
          <w:p w14:paraId="58810F3B" w14:textId="77777777" w:rsidR="00D470AE" w:rsidRDefault="00D470AE" w:rsidP="00D470AE">
            <w:pPr>
              <w:ind w:left="0" w:hanging="2"/>
              <w:rPr>
                <w:ins w:id="3768" w:author="임 종운" w:date="2022-05-17T11:40:00Z"/>
              </w:rPr>
            </w:pPr>
            <w:ins w:id="3769" w:author="임 종운" w:date="2022-05-17T11:40:00Z">
              <w:r>
                <w:t>INSERT INTO attendance VALUES (1731, 15, 2021-11-17);</w:t>
              </w:r>
            </w:ins>
          </w:p>
          <w:p w14:paraId="6A321CC7" w14:textId="77777777" w:rsidR="00D470AE" w:rsidRDefault="00D470AE" w:rsidP="00D470AE">
            <w:pPr>
              <w:ind w:left="0" w:hanging="2"/>
              <w:rPr>
                <w:ins w:id="3770" w:author="임 종운" w:date="2022-05-17T11:40:00Z"/>
              </w:rPr>
            </w:pPr>
            <w:ins w:id="3771" w:author="임 종운" w:date="2022-05-17T11:40:00Z">
              <w:r>
                <w:t>INSERT INTO attendance VALUES (1732, 16, 2021-11-17);</w:t>
              </w:r>
            </w:ins>
          </w:p>
          <w:p w14:paraId="1F86F009" w14:textId="77777777" w:rsidR="00D470AE" w:rsidRDefault="00D470AE" w:rsidP="00D470AE">
            <w:pPr>
              <w:ind w:left="0" w:hanging="2"/>
              <w:rPr>
                <w:ins w:id="3772" w:author="임 종운" w:date="2022-05-17T11:40:00Z"/>
              </w:rPr>
            </w:pPr>
            <w:ins w:id="3773" w:author="임 종운" w:date="2022-05-17T11:40:00Z">
              <w:r>
                <w:t>INSERT INTO attendance VALUES (1733, 17, 2021-11-17);</w:t>
              </w:r>
            </w:ins>
          </w:p>
          <w:p w14:paraId="16B358C5" w14:textId="77777777" w:rsidR="00D470AE" w:rsidRDefault="00D470AE" w:rsidP="00D470AE">
            <w:pPr>
              <w:ind w:left="0" w:hanging="2"/>
              <w:rPr>
                <w:ins w:id="3774" w:author="임 종운" w:date="2022-05-17T11:40:00Z"/>
              </w:rPr>
            </w:pPr>
            <w:ins w:id="3775" w:author="임 종운" w:date="2022-05-17T11:40:00Z">
              <w:r>
                <w:t>INSERT INTO attendance VALUES (1734, 18, 2021-11-17);</w:t>
              </w:r>
            </w:ins>
          </w:p>
          <w:p w14:paraId="79614CB0" w14:textId="77777777" w:rsidR="00D470AE" w:rsidRDefault="00D470AE" w:rsidP="00D470AE">
            <w:pPr>
              <w:ind w:left="0" w:hanging="2"/>
              <w:rPr>
                <w:ins w:id="3776" w:author="임 종운" w:date="2022-05-17T11:40:00Z"/>
              </w:rPr>
            </w:pPr>
            <w:ins w:id="3777" w:author="임 종운" w:date="2022-05-17T11:40:00Z">
              <w:r>
                <w:t>INSERT INTO attendance VALUES (1735, 19, 2021-11-17);</w:t>
              </w:r>
            </w:ins>
          </w:p>
          <w:p w14:paraId="24C7F4F3" w14:textId="77777777" w:rsidR="00D470AE" w:rsidRDefault="00D470AE" w:rsidP="00D470AE">
            <w:pPr>
              <w:ind w:left="0" w:hanging="2"/>
              <w:rPr>
                <w:ins w:id="3778" w:author="임 종운" w:date="2022-05-17T11:40:00Z"/>
              </w:rPr>
            </w:pPr>
            <w:ins w:id="3779" w:author="임 종운" w:date="2022-05-17T11:40:00Z">
              <w:r>
                <w:t>INSERT INTO attendance VALUES (1736, 20, 2021-11-17);</w:t>
              </w:r>
            </w:ins>
          </w:p>
          <w:p w14:paraId="260CCF3E" w14:textId="77777777" w:rsidR="00D470AE" w:rsidRDefault="00D470AE" w:rsidP="00D470AE">
            <w:pPr>
              <w:ind w:left="0" w:hanging="2"/>
              <w:rPr>
                <w:ins w:id="3780" w:author="임 종운" w:date="2022-05-17T11:40:00Z"/>
              </w:rPr>
            </w:pPr>
            <w:ins w:id="3781" w:author="임 종운" w:date="2022-05-17T11:40:00Z">
              <w:r>
                <w:t>INSERT INTO attendance VALUES (1737, 21, 2021-11-17);</w:t>
              </w:r>
            </w:ins>
          </w:p>
          <w:p w14:paraId="54774381" w14:textId="77777777" w:rsidR="00D470AE" w:rsidRDefault="00D470AE" w:rsidP="00D470AE">
            <w:pPr>
              <w:ind w:left="0" w:hanging="2"/>
              <w:rPr>
                <w:ins w:id="3782" w:author="임 종운" w:date="2022-05-17T11:40:00Z"/>
              </w:rPr>
            </w:pPr>
            <w:ins w:id="3783" w:author="임 종운" w:date="2022-05-17T11:40:00Z">
              <w:r>
                <w:t>INSERT INTO attendance VALUES (1738, 22, 2021-11-17);</w:t>
              </w:r>
            </w:ins>
          </w:p>
          <w:p w14:paraId="7E659EBA" w14:textId="77777777" w:rsidR="00D470AE" w:rsidRDefault="00D470AE" w:rsidP="00D470AE">
            <w:pPr>
              <w:ind w:left="0" w:hanging="2"/>
              <w:rPr>
                <w:ins w:id="3784" w:author="임 종운" w:date="2022-05-17T11:40:00Z"/>
              </w:rPr>
            </w:pPr>
            <w:ins w:id="3785" w:author="임 종운" w:date="2022-05-17T11:40:00Z">
              <w:r>
                <w:t>INSERT INTO attendance VALUES (1739, 23, 2021-11-17);</w:t>
              </w:r>
            </w:ins>
          </w:p>
          <w:p w14:paraId="1B8730DF" w14:textId="77777777" w:rsidR="00D470AE" w:rsidRDefault="00D470AE" w:rsidP="00D470AE">
            <w:pPr>
              <w:ind w:left="0" w:hanging="2"/>
              <w:rPr>
                <w:ins w:id="3786" w:author="임 종운" w:date="2022-05-17T11:40:00Z"/>
              </w:rPr>
            </w:pPr>
            <w:ins w:id="3787" w:author="임 종운" w:date="2022-05-17T11:40:00Z">
              <w:r>
                <w:t>INSERT INTO attendance VALUES (1740, 24, 2021-11-17);</w:t>
              </w:r>
            </w:ins>
          </w:p>
          <w:p w14:paraId="2C6A92AF" w14:textId="77777777" w:rsidR="00D470AE" w:rsidRDefault="00D470AE" w:rsidP="00D470AE">
            <w:pPr>
              <w:ind w:left="0" w:hanging="2"/>
              <w:rPr>
                <w:ins w:id="3788" w:author="임 종운" w:date="2022-05-17T11:40:00Z"/>
              </w:rPr>
            </w:pPr>
            <w:ins w:id="3789" w:author="임 종운" w:date="2022-05-17T11:40:00Z">
              <w:r>
                <w:t>INSERT INTO attendance VALUES (1741, 25, 2021-11-17);</w:t>
              </w:r>
            </w:ins>
          </w:p>
          <w:p w14:paraId="0F8A1BD8" w14:textId="77777777" w:rsidR="00D470AE" w:rsidRDefault="00D470AE" w:rsidP="00D470AE">
            <w:pPr>
              <w:ind w:left="0" w:hanging="2"/>
              <w:rPr>
                <w:ins w:id="3790" w:author="임 종운" w:date="2022-05-17T11:40:00Z"/>
              </w:rPr>
            </w:pPr>
            <w:ins w:id="3791" w:author="임 종운" w:date="2022-05-17T11:40:00Z">
              <w:r>
                <w:t>INSERT INTO attendance VALUES (1742, 26, 2021-11-17);</w:t>
              </w:r>
            </w:ins>
          </w:p>
          <w:p w14:paraId="405ADFE5" w14:textId="77777777" w:rsidR="00D470AE" w:rsidRDefault="00D470AE" w:rsidP="00D470AE">
            <w:pPr>
              <w:ind w:left="0" w:hanging="2"/>
              <w:rPr>
                <w:ins w:id="3792" w:author="임 종운" w:date="2022-05-17T11:40:00Z"/>
              </w:rPr>
            </w:pPr>
            <w:ins w:id="3793" w:author="임 종운" w:date="2022-05-17T11:40:00Z">
              <w:r>
                <w:t>INSERT INTO attendance VALUES (1743, 1, 2021-11-18);</w:t>
              </w:r>
            </w:ins>
          </w:p>
          <w:p w14:paraId="794C3765" w14:textId="77777777" w:rsidR="00D470AE" w:rsidRDefault="00D470AE" w:rsidP="00D470AE">
            <w:pPr>
              <w:ind w:left="0" w:hanging="2"/>
              <w:rPr>
                <w:ins w:id="3794" w:author="임 종운" w:date="2022-05-17T11:40:00Z"/>
              </w:rPr>
            </w:pPr>
            <w:ins w:id="3795" w:author="임 종운" w:date="2022-05-17T11:40:00Z">
              <w:r>
                <w:lastRenderedPageBreak/>
                <w:t>INSERT INTO attendance VALUES (1744, 2, 2021-11-18);</w:t>
              </w:r>
            </w:ins>
          </w:p>
          <w:p w14:paraId="7BF60A69" w14:textId="77777777" w:rsidR="00D470AE" w:rsidRDefault="00D470AE" w:rsidP="00D470AE">
            <w:pPr>
              <w:ind w:left="0" w:hanging="2"/>
              <w:rPr>
                <w:ins w:id="3796" w:author="임 종운" w:date="2022-05-17T11:40:00Z"/>
              </w:rPr>
            </w:pPr>
            <w:ins w:id="3797" w:author="임 종운" w:date="2022-05-17T11:40:00Z">
              <w:r>
                <w:t>INSERT INTO attendance VALUES (1745, 3, 2021-11-18);</w:t>
              </w:r>
            </w:ins>
          </w:p>
          <w:p w14:paraId="28FA4D91" w14:textId="77777777" w:rsidR="00D470AE" w:rsidRDefault="00D470AE" w:rsidP="00D470AE">
            <w:pPr>
              <w:ind w:left="0" w:hanging="2"/>
              <w:rPr>
                <w:ins w:id="3798" w:author="임 종운" w:date="2022-05-17T11:40:00Z"/>
              </w:rPr>
            </w:pPr>
            <w:ins w:id="3799" w:author="임 종운" w:date="2022-05-17T11:40:00Z">
              <w:r>
                <w:t>INSERT INTO attendance VALUES (1746, 4, 2021-11-18);</w:t>
              </w:r>
            </w:ins>
          </w:p>
          <w:p w14:paraId="257E6B0D" w14:textId="77777777" w:rsidR="00D470AE" w:rsidRDefault="00D470AE" w:rsidP="00D470AE">
            <w:pPr>
              <w:ind w:left="0" w:hanging="2"/>
              <w:rPr>
                <w:ins w:id="3800" w:author="임 종운" w:date="2022-05-17T11:40:00Z"/>
              </w:rPr>
            </w:pPr>
            <w:ins w:id="3801" w:author="임 종운" w:date="2022-05-17T11:40:00Z">
              <w:r>
                <w:t>INSERT INTO attendance VALUES (1747, 5, 2021-11-18);</w:t>
              </w:r>
            </w:ins>
          </w:p>
          <w:p w14:paraId="7DDD8E1D" w14:textId="77777777" w:rsidR="00D470AE" w:rsidRDefault="00D470AE" w:rsidP="00D470AE">
            <w:pPr>
              <w:ind w:left="0" w:hanging="2"/>
              <w:rPr>
                <w:ins w:id="3802" w:author="임 종운" w:date="2022-05-17T11:40:00Z"/>
              </w:rPr>
            </w:pPr>
            <w:ins w:id="3803" w:author="임 종운" w:date="2022-05-17T11:40:00Z">
              <w:r>
                <w:t>INSERT INTO attendance VALUES (1748, 6, 2021-11-18);</w:t>
              </w:r>
            </w:ins>
          </w:p>
          <w:p w14:paraId="37A1D7CF" w14:textId="77777777" w:rsidR="00D470AE" w:rsidRDefault="00D470AE" w:rsidP="00D470AE">
            <w:pPr>
              <w:ind w:left="0" w:hanging="2"/>
              <w:rPr>
                <w:ins w:id="3804" w:author="임 종운" w:date="2022-05-17T11:40:00Z"/>
              </w:rPr>
            </w:pPr>
            <w:ins w:id="3805" w:author="임 종운" w:date="2022-05-17T11:40:00Z">
              <w:r>
                <w:t>INSERT INTO attendance VALUES (1749, 7, 2021-11-18);</w:t>
              </w:r>
            </w:ins>
          </w:p>
          <w:p w14:paraId="56E101FB" w14:textId="77777777" w:rsidR="00D470AE" w:rsidRDefault="00D470AE" w:rsidP="00D470AE">
            <w:pPr>
              <w:ind w:left="0" w:hanging="2"/>
              <w:rPr>
                <w:ins w:id="3806" w:author="임 종운" w:date="2022-05-17T11:40:00Z"/>
              </w:rPr>
            </w:pPr>
            <w:ins w:id="3807" w:author="임 종운" w:date="2022-05-17T11:40:00Z">
              <w:r>
                <w:t>INSERT INTO attendance VALUES (1750, 8, 2021-11-18);</w:t>
              </w:r>
            </w:ins>
          </w:p>
          <w:p w14:paraId="1115D599" w14:textId="77777777" w:rsidR="00D470AE" w:rsidRDefault="00D470AE" w:rsidP="00D470AE">
            <w:pPr>
              <w:ind w:left="0" w:hanging="2"/>
              <w:rPr>
                <w:ins w:id="3808" w:author="임 종운" w:date="2022-05-17T11:40:00Z"/>
              </w:rPr>
            </w:pPr>
            <w:ins w:id="3809" w:author="임 종운" w:date="2022-05-17T11:40:00Z">
              <w:r>
                <w:t>INSERT INTO attendance VALUES (1751, 9, 2021-11-18);</w:t>
              </w:r>
            </w:ins>
          </w:p>
          <w:p w14:paraId="0DB01924" w14:textId="77777777" w:rsidR="00D470AE" w:rsidRDefault="00D470AE" w:rsidP="00D470AE">
            <w:pPr>
              <w:ind w:left="0" w:hanging="2"/>
              <w:rPr>
                <w:ins w:id="3810" w:author="임 종운" w:date="2022-05-17T11:40:00Z"/>
              </w:rPr>
            </w:pPr>
            <w:ins w:id="3811" w:author="임 종운" w:date="2022-05-17T11:40:00Z">
              <w:r>
                <w:t>INSERT INTO attendance VALUES (1752, 10, 2021-11-18);</w:t>
              </w:r>
            </w:ins>
          </w:p>
          <w:p w14:paraId="37C1234A" w14:textId="77777777" w:rsidR="00D470AE" w:rsidRDefault="00D470AE" w:rsidP="00D470AE">
            <w:pPr>
              <w:ind w:left="0" w:hanging="2"/>
              <w:rPr>
                <w:ins w:id="3812" w:author="임 종운" w:date="2022-05-17T11:40:00Z"/>
              </w:rPr>
            </w:pPr>
            <w:ins w:id="3813" w:author="임 종운" w:date="2022-05-17T11:40:00Z">
              <w:r>
                <w:t>INSERT INTO attendance VALUES (1753, 11, 2021-11-18);</w:t>
              </w:r>
            </w:ins>
          </w:p>
          <w:p w14:paraId="0773A3FB" w14:textId="77777777" w:rsidR="00D470AE" w:rsidRDefault="00D470AE" w:rsidP="00D470AE">
            <w:pPr>
              <w:ind w:left="0" w:hanging="2"/>
              <w:rPr>
                <w:ins w:id="3814" w:author="임 종운" w:date="2022-05-17T11:40:00Z"/>
              </w:rPr>
            </w:pPr>
            <w:ins w:id="3815" w:author="임 종운" w:date="2022-05-17T11:40:00Z">
              <w:r>
                <w:t>INSERT INTO attendance VALUES (1754, 12, 2021-11-18);</w:t>
              </w:r>
            </w:ins>
          </w:p>
          <w:p w14:paraId="7A667C58" w14:textId="77777777" w:rsidR="00D470AE" w:rsidRDefault="00D470AE" w:rsidP="00D470AE">
            <w:pPr>
              <w:ind w:left="0" w:hanging="2"/>
              <w:rPr>
                <w:ins w:id="3816" w:author="임 종운" w:date="2022-05-17T11:40:00Z"/>
              </w:rPr>
            </w:pPr>
            <w:ins w:id="3817" w:author="임 종운" w:date="2022-05-17T11:40:00Z">
              <w:r>
                <w:t>INSERT INTO attendance VALUES (1755, 13, 2021-11-18);</w:t>
              </w:r>
            </w:ins>
          </w:p>
          <w:p w14:paraId="48BD2398" w14:textId="77777777" w:rsidR="00D470AE" w:rsidRDefault="00D470AE" w:rsidP="00D470AE">
            <w:pPr>
              <w:ind w:left="0" w:hanging="2"/>
              <w:rPr>
                <w:ins w:id="3818" w:author="임 종운" w:date="2022-05-17T11:40:00Z"/>
              </w:rPr>
            </w:pPr>
            <w:ins w:id="3819" w:author="임 종운" w:date="2022-05-17T11:40:00Z">
              <w:r>
                <w:t>INSERT INTO attendance VALUES (1756, 14, 2021-11-18);</w:t>
              </w:r>
            </w:ins>
          </w:p>
          <w:p w14:paraId="1B0B6027" w14:textId="77777777" w:rsidR="00D470AE" w:rsidRDefault="00D470AE" w:rsidP="00D470AE">
            <w:pPr>
              <w:ind w:left="0" w:hanging="2"/>
              <w:rPr>
                <w:ins w:id="3820" w:author="임 종운" w:date="2022-05-17T11:40:00Z"/>
              </w:rPr>
            </w:pPr>
            <w:ins w:id="3821" w:author="임 종운" w:date="2022-05-17T11:40:00Z">
              <w:r>
                <w:t>INSERT INTO attendance VALUES (1757, 15, 2021-11-18);</w:t>
              </w:r>
            </w:ins>
          </w:p>
          <w:p w14:paraId="1E747B28" w14:textId="77777777" w:rsidR="00D470AE" w:rsidRDefault="00D470AE" w:rsidP="00D470AE">
            <w:pPr>
              <w:ind w:left="0" w:hanging="2"/>
              <w:rPr>
                <w:ins w:id="3822" w:author="임 종운" w:date="2022-05-17T11:40:00Z"/>
              </w:rPr>
            </w:pPr>
            <w:ins w:id="3823" w:author="임 종운" w:date="2022-05-17T11:40:00Z">
              <w:r>
                <w:t>INSERT INTO attendance VALUES (1758, 16, 2021-11-18);</w:t>
              </w:r>
            </w:ins>
          </w:p>
          <w:p w14:paraId="75A56FD7" w14:textId="77777777" w:rsidR="00D470AE" w:rsidRDefault="00D470AE" w:rsidP="00D470AE">
            <w:pPr>
              <w:ind w:left="0" w:hanging="2"/>
              <w:rPr>
                <w:ins w:id="3824" w:author="임 종운" w:date="2022-05-17T11:40:00Z"/>
              </w:rPr>
            </w:pPr>
            <w:ins w:id="3825" w:author="임 종운" w:date="2022-05-17T11:40:00Z">
              <w:r>
                <w:t>INSERT INTO attendance VALUES (1759, 17, 2021-11-18);</w:t>
              </w:r>
            </w:ins>
          </w:p>
          <w:p w14:paraId="66C081CA" w14:textId="77777777" w:rsidR="00D470AE" w:rsidRDefault="00D470AE" w:rsidP="00D470AE">
            <w:pPr>
              <w:ind w:left="0" w:hanging="2"/>
              <w:rPr>
                <w:ins w:id="3826" w:author="임 종운" w:date="2022-05-17T11:40:00Z"/>
              </w:rPr>
            </w:pPr>
            <w:ins w:id="3827" w:author="임 종운" w:date="2022-05-17T11:40:00Z">
              <w:r>
                <w:t>INSERT INTO attendance VALUES (1760, 18, 2021-11-18);</w:t>
              </w:r>
            </w:ins>
          </w:p>
          <w:p w14:paraId="024017CD" w14:textId="77777777" w:rsidR="00D470AE" w:rsidRDefault="00D470AE" w:rsidP="00D470AE">
            <w:pPr>
              <w:ind w:left="0" w:hanging="2"/>
              <w:rPr>
                <w:ins w:id="3828" w:author="임 종운" w:date="2022-05-17T11:40:00Z"/>
              </w:rPr>
            </w:pPr>
            <w:ins w:id="3829" w:author="임 종운" w:date="2022-05-17T11:40:00Z">
              <w:r>
                <w:t>INSERT INTO attendance VALUES (1761, 19, 2021-11-18);</w:t>
              </w:r>
            </w:ins>
          </w:p>
          <w:p w14:paraId="6FDDB8C9" w14:textId="77777777" w:rsidR="00D470AE" w:rsidRDefault="00D470AE" w:rsidP="00D470AE">
            <w:pPr>
              <w:ind w:left="0" w:hanging="2"/>
              <w:rPr>
                <w:ins w:id="3830" w:author="임 종운" w:date="2022-05-17T11:40:00Z"/>
              </w:rPr>
            </w:pPr>
            <w:ins w:id="3831" w:author="임 종운" w:date="2022-05-17T11:40:00Z">
              <w:r>
                <w:t>INSERT INTO attendance VALUES (1762, 20, 2021-11-18);</w:t>
              </w:r>
            </w:ins>
          </w:p>
          <w:p w14:paraId="2806E265" w14:textId="77777777" w:rsidR="00D470AE" w:rsidRDefault="00D470AE" w:rsidP="00D470AE">
            <w:pPr>
              <w:ind w:left="0" w:hanging="2"/>
              <w:rPr>
                <w:ins w:id="3832" w:author="임 종운" w:date="2022-05-17T11:40:00Z"/>
              </w:rPr>
            </w:pPr>
            <w:ins w:id="3833" w:author="임 종운" w:date="2022-05-17T11:40:00Z">
              <w:r>
                <w:t>INSERT INTO attendance VALUES (1763, 21, 2021-11-18);</w:t>
              </w:r>
            </w:ins>
          </w:p>
          <w:p w14:paraId="2B281256" w14:textId="77777777" w:rsidR="00D470AE" w:rsidRDefault="00D470AE" w:rsidP="00D470AE">
            <w:pPr>
              <w:ind w:left="0" w:hanging="2"/>
              <w:rPr>
                <w:ins w:id="3834" w:author="임 종운" w:date="2022-05-17T11:40:00Z"/>
              </w:rPr>
            </w:pPr>
            <w:ins w:id="3835" w:author="임 종운" w:date="2022-05-17T11:40:00Z">
              <w:r>
                <w:t>INSERT INTO attendance VALUES (1764, 22, 2021-11-18);</w:t>
              </w:r>
            </w:ins>
          </w:p>
          <w:p w14:paraId="3B543852" w14:textId="77777777" w:rsidR="00D470AE" w:rsidRDefault="00D470AE" w:rsidP="00D470AE">
            <w:pPr>
              <w:ind w:left="0" w:hanging="2"/>
              <w:rPr>
                <w:ins w:id="3836" w:author="임 종운" w:date="2022-05-17T11:40:00Z"/>
              </w:rPr>
            </w:pPr>
            <w:ins w:id="3837" w:author="임 종운" w:date="2022-05-17T11:40:00Z">
              <w:r>
                <w:t>INSERT INTO attendance VALUES (1765, 23, 2021-11-18);</w:t>
              </w:r>
            </w:ins>
          </w:p>
          <w:p w14:paraId="29017BC8" w14:textId="77777777" w:rsidR="00D470AE" w:rsidRDefault="00D470AE" w:rsidP="00D470AE">
            <w:pPr>
              <w:ind w:left="0" w:hanging="2"/>
              <w:rPr>
                <w:ins w:id="3838" w:author="임 종운" w:date="2022-05-17T11:40:00Z"/>
              </w:rPr>
            </w:pPr>
            <w:ins w:id="3839" w:author="임 종운" w:date="2022-05-17T11:40:00Z">
              <w:r>
                <w:t>INSERT INTO attendance VALUES (1766, 24, 2021-11-18);</w:t>
              </w:r>
            </w:ins>
          </w:p>
          <w:p w14:paraId="38F660E7" w14:textId="77777777" w:rsidR="00D470AE" w:rsidRDefault="00D470AE" w:rsidP="00D470AE">
            <w:pPr>
              <w:ind w:left="0" w:hanging="2"/>
              <w:rPr>
                <w:ins w:id="3840" w:author="임 종운" w:date="2022-05-17T11:40:00Z"/>
              </w:rPr>
            </w:pPr>
            <w:ins w:id="3841" w:author="임 종운" w:date="2022-05-17T11:40:00Z">
              <w:r>
                <w:t>INSERT INTO attendance VALUES (1767, 25, 2021-11-18);</w:t>
              </w:r>
            </w:ins>
          </w:p>
          <w:p w14:paraId="5EF04F10" w14:textId="77777777" w:rsidR="00D470AE" w:rsidRDefault="00D470AE" w:rsidP="00D470AE">
            <w:pPr>
              <w:ind w:left="0" w:hanging="2"/>
              <w:rPr>
                <w:ins w:id="3842" w:author="임 종운" w:date="2022-05-17T11:40:00Z"/>
              </w:rPr>
            </w:pPr>
            <w:ins w:id="3843" w:author="임 종운" w:date="2022-05-17T11:40:00Z">
              <w:r>
                <w:t>INSERT INTO attendance VALUES (1768, 26, 2021-11-18);</w:t>
              </w:r>
            </w:ins>
          </w:p>
          <w:p w14:paraId="44160E26" w14:textId="77777777" w:rsidR="00D470AE" w:rsidRDefault="00D470AE" w:rsidP="00D470AE">
            <w:pPr>
              <w:ind w:left="0" w:hanging="2"/>
              <w:rPr>
                <w:ins w:id="3844" w:author="임 종운" w:date="2022-05-17T11:40:00Z"/>
              </w:rPr>
            </w:pPr>
            <w:ins w:id="3845" w:author="임 종운" w:date="2022-05-17T11:40:00Z">
              <w:r>
                <w:t>INSERT INTO attendance VALUES (1769, 1, 2021-11-19);</w:t>
              </w:r>
            </w:ins>
          </w:p>
          <w:p w14:paraId="1D29B2E1" w14:textId="77777777" w:rsidR="00D470AE" w:rsidRDefault="00D470AE" w:rsidP="00D470AE">
            <w:pPr>
              <w:ind w:left="0" w:hanging="2"/>
              <w:rPr>
                <w:ins w:id="3846" w:author="임 종운" w:date="2022-05-17T11:40:00Z"/>
              </w:rPr>
            </w:pPr>
            <w:ins w:id="3847" w:author="임 종운" w:date="2022-05-17T11:40:00Z">
              <w:r>
                <w:t>INSERT INTO attendance VALUES (1770, 2, 2021-11-19);</w:t>
              </w:r>
            </w:ins>
          </w:p>
          <w:p w14:paraId="63C02ADE" w14:textId="77777777" w:rsidR="00D470AE" w:rsidRDefault="00D470AE" w:rsidP="00D470AE">
            <w:pPr>
              <w:ind w:left="0" w:hanging="2"/>
              <w:rPr>
                <w:ins w:id="3848" w:author="임 종운" w:date="2022-05-17T11:40:00Z"/>
              </w:rPr>
            </w:pPr>
            <w:ins w:id="3849" w:author="임 종운" w:date="2022-05-17T11:40:00Z">
              <w:r>
                <w:lastRenderedPageBreak/>
                <w:t>INSERT INTO attendance VALUES (1771, 3, 2021-11-19);</w:t>
              </w:r>
            </w:ins>
          </w:p>
          <w:p w14:paraId="5E396B47" w14:textId="77777777" w:rsidR="00D470AE" w:rsidRDefault="00D470AE" w:rsidP="00D470AE">
            <w:pPr>
              <w:ind w:left="0" w:hanging="2"/>
              <w:rPr>
                <w:ins w:id="3850" w:author="임 종운" w:date="2022-05-17T11:40:00Z"/>
              </w:rPr>
            </w:pPr>
            <w:ins w:id="3851" w:author="임 종운" w:date="2022-05-17T11:40:00Z">
              <w:r>
                <w:t>INSERT INTO attendance VALUES (1772, 4, 2021-11-19);</w:t>
              </w:r>
            </w:ins>
          </w:p>
          <w:p w14:paraId="5BD55A75" w14:textId="77777777" w:rsidR="00D470AE" w:rsidRDefault="00D470AE" w:rsidP="00D470AE">
            <w:pPr>
              <w:ind w:left="0" w:hanging="2"/>
              <w:rPr>
                <w:ins w:id="3852" w:author="임 종운" w:date="2022-05-17T11:40:00Z"/>
              </w:rPr>
            </w:pPr>
            <w:ins w:id="3853" w:author="임 종운" w:date="2022-05-17T11:40:00Z">
              <w:r>
                <w:t>INSERT INTO attendance VALUES (1773, 5, 2021-11-19);</w:t>
              </w:r>
            </w:ins>
          </w:p>
          <w:p w14:paraId="22FC2847" w14:textId="77777777" w:rsidR="00D470AE" w:rsidRDefault="00D470AE" w:rsidP="00D470AE">
            <w:pPr>
              <w:ind w:left="0" w:hanging="2"/>
              <w:rPr>
                <w:ins w:id="3854" w:author="임 종운" w:date="2022-05-17T11:40:00Z"/>
              </w:rPr>
            </w:pPr>
            <w:ins w:id="3855" w:author="임 종운" w:date="2022-05-17T11:40:00Z">
              <w:r>
                <w:t>INSERT INTO attendance VALUES (1774, 6, 2021-11-19);</w:t>
              </w:r>
            </w:ins>
          </w:p>
          <w:p w14:paraId="3EA1E33E" w14:textId="77777777" w:rsidR="00D470AE" w:rsidRDefault="00D470AE" w:rsidP="00D470AE">
            <w:pPr>
              <w:ind w:left="0" w:hanging="2"/>
              <w:rPr>
                <w:ins w:id="3856" w:author="임 종운" w:date="2022-05-17T11:40:00Z"/>
              </w:rPr>
            </w:pPr>
            <w:ins w:id="3857" w:author="임 종운" w:date="2022-05-17T11:40:00Z">
              <w:r>
                <w:t>INSERT INTO attendance VALUES (1775, 7, 2021-11-19);</w:t>
              </w:r>
            </w:ins>
          </w:p>
          <w:p w14:paraId="639784E2" w14:textId="77777777" w:rsidR="00D470AE" w:rsidRDefault="00D470AE" w:rsidP="00D470AE">
            <w:pPr>
              <w:ind w:left="0" w:hanging="2"/>
              <w:rPr>
                <w:ins w:id="3858" w:author="임 종운" w:date="2022-05-17T11:40:00Z"/>
              </w:rPr>
            </w:pPr>
            <w:ins w:id="3859" w:author="임 종운" w:date="2022-05-17T11:40:00Z">
              <w:r>
                <w:t>INSERT INTO attendance VALUES (1776, 8, 2021-11-19);</w:t>
              </w:r>
            </w:ins>
          </w:p>
          <w:p w14:paraId="46D1B741" w14:textId="77777777" w:rsidR="00D470AE" w:rsidRDefault="00D470AE" w:rsidP="00D470AE">
            <w:pPr>
              <w:ind w:left="0" w:hanging="2"/>
              <w:rPr>
                <w:ins w:id="3860" w:author="임 종운" w:date="2022-05-17T11:40:00Z"/>
              </w:rPr>
            </w:pPr>
            <w:ins w:id="3861" w:author="임 종운" w:date="2022-05-17T11:40:00Z">
              <w:r>
                <w:t>INSERT INTO attendance VALUES (1777, 9, 2021-11-19);</w:t>
              </w:r>
            </w:ins>
          </w:p>
          <w:p w14:paraId="76701AB1" w14:textId="77777777" w:rsidR="00D470AE" w:rsidRDefault="00D470AE" w:rsidP="00D470AE">
            <w:pPr>
              <w:ind w:left="0" w:hanging="2"/>
              <w:rPr>
                <w:ins w:id="3862" w:author="임 종운" w:date="2022-05-17T11:40:00Z"/>
              </w:rPr>
            </w:pPr>
            <w:ins w:id="3863" w:author="임 종운" w:date="2022-05-17T11:40:00Z">
              <w:r>
                <w:t>INSERT INTO attendance VALUES (1778, 10, 2021-11-19);</w:t>
              </w:r>
            </w:ins>
          </w:p>
          <w:p w14:paraId="45BCEF96" w14:textId="77777777" w:rsidR="00D470AE" w:rsidRDefault="00D470AE" w:rsidP="00D470AE">
            <w:pPr>
              <w:ind w:left="0" w:hanging="2"/>
              <w:rPr>
                <w:ins w:id="3864" w:author="임 종운" w:date="2022-05-17T11:40:00Z"/>
              </w:rPr>
            </w:pPr>
            <w:ins w:id="3865" w:author="임 종운" w:date="2022-05-17T11:40:00Z">
              <w:r>
                <w:t>INSERT INTO attendance VALUES (1779, 11, 2021-11-19);</w:t>
              </w:r>
            </w:ins>
          </w:p>
          <w:p w14:paraId="7C402DEC" w14:textId="77777777" w:rsidR="00D470AE" w:rsidRDefault="00D470AE" w:rsidP="00D470AE">
            <w:pPr>
              <w:ind w:left="0" w:hanging="2"/>
              <w:rPr>
                <w:ins w:id="3866" w:author="임 종운" w:date="2022-05-17T11:40:00Z"/>
              </w:rPr>
            </w:pPr>
            <w:ins w:id="3867" w:author="임 종운" w:date="2022-05-17T11:40:00Z">
              <w:r>
                <w:t>INSERT INTO attendance VALUES (1780, 12, 2021-11-19);</w:t>
              </w:r>
            </w:ins>
          </w:p>
          <w:p w14:paraId="452EAE2C" w14:textId="77777777" w:rsidR="00D470AE" w:rsidRDefault="00D470AE" w:rsidP="00D470AE">
            <w:pPr>
              <w:ind w:left="0" w:hanging="2"/>
              <w:rPr>
                <w:ins w:id="3868" w:author="임 종운" w:date="2022-05-17T11:40:00Z"/>
              </w:rPr>
            </w:pPr>
            <w:ins w:id="3869" w:author="임 종운" w:date="2022-05-17T11:40:00Z">
              <w:r>
                <w:t>INSERT INTO attendance VALUES (1781, 13, 2021-11-19);</w:t>
              </w:r>
            </w:ins>
          </w:p>
          <w:p w14:paraId="2ADC9624" w14:textId="77777777" w:rsidR="00D470AE" w:rsidRDefault="00D470AE" w:rsidP="00D470AE">
            <w:pPr>
              <w:ind w:left="0" w:hanging="2"/>
              <w:rPr>
                <w:ins w:id="3870" w:author="임 종운" w:date="2022-05-17T11:40:00Z"/>
              </w:rPr>
            </w:pPr>
            <w:ins w:id="3871" w:author="임 종운" w:date="2022-05-17T11:40:00Z">
              <w:r>
                <w:t>INSERT INTO attendance VALUES (1782, 14, 2021-11-19);</w:t>
              </w:r>
            </w:ins>
          </w:p>
          <w:p w14:paraId="6B78B9D8" w14:textId="77777777" w:rsidR="00D470AE" w:rsidRDefault="00D470AE" w:rsidP="00D470AE">
            <w:pPr>
              <w:ind w:left="0" w:hanging="2"/>
              <w:rPr>
                <w:ins w:id="3872" w:author="임 종운" w:date="2022-05-17T11:40:00Z"/>
              </w:rPr>
            </w:pPr>
            <w:ins w:id="3873" w:author="임 종운" w:date="2022-05-17T11:40:00Z">
              <w:r>
                <w:t>INSERT INTO attendance VALUES (1783, 15, 2021-11-19);</w:t>
              </w:r>
            </w:ins>
          </w:p>
          <w:p w14:paraId="117E7A59" w14:textId="77777777" w:rsidR="00D470AE" w:rsidRDefault="00D470AE" w:rsidP="00D470AE">
            <w:pPr>
              <w:ind w:left="0" w:hanging="2"/>
              <w:rPr>
                <w:ins w:id="3874" w:author="임 종운" w:date="2022-05-17T11:40:00Z"/>
              </w:rPr>
            </w:pPr>
            <w:ins w:id="3875" w:author="임 종운" w:date="2022-05-17T11:40:00Z">
              <w:r>
                <w:t>INSERT INTO attendance VALUES (1784, 16, 2021-11-19);</w:t>
              </w:r>
            </w:ins>
          </w:p>
          <w:p w14:paraId="3C286AF2" w14:textId="77777777" w:rsidR="00D470AE" w:rsidRDefault="00D470AE" w:rsidP="00D470AE">
            <w:pPr>
              <w:ind w:left="0" w:hanging="2"/>
              <w:rPr>
                <w:ins w:id="3876" w:author="임 종운" w:date="2022-05-17T11:40:00Z"/>
              </w:rPr>
            </w:pPr>
            <w:ins w:id="3877" w:author="임 종운" w:date="2022-05-17T11:40:00Z">
              <w:r>
                <w:t>INSERT INTO attendance VALUES (1785, 17, 2021-11-19);</w:t>
              </w:r>
            </w:ins>
          </w:p>
          <w:p w14:paraId="759B8BBF" w14:textId="77777777" w:rsidR="00D470AE" w:rsidRDefault="00D470AE" w:rsidP="00D470AE">
            <w:pPr>
              <w:ind w:left="0" w:hanging="2"/>
              <w:rPr>
                <w:ins w:id="3878" w:author="임 종운" w:date="2022-05-17T11:40:00Z"/>
              </w:rPr>
            </w:pPr>
            <w:ins w:id="3879" w:author="임 종운" w:date="2022-05-17T11:40:00Z">
              <w:r>
                <w:t>INSERT INTO attendance VALUES (1786, 18, 2021-11-19);</w:t>
              </w:r>
            </w:ins>
          </w:p>
          <w:p w14:paraId="6B4D0350" w14:textId="77777777" w:rsidR="00D470AE" w:rsidRDefault="00D470AE" w:rsidP="00D470AE">
            <w:pPr>
              <w:ind w:left="0" w:hanging="2"/>
              <w:rPr>
                <w:ins w:id="3880" w:author="임 종운" w:date="2022-05-17T11:40:00Z"/>
              </w:rPr>
            </w:pPr>
            <w:ins w:id="3881" w:author="임 종운" w:date="2022-05-17T11:40:00Z">
              <w:r>
                <w:t>INSERT INTO attendance VALUES (1787, 19, 2021-11-19);</w:t>
              </w:r>
            </w:ins>
          </w:p>
          <w:p w14:paraId="048507AE" w14:textId="77777777" w:rsidR="00D470AE" w:rsidRDefault="00D470AE" w:rsidP="00D470AE">
            <w:pPr>
              <w:ind w:left="0" w:hanging="2"/>
              <w:rPr>
                <w:ins w:id="3882" w:author="임 종운" w:date="2022-05-17T11:40:00Z"/>
              </w:rPr>
            </w:pPr>
            <w:ins w:id="3883" w:author="임 종운" w:date="2022-05-17T11:40:00Z">
              <w:r>
                <w:t>INSERT INTO attendance VALUES (1788, 20, 2021-11-19);</w:t>
              </w:r>
            </w:ins>
          </w:p>
          <w:p w14:paraId="7E845C2C" w14:textId="77777777" w:rsidR="00D470AE" w:rsidRDefault="00D470AE" w:rsidP="00D470AE">
            <w:pPr>
              <w:ind w:left="0" w:hanging="2"/>
              <w:rPr>
                <w:ins w:id="3884" w:author="임 종운" w:date="2022-05-17T11:40:00Z"/>
              </w:rPr>
            </w:pPr>
            <w:ins w:id="3885" w:author="임 종운" w:date="2022-05-17T11:40:00Z">
              <w:r>
                <w:t>INSERT INTO attendance VALUES (1789, 21, 2021-11-19);</w:t>
              </w:r>
            </w:ins>
          </w:p>
          <w:p w14:paraId="36D10C81" w14:textId="77777777" w:rsidR="00D470AE" w:rsidRDefault="00D470AE" w:rsidP="00D470AE">
            <w:pPr>
              <w:ind w:left="0" w:hanging="2"/>
              <w:rPr>
                <w:ins w:id="3886" w:author="임 종운" w:date="2022-05-17T11:40:00Z"/>
              </w:rPr>
            </w:pPr>
            <w:ins w:id="3887" w:author="임 종운" w:date="2022-05-17T11:40:00Z">
              <w:r>
                <w:t>INSERT INTO attendance VALUES (1790, 22, 2021-11-19);</w:t>
              </w:r>
            </w:ins>
          </w:p>
          <w:p w14:paraId="0CD988E8" w14:textId="77777777" w:rsidR="00D470AE" w:rsidRDefault="00D470AE" w:rsidP="00D470AE">
            <w:pPr>
              <w:ind w:left="0" w:hanging="2"/>
              <w:rPr>
                <w:ins w:id="3888" w:author="임 종운" w:date="2022-05-17T11:40:00Z"/>
              </w:rPr>
            </w:pPr>
            <w:ins w:id="3889" w:author="임 종운" w:date="2022-05-17T11:40:00Z">
              <w:r>
                <w:t>INSERT INTO attendance VALUES (1791, 23, 2021-11-19);</w:t>
              </w:r>
            </w:ins>
          </w:p>
          <w:p w14:paraId="1065F02B" w14:textId="77777777" w:rsidR="00D470AE" w:rsidRDefault="00D470AE" w:rsidP="00D470AE">
            <w:pPr>
              <w:ind w:left="0" w:hanging="2"/>
              <w:rPr>
                <w:ins w:id="3890" w:author="임 종운" w:date="2022-05-17T11:40:00Z"/>
              </w:rPr>
            </w:pPr>
            <w:ins w:id="3891" w:author="임 종운" w:date="2022-05-17T11:40:00Z">
              <w:r>
                <w:t>INSERT INTO attendance VALUES (1792, 24, 2021-11-19);</w:t>
              </w:r>
            </w:ins>
          </w:p>
          <w:p w14:paraId="31BB6AD4" w14:textId="77777777" w:rsidR="00D470AE" w:rsidRDefault="00D470AE" w:rsidP="00D470AE">
            <w:pPr>
              <w:ind w:left="0" w:hanging="2"/>
              <w:rPr>
                <w:ins w:id="3892" w:author="임 종운" w:date="2022-05-17T11:40:00Z"/>
              </w:rPr>
            </w:pPr>
            <w:ins w:id="3893" w:author="임 종운" w:date="2022-05-17T11:40:00Z">
              <w:r>
                <w:t>INSERT INTO attendance VALUES (1793, 25, 2021-11-19);</w:t>
              </w:r>
            </w:ins>
          </w:p>
          <w:p w14:paraId="7DFE0C3F" w14:textId="77777777" w:rsidR="00D470AE" w:rsidRDefault="00D470AE" w:rsidP="00D470AE">
            <w:pPr>
              <w:ind w:left="0" w:hanging="2"/>
              <w:rPr>
                <w:ins w:id="3894" w:author="임 종운" w:date="2022-05-17T11:40:00Z"/>
              </w:rPr>
            </w:pPr>
            <w:ins w:id="3895" w:author="임 종운" w:date="2022-05-17T11:40:00Z">
              <w:r>
                <w:t>INSERT INTO attendance VALUES (1794, 26, 2021-11-19);</w:t>
              </w:r>
            </w:ins>
          </w:p>
          <w:p w14:paraId="1628C6CC" w14:textId="77777777" w:rsidR="00D470AE" w:rsidRDefault="00D470AE" w:rsidP="00D470AE">
            <w:pPr>
              <w:ind w:left="0" w:hanging="2"/>
              <w:rPr>
                <w:ins w:id="3896" w:author="임 종운" w:date="2022-05-17T11:40:00Z"/>
              </w:rPr>
            </w:pPr>
            <w:ins w:id="3897" w:author="임 종운" w:date="2022-05-17T11:40:00Z">
              <w:r>
                <w:t>INSERT INTO attendance VALUES (1795, 1, 2021-11-20);</w:t>
              </w:r>
            </w:ins>
          </w:p>
          <w:p w14:paraId="355F47F7" w14:textId="77777777" w:rsidR="00D470AE" w:rsidRDefault="00D470AE" w:rsidP="00D470AE">
            <w:pPr>
              <w:ind w:left="0" w:hanging="2"/>
              <w:rPr>
                <w:ins w:id="3898" w:author="임 종운" w:date="2022-05-17T11:40:00Z"/>
              </w:rPr>
            </w:pPr>
            <w:ins w:id="3899" w:author="임 종운" w:date="2022-05-17T11:40:00Z">
              <w:r>
                <w:t>INSERT INTO attendance VALUES (1796, 2, 2021-11-20);</w:t>
              </w:r>
            </w:ins>
          </w:p>
          <w:p w14:paraId="2358AFFD" w14:textId="77777777" w:rsidR="00D470AE" w:rsidRDefault="00D470AE" w:rsidP="00D470AE">
            <w:pPr>
              <w:ind w:left="0" w:hanging="2"/>
              <w:rPr>
                <w:ins w:id="3900" w:author="임 종운" w:date="2022-05-17T11:40:00Z"/>
              </w:rPr>
            </w:pPr>
            <w:ins w:id="3901" w:author="임 종운" w:date="2022-05-17T11:40:00Z">
              <w:r>
                <w:t>INSERT INTO attendance VALUES (1797, 3, 2021-11-20);</w:t>
              </w:r>
            </w:ins>
          </w:p>
          <w:p w14:paraId="1C644DE9" w14:textId="77777777" w:rsidR="00D470AE" w:rsidRDefault="00D470AE" w:rsidP="00D470AE">
            <w:pPr>
              <w:ind w:left="0" w:hanging="2"/>
              <w:rPr>
                <w:ins w:id="3902" w:author="임 종운" w:date="2022-05-17T11:40:00Z"/>
              </w:rPr>
            </w:pPr>
            <w:ins w:id="3903" w:author="임 종운" w:date="2022-05-17T11:40:00Z">
              <w:r>
                <w:lastRenderedPageBreak/>
                <w:t>INSERT INTO attendance VALUES (1798, 4, 2021-11-20);</w:t>
              </w:r>
            </w:ins>
          </w:p>
          <w:p w14:paraId="4F0DA4AF" w14:textId="77777777" w:rsidR="00D470AE" w:rsidRDefault="00D470AE" w:rsidP="00D470AE">
            <w:pPr>
              <w:ind w:left="0" w:hanging="2"/>
              <w:rPr>
                <w:ins w:id="3904" w:author="임 종운" w:date="2022-05-17T11:40:00Z"/>
              </w:rPr>
            </w:pPr>
            <w:ins w:id="3905" w:author="임 종운" w:date="2022-05-17T11:40:00Z">
              <w:r>
                <w:t>INSERT INTO attendance VALUES (1799, 5, 2021-11-20);</w:t>
              </w:r>
            </w:ins>
          </w:p>
          <w:p w14:paraId="59739A86" w14:textId="77777777" w:rsidR="00D470AE" w:rsidRDefault="00D470AE" w:rsidP="00D470AE">
            <w:pPr>
              <w:ind w:left="0" w:hanging="2"/>
              <w:rPr>
                <w:ins w:id="3906" w:author="임 종운" w:date="2022-05-17T11:40:00Z"/>
              </w:rPr>
            </w:pPr>
            <w:ins w:id="3907" w:author="임 종운" w:date="2022-05-17T11:40:00Z">
              <w:r>
                <w:t>INSERT INTO attendance VALUES (1800, 6, 2021-11-20);</w:t>
              </w:r>
            </w:ins>
          </w:p>
          <w:p w14:paraId="42FBF56D" w14:textId="77777777" w:rsidR="00D470AE" w:rsidRDefault="00D470AE" w:rsidP="00D470AE">
            <w:pPr>
              <w:ind w:left="0" w:hanging="2"/>
              <w:rPr>
                <w:ins w:id="3908" w:author="임 종운" w:date="2022-05-17T11:40:00Z"/>
              </w:rPr>
            </w:pPr>
            <w:ins w:id="3909" w:author="임 종운" w:date="2022-05-17T11:40:00Z">
              <w:r>
                <w:t>INSERT INTO attendance VALUES (1801, 7, 2021-11-20);</w:t>
              </w:r>
            </w:ins>
          </w:p>
          <w:p w14:paraId="57031BE8" w14:textId="77777777" w:rsidR="00D470AE" w:rsidRDefault="00D470AE" w:rsidP="00D470AE">
            <w:pPr>
              <w:ind w:left="0" w:hanging="2"/>
              <w:rPr>
                <w:ins w:id="3910" w:author="임 종운" w:date="2022-05-17T11:40:00Z"/>
              </w:rPr>
            </w:pPr>
            <w:ins w:id="3911" w:author="임 종운" w:date="2022-05-17T11:40:00Z">
              <w:r>
                <w:t>INSERT INTO attendance VALUES (1802, 8, 2021-11-20);</w:t>
              </w:r>
            </w:ins>
          </w:p>
          <w:p w14:paraId="2D526DCC" w14:textId="77777777" w:rsidR="00D470AE" w:rsidRDefault="00D470AE" w:rsidP="00D470AE">
            <w:pPr>
              <w:ind w:left="0" w:hanging="2"/>
              <w:rPr>
                <w:ins w:id="3912" w:author="임 종운" w:date="2022-05-17T11:40:00Z"/>
              </w:rPr>
            </w:pPr>
            <w:ins w:id="3913" w:author="임 종운" w:date="2022-05-17T11:40:00Z">
              <w:r>
                <w:t>INSERT INTO attendance VALUES (1803, 9, 2021-11-20);</w:t>
              </w:r>
            </w:ins>
          </w:p>
          <w:p w14:paraId="4E4AEEC5" w14:textId="77777777" w:rsidR="00D470AE" w:rsidRDefault="00D470AE" w:rsidP="00D470AE">
            <w:pPr>
              <w:ind w:left="0" w:hanging="2"/>
              <w:rPr>
                <w:ins w:id="3914" w:author="임 종운" w:date="2022-05-17T11:40:00Z"/>
              </w:rPr>
            </w:pPr>
            <w:ins w:id="3915" w:author="임 종운" w:date="2022-05-17T11:40:00Z">
              <w:r>
                <w:t>INSERT INTO attendance VALUES (1804, 10, 2021-11-20);</w:t>
              </w:r>
            </w:ins>
          </w:p>
          <w:p w14:paraId="2BB6D63B" w14:textId="77777777" w:rsidR="00D470AE" w:rsidRDefault="00D470AE" w:rsidP="00D470AE">
            <w:pPr>
              <w:ind w:left="0" w:hanging="2"/>
              <w:rPr>
                <w:ins w:id="3916" w:author="임 종운" w:date="2022-05-17T11:40:00Z"/>
              </w:rPr>
            </w:pPr>
            <w:ins w:id="3917" w:author="임 종운" w:date="2022-05-17T11:40:00Z">
              <w:r>
                <w:t>INSERT INTO attendance VALUES (1805, 11, 2021-11-20);</w:t>
              </w:r>
            </w:ins>
          </w:p>
          <w:p w14:paraId="20456708" w14:textId="77777777" w:rsidR="00D470AE" w:rsidRDefault="00D470AE" w:rsidP="00D470AE">
            <w:pPr>
              <w:ind w:left="0" w:hanging="2"/>
              <w:rPr>
                <w:ins w:id="3918" w:author="임 종운" w:date="2022-05-17T11:40:00Z"/>
              </w:rPr>
            </w:pPr>
            <w:ins w:id="3919" w:author="임 종운" w:date="2022-05-17T11:40:00Z">
              <w:r>
                <w:t>INSERT INTO attendance VALUES (1806, 12, 2021-11-20);</w:t>
              </w:r>
            </w:ins>
          </w:p>
          <w:p w14:paraId="218E7054" w14:textId="77777777" w:rsidR="00D470AE" w:rsidRDefault="00D470AE" w:rsidP="00D470AE">
            <w:pPr>
              <w:ind w:left="0" w:hanging="2"/>
              <w:rPr>
                <w:ins w:id="3920" w:author="임 종운" w:date="2022-05-17T11:40:00Z"/>
              </w:rPr>
            </w:pPr>
            <w:ins w:id="3921" w:author="임 종운" w:date="2022-05-17T11:40:00Z">
              <w:r>
                <w:t>INSERT INTO attendance VALUES (1807, 13, 2021-11-20);</w:t>
              </w:r>
            </w:ins>
          </w:p>
          <w:p w14:paraId="707818DC" w14:textId="77777777" w:rsidR="00D470AE" w:rsidRDefault="00D470AE" w:rsidP="00D470AE">
            <w:pPr>
              <w:ind w:left="0" w:hanging="2"/>
              <w:rPr>
                <w:ins w:id="3922" w:author="임 종운" w:date="2022-05-17T11:40:00Z"/>
              </w:rPr>
            </w:pPr>
            <w:ins w:id="3923" w:author="임 종운" w:date="2022-05-17T11:40:00Z">
              <w:r>
                <w:t>INSERT INTO attendance VALUES (1808, 14, 2021-11-20);</w:t>
              </w:r>
            </w:ins>
          </w:p>
          <w:p w14:paraId="4A5EA1AA" w14:textId="77777777" w:rsidR="00D470AE" w:rsidRDefault="00D470AE" w:rsidP="00D470AE">
            <w:pPr>
              <w:ind w:left="0" w:hanging="2"/>
              <w:rPr>
                <w:ins w:id="3924" w:author="임 종운" w:date="2022-05-17T11:40:00Z"/>
              </w:rPr>
            </w:pPr>
            <w:ins w:id="3925" w:author="임 종운" w:date="2022-05-17T11:40:00Z">
              <w:r>
                <w:t>INSERT INTO attendance VALUES (1809, 15, 2021-11-20);</w:t>
              </w:r>
            </w:ins>
          </w:p>
          <w:p w14:paraId="2B6CC668" w14:textId="77777777" w:rsidR="00D470AE" w:rsidRDefault="00D470AE" w:rsidP="00D470AE">
            <w:pPr>
              <w:ind w:left="0" w:hanging="2"/>
              <w:rPr>
                <w:ins w:id="3926" w:author="임 종운" w:date="2022-05-17T11:40:00Z"/>
              </w:rPr>
            </w:pPr>
            <w:ins w:id="3927" w:author="임 종운" w:date="2022-05-17T11:40:00Z">
              <w:r>
                <w:t>INSERT INTO attendance VALUES (1810, 16, 2021-11-20);</w:t>
              </w:r>
            </w:ins>
          </w:p>
          <w:p w14:paraId="070460D9" w14:textId="77777777" w:rsidR="00D470AE" w:rsidRDefault="00D470AE" w:rsidP="00D470AE">
            <w:pPr>
              <w:ind w:left="0" w:hanging="2"/>
              <w:rPr>
                <w:ins w:id="3928" w:author="임 종운" w:date="2022-05-17T11:40:00Z"/>
              </w:rPr>
            </w:pPr>
            <w:ins w:id="3929" w:author="임 종운" w:date="2022-05-17T11:40:00Z">
              <w:r>
                <w:t>INSERT INTO attendance VALUES (1811, 17, 2021-11-20);</w:t>
              </w:r>
            </w:ins>
          </w:p>
          <w:p w14:paraId="4E0408DF" w14:textId="77777777" w:rsidR="00D470AE" w:rsidRDefault="00D470AE" w:rsidP="00D470AE">
            <w:pPr>
              <w:ind w:left="0" w:hanging="2"/>
              <w:rPr>
                <w:ins w:id="3930" w:author="임 종운" w:date="2022-05-17T11:40:00Z"/>
              </w:rPr>
            </w:pPr>
            <w:ins w:id="3931" w:author="임 종운" w:date="2022-05-17T11:40:00Z">
              <w:r>
                <w:t>INSERT INTO attendance VALUES (1812, 18, 2021-11-20);</w:t>
              </w:r>
            </w:ins>
          </w:p>
          <w:p w14:paraId="0BD53B04" w14:textId="77777777" w:rsidR="00D470AE" w:rsidRDefault="00D470AE" w:rsidP="00D470AE">
            <w:pPr>
              <w:ind w:left="0" w:hanging="2"/>
              <w:rPr>
                <w:ins w:id="3932" w:author="임 종운" w:date="2022-05-17T11:40:00Z"/>
              </w:rPr>
            </w:pPr>
            <w:ins w:id="3933" w:author="임 종운" w:date="2022-05-17T11:40:00Z">
              <w:r>
                <w:t>INSERT INTO attendance VALUES (1813, 19, 2021-11-20);</w:t>
              </w:r>
            </w:ins>
          </w:p>
          <w:p w14:paraId="0E45C06E" w14:textId="77777777" w:rsidR="00D470AE" w:rsidRDefault="00D470AE" w:rsidP="00D470AE">
            <w:pPr>
              <w:ind w:left="0" w:hanging="2"/>
              <w:rPr>
                <w:ins w:id="3934" w:author="임 종운" w:date="2022-05-17T11:40:00Z"/>
              </w:rPr>
            </w:pPr>
            <w:ins w:id="3935" w:author="임 종운" w:date="2022-05-17T11:40:00Z">
              <w:r>
                <w:t>INSERT INTO attendance VALUES (1814, 20, 2021-11-20);</w:t>
              </w:r>
            </w:ins>
          </w:p>
          <w:p w14:paraId="24F3E360" w14:textId="77777777" w:rsidR="00D470AE" w:rsidRDefault="00D470AE" w:rsidP="00D470AE">
            <w:pPr>
              <w:ind w:left="0" w:hanging="2"/>
              <w:rPr>
                <w:ins w:id="3936" w:author="임 종운" w:date="2022-05-17T11:40:00Z"/>
              </w:rPr>
            </w:pPr>
            <w:ins w:id="3937" w:author="임 종운" w:date="2022-05-17T11:40:00Z">
              <w:r>
                <w:t>INSERT INTO attendance VALUES (1815, 21, 2021-11-20);</w:t>
              </w:r>
            </w:ins>
          </w:p>
          <w:p w14:paraId="3B66A22E" w14:textId="77777777" w:rsidR="00D470AE" w:rsidRDefault="00D470AE" w:rsidP="00D470AE">
            <w:pPr>
              <w:ind w:left="0" w:hanging="2"/>
              <w:rPr>
                <w:ins w:id="3938" w:author="임 종운" w:date="2022-05-17T11:40:00Z"/>
              </w:rPr>
            </w:pPr>
            <w:ins w:id="3939" w:author="임 종운" w:date="2022-05-17T11:40:00Z">
              <w:r>
                <w:t>INSERT INTO attendance VALUES (1816, 22, 2021-11-20);</w:t>
              </w:r>
            </w:ins>
          </w:p>
          <w:p w14:paraId="6B68A36A" w14:textId="77777777" w:rsidR="00D470AE" w:rsidRDefault="00D470AE" w:rsidP="00D470AE">
            <w:pPr>
              <w:ind w:left="0" w:hanging="2"/>
              <w:rPr>
                <w:ins w:id="3940" w:author="임 종운" w:date="2022-05-17T11:40:00Z"/>
              </w:rPr>
            </w:pPr>
            <w:ins w:id="3941" w:author="임 종운" w:date="2022-05-17T11:40:00Z">
              <w:r>
                <w:t>INSERT INTO attendance VALUES (1817, 23, 2021-11-20);</w:t>
              </w:r>
            </w:ins>
          </w:p>
          <w:p w14:paraId="2851F825" w14:textId="77777777" w:rsidR="00D470AE" w:rsidRDefault="00D470AE" w:rsidP="00D470AE">
            <w:pPr>
              <w:ind w:left="0" w:hanging="2"/>
              <w:rPr>
                <w:ins w:id="3942" w:author="임 종운" w:date="2022-05-17T11:40:00Z"/>
              </w:rPr>
            </w:pPr>
            <w:ins w:id="3943" w:author="임 종운" w:date="2022-05-17T11:40:00Z">
              <w:r>
                <w:t>INSERT INTO attendance VALUES (1818, 24, 2021-11-20);</w:t>
              </w:r>
            </w:ins>
          </w:p>
          <w:p w14:paraId="6BA966CD" w14:textId="77777777" w:rsidR="00D470AE" w:rsidRDefault="00D470AE" w:rsidP="00D470AE">
            <w:pPr>
              <w:ind w:left="0" w:hanging="2"/>
              <w:rPr>
                <w:ins w:id="3944" w:author="임 종운" w:date="2022-05-17T11:40:00Z"/>
              </w:rPr>
            </w:pPr>
            <w:ins w:id="3945" w:author="임 종운" w:date="2022-05-17T11:40:00Z">
              <w:r>
                <w:t>INSERT INTO attendance VALUES (1819, 25, 2021-11-20);</w:t>
              </w:r>
            </w:ins>
          </w:p>
          <w:p w14:paraId="5CD9ABA0" w14:textId="77777777" w:rsidR="00D470AE" w:rsidRDefault="00D470AE" w:rsidP="00D470AE">
            <w:pPr>
              <w:ind w:left="0" w:hanging="2"/>
              <w:rPr>
                <w:ins w:id="3946" w:author="임 종운" w:date="2022-05-17T11:40:00Z"/>
              </w:rPr>
            </w:pPr>
            <w:ins w:id="3947" w:author="임 종운" w:date="2022-05-17T11:40:00Z">
              <w:r>
                <w:t>INSERT INTO attendance VALUES (1820, 26, 2021-11-20);</w:t>
              </w:r>
            </w:ins>
          </w:p>
          <w:p w14:paraId="2599FB5C" w14:textId="77777777" w:rsidR="00D470AE" w:rsidRDefault="00D470AE" w:rsidP="00D470AE">
            <w:pPr>
              <w:ind w:left="0" w:hanging="2"/>
              <w:rPr>
                <w:ins w:id="3948" w:author="임 종운" w:date="2022-05-17T11:40:00Z"/>
              </w:rPr>
            </w:pPr>
            <w:ins w:id="3949" w:author="임 종운" w:date="2022-05-17T11:40:00Z">
              <w:r>
                <w:t>INSERT INTO attendance VALUES (1821, 1, 2021-11-21);</w:t>
              </w:r>
            </w:ins>
          </w:p>
          <w:p w14:paraId="1F4CB0EC" w14:textId="77777777" w:rsidR="00D470AE" w:rsidRDefault="00D470AE" w:rsidP="00D470AE">
            <w:pPr>
              <w:ind w:left="0" w:hanging="2"/>
              <w:rPr>
                <w:ins w:id="3950" w:author="임 종운" w:date="2022-05-17T11:40:00Z"/>
              </w:rPr>
            </w:pPr>
            <w:ins w:id="3951" w:author="임 종운" w:date="2022-05-17T11:40:00Z">
              <w:r>
                <w:t>INSERT INTO attendance VALUES (1822, 2, 2021-11-21);</w:t>
              </w:r>
            </w:ins>
          </w:p>
          <w:p w14:paraId="5C2BFF8F" w14:textId="77777777" w:rsidR="00D470AE" w:rsidRDefault="00D470AE" w:rsidP="00D470AE">
            <w:pPr>
              <w:ind w:left="0" w:hanging="2"/>
              <w:rPr>
                <w:ins w:id="3952" w:author="임 종운" w:date="2022-05-17T11:40:00Z"/>
              </w:rPr>
            </w:pPr>
            <w:ins w:id="3953" w:author="임 종운" w:date="2022-05-17T11:40:00Z">
              <w:r>
                <w:t>INSERT INTO attendance VALUES (1823, 3, 2021-11-21);</w:t>
              </w:r>
            </w:ins>
          </w:p>
          <w:p w14:paraId="1EF80923" w14:textId="77777777" w:rsidR="00D470AE" w:rsidRDefault="00D470AE" w:rsidP="00D470AE">
            <w:pPr>
              <w:ind w:left="0" w:hanging="2"/>
              <w:rPr>
                <w:ins w:id="3954" w:author="임 종운" w:date="2022-05-17T11:40:00Z"/>
              </w:rPr>
            </w:pPr>
            <w:ins w:id="3955" w:author="임 종운" w:date="2022-05-17T11:40:00Z">
              <w:r>
                <w:t>INSERT INTO attendance VALUES (1824, 4, 2021-11-21);</w:t>
              </w:r>
            </w:ins>
          </w:p>
          <w:p w14:paraId="2C8344AE" w14:textId="77777777" w:rsidR="00D470AE" w:rsidRDefault="00D470AE" w:rsidP="00D470AE">
            <w:pPr>
              <w:ind w:left="0" w:hanging="2"/>
              <w:rPr>
                <w:ins w:id="3956" w:author="임 종운" w:date="2022-05-17T11:40:00Z"/>
              </w:rPr>
            </w:pPr>
            <w:ins w:id="3957" w:author="임 종운" w:date="2022-05-17T11:40:00Z">
              <w:r>
                <w:lastRenderedPageBreak/>
                <w:t>INSERT INTO attendance VALUES (1825, 5, 2021-11-21);</w:t>
              </w:r>
            </w:ins>
          </w:p>
          <w:p w14:paraId="42EE8D32" w14:textId="77777777" w:rsidR="00D470AE" w:rsidRDefault="00D470AE" w:rsidP="00D470AE">
            <w:pPr>
              <w:ind w:left="0" w:hanging="2"/>
              <w:rPr>
                <w:ins w:id="3958" w:author="임 종운" w:date="2022-05-17T11:40:00Z"/>
              </w:rPr>
            </w:pPr>
            <w:ins w:id="3959" w:author="임 종운" w:date="2022-05-17T11:40:00Z">
              <w:r>
                <w:t>INSERT INTO attendance VALUES (1826, 6, 2021-11-21);</w:t>
              </w:r>
            </w:ins>
          </w:p>
          <w:p w14:paraId="54AB83AA" w14:textId="77777777" w:rsidR="00D470AE" w:rsidRDefault="00D470AE" w:rsidP="00D470AE">
            <w:pPr>
              <w:ind w:left="0" w:hanging="2"/>
              <w:rPr>
                <w:ins w:id="3960" w:author="임 종운" w:date="2022-05-17T11:40:00Z"/>
              </w:rPr>
            </w:pPr>
            <w:ins w:id="3961" w:author="임 종운" w:date="2022-05-17T11:40:00Z">
              <w:r>
                <w:t>INSERT INTO attendance VALUES (1827, 7, 2021-11-21);</w:t>
              </w:r>
            </w:ins>
          </w:p>
          <w:p w14:paraId="52E6FC0E" w14:textId="77777777" w:rsidR="00D470AE" w:rsidRDefault="00D470AE" w:rsidP="00D470AE">
            <w:pPr>
              <w:ind w:left="0" w:hanging="2"/>
              <w:rPr>
                <w:ins w:id="3962" w:author="임 종운" w:date="2022-05-17T11:40:00Z"/>
              </w:rPr>
            </w:pPr>
            <w:ins w:id="3963" w:author="임 종운" w:date="2022-05-17T11:40:00Z">
              <w:r>
                <w:t>INSERT INTO attendance VALUES (1828, 8, 2021-11-21);</w:t>
              </w:r>
            </w:ins>
          </w:p>
          <w:p w14:paraId="02608320" w14:textId="77777777" w:rsidR="00D470AE" w:rsidRDefault="00D470AE" w:rsidP="00D470AE">
            <w:pPr>
              <w:ind w:left="0" w:hanging="2"/>
              <w:rPr>
                <w:ins w:id="3964" w:author="임 종운" w:date="2022-05-17T11:40:00Z"/>
              </w:rPr>
            </w:pPr>
            <w:ins w:id="3965" w:author="임 종운" w:date="2022-05-17T11:40:00Z">
              <w:r>
                <w:t>INSERT INTO attendance VALUES (1829, 9, 2021-11-21);</w:t>
              </w:r>
            </w:ins>
          </w:p>
          <w:p w14:paraId="4B931487" w14:textId="77777777" w:rsidR="00D470AE" w:rsidRDefault="00D470AE" w:rsidP="00D470AE">
            <w:pPr>
              <w:ind w:left="0" w:hanging="2"/>
              <w:rPr>
                <w:ins w:id="3966" w:author="임 종운" w:date="2022-05-17T11:40:00Z"/>
              </w:rPr>
            </w:pPr>
            <w:ins w:id="3967" w:author="임 종운" w:date="2022-05-17T11:40:00Z">
              <w:r>
                <w:t>INSERT INTO attendance VALUES (1830, 10, 2021-11-21);</w:t>
              </w:r>
            </w:ins>
          </w:p>
          <w:p w14:paraId="648757D5" w14:textId="77777777" w:rsidR="00D470AE" w:rsidRDefault="00D470AE" w:rsidP="00D470AE">
            <w:pPr>
              <w:ind w:left="0" w:hanging="2"/>
              <w:rPr>
                <w:ins w:id="3968" w:author="임 종운" w:date="2022-05-17T11:40:00Z"/>
              </w:rPr>
            </w:pPr>
            <w:ins w:id="3969" w:author="임 종운" w:date="2022-05-17T11:40:00Z">
              <w:r>
                <w:t>INSERT INTO attendance VALUES (1831, 11, 2021-11-21);</w:t>
              </w:r>
            </w:ins>
          </w:p>
          <w:p w14:paraId="37418096" w14:textId="77777777" w:rsidR="00D470AE" w:rsidRDefault="00D470AE" w:rsidP="00D470AE">
            <w:pPr>
              <w:ind w:left="0" w:hanging="2"/>
              <w:rPr>
                <w:ins w:id="3970" w:author="임 종운" w:date="2022-05-17T11:40:00Z"/>
              </w:rPr>
            </w:pPr>
            <w:ins w:id="3971" w:author="임 종운" w:date="2022-05-17T11:40:00Z">
              <w:r>
                <w:t>INSERT INTO attendance VALUES (1832, 12, 2021-11-21);</w:t>
              </w:r>
            </w:ins>
          </w:p>
          <w:p w14:paraId="66EEDE25" w14:textId="77777777" w:rsidR="00D470AE" w:rsidRDefault="00D470AE" w:rsidP="00D470AE">
            <w:pPr>
              <w:ind w:left="0" w:hanging="2"/>
              <w:rPr>
                <w:ins w:id="3972" w:author="임 종운" w:date="2022-05-17T11:40:00Z"/>
              </w:rPr>
            </w:pPr>
            <w:ins w:id="3973" w:author="임 종운" w:date="2022-05-17T11:40:00Z">
              <w:r>
                <w:t>INSERT INTO attendance VALUES (1833, 13, 2021-11-21);</w:t>
              </w:r>
            </w:ins>
          </w:p>
          <w:p w14:paraId="74CD219B" w14:textId="77777777" w:rsidR="00D470AE" w:rsidRDefault="00D470AE" w:rsidP="00D470AE">
            <w:pPr>
              <w:ind w:left="0" w:hanging="2"/>
              <w:rPr>
                <w:ins w:id="3974" w:author="임 종운" w:date="2022-05-17T11:40:00Z"/>
              </w:rPr>
            </w:pPr>
            <w:ins w:id="3975" w:author="임 종운" w:date="2022-05-17T11:40:00Z">
              <w:r>
                <w:t>INSERT INTO attendance VALUES (1834, 14, 2021-11-21);</w:t>
              </w:r>
            </w:ins>
          </w:p>
          <w:p w14:paraId="7C8F3449" w14:textId="77777777" w:rsidR="00D470AE" w:rsidRDefault="00D470AE" w:rsidP="00D470AE">
            <w:pPr>
              <w:ind w:left="0" w:hanging="2"/>
              <w:rPr>
                <w:ins w:id="3976" w:author="임 종운" w:date="2022-05-17T11:40:00Z"/>
              </w:rPr>
            </w:pPr>
            <w:ins w:id="3977" w:author="임 종운" w:date="2022-05-17T11:40:00Z">
              <w:r>
                <w:t>INSERT INTO attendance VALUES (1835, 15, 2021-11-21);</w:t>
              </w:r>
            </w:ins>
          </w:p>
          <w:p w14:paraId="1CD5D3D3" w14:textId="77777777" w:rsidR="00D470AE" w:rsidRDefault="00D470AE" w:rsidP="00D470AE">
            <w:pPr>
              <w:ind w:left="0" w:hanging="2"/>
              <w:rPr>
                <w:ins w:id="3978" w:author="임 종운" w:date="2022-05-17T11:40:00Z"/>
              </w:rPr>
            </w:pPr>
            <w:ins w:id="3979" w:author="임 종운" w:date="2022-05-17T11:40:00Z">
              <w:r>
                <w:t>INSERT INTO attendance VALUES (1836, 16, 2021-11-21);</w:t>
              </w:r>
            </w:ins>
          </w:p>
          <w:p w14:paraId="522C1081" w14:textId="77777777" w:rsidR="00D470AE" w:rsidRDefault="00D470AE" w:rsidP="00D470AE">
            <w:pPr>
              <w:ind w:left="0" w:hanging="2"/>
              <w:rPr>
                <w:ins w:id="3980" w:author="임 종운" w:date="2022-05-17T11:40:00Z"/>
              </w:rPr>
            </w:pPr>
            <w:ins w:id="3981" w:author="임 종운" w:date="2022-05-17T11:40:00Z">
              <w:r>
                <w:t>INSERT INTO attendance VALUES (1837, 17, 2021-11-21);</w:t>
              </w:r>
            </w:ins>
          </w:p>
          <w:p w14:paraId="7F82104F" w14:textId="77777777" w:rsidR="00D470AE" w:rsidRDefault="00D470AE" w:rsidP="00D470AE">
            <w:pPr>
              <w:ind w:left="0" w:hanging="2"/>
              <w:rPr>
                <w:ins w:id="3982" w:author="임 종운" w:date="2022-05-17T11:40:00Z"/>
              </w:rPr>
            </w:pPr>
            <w:ins w:id="3983" w:author="임 종운" w:date="2022-05-17T11:40:00Z">
              <w:r>
                <w:t>INSERT INTO attendance VALUES (1838, 18, 2021-11-21);</w:t>
              </w:r>
            </w:ins>
          </w:p>
          <w:p w14:paraId="3BB892AC" w14:textId="77777777" w:rsidR="00D470AE" w:rsidRDefault="00D470AE" w:rsidP="00D470AE">
            <w:pPr>
              <w:ind w:left="0" w:hanging="2"/>
              <w:rPr>
                <w:ins w:id="3984" w:author="임 종운" w:date="2022-05-17T11:40:00Z"/>
              </w:rPr>
            </w:pPr>
            <w:ins w:id="3985" w:author="임 종운" w:date="2022-05-17T11:40:00Z">
              <w:r>
                <w:t>INSERT INTO attendance VALUES (1839, 19, 2021-11-21);</w:t>
              </w:r>
            </w:ins>
          </w:p>
          <w:p w14:paraId="32DFA095" w14:textId="77777777" w:rsidR="00D470AE" w:rsidRDefault="00D470AE" w:rsidP="00D470AE">
            <w:pPr>
              <w:ind w:left="0" w:hanging="2"/>
              <w:rPr>
                <w:ins w:id="3986" w:author="임 종운" w:date="2022-05-17T11:40:00Z"/>
              </w:rPr>
            </w:pPr>
            <w:ins w:id="3987" w:author="임 종운" w:date="2022-05-17T11:40:00Z">
              <w:r>
                <w:t>INSERT INTO attendance VALUES (1840, 20, 2021-11-21);</w:t>
              </w:r>
            </w:ins>
          </w:p>
          <w:p w14:paraId="482054A3" w14:textId="77777777" w:rsidR="00D470AE" w:rsidRDefault="00D470AE" w:rsidP="00D470AE">
            <w:pPr>
              <w:ind w:left="0" w:hanging="2"/>
              <w:rPr>
                <w:ins w:id="3988" w:author="임 종운" w:date="2022-05-17T11:40:00Z"/>
              </w:rPr>
            </w:pPr>
            <w:ins w:id="3989" w:author="임 종운" w:date="2022-05-17T11:40:00Z">
              <w:r>
                <w:t>INSERT INTO attendance VALUES (1841, 21, 2021-11-21);</w:t>
              </w:r>
            </w:ins>
          </w:p>
          <w:p w14:paraId="1B5BC942" w14:textId="77777777" w:rsidR="00D470AE" w:rsidRDefault="00D470AE" w:rsidP="00D470AE">
            <w:pPr>
              <w:ind w:left="0" w:hanging="2"/>
              <w:rPr>
                <w:ins w:id="3990" w:author="임 종운" w:date="2022-05-17T11:40:00Z"/>
              </w:rPr>
            </w:pPr>
            <w:ins w:id="3991" w:author="임 종운" w:date="2022-05-17T11:40:00Z">
              <w:r>
                <w:t>INSERT INTO attendance VALUES (1842, 22, 2021-11-21);</w:t>
              </w:r>
            </w:ins>
          </w:p>
          <w:p w14:paraId="2B44ACDD" w14:textId="77777777" w:rsidR="00D470AE" w:rsidRDefault="00D470AE" w:rsidP="00D470AE">
            <w:pPr>
              <w:ind w:left="0" w:hanging="2"/>
              <w:rPr>
                <w:ins w:id="3992" w:author="임 종운" w:date="2022-05-17T11:40:00Z"/>
              </w:rPr>
            </w:pPr>
            <w:ins w:id="3993" w:author="임 종운" w:date="2022-05-17T11:40:00Z">
              <w:r>
                <w:t>INSERT INTO attendance VALUES (1843, 23, 2021-11-21);</w:t>
              </w:r>
            </w:ins>
          </w:p>
          <w:p w14:paraId="04A8637E" w14:textId="77777777" w:rsidR="00D470AE" w:rsidRDefault="00D470AE" w:rsidP="00D470AE">
            <w:pPr>
              <w:ind w:left="0" w:hanging="2"/>
              <w:rPr>
                <w:ins w:id="3994" w:author="임 종운" w:date="2022-05-17T11:40:00Z"/>
              </w:rPr>
            </w:pPr>
            <w:ins w:id="3995" w:author="임 종운" w:date="2022-05-17T11:40:00Z">
              <w:r>
                <w:t>INSERT INTO attendance VALUES (1844, 24, 2021-11-21);</w:t>
              </w:r>
            </w:ins>
          </w:p>
          <w:p w14:paraId="4AFD9E02" w14:textId="77777777" w:rsidR="00D470AE" w:rsidRDefault="00D470AE" w:rsidP="00D470AE">
            <w:pPr>
              <w:ind w:left="0" w:hanging="2"/>
              <w:rPr>
                <w:ins w:id="3996" w:author="임 종운" w:date="2022-05-17T11:40:00Z"/>
              </w:rPr>
            </w:pPr>
            <w:ins w:id="3997" w:author="임 종운" w:date="2022-05-17T11:40:00Z">
              <w:r>
                <w:t>INSERT INTO attendance VALUES (1845, 25, 2021-11-21);</w:t>
              </w:r>
            </w:ins>
          </w:p>
          <w:p w14:paraId="7EA38645" w14:textId="77777777" w:rsidR="00D470AE" w:rsidRDefault="00D470AE" w:rsidP="00D470AE">
            <w:pPr>
              <w:ind w:left="0" w:hanging="2"/>
              <w:rPr>
                <w:ins w:id="3998" w:author="임 종운" w:date="2022-05-17T11:40:00Z"/>
              </w:rPr>
            </w:pPr>
            <w:ins w:id="3999" w:author="임 종운" w:date="2022-05-17T11:40:00Z">
              <w:r>
                <w:t>INSERT INTO attendance VALUES (1846, 26, 2021-11-21);</w:t>
              </w:r>
            </w:ins>
          </w:p>
          <w:p w14:paraId="6262F336" w14:textId="77777777" w:rsidR="00D470AE" w:rsidRDefault="00D470AE" w:rsidP="00D470AE">
            <w:pPr>
              <w:ind w:left="0" w:hanging="2"/>
              <w:rPr>
                <w:ins w:id="4000" w:author="임 종운" w:date="2022-05-17T11:40:00Z"/>
              </w:rPr>
            </w:pPr>
            <w:ins w:id="4001" w:author="임 종운" w:date="2022-05-17T11:40:00Z">
              <w:r>
                <w:t>INSERT INTO attendance VALUES (1847, 1, 2021-11-22);</w:t>
              </w:r>
            </w:ins>
          </w:p>
          <w:p w14:paraId="0919390F" w14:textId="77777777" w:rsidR="00D470AE" w:rsidRDefault="00D470AE" w:rsidP="00D470AE">
            <w:pPr>
              <w:ind w:left="0" w:hanging="2"/>
              <w:rPr>
                <w:ins w:id="4002" w:author="임 종운" w:date="2022-05-17T11:40:00Z"/>
              </w:rPr>
            </w:pPr>
            <w:ins w:id="4003" w:author="임 종운" w:date="2022-05-17T11:40:00Z">
              <w:r>
                <w:t>INSERT INTO attendance VALUES (1848, 2, 2021-11-22);</w:t>
              </w:r>
            </w:ins>
          </w:p>
          <w:p w14:paraId="27AEB125" w14:textId="77777777" w:rsidR="00D470AE" w:rsidRDefault="00D470AE" w:rsidP="00D470AE">
            <w:pPr>
              <w:ind w:left="0" w:hanging="2"/>
              <w:rPr>
                <w:ins w:id="4004" w:author="임 종운" w:date="2022-05-17T11:40:00Z"/>
              </w:rPr>
            </w:pPr>
            <w:ins w:id="4005" w:author="임 종운" w:date="2022-05-17T11:40:00Z">
              <w:r>
                <w:t>INSERT INTO attendance VALUES (1849, 3, 2021-11-22);</w:t>
              </w:r>
            </w:ins>
          </w:p>
          <w:p w14:paraId="73CE90DC" w14:textId="77777777" w:rsidR="00D470AE" w:rsidRDefault="00D470AE" w:rsidP="00D470AE">
            <w:pPr>
              <w:ind w:left="0" w:hanging="2"/>
              <w:rPr>
                <w:ins w:id="4006" w:author="임 종운" w:date="2022-05-17T11:40:00Z"/>
              </w:rPr>
            </w:pPr>
            <w:ins w:id="4007" w:author="임 종운" w:date="2022-05-17T11:40:00Z">
              <w:r>
                <w:t>INSERT INTO attendance VALUES (1850, 4, 2021-11-22);</w:t>
              </w:r>
            </w:ins>
          </w:p>
          <w:p w14:paraId="56983F82" w14:textId="77777777" w:rsidR="00D470AE" w:rsidRDefault="00D470AE" w:rsidP="00D470AE">
            <w:pPr>
              <w:ind w:left="0" w:hanging="2"/>
              <w:rPr>
                <w:ins w:id="4008" w:author="임 종운" w:date="2022-05-17T11:40:00Z"/>
              </w:rPr>
            </w:pPr>
            <w:ins w:id="4009" w:author="임 종운" w:date="2022-05-17T11:40:00Z">
              <w:r>
                <w:t>INSERT INTO attendance VALUES (1851, 5, 2021-11-22);</w:t>
              </w:r>
            </w:ins>
          </w:p>
          <w:p w14:paraId="29C9342C" w14:textId="77777777" w:rsidR="00D470AE" w:rsidRDefault="00D470AE" w:rsidP="00D470AE">
            <w:pPr>
              <w:ind w:left="0" w:hanging="2"/>
              <w:rPr>
                <w:ins w:id="4010" w:author="임 종운" w:date="2022-05-17T11:40:00Z"/>
              </w:rPr>
            </w:pPr>
            <w:ins w:id="4011" w:author="임 종운" w:date="2022-05-17T11:40:00Z">
              <w:r>
                <w:lastRenderedPageBreak/>
                <w:t>INSERT INTO attendance VALUES (1852, 6, 2021-11-22);</w:t>
              </w:r>
            </w:ins>
          </w:p>
          <w:p w14:paraId="26E33C93" w14:textId="77777777" w:rsidR="00D470AE" w:rsidRDefault="00D470AE" w:rsidP="00D470AE">
            <w:pPr>
              <w:ind w:left="0" w:hanging="2"/>
              <w:rPr>
                <w:ins w:id="4012" w:author="임 종운" w:date="2022-05-17T11:40:00Z"/>
              </w:rPr>
            </w:pPr>
            <w:ins w:id="4013" w:author="임 종운" w:date="2022-05-17T11:40:00Z">
              <w:r>
                <w:t>INSERT INTO attendance VALUES (1853, 7, 2021-11-22);</w:t>
              </w:r>
            </w:ins>
          </w:p>
          <w:p w14:paraId="76979CE7" w14:textId="77777777" w:rsidR="00D470AE" w:rsidRDefault="00D470AE" w:rsidP="00D470AE">
            <w:pPr>
              <w:ind w:left="0" w:hanging="2"/>
              <w:rPr>
                <w:ins w:id="4014" w:author="임 종운" w:date="2022-05-17T11:40:00Z"/>
              </w:rPr>
            </w:pPr>
            <w:ins w:id="4015" w:author="임 종운" w:date="2022-05-17T11:40:00Z">
              <w:r>
                <w:t>INSERT INTO attendance VALUES (1854, 8, 2021-11-22);</w:t>
              </w:r>
            </w:ins>
          </w:p>
          <w:p w14:paraId="316B5164" w14:textId="77777777" w:rsidR="00D470AE" w:rsidRDefault="00D470AE" w:rsidP="00D470AE">
            <w:pPr>
              <w:ind w:left="0" w:hanging="2"/>
              <w:rPr>
                <w:ins w:id="4016" w:author="임 종운" w:date="2022-05-17T11:40:00Z"/>
              </w:rPr>
            </w:pPr>
            <w:ins w:id="4017" w:author="임 종운" w:date="2022-05-17T11:40:00Z">
              <w:r>
                <w:t>INSERT INTO attendance VALUES (1855, 9, 2021-11-22);</w:t>
              </w:r>
            </w:ins>
          </w:p>
          <w:p w14:paraId="7D1E2C63" w14:textId="77777777" w:rsidR="00D470AE" w:rsidRDefault="00D470AE" w:rsidP="00D470AE">
            <w:pPr>
              <w:ind w:left="0" w:hanging="2"/>
              <w:rPr>
                <w:ins w:id="4018" w:author="임 종운" w:date="2022-05-17T11:40:00Z"/>
              </w:rPr>
            </w:pPr>
            <w:ins w:id="4019" w:author="임 종운" w:date="2022-05-17T11:40:00Z">
              <w:r>
                <w:t>INSERT INTO attendance VALUES (1856, 10, 2021-11-22);</w:t>
              </w:r>
            </w:ins>
          </w:p>
          <w:p w14:paraId="0999C19D" w14:textId="77777777" w:rsidR="00D470AE" w:rsidRDefault="00D470AE" w:rsidP="00D470AE">
            <w:pPr>
              <w:ind w:left="0" w:hanging="2"/>
              <w:rPr>
                <w:ins w:id="4020" w:author="임 종운" w:date="2022-05-17T11:40:00Z"/>
              </w:rPr>
            </w:pPr>
            <w:ins w:id="4021" w:author="임 종운" w:date="2022-05-17T11:40:00Z">
              <w:r>
                <w:t>INSERT INTO attendance VALUES (1857, 11, 2021-11-22);</w:t>
              </w:r>
            </w:ins>
          </w:p>
          <w:p w14:paraId="6AA54A06" w14:textId="77777777" w:rsidR="00D470AE" w:rsidRDefault="00D470AE" w:rsidP="00D470AE">
            <w:pPr>
              <w:ind w:left="0" w:hanging="2"/>
              <w:rPr>
                <w:ins w:id="4022" w:author="임 종운" w:date="2022-05-17T11:40:00Z"/>
              </w:rPr>
            </w:pPr>
            <w:ins w:id="4023" w:author="임 종운" w:date="2022-05-17T11:40:00Z">
              <w:r>
                <w:t>INSERT INTO attendance VALUES (1858, 12, 2021-11-22);</w:t>
              </w:r>
            </w:ins>
          </w:p>
          <w:p w14:paraId="6215A58A" w14:textId="77777777" w:rsidR="00D470AE" w:rsidRDefault="00D470AE" w:rsidP="00D470AE">
            <w:pPr>
              <w:ind w:left="0" w:hanging="2"/>
              <w:rPr>
                <w:ins w:id="4024" w:author="임 종운" w:date="2022-05-17T11:40:00Z"/>
              </w:rPr>
            </w:pPr>
            <w:ins w:id="4025" w:author="임 종운" w:date="2022-05-17T11:40:00Z">
              <w:r>
                <w:t>INSERT INTO attendance VALUES (1859, 13, 2021-11-22);</w:t>
              </w:r>
            </w:ins>
          </w:p>
          <w:p w14:paraId="737C8568" w14:textId="77777777" w:rsidR="00D470AE" w:rsidRDefault="00D470AE" w:rsidP="00D470AE">
            <w:pPr>
              <w:ind w:left="0" w:hanging="2"/>
              <w:rPr>
                <w:ins w:id="4026" w:author="임 종운" w:date="2022-05-17T11:40:00Z"/>
              </w:rPr>
            </w:pPr>
            <w:ins w:id="4027" w:author="임 종운" w:date="2022-05-17T11:40:00Z">
              <w:r>
                <w:t>INSERT INTO attendance VALUES (1860, 14, 2021-11-22);</w:t>
              </w:r>
            </w:ins>
          </w:p>
          <w:p w14:paraId="0B16E4AA" w14:textId="77777777" w:rsidR="00D470AE" w:rsidRDefault="00D470AE" w:rsidP="00D470AE">
            <w:pPr>
              <w:ind w:left="0" w:hanging="2"/>
              <w:rPr>
                <w:ins w:id="4028" w:author="임 종운" w:date="2022-05-17T11:40:00Z"/>
              </w:rPr>
            </w:pPr>
            <w:ins w:id="4029" w:author="임 종운" w:date="2022-05-17T11:40:00Z">
              <w:r>
                <w:t>INSERT INTO attendance VALUES (1861, 15, 2021-11-22);</w:t>
              </w:r>
            </w:ins>
          </w:p>
          <w:p w14:paraId="084F073B" w14:textId="77777777" w:rsidR="00D470AE" w:rsidRDefault="00D470AE" w:rsidP="00D470AE">
            <w:pPr>
              <w:ind w:left="0" w:hanging="2"/>
              <w:rPr>
                <w:ins w:id="4030" w:author="임 종운" w:date="2022-05-17T11:40:00Z"/>
              </w:rPr>
            </w:pPr>
            <w:ins w:id="4031" w:author="임 종운" w:date="2022-05-17T11:40:00Z">
              <w:r>
                <w:t>INSERT INTO attendance VALUES (1862, 16, 2021-11-22);</w:t>
              </w:r>
            </w:ins>
          </w:p>
          <w:p w14:paraId="5AD5221F" w14:textId="77777777" w:rsidR="00D470AE" w:rsidRDefault="00D470AE" w:rsidP="00D470AE">
            <w:pPr>
              <w:ind w:left="0" w:hanging="2"/>
              <w:rPr>
                <w:ins w:id="4032" w:author="임 종운" w:date="2022-05-17T11:40:00Z"/>
              </w:rPr>
            </w:pPr>
            <w:ins w:id="4033" w:author="임 종운" w:date="2022-05-17T11:40:00Z">
              <w:r>
                <w:t>INSERT INTO attendance VALUES (1863, 17, 2021-11-22);</w:t>
              </w:r>
            </w:ins>
          </w:p>
          <w:p w14:paraId="3D8AE83D" w14:textId="77777777" w:rsidR="00D470AE" w:rsidRDefault="00D470AE" w:rsidP="00D470AE">
            <w:pPr>
              <w:ind w:left="0" w:hanging="2"/>
              <w:rPr>
                <w:ins w:id="4034" w:author="임 종운" w:date="2022-05-17T11:40:00Z"/>
              </w:rPr>
            </w:pPr>
            <w:ins w:id="4035" w:author="임 종운" w:date="2022-05-17T11:40:00Z">
              <w:r>
                <w:t>INSERT INTO attendance VALUES (1864, 18, 2021-11-22);</w:t>
              </w:r>
            </w:ins>
          </w:p>
          <w:p w14:paraId="14FC31FF" w14:textId="77777777" w:rsidR="00D470AE" w:rsidRDefault="00D470AE" w:rsidP="00D470AE">
            <w:pPr>
              <w:ind w:left="0" w:hanging="2"/>
              <w:rPr>
                <w:ins w:id="4036" w:author="임 종운" w:date="2022-05-17T11:40:00Z"/>
              </w:rPr>
            </w:pPr>
            <w:ins w:id="4037" w:author="임 종운" w:date="2022-05-17T11:40:00Z">
              <w:r>
                <w:t>INSERT INTO attendance VALUES (1865, 19, 2021-11-22);</w:t>
              </w:r>
            </w:ins>
          </w:p>
          <w:p w14:paraId="2A16C234" w14:textId="77777777" w:rsidR="00D470AE" w:rsidRDefault="00D470AE" w:rsidP="00D470AE">
            <w:pPr>
              <w:ind w:left="0" w:hanging="2"/>
              <w:rPr>
                <w:ins w:id="4038" w:author="임 종운" w:date="2022-05-17T11:40:00Z"/>
              </w:rPr>
            </w:pPr>
            <w:ins w:id="4039" w:author="임 종운" w:date="2022-05-17T11:40:00Z">
              <w:r>
                <w:t>INSERT INTO attendance VALUES (1866, 20, 2021-11-22);</w:t>
              </w:r>
            </w:ins>
          </w:p>
          <w:p w14:paraId="46251211" w14:textId="77777777" w:rsidR="00D470AE" w:rsidRDefault="00D470AE" w:rsidP="00D470AE">
            <w:pPr>
              <w:ind w:left="0" w:hanging="2"/>
              <w:rPr>
                <w:ins w:id="4040" w:author="임 종운" w:date="2022-05-17T11:40:00Z"/>
              </w:rPr>
            </w:pPr>
            <w:ins w:id="4041" w:author="임 종운" w:date="2022-05-17T11:40:00Z">
              <w:r>
                <w:t>INSERT INTO attendance VALUES (1867, 21, 2021-11-22);</w:t>
              </w:r>
            </w:ins>
          </w:p>
          <w:p w14:paraId="1732F377" w14:textId="77777777" w:rsidR="00D470AE" w:rsidRDefault="00D470AE" w:rsidP="00D470AE">
            <w:pPr>
              <w:ind w:left="0" w:hanging="2"/>
              <w:rPr>
                <w:ins w:id="4042" w:author="임 종운" w:date="2022-05-17T11:40:00Z"/>
              </w:rPr>
            </w:pPr>
            <w:ins w:id="4043" w:author="임 종운" w:date="2022-05-17T11:40:00Z">
              <w:r>
                <w:t>INSERT INTO attendance VALUES (1868, 22, 2021-11-22);</w:t>
              </w:r>
            </w:ins>
          </w:p>
          <w:p w14:paraId="18B2D52E" w14:textId="77777777" w:rsidR="00D470AE" w:rsidRDefault="00D470AE" w:rsidP="00D470AE">
            <w:pPr>
              <w:ind w:left="0" w:hanging="2"/>
              <w:rPr>
                <w:ins w:id="4044" w:author="임 종운" w:date="2022-05-17T11:40:00Z"/>
              </w:rPr>
            </w:pPr>
            <w:ins w:id="4045" w:author="임 종운" w:date="2022-05-17T11:40:00Z">
              <w:r>
                <w:t>INSERT INTO attendance VALUES (1869, 23, 2021-11-22);</w:t>
              </w:r>
            </w:ins>
          </w:p>
          <w:p w14:paraId="1FA8FAFD" w14:textId="77777777" w:rsidR="00D470AE" w:rsidRDefault="00D470AE" w:rsidP="00D470AE">
            <w:pPr>
              <w:ind w:left="0" w:hanging="2"/>
              <w:rPr>
                <w:ins w:id="4046" w:author="임 종운" w:date="2022-05-17T11:40:00Z"/>
              </w:rPr>
            </w:pPr>
            <w:ins w:id="4047" w:author="임 종운" w:date="2022-05-17T11:40:00Z">
              <w:r>
                <w:t>INSERT INTO attendance VALUES (1870, 24, 2021-11-22);</w:t>
              </w:r>
            </w:ins>
          </w:p>
          <w:p w14:paraId="30B17502" w14:textId="77777777" w:rsidR="00D470AE" w:rsidRDefault="00D470AE" w:rsidP="00D470AE">
            <w:pPr>
              <w:ind w:left="0" w:hanging="2"/>
              <w:rPr>
                <w:ins w:id="4048" w:author="임 종운" w:date="2022-05-17T11:40:00Z"/>
              </w:rPr>
            </w:pPr>
            <w:ins w:id="4049" w:author="임 종운" w:date="2022-05-17T11:40:00Z">
              <w:r>
                <w:t>INSERT INTO attendance VALUES (1871, 25, 2021-11-22);</w:t>
              </w:r>
            </w:ins>
          </w:p>
          <w:p w14:paraId="22E290F0" w14:textId="77777777" w:rsidR="00D470AE" w:rsidRDefault="00D470AE" w:rsidP="00D470AE">
            <w:pPr>
              <w:ind w:left="0" w:hanging="2"/>
              <w:rPr>
                <w:ins w:id="4050" w:author="임 종운" w:date="2022-05-17T11:40:00Z"/>
              </w:rPr>
            </w:pPr>
            <w:ins w:id="4051" w:author="임 종운" w:date="2022-05-17T11:40:00Z">
              <w:r>
                <w:t>INSERT INTO attendance VALUES (1872, 26, 2021-11-22);</w:t>
              </w:r>
            </w:ins>
          </w:p>
          <w:p w14:paraId="68DF1E67" w14:textId="77777777" w:rsidR="00D470AE" w:rsidRDefault="00D470AE" w:rsidP="00D470AE">
            <w:pPr>
              <w:ind w:left="0" w:hanging="2"/>
              <w:rPr>
                <w:ins w:id="4052" w:author="임 종운" w:date="2022-05-17T11:40:00Z"/>
              </w:rPr>
            </w:pPr>
            <w:ins w:id="4053" w:author="임 종운" w:date="2022-05-17T11:40:00Z">
              <w:r>
                <w:t>INSERT INTO attendance VALUES (1873, 1, 2021-11-23);</w:t>
              </w:r>
            </w:ins>
          </w:p>
          <w:p w14:paraId="529E3FBE" w14:textId="77777777" w:rsidR="00D470AE" w:rsidRDefault="00D470AE" w:rsidP="00D470AE">
            <w:pPr>
              <w:ind w:left="0" w:hanging="2"/>
              <w:rPr>
                <w:ins w:id="4054" w:author="임 종운" w:date="2022-05-17T11:40:00Z"/>
              </w:rPr>
            </w:pPr>
            <w:ins w:id="4055" w:author="임 종운" w:date="2022-05-17T11:40:00Z">
              <w:r>
                <w:t>INSERT INTO attendance VALUES (1874, 2, 2021-11-23);</w:t>
              </w:r>
            </w:ins>
          </w:p>
          <w:p w14:paraId="1C002C33" w14:textId="77777777" w:rsidR="00D470AE" w:rsidRDefault="00D470AE" w:rsidP="00D470AE">
            <w:pPr>
              <w:ind w:left="0" w:hanging="2"/>
              <w:rPr>
                <w:ins w:id="4056" w:author="임 종운" w:date="2022-05-17T11:40:00Z"/>
              </w:rPr>
            </w:pPr>
            <w:ins w:id="4057" w:author="임 종운" w:date="2022-05-17T11:40:00Z">
              <w:r>
                <w:t>INSERT INTO attendance VALUES (1875, 3, 2021-11-23);</w:t>
              </w:r>
            </w:ins>
          </w:p>
          <w:p w14:paraId="4DAC61A4" w14:textId="77777777" w:rsidR="00D470AE" w:rsidRDefault="00D470AE" w:rsidP="00D470AE">
            <w:pPr>
              <w:ind w:left="0" w:hanging="2"/>
              <w:rPr>
                <w:ins w:id="4058" w:author="임 종운" w:date="2022-05-17T11:40:00Z"/>
              </w:rPr>
            </w:pPr>
            <w:ins w:id="4059" w:author="임 종운" w:date="2022-05-17T11:40:00Z">
              <w:r>
                <w:t>INSERT INTO attendance VALUES (1876, 4, 2021-11-23);</w:t>
              </w:r>
            </w:ins>
          </w:p>
          <w:p w14:paraId="692AA47F" w14:textId="77777777" w:rsidR="00D470AE" w:rsidRDefault="00D470AE" w:rsidP="00D470AE">
            <w:pPr>
              <w:ind w:left="0" w:hanging="2"/>
              <w:rPr>
                <w:ins w:id="4060" w:author="임 종운" w:date="2022-05-17T11:40:00Z"/>
              </w:rPr>
            </w:pPr>
            <w:ins w:id="4061" w:author="임 종운" w:date="2022-05-17T11:40:00Z">
              <w:r>
                <w:t>INSERT INTO attendance VALUES (1877, 5, 2021-11-23);</w:t>
              </w:r>
            </w:ins>
          </w:p>
          <w:p w14:paraId="23F586C3" w14:textId="77777777" w:rsidR="00D470AE" w:rsidRDefault="00D470AE" w:rsidP="00D470AE">
            <w:pPr>
              <w:ind w:left="0" w:hanging="2"/>
              <w:rPr>
                <w:ins w:id="4062" w:author="임 종운" w:date="2022-05-17T11:40:00Z"/>
              </w:rPr>
            </w:pPr>
            <w:ins w:id="4063" w:author="임 종운" w:date="2022-05-17T11:40:00Z">
              <w:r>
                <w:t>INSERT INTO attendance VALUES (1878, 6, 2021-11-23);</w:t>
              </w:r>
            </w:ins>
          </w:p>
          <w:p w14:paraId="1D3FAC87" w14:textId="77777777" w:rsidR="00D470AE" w:rsidRDefault="00D470AE" w:rsidP="00D470AE">
            <w:pPr>
              <w:ind w:left="0" w:hanging="2"/>
              <w:rPr>
                <w:ins w:id="4064" w:author="임 종운" w:date="2022-05-17T11:40:00Z"/>
              </w:rPr>
            </w:pPr>
            <w:ins w:id="4065" w:author="임 종운" w:date="2022-05-17T11:40:00Z">
              <w:r>
                <w:lastRenderedPageBreak/>
                <w:t>INSERT INTO attendance VALUES (1879, 7, 2021-11-23);</w:t>
              </w:r>
            </w:ins>
          </w:p>
          <w:p w14:paraId="2ECA67AC" w14:textId="77777777" w:rsidR="00D470AE" w:rsidRDefault="00D470AE" w:rsidP="00D470AE">
            <w:pPr>
              <w:ind w:left="0" w:hanging="2"/>
              <w:rPr>
                <w:ins w:id="4066" w:author="임 종운" w:date="2022-05-17T11:40:00Z"/>
              </w:rPr>
            </w:pPr>
            <w:ins w:id="4067" w:author="임 종운" w:date="2022-05-17T11:40:00Z">
              <w:r>
                <w:t>INSERT INTO attendance VALUES (1880, 8, 2021-11-23);</w:t>
              </w:r>
            </w:ins>
          </w:p>
          <w:p w14:paraId="25F806E8" w14:textId="77777777" w:rsidR="00D470AE" w:rsidRDefault="00D470AE" w:rsidP="00D470AE">
            <w:pPr>
              <w:ind w:left="0" w:hanging="2"/>
              <w:rPr>
                <w:ins w:id="4068" w:author="임 종운" w:date="2022-05-17T11:40:00Z"/>
              </w:rPr>
            </w:pPr>
            <w:ins w:id="4069" w:author="임 종운" w:date="2022-05-17T11:40:00Z">
              <w:r>
                <w:t>INSERT INTO attendance VALUES (1881, 9, 2021-11-23);</w:t>
              </w:r>
            </w:ins>
          </w:p>
          <w:p w14:paraId="372DA875" w14:textId="77777777" w:rsidR="00D470AE" w:rsidRDefault="00D470AE" w:rsidP="00D470AE">
            <w:pPr>
              <w:ind w:left="0" w:hanging="2"/>
              <w:rPr>
                <w:ins w:id="4070" w:author="임 종운" w:date="2022-05-17T11:40:00Z"/>
              </w:rPr>
            </w:pPr>
            <w:ins w:id="4071" w:author="임 종운" w:date="2022-05-17T11:40:00Z">
              <w:r>
                <w:t>INSERT INTO attendance VALUES (1882, 10, 2021-11-23);</w:t>
              </w:r>
            </w:ins>
          </w:p>
          <w:p w14:paraId="6DA4507D" w14:textId="77777777" w:rsidR="00D470AE" w:rsidRDefault="00D470AE" w:rsidP="00D470AE">
            <w:pPr>
              <w:ind w:left="0" w:hanging="2"/>
              <w:rPr>
                <w:ins w:id="4072" w:author="임 종운" w:date="2022-05-17T11:40:00Z"/>
              </w:rPr>
            </w:pPr>
            <w:ins w:id="4073" w:author="임 종운" w:date="2022-05-17T11:40:00Z">
              <w:r>
                <w:t>INSERT INTO attendance VALUES (1883, 11, 2021-11-23);</w:t>
              </w:r>
            </w:ins>
          </w:p>
          <w:p w14:paraId="53B0D042" w14:textId="77777777" w:rsidR="00D470AE" w:rsidRDefault="00D470AE" w:rsidP="00D470AE">
            <w:pPr>
              <w:ind w:left="0" w:hanging="2"/>
              <w:rPr>
                <w:ins w:id="4074" w:author="임 종운" w:date="2022-05-17T11:40:00Z"/>
              </w:rPr>
            </w:pPr>
            <w:ins w:id="4075" w:author="임 종운" w:date="2022-05-17T11:40:00Z">
              <w:r>
                <w:t>INSERT INTO attendance VALUES (1884, 12, 2021-11-23);</w:t>
              </w:r>
            </w:ins>
          </w:p>
          <w:p w14:paraId="41324FC4" w14:textId="77777777" w:rsidR="00D470AE" w:rsidRDefault="00D470AE" w:rsidP="00D470AE">
            <w:pPr>
              <w:ind w:left="0" w:hanging="2"/>
              <w:rPr>
                <w:ins w:id="4076" w:author="임 종운" w:date="2022-05-17T11:40:00Z"/>
              </w:rPr>
            </w:pPr>
            <w:ins w:id="4077" w:author="임 종운" w:date="2022-05-17T11:40:00Z">
              <w:r>
                <w:t>INSERT INTO attendance VALUES (1885, 13, 2021-11-23);</w:t>
              </w:r>
            </w:ins>
          </w:p>
          <w:p w14:paraId="422AD93C" w14:textId="77777777" w:rsidR="00D470AE" w:rsidRDefault="00D470AE" w:rsidP="00D470AE">
            <w:pPr>
              <w:ind w:left="0" w:hanging="2"/>
              <w:rPr>
                <w:ins w:id="4078" w:author="임 종운" w:date="2022-05-17T11:40:00Z"/>
              </w:rPr>
            </w:pPr>
            <w:ins w:id="4079" w:author="임 종운" w:date="2022-05-17T11:40:00Z">
              <w:r>
                <w:t>INSERT INTO attendance VALUES (1886, 14, 2021-11-23);</w:t>
              </w:r>
            </w:ins>
          </w:p>
          <w:p w14:paraId="00DCB422" w14:textId="77777777" w:rsidR="00D470AE" w:rsidRDefault="00D470AE" w:rsidP="00D470AE">
            <w:pPr>
              <w:ind w:left="0" w:hanging="2"/>
              <w:rPr>
                <w:ins w:id="4080" w:author="임 종운" w:date="2022-05-17T11:40:00Z"/>
              </w:rPr>
            </w:pPr>
            <w:ins w:id="4081" w:author="임 종운" w:date="2022-05-17T11:40:00Z">
              <w:r>
                <w:t>INSERT INTO attendance VALUES (1887, 15, 2021-11-23);</w:t>
              </w:r>
            </w:ins>
          </w:p>
          <w:p w14:paraId="2DF72DF5" w14:textId="77777777" w:rsidR="00D470AE" w:rsidRDefault="00D470AE" w:rsidP="00D470AE">
            <w:pPr>
              <w:ind w:left="0" w:hanging="2"/>
              <w:rPr>
                <w:ins w:id="4082" w:author="임 종운" w:date="2022-05-17T11:40:00Z"/>
              </w:rPr>
            </w:pPr>
            <w:ins w:id="4083" w:author="임 종운" w:date="2022-05-17T11:40:00Z">
              <w:r>
                <w:t>INSERT INTO attendance VALUES (1888, 16, 2021-11-23);</w:t>
              </w:r>
            </w:ins>
          </w:p>
          <w:p w14:paraId="7EAACCEB" w14:textId="77777777" w:rsidR="00D470AE" w:rsidRDefault="00D470AE" w:rsidP="00D470AE">
            <w:pPr>
              <w:ind w:left="0" w:hanging="2"/>
              <w:rPr>
                <w:ins w:id="4084" w:author="임 종운" w:date="2022-05-17T11:40:00Z"/>
              </w:rPr>
            </w:pPr>
            <w:ins w:id="4085" w:author="임 종운" w:date="2022-05-17T11:40:00Z">
              <w:r>
                <w:t>INSERT INTO attendance VALUES (1889, 17, 2021-11-23);</w:t>
              </w:r>
            </w:ins>
          </w:p>
          <w:p w14:paraId="7984528F" w14:textId="77777777" w:rsidR="00D470AE" w:rsidRDefault="00D470AE" w:rsidP="00D470AE">
            <w:pPr>
              <w:ind w:left="0" w:hanging="2"/>
              <w:rPr>
                <w:ins w:id="4086" w:author="임 종운" w:date="2022-05-17T11:40:00Z"/>
              </w:rPr>
            </w:pPr>
            <w:ins w:id="4087" w:author="임 종운" w:date="2022-05-17T11:40:00Z">
              <w:r>
                <w:t>INSERT INTO attendance VALUES (1890, 18, 2021-11-23);</w:t>
              </w:r>
            </w:ins>
          </w:p>
          <w:p w14:paraId="646031DB" w14:textId="77777777" w:rsidR="00D470AE" w:rsidRDefault="00D470AE" w:rsidP="00D470AE">
            <w:pPr>
              <w:ind w:left="0" w:hanging="2"/>
              <w:rPr>
                <w:ins w:id="4088" w:author="임 종운" w:date="2022-05-17T11:40:00Z"/>
              </w:rPr>
            </w:pPr>
            <w:ins w:id="4089" w:author="임 종운" w:date="2022-05-17T11:40:00Z">
              <w:r>
                <w:t>INSERT INTO attendance VALUES (1891, 19, 2021-11-23);</w:t>
              </w:r>
            </w:ins>
          </w:p>
          <w:p w14:paraId="59658CC7" w14:textId="77777777" w:rsidR="00D470AE" w:rsidRDefault="00D470AE" w:rsidP="00D470AE">
            <w:pPr>
              <w:ind w:left="0" w:hanging="2"/>
              <w:rPr>
                <w:ins w:id="4090" w:author="임 종운" w:date="2022-05-17T11:40:00Z"/>
              </w:rPr>
            </w:pPr>
            <w:ins w:id="4091" w:author="임 종운" w:date="2022-05-17T11:40:00Z">
              <w:r>
                <w:t>INSERT INTO attendance VALUES (1892, 20, 2021-11-23);</w:t>
              </w:r>
            </w:ins>
          </w:p>
          <w:p w14:paraId="27D68F8D" w14:textId="77777777" w:rsidR="00D470AE" w:rsidRDefault="00D470AE" w:rsidP="00D470AE">
            <w:pPr>
              <w:ind w:left="0" w:hanging="2"/>
              <w:rPr>
                <w:ins w:id="4092" w:author="임 종운" w:date="2022-05-17T11:40:00Z"/>
              </w:rPr>
            </w:pPr>
            <w:ins w:id="4093" w:author="임 종운" w:date="2022-05-17T11:40:00Z">
              <w:r>
                <w:t>INSERT INTO attendance VALUES (1893, 21, 2021-11-23);</w:t>
              </w:r>
            </w:ins>
          </w:p>
          <w:p w14:paraId="6D4DE538" w14:textId="77777777" w:rsidR="00D470AE" w:rsidRDefault="00D470AE" w:rsidP="00D470AE">
            <w:pPr>
              <w:ind w:left="0" w:hanging="2"/>
              <w:rPr>
                <w:ins w:id="4094" w:author="임 종운" w:date="2022-05-17T11:40:00Z"/>
              </w:rPr>
            </w:pPr>
            <w:ins w:id="4095" w:author="임 종운" w:date="2022-05-17T11:40:00Z">
              <w:r>
                <w:t>INSERT INTO attendance VALUES (1894, 22, 2021-11-23);</w:t>
              </w:r>
            </w:ins>
          </w:p>
          <w:p w14:paraId="605F7CBE" w14:textId="77777777" w:rsidR="00D470AE" w:rsidRDefault="00D470AE" w:rsidP="00D470AE">
            <w:pPr>
              <w:ind w:left="0" w:hanging="2"/>
              <w:rPr>
                <w:ins w:id="4096" w:author="임 종운" w:date="2022-05-17T11:40:00Z"/>
              </w:rPr>
            </w:pPr>
            <w:ins w:id="4097" w:author="임 종운" w:date="2022-05-17T11:40:00Z">
              <w:r>
                <w:t>INSERT INTO attendance VALUES (1895, 23, 2021-11-23);</w:t>
              </w:r>
            </w:ins>
          </w:p>
          <w:p w14:paraId="4A417856" w14:textId="77777777" w:rsidR="00D470AE" w:rsidRDefault="00D470AE" w:rsidP="00D470AE">
            <w:pPr>
              <w:ind w:left="0" w:hanging="2"/>
              <w:rPr>
                <w:ins w:id="4098" w:author="임 종운" w:date="2022-05-17T11:40:00Z"/>
              </w:rPr>
            </w:pPr>
            <w:ins w:id="4099" w:author="임 종운" w:date="2022-05-17T11:40:00Z">
              <w:r>
                <w:t>INSERT INTO attendance VALUES (1896, 24, 2021-11-23);</w:t>
              </w:r>
            </w:ins>
          </w:p>
          <w:p w14:paraId="4CB269FC" w14:textId="77777777" w:rsidR="00D470AE" w:rsidRDefault="00D470AE" w:rsidP="00D470AE">
            <w:pPr>
              <w:ind w:left="0" w:hanging="2"/>
              <w:rPr>
                <w:ins w:id="4100" w:author="임 종운" w:date="2022-05-17T11:40:00Z"/>
              </w:rPr>
            </w:pPr>
            <w:ins w:id="4101" w:author="임 종운" w:date="2022-05-17T11:40:00Z">
              <w:r>
                <w:t>INSERT INTO attendance VALUES (1897, 25, 2021-11-23);</w:t>
              </w:r>
            </w:ins>
          </w:p>
          <w:p w14:paraId="7398D437" w14:textId="77777777" w:rsidR="00D470AE" w:rsidRDefault="00D470AE" w:rsidP="00D470AE">
            <w:pPr>
              <w:ind w:left="0" w:hanging="2"/>
              <w:rPr>
                <w:ins w:id="4102" w:author="임 종운" w:date="2022-05-17T11:40:00Z"/>
              </w:rPr>
            </w:pPr>
            <w:ins w:id="4103" w:author="임 종운" w:date="2022-05-17T11:40:00Z">
              <w:r>
                <w:t>INSERT INTO attendance VALUES (1898, 26, 2021-11-23);</w:t>
              </w:r>
            </w:ins>
          </w:p>
          <w:p w14:paraId="491242DB" w14:textId="77777777" w:rsidR="00D470AE" w:rsidRDefault="00D470AE" w:rsidP="00D470AE">
            <w:pPr>
              <w:ind w:left="0" w:hanging="2"/>
              <w:rPr>
                <w:ins w:id="4104" w:author="임 종운" w:date="2022-05-17T11:40:00Z"/>
              </w:rPr>
            </w:pPr>
            <w:ins w:id="4105" w:author="임 종운" w:date="2022-05-17T11:40:00Z">
              <w:r>
                <w:t>INSERT INTO attendance VALUES (1899, 1, 2021-11-24);</w:t>
              </w:r>
            </w:ins>
          </w:p>
          <w:p w14:paraId="5C9BB595" w14:textId="77777777" w:rsidR="00D470AE" w:rsidRDefault="00D470AE" w:rsidP="00D470AE">
            <w:pPr>
              <w:ind w:left="0" w:hanging="2"/>
              <w:rPr>
                <w:ins w:id="4106" w:author="임 종운" w:date="2022-05-17T11:40:00Z"/>
              </w:rPr>
            </w:pPr>
            <w:ins w:id="4107" w:author="임 종운" w:date="2022-05-17T11:40:00Z">
              <w:r>
                <w:t>INSERT INTO attendance VALUES (1900, 2, 2021-11-24);</w:t>
              </w:r>
            </w:ins>
          </w:p>
          <w:p w14:paraId="5C91EFCA" w14:textId="77777777" w:rsidR="00D470AE" w:rsidRDefault="00D470AE" w:rsidP="00D470AE">
            <w:pPr>
              <w:ind w:left="0" w:hanging="2"/>
              <w:rPr>
                <w:ins w:id="4108" w:author="임 종운" w:date="2022-05-17T11:40:00Z"/>
              </w:rPr>
            </w:pPr>
            <w:ins w:id="4109" w:author="임 종운" w:date="2022-05-17T11:40:00Z">
              <w:r>
                <w:t>INSERT INTO attendance VALUES (1901, 3, 2021-11-24);</w:t>
              </w:r>
            </w:ins>
          </w:p>
          <w:p w14:paraId="65A91057" w14:textId="77777777" w:rsidR="00D470AE" w:rsidRDefault="00D470AE" w:rsidP="00D470AE">
            <w:pPr>
              <w:ind w:left="0" w:hanging="2"/>
              <w:rPr>
                <w:ins w:id="4110" w:author="임 종운" w:date="2022-05-17T11:40:00Z"/>
              </w:rPr>
            </w:pPr>
            <w:ins w:id="4111" w:author="임 종운" w:date="2022-05-17T11:40:00Z">
              <w:r>
                <w:t>INSERT INTO attendance VALUES (1902, 4, 2021-11-24);</w:t>
              </w:r>
            </w:ins>
          </w:p>
          <w:p w14:paraId="21E4D264" w14:textId="77777777" w:rsidR="00D470AE" w:rsidRDefault="00D470AE" w:rsidP="00D470AE">
            <w:pPr>
              <w:ind w:left="0" w:hanging="2"/>
              <w:rPr>
                <w:ins w:id="4112" w:author="임 종운" w:date="2022-05-17T11:40:00Z"/>
              </w:rPr>
            </w:pPr>
            <w:ins w:id="4113" w:author="임 종운" w:date="2022-05-17T11:40:00Z">
              <w:r>
                <w:t>INSERT INTO attendance VALUES (1903, 5, 2021-11-24);</w:t>
              </w:r>
            </w:ins>
          </w:p>
          <w:p w14:paraId="626818AC" w14:textId="77777777" w:rsidR="00D470AE" w:rsidRDefault="00D470AE" w:rsidP="00D470AE">
            <w:pPr>
              <w:ind w:left="0" w:hanging="2"/>
              <w:rPr>
                <w:ins w:id="4114" w:author="임 종운" w:date="2022-05-17T11:40:00Z"/>
              </w:rPr>
            </w:pPr>
            <w:ins w:id="4115" w:author="임 종운" w:date="2022-05-17T11:40:00Z">
              <w:r>
                <w:t>INSERT INTO attendance VALUES (1904, 6, 2021-11-24);</w:t>
              </w:r>
            </w:ins>
          </w:p>
          <w:p w14:paraId="4E87703A" w14:textId="77777777" w:rsidR="00D470AE" w:rsidRDefault="00D470AE" w:rsidP="00D470AE">
            <w:pPr>
              <w:ind w:left="0" w:hanging="2"/>
              <w:rPr>
                <w:ins w:id="4116" w:author="임 종운" w:date="2022-05-17T11:40:00Z"/>
              </w:rPr>
            </w:pPr>
            <w:ins w:id="4117" w:author="임 종운" w:date="2022-05-17T11:40:00Z">
              <w:r>
                <w:t>INSERT INTO attendance VALUES (1905, 7, 2021-11-24);</w:t>
              </w:r>
            </w:ins>
          </w:p>
          <w:p w14:paraId="3CE93092" w14:textId="77777777" w:rsidR="00D470AE" w:rsidRDefault="00D470AE" w:rsidP="00D470AE">
            <w:pPr>
              <w:ind w:left="0" w:hanging="2"/>
              <w:rPr>
                <w:ins w:id="4118" w:author="임 종운" w:date="2022-05-17T11:40:00Z"/>
              </w:rPr>
            </w:pPr>
            <w:ins w:id="4119" w:author="임 종운" w:date="2022-05-17T11:40:00Z">
              <w:r>
                <w:lastRenderedPageBreak/>
                <w:t>INSERT INTO attendance VALUES (1906, 8, 2021-11-24);</w:t>
              </w:r>
            </w:ins>
          </w:p>
          <w:p w14:paraId="58F9202A" w14:textId="77777777" w:rsidR="00D470AE" w:rsidRDefault="00D470AE" w:rsidP="00D470AE">
            <w:pPr>
              <w:ind w:left="0" w:hanging="2"/>
              <w:rPr>
                <w:ins w:id="4120" w:author="임 종운" w:date="2022-05-17T11:40:00Z"/>
              </w:rPr>
            </w:pPr>
            <w:ins w:id="4121" w:author="임 종운" w:date="2022-05-17T11:40:00Z">
              <w:r>
                <w:t>INSERT INTO attendance VALUES (1907, 9, 2021-11-24);</w:t>
              </w:r>
            </w:ins>
          </w:p>
          <w:p w14:paraId="6853BDE7" w14:textId="77777777" w:rsidR="00D470AE" w:rsidRDefault="00D470AE" w:rsidP="00D470AE">
            <w:pPr>
              <w:ind w:left="0" w:hanging="2"/>
              <w:rPr>
                <w:ins w:id="4122" w:author="임 종운" w:date="2022-05-17T11:40:00Z"/>
              </w:rPr>
            </w:pPr>
            <w:ins w:id="4123" w:author="임 종운" w:date="2022-05-17T11:40:00Z">
              <w:r>
                <w:t>INSERT INTO attendance VALUES (1908, 10, 2021-11-24);</w:t>
              </w:r>
            </w:ins>
          </w:p>
          <w:p w14:paraId="6FA92E2B" w14:textId="77777777" w:rsidR="00D470AE" w:rsidRDefault="00D470AE" w:rsidP="00D470AE">
            <w:pPr>
              <w:ind w:left="0" w:hanging="2"/>
              <w:rPr>
                <w:ins w:id="4124" w:author="임 종운" w:date="2022-05-17T11:40:00Z"/>
              </w:rPr>
            </w:pPr>
            <w:ins w:id="4125" w:author="임 종운" w:date="2022-05-17T11:40:00Z">
              <w:r>
                <w:t>INSERT INTO attendance VALUES (1909, 11, 2021-11-24);</w:t>
              </w:r>
            </w:ins>
          </w:p>
          <w:p w14:paraId="485D0D00" w14:textId="77777777" w:rsidR="00D470AE" w:rsidRDefault="00D470AE" w:rsidP="00D470AE">
            <w:pPr>
              <w:ind w:left="0" w:hanging="2"/>
              <w:rPr>
                <w:ins w:id="4126" w:author="임 종운" w:date="2022-05-17T11:40:00Z"/>
              </w:rPr>
            </w:pPr>
            <w:ins w:id="4127" w:author="임 종운" w:date="2022-05-17T11:40:00Z">
              <w:r>
                <w:t>INSERT INTO attendance VALUES (1910, 12, 2021-11-24);</w:t>
              </w:r>
            </w:ins>
          </w:p>
          <w:p w14:paraId="34C889B3" w14:textId="77777777" w:rsidR="00D470AE" w:rsidRDefault="00D470AE" w:rsidP="00D470AE">
            <w:pPr>
              <w:ind w:left="0" w:hanging="2"/>
              <w:rPr>
                <w:ins w:id="4128" w:author="임 종운" w:date="2022-05-17T11:40:00Z"/>
              </w:rPr>
            </w:pPr>
            <w:ins w:id="4129" w:author="임 종운" w:date="2022-05-17T11:40:00Z">
              <w:r>
                <w:t>INSERT INTO attendance VALUES (1911, 13, 2021-11-24);</w:t>
              </w:r>
            </w:ins>
          </w:p>
          <w:p w14:paraId="0C57638F" w14:textId="77777777" w:rsidR="00D470AE" w:rsidRDefault="00D470AE" w:rsidP="00D470AE">
            <w:pPr>
              <w:ind w:left="0" w:hanging="2"/>
              <w:rPr>
                <w:ins w:id="4130" w:author="임 종운" w:date="2022-05-17T11:40:00Z"/>
              </w:rPr>
            </w:pPr>
            <w:ins w:id="4131" w:author="임 종운" w:date="2022-05-17T11:40:00Z">
              <w:r>
                <w:t>INSERT INTO attendance VALUES (1912, 14, 2021-11-24);</w:t>
              </w:r>
            </w:ins>
          </w:p>
          <w:p w14:paraId="0F931C06" w14:textId="77777777" w:rsidR="00D470AE" w:rsidRDefault="00D470AE" w:rsidP="00D470AE">
            <w:pPr>
              <w:ind w:left="0" w:hanging="2"/>
              <w:rPr>
                <w:ins w:id="4132" w:author="임 종운" w:date="2022-05-17T11:40:00Z"/>
              </w:rPr>
            </w:pPr>
            <w:ins w:id="4133" w:author="임 종운" w:date="2022-05-17T11:40:00Z">
              <w:r>
                <w:t>INSERT INTO attendance VALUES (1913, 15, 2021-11-24);</w:t>
              </w:r>
            </w:ins>
          </w:p>
          <w:p w14:paraId="19A6D911" w14:textId="77777777" w:rsidR="00D470AE" w:rsidRDefault="00D470AE" w:rsidP="00D470AE">
            <w:pPr>
              <w:ind w:left="0" w:hanging="2"/>
              <w:rPr>
                <w:ins w:id="4134" w:author="임 종운" w:date="2022-05-17T11:40:00Z"/>
              </w:rPr>
            </w:pPr>
            <w:ins w:id="4135" w:author="임 종운" w:date="2022-05-17T11:40:00Z">
              <w:r>
                <w:t>INSERT INTO attendance VALUES (1914, 16, 2021-11-24);</w:t>
              </w:r>
            </w:ins>
          </w:p>
          <w:p w14:paraId="30E20E35" w14:textId="77777777" w:rsidR="00D470AE" w:rsidRDefault="00D470AE" w:rsidP="00D470AE">
            <w:pPr>
              <w:ind w:left="0" w:hanging="2"/>
              <w:rPr>
                <w:ins w:id="4136" w:author="임 종운" w:date="2022-05-17T11:40:00Z"/>
              </w:rPr>
            </w:pPr>
            <w:ins w:id="4137" w:author="임 종운" w:date="2022-05-17T11:40:00Z">
              <w:r>
                <w:t>INSERT INTO attendance VALUES (1915, 17, 2021-11-24);</w:t>
              </w:r>
            </w:ins>
          </w:p>
          <w:p w14:paraId="6B47E776" w14:textId="77777777" w:rsidR="00D470AE" w:rsidRDefault="00D470AE" w:rsidP="00D470AE">
            <w:pPr>
              <w:ind w:left="0" w:hanging="2"/>
              <w:rPr>
                <w:ins w:id="4138" w:author="임 종운" w:date="2022-05-17T11:40:00Z"/>
              </w:rPr>
            </w:pPr>
            <w:ins w:id="4139" w:author="임 종운" w:date="2022-05-17T11:40:00Z">
              <w:r>
                <w:t>INSERT INTO attendance VALUES (1916, 18, 2021-11-24);</w:t>
              </w:r>
            </w:ins>
          </w:p>
          <w:p w14:paraId="40877C66" w14:textId="77777777" w:rsidR="00D470AE" w:rsidRDefault="00D470AE" w:rsidP="00D470AE">
            <w:pPr>
              <w:ind w:left="0" w:hanging="2"/>
              <w:rPr>
                <w:ins w:id="4140" w:author="임 종운" w:date="2022-05-17T11:40:00Z"/>
              </w:rPr>
            </w:pPr>
            <w:ins w:id="4141" w:author="임 종운" w:date="2022-05-17T11:40:00Z">
              <w:r>
                <w:t>INSERT INTO attendance VALUES (1917, 19, 2021-11-24);</w:t>
              </w:r>
            </w:ins>
          </w:p>
          <w:p w14:paraId="28BC2980" w14:textId="77777777" w:rsidR="00D470AE" w:rsidRDefault="00D470AE" w:rsidP="00D470AE">
            <w:pPr>
              <w:ind w:left="0" w:hanging="2"/>
              <w:rPr>
                <w:ins w:id="4142" w:author="임 종운" w:date="2022-05-17T11:40:00Z"/>
              </w:rPr>
            </w:pPr>
            <w:ins w:id="4143" w:author="임 종운" w:date="2022-05-17T11:40:00Z">
              <w:r>
                <w:t>INSERT INTO attendance VALUES (1918, 20, 2021-11-24);</w:t>
              </w:r>
            </w:ins>
          </w:p>
          <w:p w14:paraId="5590E22C" w14:textId="77777777" w:rsidR="00D470AE" w:rsidRDefault="00D470AE" w:rsidP="00D470AE">
            <w:pPr>
              <w:ind w:left="0" w:hanging="2"/>
              <w:rPr>
                <w:ins w:id="4144" w:author="임 종운" w:date="2022-05-17T11:40:00Z"/>
              </w:rPr>
            </w:pPr>
            <w:ins w:id="4145" w:author="임 종운" w:date="2022-05-17T11:40:00Z">
              <w:r>
                <w:t>INSERT INTO attendance VALUES (1919, 21, 2021-11-24);</w:t>
              </w:r>
            </w:ins>
          </w:p>
          <w:p w14:paraId="3241A78C" w14:textId="77777777" w:rsidR="00D470AE" w:rsidRDefault="00D470AE" w:rsidP="00D470AE">
            <w:pPr>
              <w:ind w:left="0" w:hanging="2"/>
              <w:rPr>
                <w:ins w:id="4146" w:author="임 종운" w:date="2022-05-17T11:40:00Z"/>
              </w:rPr>
            </w:pPr>
            <w:ins w:id="4147" w:author="임 종운" w:date="2022-05-17T11:40:00Z">
              <w:r>
                <w:t>INSERT INTO attendance VALUES (1920, 22, 2021-11-24);</w:t>
              </w:r>
            </w:ins>
          </w:p>
          <w:p w14:paraId="1BC57F7A" w14:textId="77777777" w:rsidR="00D470AE" w:rsidRDefault="00D470AE" w:rsidP="00D470AE">
            <w:pPr>
              <w:ind w:left="0" w:hanging="2"/>
              <w:rPr>
                <w:ins w:id="4148" w:author="임 종운" w:date="2022-05-17T11:40:00Z"/>
              </w:rPr>
            </w:pPr>
            <w:ins w:id="4149" w:author="임 종운" w:date="2022-05-17T11:40:00Z">
              <w:r>
                <w:t>INSERT INTO attendance VALUES (1921, 23, 2021-11-24);</w:t>
              </w:r>
            </w:ins>
          </w:p>
          <w:p w14:paraId="02B82817" w14:textId="77777777" w:rsidR="00D470AE" w:rsidRDefault="00D470AE" w:rsidP="00D470AE">
            <w:pPr>
              <w:ind w:left="0" w:hanging="2"/>
              <w:rPr>
                <w:ins w:id="4150" w:author="임 종운" w:date="2022-05-17T11:40:00Z"/>
              </w:rPr>
            </w:pPr>
            <w:ins w:id="4151" w:author="임 종운" w:date="2022-05-17T11:40:00Z">
              <w:r>
                <w:t>INSERT INTO attendance VALUES (1922, 24, 2021-11-24);</w:t>
              </w:r>
            </w:ins>
          </w:p>
          <w:p w14:paraId="6DE6B9BE" w14:textId="77777777" w:rsidR="00D470AE" w:rsidRDefault="00D470AE" w:rsidP="00D470AE">
            <w:pPr>
              <w:ind w:left="0" w:hanging="2"/>
              <w:rPr>
                <w:ins w:id="4152" w:author="임 종운" w:date="2022-05-17T11:40:00Z"/>
              </w:rPr>
            </w:pPr>
            <w:ins w:id="4153" w:author="임 종운" w:date="2022-05-17T11:40:00Z">
              <w:r>
                <w:t>INSERT INTO attendance VALUES (1923, 25, 2021-11-24);</w:t>
              </w:r>
            </w:ins>
          </w:p>
          <w:p w14:paraId="4770A17D" w14:textId="77777777" w:rsidR="00D470AE" w:rsidRDefault="00D470AE" w:rsidP="00D470AE">
            <w:pPr>
              <w:ind w:left="0" w:hanging="2"/>
              <w:rPr>
                <w:ins w:id="4154" w:author="임 종운" w:date="2022-05-17T11:40:00Z"/>
              </w:rPr>
            </w:pPr>
            <w:ins w:id="4155" w:author="임 종운" w:date="2022-05-17T11:40:00Z">
              <w:r>
                <w:t>INSERT INTO attendance VALUES (1924, 26, 2021-11-24);</w:t>
              </w:r>
            </w:ins>
          </w:p>
          <w:p w14:paraId="46F025BB" w14:textId="77777777" w:rsidR="00D470AE" w:rsidRDefault="00D470AE" w:rsidP="00D470AE">
            <w:pPr>
              <w:ind w:left="0" w:hanging="2"/>
              <w:rPr>
                <w:ins w:id="4156" w:author="임 종운" w:date="2022-05-17T11:40:00Z"/>
              </w:rPr>
            </w:pPr>
            <w:ins w:id="4157" w:author="임 종운" w:date="2022-05-17T11:40:00Z">
              <w:r>
                <w:t>INSERT INTO attendance VALUES (1925, 1, 2021-11-25);</w:t>
              </w:r>
            </w:ins>
          </w:p>
          <w:p w14:paraId="05E4514D" w14:textId="77777777" w:rsidR="00D470AE" w:rsidRDefault="00D470AE" w:rsidP="00D470AE">
            <w:pPr>
              <w:ind w:left="0" w:hanging="2"/>
              <w:rPr>
                <w:ins w:id="4158" w:author="임 종운" w:date="2022-05-17T11:40:00Z"/>
              </w:rPr>
            </w:pPr>
            <w:ins w:id="4159" w:author="임 종운" w:date="2022-05-17T11:40:00Z">
              <w:r>
                <w:t>INSERT INTO attendance VALUES (1926, 2, 2021-11-25);</w:t>
              </w:r>
            </w:ins>
          </w:p>
          <w:p w14:paraId="230FACB3" w14:textId="77777777" w:rsidR="00D470AE" w:rsidRDefault="00D470AE" w:rsidP="00D470AE">
            <w:pPr>
              <w:ind w:left="0" w:hanging="2"/>
              <w:rPr>
                <w:ins w:id="4160" w:author="임 종운" w:date="2022-05-17T11:40:00Z"/>
              </w:rPr>
            </w:pPr>
            <w:ins w:id="4161" w:author="임 종운" w:date="2022-05-17T11:40:00Z">
              <w:r>
                <w:t>INSERT INTO attendance VALUES (1927, 3, 2021-11-25);</w:t>
              </w:r>
            </w:ins>
          </w:p>
          <w:p w14:paraId="2B610B92" w14:textId="77777777" w:rsidR="00D470AE" w:rsidRDefault="00D470AE" w:rsidP="00D470AE">
            <w:pPr>
              <w:ind w:left="0" w:hanging="2"/>
              <w:rPr>
                <w:ins w:id="4162" w:author="임 종운" w:date="2022-05-17T11:40:00Z"/>
              </w:rPr>
            </w:pPr>
            <w:ins w:id="4163" w:author="임 종운" w:date="2022-05-17T11:40:00Z">
              <w:r>
                <w:t>INSERT INTO attendance VALUES (1928, 4, 2021-11-25);</w:t>
              </w:r>
            </w:ins>
          </w:p>
          <w:p w14:paraId="4505B0E3" w14:textId="77777777" w:rsidR="00D470AE" w:rsidRDefault="00D470AE" w:rsidP="00D470AE">
            <w:pPr>
              <w:ind w:left="0" w:hanging="2"/>
              <w:rPr>
                <w:ins w:id="4164" w:author="임 종운" w:date="2022-05-17T11:40:00Z"/>
              </w:rPr>
            </w:pPr>
            <w:ins w:id="4165" w:author="임 종운" w:date="2022-05-17T11:40:00Z">
              <w:r>
                <w:t>INSERT INTO attendance VALUES (1929, 5, 2021-11-25);</w:t>
              </w:r>
            </w:ins>
          </w:p>
          <w:p w14:paraId="065FCDEF" w14:textId="77777777" w:rsidR="00D470AE" w:rsidRDefault="00D470AE" w:rsidP="00D470AE">
            <w:pPr>
              <w:ind w:left="0" w:hanging="2"/>
              <w:rPr>
                <w:ins w:id="4166" w:author="임 종운" w:date="2022-05-17T11:40:00Z"/>
              </w:rPr>
            </w:pPr>
            <w:ins w:id="4167" w:author="임 종운" w:date="2022-05-17T11:40:00Z">
              <w:r>
                <w:t>INSERT INTO attendance VALUES (1930, 6, 2021-11-25);</w:t>
              </w:r>
            </w:ins>
          </w:p>
          <w:p w14:paraId="246BF8A8" w14:textId="77777777" w:rsidR="00D470AE" w:rsidRDefault="00D470AE" w:rsidP="00D470AE">
            <w:pPr>
              <w:ind w:left="0" w:hanging="2"/>
              <w:rPr>
                <w:ins w:id="4168" w:author="임 종운" w:date="2022-05-17T11:40:00Z"/>
              </w:rPr>
            </w:pPr>
            <w:ins w:id="4169" w:author="임 종운" w:date="2022-05-17T11:40:00Z">
              <w:r>
                <w:t>INSERT INTO attendance VALUES (1931, 7, 2021-11-25);</w:t>
              </w:r>
            </w:ins>
          </w:p>
          <w:p w14:paraId="5D2F0CA9" w14:textId="77777777" w:rsidR="00D470AE" w:rsidRDefault="00D470AE" w:rsidP="00D470AE">
            <w:pPr>
              <w:ind w:left="0" w:hanging="2"/>
              <w:rPr>
                <w:ins w:id="4170" w:author="임 종운" w:date="2022-05-17T11:40:00Z"/>
              </w:rPr>
            </w:pPr>
            <w:ins w:id="4171" w:author="임 종운" w:date="2022-05-17T11:40:00Z">
              <w:r>
                <w:t>INSERT INTO attendance VALUES (1932, 8, 2021-11-25);</w:t>
              </w:r>
            </w:ins>
          </w:p>
          <w:p w14:paraId="7105A21B" w14:textId="77777777" w:rsidR="00D470AE" w:rsidRDefault="00D470AE" w:rsidP="00D470AE">
            <w:pPr>
              <w:ind w:left="0" w:hanging="2"/>
              <w:rPr>
                <w:ins w:id="4172" w:author="임 종운" w:date="2022-05-17T11:40:00Z"/>
              </w:rPr>
            </w:pPr>
            <w:ins w:id="4173" w:author="임 종운" w:date="2022-05-17T11:40:00Z">
              <w:r>
                <w:lastRenderedPageBreak/>
                <w:t>INSERT INTO attendance VALUES (1933, 9, 2021-11-25);</w:t>
              </w:r>
            </w:ins>
          </w:p>
          <w:p w14:paraId="0028E989" w14:textId="77777777" w:rsidR="00D470AE" w:rsidRDefault="00D470AE" w:rsidP="00D470AE">
            <w:pPr>
              <w:ind w:left="0" w:hanging="2"/>
              <w:rPr>
                <w:ins w:id="4174" w:author="임 종운" w:date="2022-05-17T11:40:00Z"/>
              </w:rPr>
            </w:pPr>
            <w:ins w:id="4175" w:author="임 종운" w:date="2022-05-17T11:40:00Z">
              <w:r>
                <w:t>INSERT INTO attendance VALUES (1934, 10, 2021-11-25);</w:t>
              </w:r>
            </w:ins>
          </w:p>
          <w:p w14:paraId="3C93ECD5" w14:textId="77777777" w:rsidR="00D470AE" w:rsidRDefault="00D470AE" w:rsidP="00D470AE">
            <w:pPr>
              <w:ind w:left="0" w:hanging="2"/>
              <w:rPr>
                <w:ins w:id="4176" w:author="임 종운" w:date="2022-05-17T11:40:00Z"/>
              </w:rPr>
            </w:pPr>
            <w:ins w:id="4177" w:author="임 종운" w:date="2022-05-17T11:40:00Z">
              <w:r>
                <w:t>INSERT INTO attendance VALUES (1935, 11, 2021-11-25);</w:t>
              </w:r>
            </w:ins>
          </w:p>
          <w:p w14:paraId="11F18CD6" w14:textId="77777777" w:rsidR="00D470AE" w:rsidRDefault="00D470AE" w:rsidP="00D470AE">
            <w:pPr>
              <w:ind w:left="0" w:hanging="2"/>
              <w:rPr>
                <w:ins w:id="4178" w:author="임 종운" w:date="2022-05-17T11:40:00Z"/>
              </w:rPr>
            </w:pPr>
            <w:ins w:id="4179" w:author="임 종운" w:date="2022-05-17T11:40:00Z">
              <w:r>
                <w:t>INSERT INTO attendance VALUES (1936, 12, 2021-11-25);</w:t>
              </w:r>
            </w:ins>
          </w:p>
          <w:p w14:paraId="7AB4AD5A" w14:textId="77777777" w:rsidR="00D470AE" w:rsidRDefault="00D470AE" w:rsidP="00D470AE">
            <w:pPr>
              <w:ind w:left="0" w:hanging="2"/>
              <w:rPr>
                <w:ins w:id="4180" w:author="임 종운" w:date="2022-05-17T11:40:00Z"/>
              </w:rPr>
            </w:pPr>
            <w:ins w:id="4181" w:author="임 종운" w:date="2022-05-17T11:40:00Z">
              <w:r>
                <w:t>INSERT INTO attendance VALUES (1937, 13, 2021-11-25);</w:t>
              </w:r>
            </w:ins>
          </w:p>
          <w:p w14:paraId="006B5E12" w14:textId="77777777" w:rsidR="00D470AE" w:rsidRDefault="00D470AE" w:rsidP="00D470AE">
            <w:pPr>
              <w:ind w:left="0" w:hanging="2"/>
              <w:rPr>
                <w:ins w:id="4182" w:author="임 종운" w:date="2022-05-17T11:40:00Z"/>
              </w:rPr>
            </w:pPr>
            <w:ins w:id="4183" w:author="임 종운" w:date="2022-05-17T11:40:00Z">
              <w:r>
                <w:t>INSERT INTO attendance VALUES (1938, 14, 2021-11-25);</w:t>
              </w:r>
            </w:ins>
          </w:p>
          <w:p w14:paraId="32047C22" w14:textId="77777777" w:rsidR="00D470AE" w:rsidRDefault="00D470AE" w:rsidP="00D470AE">
            <w:pPr>
              <w:ind w:left="0" w:hanging="2"/>
              <w:rPr>
                <w:ins w:id="4184" w:author="임 종운" w:date="2022-05-17T11:40:00Z"/>
              </w:rPr>
            </w:pPr>
            <w:ins w:id="4185" w:author="임 종운" w:date="2022-05-17T11:40:00Z">
              <w:r>
                <w:t>INSERT INTO attendance VALUES (1939, 15, 2021-11-25);</w:t>
              </w:r>
            </w:ins>
          </w:p>
          <w:p w14:paraId="711AE28A" w14:textId="77777777" w:rsidR="00D470AE" w:rsidRDefault="00D470AE" w:rsidP="00D470AE">
            <w:pPr>
              <w:ind w:left="0" w:hanging="2"/>
              <w:rPr>
                <w:ins w:id="4186" w:author="임 종운" w:date="2022-05-17T11:40:00Z"/>
              </w:rPr>
            </w:pPr>
            <w:ins w:id="4187" w:author="임 종운" w:date="2022-05-17T11:40:00Z">
              <w:r>
                <w:t>INSERT INTO attendance VALUES (1940, 16, 2021-11-25);</w:t>
              </w:r>
            </w:ins>
          </w:p>
          <w:p w14:paraId="2F71CAB2" w14:textId="77777777" w:rsidR="00D470AE" w:rsidRDefault="00D470AE" w:rsidP="00D470AE">
            <w:pPr>
              <w:ind w:left="0" w:hanging="2"/>
              <w:rPr>
                <w:ins w:id="4188" w:author="임 종운" w:date="2022-05-17T11:40:00Z"/>
              </w:rPr>
            </w:pPr>
            <w:ins w:id="4189" w:author="임 종운" w:date="2022-05-17T11:40:00Z">
              <w:r>
                <w:t>INSERT INTO attendance VALUES (1941, 17, 2021-11-25);</w:t>
              </w:r>
            </w:ins>
          </w:p>
          <w:p w14:paraId="3B79E8F4" w14:textId="77777777" w:rsidR="00D470AE" w:rsidRDefault="00D470AE" w:rsidP="00D470AE">
            <w:pPr>
              <w:ind w:left="0" w:hanging="2"/>
              <w:rPr>
                <w:ins w:id="4190" w:author="임 종운" w:date="2022-05-17T11:40:00Z"/>
              </w:rPr>
            </w:pPr>
            <w:ins w:id="4191" w:author="임 종운" w:date="2022-05-17T11:40:00Z">
              <w:r>
                <w:t>INSERT INTO attendance VALUES (1942, 18, 2021-11-25);</w:t>
              </w:r>
            </w:ins>
          </w:p>
          <w:p w14:paraId="4EEAADC2" w14:textId="77777777" w:rsidR="00D470AE" w:rsidRDefault="00D470AE" w:rsidP="00D470AE">
            <w:pPr>
              <w:ind w:left="0" w:hanging="2"/>
              <w:rPr>
                <w:ins w:id="4192" w:author="임 종운" w:date="2022-05-17T11:40:00Z"/>
              </w:rPr>
            </w:pPr>
            <w:ins w:id="4193" w:author="임 종운" w:date="2022-05-17T11:40:00Z">
              <w:r>
                <w:t>INSERT INTO attendance VALUES (1943, 19, 2021-11-25);</w:t>
              </w:r>
            </w:ins>
          </w:p>
          <w:p w14:paraId="1C18D281" w14:textId="77777777" w:rsidR="00D470AE" w:rsidRDefault="00D470AE" w:rsidP="00D470AE">
            <w:pPr>
              <w:ind w:left="0" w:hanging="2"/>
              <w:rPr>
                <w:ins w:id="4194" w:author="임 종운" w:date="2022-05-17T11:40:00Z"/>
              </w:rPr>
            </w:pPr>
            <w:ins w:id="4195" w:author="임 종운" w:date="2022-05-17T11:40:00Z">
              <w:r>
                <w:t>INSERT INTO attendance VALUES (1944, 20, 2021-11-25);</w:t>
              </w:r>
            </w:ins>
          </w:p>
          <w:p w14:paraId="7F506F55" w14:textId="77777777" w:rsidR="00D470AE" w:rsidRDefault="00D470AE" w:rsidP="00D470AE">
            <w:pPr>
              <w:ind w:left="0" w:hanging="2"/>
              <w:rPr>
                <w:ins w:id="4196" w:author="임 종운" w:date="2022-05-17T11:40:00Z"/>
              </w:rPr>
            </w:pPr>
            <w:ins w:id="4197" w:author="임 종운" w:date="2022-05-17T11:40:00Z">
              <w:r>
                <w:t>INSERT INTO attendance VALUES (1945, 21, 2021-11-25);</w:t>
              </w:r>
            </w:ins>
          </w:p>
          <w:p w14:paraId="4BCC133A" w14:textId="77777777" w:rsidR="00D470AE" w:rsidRDefault="00D470AE" w:rsidP="00D470AE">
            <w:pPr>
              <w:ind w:left="0" w:hanging="2"/>
              <w:rPr>
                <w:ins w:id="4198" w:author="임 종운" w:date="2022-05-17T11:40:00Z"/>
              </w:rPr>
            </w:pPr>
            <w:ins w:id="4199" w:author="임 종운" w:date="2022-05-17T11:40:00Z">
              <w:r>
                <w:t>INSERT INTO attendance VALUES (1946, 22, 2021-11-25);</w:t>
              </w:r>
            </w:ins>
          </w:p>
          <w:p w14:paraId="6F0A81F1" w14:textId="77777777" w:rsidR="00D470AE" w:rsidRDefault="00D470AE" w:rsidP="00D470AE">
            <w:pPr>
              <w:ind w:left="0" w:hanging="2"/>
              <w:rPr>
                <w:ins w:id="4200" w:author="임 종운" w:date="2022-05-17T11:40:00Z"/>
              </w:rPr>
            </w:pPr>
            <w:ins w:id="4201" w:author="임 종운" w:date="2022-05-17T11:40:00Z">
              <w:r>
                <w:t>INSERT INTO attendance VALUES (1947, 23, 2021-11-25);</w:t>
              </w:r>
            </w:ins>
          </w:p>
          <w:p w14:paraId="0127EDA5" w14:textId="77777777" w:rsidR="00D470AE" w:rsidRDefault="00D470AE" w:rsidP="00D470AE">
            <w:pPr>
              <w:ind w:left="0" w:hanging="2"/>
              <w:rPr>
                <w:ins w:id="4202" w:author="임 종운" w:date="2022-05-17T11:40:00Z"/>
              </w:rPr>
            </w:pPr>
            <w:ins w:id="4203" w:author="임 종운" w:date="2022-05-17T11:40:00Z">
              <w:r>
                <w:t>INSERT INTO attendance VALUES (1948, 24, 2021-11-25);</w:t>
              </w:r>
            </w:ins>
          </w:p>
          <w:p w14:paraId="73D4866A" w14:textId="77777777" w:rsidR="00D470AE" w:rsidRDefault="00D470AE" w:rsidP="00D470AE">
            <w:pPr>
              <w:ind w:left="0" w:hanging="2"/>
              <w:rPr>
                <w:ins w:id="4204" w:author="임 종운" w:date="2022-05-17T11:40:00Z"/>
              </w:rPr>
            </w:pPr>
            <w:ins w:id="4205" w:author="임 종운" w:date="2022-05-17T11:40:00Z">
              <w:r>
                <w:t>INSERT INTO attendance VALUES (1949, 25, 2021-11-25);</w:t>
              </w:r>
            </w:ins>
          </w:p>
          <w:p w14:paraId="3B35888B" w14:textId="77777777" w:rsidR="00D470AE" w:rsidRDefault="00D470AE" w:rsidP="00D470AE">
            <w:pPr>
              <w:ind w:left="0" w:hanging="2"/>
              <w:rPr>
                <w:ins w:id="4206" w:author="임 종운" w:date="2022-05-17T11:40:00Z"/>
              </w:rPr>
            </w:pPr>
            <w:ins w:id="4207" w:author="임 종운" w:date="2022-05-17T11:40:00Z">
              <w:r>
                <w:t>INSERT INTO attendance VALUES (1950, 26, 2021-11-25);</w:t>
              </w:r>
            </w:ins>
          </w:p>
          <w:p w14:paraId="0FC4216E" w14:textId="77777777" w:rsidR="00D470AE" w:rsidRDefault="00D470AE" w:rsidP="00D470AE">
            <w:pPr>
              <w:ind w:left="0" w:hanging="2"/>
              <w:rPr>
                <w:ins w:id="4208" w:author="임 종운" w:date="2022-05-17T11:40:00Z"/>
              </w:rPr>
            </w:pPr>
            <w:ins w:id="4209" w:author="임 종운" w:date="2022-05-17T11:40:00Z">
              <w:r>
                <w:t>INSERT INTO attendance VALUES (1951, 1, 2021-11-26);</w:t>
              </w:r>
            </w:ins>
          </w:p>
          <w:p w14:paraId="72431FC5" w14:textId="77777777" w:rsidR="00D470AE" w:rsidRDefault="00D470AE" w:rsidP="00D470AE">
            <w:pPr>
              <w:ind w:left="0" w:hanging="2"/>
              <w:rPr>
                <w:ins w:id="4210" w:author="임 종운" w:date="2022-05-17T11:40:00Z"/>
              </w:rPr>
            </w:pPr>
            <w:ins w:id="4211" w:author="임 종운" w:date="2022-05-17T11:40:00Z">
              <w:r>
                <w:t>INSERT INTO attendance VALUES (1952, 2, 2021-11-26);</w:t>
              </w:r>
            </w:ins>
          </w:p>
          <w:p w14:paraId="1426CC38" w14:textId="77777777" w:rsidR="00D470AE" w:rsidRDefault="00D470AE" w:rsidP="00D470AE">
            <w:pPr>
              <w:ind w:left="0" w:hanging="2"/>
              <w:rPr>
                <w:ins w:id="4212" w:author="임 종운" w:date="2022-05-17T11:40:00Z"/>
              </w:rPr>
            </w:pPr>
            <w:ins w:id="4213" w:author="임 종운" w:date="2022-05-17T11:40:00Z">
              <w:r>
                <w:t>INSERT INTO attendance VALUES (1953, 3, 2021-11-26);</w:t>
              </w:r>
            </w:ins>
          </w:p>
          <w:p w14:paraId="2F75395E" w14:textId="77777777" w:rsidR="00D470AE" w:rsidRDefault="00D470AE" w:rsidP="00D470AE">
            <w:pPr>
              <w:ind w:left="0" w:hanging="2"/>
              <w:rPr>
                <w:ins w:id="4214" w:author="임 종운" w:date="2022-05-17T11:40:00Z"/>
              </w:rPr>
            </w:pPr>
            <w:ins w:id="4215" w:author="임 종운" w:date="2022-05-17T11:40:00Z">
              <w:r>
                <w:t>INSERT INTO attendance VALUES (1954, 4, 2021-11-26);</w:t>
              </w:r>
            </w:ins>
          </w:p>
          <w:p w14:paraId="3F268764" w14:textId="77777777" w:rsidR="00D470AE" w:rsidRDefault="00D470AE" w:rsidP="00D470AE">
            <w:pPr>
              <w:ind w:left="0" w:hanging="2"/>
              <w:rPr>
                <w:ins w:id="4216" w:author="임 종운" w:date="2022-05-17T11:40:00Z"/>
              </w:rPr>
            </w:pPr>
            <w:ins w:id="4217" w:author="임 종운" w:date="2022-05-17T11:40:00Z">
              <w:r>
                <w:t>INSERT INTO attendance VALUES (1955, 5, 2021-11-26);</w:t>
              </w:r>
            </w:ins>
          </w:p>
          <w:p w14:paraId="4424E2AA" w14:textId="77777777" w:rsidR="00D470AE" w:rsidRDefault="00D470AE" w:rsidP="00D470AE">
            <w:pPr>
              <w:ind w:left="0" w:hanging="2"/>
              <w:rPr>
                <w:ins w:id="4218" w:author="임 종운" w:date="2022-05-17T11:40:00Z"/>
              </w:rPr>
            </w:pPr>
            <w:ins w:id="4219" w:author="임 종운" w:date="2022-05-17T11:40:00Z">
              <w:r>
                <w:t>INSERT INTO attendance VALUES (1956, 6, 2021-11-26);</w:t>
              </w:r>
            </w:ins>
          </w:p>
          <w:p w14:paraId="56187DB5" w14:textId="77777777" w:rsidR="00D470AE" w:rsidRDefault="00D470AE" w:rsidP="00D470AE">
            <w:pPr>
              <w:ind w:left="0" w:hanging="2"/>
              <w:rPr>
                <w:ins w:id="4220" w:author="임 종운" w:date="2022-05-17T11:40:00Z"/>
              </w:rPr>
            </w:pPr>
            <w:ins w:id="4221" w:author="임 종운" w:date="2022-05-17T11:40:00Z">
              <w:r>
                <w:t>INSERT INTO attendance VALUES (1957, 7, 2021-11-26);</w:t>
              </w:r>
            </w:ins>
          </w:p>
          <w:p w14:paraId="049B5C74" w14:textId="77777777" w:rsidR="00D470AE" w:rsidRDefault="00D470AE" w:rsidP="00D470AE">
            <w:pPr>
              <w:ind w:left="0" w:hanging="2"/>
              <w:rPr>
                <w:ins w:id="4222" w:author="임 종운" w:date="2022-05-17T11:40:00Z"/>
              </w:rPr>
            </w:pPr>
            <w:ins w:id="4223" w:author="임 종운" w:date="2022-05-17T11:40:00Z">
              <w:r>
                <w:t>INSERT INTO attendance VALUES (1958, 8, 2021-11-26);</w:t>
              </w:r>
            </w:ins>
          </w:p>
          <w:p w14:paraId="57367D7F" w14:textId="77777777" w:rsidR="00D470AE" w:rsidRDefault="00D470AE" w:rsidP="00D470AE">
            <w:pPr>
              <w:ind w:left="0" w:hanging="2"/>
              <w:rPr>
                <w:ins w:id="4224" w:author="임 종운" w:date="2022-05-17T11:40:00Z"/>
              </w:rPr>
            </w:pPr>
            <w:ins w:id="4225" w:author="임 종운" w:date="2022-05-17T11:40:00Z">
              <w:r>
                <w:t>INSERT INTO attendance VALUES (1959, 9, 2021-11-26);</w:t>
              </w:r>
            </w:ins>
          </w:p>
          <w:p w14:paraId="6079432E" w14:textId="77777777" w:rsidR="00D470AE" w:rsidRDefault="00D470AE" w:rsidP="00D470AE">
            <w:pPr>
              <w:ind w:left="0" w:hanging="2"/>
              <w:rPr>
                <w:ins w:id="4226" w:author="임 종운" w:date="2022-05-17T11:40:00Z"/>
              </w:rPr>
            </w:pPr>
            <w:ins w:id="4227" w:author="임 종운" w:date="2022-05-17T11:40:00Z">
              <w:r>
                <w:lastRenderedPageBreak/>
                <w:t>INSERT INTO attendance VALUES (1960, 10, 2021-11-26);</w:t>
              </w:r>
            </w:ins>
          </w:p>
          <w:p w14:paraId="271337F2" w14:textId="77777777" w:rsidR="00D470AE" w:rsidRDefault="00D470AE" w:rsidP="00D470AE">
            <w:pPr>
              <w:ind w:left="0" w:hanging="2"/>
              <w:rPr>
                <w:ins w:id="4228" w:author="임 종운" w:date="2022-05-17T11:40:00Z"/>
              </w:rPr>
            </w:pPr>
            <w:ins w:id="4229" w:author="임 종운" w:date="2022-05-17T11:40:00Z">
              <w:r>
                <w:t>INSERT INTO attendance VALUES (1961, 11, 2021-11-26);</w:t>
              </w:r>
            </w:ins>
          </w:p>
          <w:p w14:paraId="2755F889" w14:textId="77777777" w:rsidR="00D470AE" w:rsidRDefault="00D470AE" w:rsidP="00D470AE">
            <w:pPr>
              <w:ind w:left="0" w:hanging="2"/>
              <w:rPr>
                <w:ins w:id="4230" w:author="임 종운" w:date="2022-05-17T11:40:00Z"/>
              </w:rPr>
            </w:pPr>
            <w:ins w:id="4231" w:author="임 종운" w:date="2022-05-17T11:40:00Z">
              <w:r>
                <w:t>INSERT INTO attendance VALUES (1962, 12, 2021-11-26);</w:t>
              </w:r>
            </w:ins>
          </w:p>
          <w:p w14:paraId="282C6D66" w14:textId="77777777" w:rsidR="00D470AE" w:rsidRDefault="00D470AE" w:rsidP="00D470AE">
            <w:pPr>
              <w:ind w:left="0" w:hanging="2"/>
              <w:rPr>
                <w:ins w:id="4232" w:author="임 종운" w:date="2022-05-17T11:40:00Z"/>
              </w:rPr>
            </w:pPr>
            <w:ins w:id="4233" w:author="임 종운" w:date="2022-05-17T11:40:00Z">
              <w:r>
                <w:t>INSERT INTO attendance VALUES (1963, 13, 2021-11-26);</w:t>
              </w:r>
            </w:ins>
          </w:p>
          <w:p w14:paraId="4B6D9C6C" w14:textId="77777777" w:rsidR="00D470AE" w:rsidRDefault="00D470AE" w:rsidP="00D470AE">
            <w:pPr>
              <w:ind w:left="0" w:hanging="2"/>
              <w:rPr>
                <w:ins w:id="4234" w:author="임 종운" w:date="2022-05-17T11:40:00Z"/>
              </w:rPr>
            </w:pPr>
            <w:ins w:id="4235" w:author="임 종운" w:date="2022-05-17T11:40:00Z">
              <w:r>
                <w:t>INSERT INTO attendance VALUES (1964, 14, 2021-11-26);</w:t>
              </w:r>
            </w:ins>
          </w:p>
          <w:p w14:paraId="4716C82E" w14:textId="77777777" w:rsidR="00D470AE" w:rsidRDefault="00D470AE" w:rsidP="00D470AE">
            <w:pPr>
              <w:ind w:left="0" w:hanging="2"/>
              <w:rPr>
                <w:ins w:id="4236" w:author="임 종운" w:date="2022-05-17T11:40:00Z"/>
              </w:rPr>
            </w:pPr>
            <w:ins w:id="4237" w:author="임 종운" w:date="2022-05-17T11:40:00Z">
              <w:r>
                <w:t>INSERT INTO attendance VALUES (1965, 15, 2021-11-26);</w:t>
              </w:r>
            </w:ins>
          </w:p>
          <w:p w14:paraId="500A6A98" w14:textId="77777777" w:rsidR="00D470AE" w:rsidRDefault="00D470AE" w:rsidP="00D470AE">
            <w:pPr>
              <w:ind w:left="0" w:hanging="2"/>
              <w:rPr>
                <w:ins w:id="4238" w:author="임 종운" w:date="2022-05-17T11:40:00Z"/>
              </w:rPr>
            </w:pPr>
            <w:ins w:id="4239" w:author="임 종운" w:date="2022-05-17T11:40:00Z">
              <w:r>
                <w:t>INSERT INTO attendance VALUES (1966, 16, 2021-11-26);</w:t>
              </w:r>
            </w:ins>
          </w:p>
          <w:p w14:paraId="3AA839E9" w14:textId="77777777" w:rsidR="00D470AE" w:rsidRDefault="00D470AE" w:rsidP="00D470AE">
            <w:pPr>
              <w:ind w:left="0" w:hanging="2"/>
              <w:rPr>
                <w:ins w:id="4240" w:author="임 종운" w:date="2022-05-17T11:40:00Z"/>
              </w:rPr>
            </w:pPr>
            <w:ins w:id="4241" w:author="임 종운" w:date="2022-05-17T11:40:00Z">
              <w:r>
                <w:t>INSERT INTO attendance VALUES (1967, 17, 2021-11-26);</w:t>
              </w:r>
            </w:ins>
          </w:p>
          <w:p w14:paraId="62C280AD" w14:textId="77777777" w:rsidR="00D470AE" w:rsidRDefault="00D470AE" w:rsidP="00D470AE">
            <w:pPr>
              <w:ind w:left="0" w:hanging="2"/>
              <w:rPr>
                <w:ins w:id="4242" w:author="임 종운" w:date="2022-05-17T11:40:00Z"/>
              </w:rPr>
            </w:pPr>
            <w:ins w:id="4243" w:author="임 종운" w:date="2022-05-17T11:40:00Z">
              <w:r>
                <w:t>INSERT INTO attendance VALUES (1968, 18, 2021-11-26);</w:t>
              </w:r>
            </w:ins>
          </w:p>
          <w:p w14:paraId="5ACF4F4D" w14:textId="77777777" w:rsidR="00D470AE" w:rsidRDefault="00D470AE" w:rsidP="00D470AE">
            <w:pPr>
              <w:ind w:left="0" w:hanging="2"/>
              <w:rPr>
                <w:ins w:id="4244" w:author="임 종운" w:date="2022-05-17T11:40:00Z"/>
              </w:rPr>
            </w:pPr>
            <w:ins w:id="4245" w:author="임 종운" w:date="2022-05-17T11:40:00Z">
              <w:r>
                <w:t>INSERT INTO attendance VALUES (1969, 19, 2021-11-26);</w:t>
              </w:r>
            </w:ins>
          </w:p>
          <w:p w14:paraId="5E2230BC" w14:textId="77777777" w:rsidR="00D470AE" w:rsidRDefault="00D470AE" w:rsidP="00D470AE">
            <w:pPr>
              <w:ind w:left="0" w:hanging="2"/>
              <w:rPr>
                <w:ins w:id="4246" w:author="임 종운" w:date="2022-05-17T11:40:00Z"/>
              </w:rPr>
            </w:pPr>
            <w:ins w:id="4247" w:author="임 종운" w:date="2022-05-17T11:40:00Z">
              <w:r>
                <w:t>INSERT INTO attendance VALUES (1970, 20, 2021-11-26);</w:t>
              </w:r>
            </w:ins>
          </w:p>
          <w:p w14:paraId="60B48E7C" w14:textId="77777777" w:rsidR="00D470AE" w:rsidRDefault="00D470AE" w:rsidP="00D470AE">
            <w:pPr>
              <w:ind w:left="0" w:hanging="2"/>
              <w:rPr>
                <w:ins w:id="4248" w:author="임 종운" w:date="2022-05-17T11:40:00Z"/>
              </w:rPr>
            </w:pPr>
            <w:ins w:id="4249" w:author="임 종운" w:date="2022-05-17T11:40:00Z">
              <w:r>
                <w:t>INSERT INTO attendance VALUES (1971, 21, 2021-11-26);</w:t>
              </w:r>
            </w:ins>
          </w:p>
          <w:p w14:paraId="09CB245C" w14:textId="77777777" w:rsidR="00D470AE" w:rsidRDefault="00D470AE" w:rsidP="00D470AE">
            <w:pPr>
              <w:ind w:left="0" w:hanging="2"/>
              <w:rPr>
                <w:ins w:id="4250" w:author="임 종운" w:date="2022-05-17T11:40:00Z"/>
              </w:rPr>
            </w:pPr>
            <w:ins w:id="4251" w:author="임 종운" w:date="2022-05-17T11:40:00Z">
              <w:r>
                <w:t>INSERT INTO attendance VALUES (1972, 22, 2021-11-26);</w:t>
              </w:r>
            </w:ins>
          </w:p>
          <w:p w14:paraId="513E93D2" w14:textId="77777777" w:rsidR="00D470AE" w:rsidRDefault="00D470AE" w:rsidP="00D470AE">
            <w:pPr>
              <w:ind w:left="0" w:hanging="2"/>
              <w:rPr>
                <w:ins w:id="4252" w:author="임 종운" w:date="2022-05-17T11:40:00Z"/>
              </w:rPr>
            </w:pPr>
            <w:ins w:id="4253" w:author="임 종운" w:date="2022-05-17T11:40:00Z">
              <w:r>
                <w:t>INSERT INTO attendance VALUES (1973, 23, 2021-11-26);</w:t>
              </w:r>
            </w:ins>
          </w:p>
          <w:p w14:paraId="68B9B42E" w14:textId="77777777" w:rsidR="00D470AE" w:rsidRDefault="00D470AE" w:rsidP="00D470AE">
            <w:pPr>
              <w:ind w:left="0" w:hanging="2"/>
              <w:rPr>
                <w:ins w:id="4254" w:author="임 종운" w:date="2022-05-17T11:40:00Z"/>
              </w:rPr>
            </w:pPr>
            <w:ins w:id="4255" w:author="임 종운" w:date="2022-05-17T11:40:00Z">
              <w:r>
                <w:t>INSERT INTO attendance VALUES (1974, 24, 2021-11-26);</w:t>
              </w:r>
            </w:ins>
          </w:p>
          <w:p w14:paraId="37424132" w14:textId="77777777" w:rsidR="00D470AE" w:rsidRDefault="00D470AE" w:rsidP="00D470AE">
            <w:pPr>
              <w:ind w:left="0" w:hanging="2"/>
              <w:rPr>
                <w:ins w:id="4256" w:author="임 종운" w:date="2022-05-17T11:40:00Z"/>
              </w:rPr>
            </w:pPr>
            <w:ins w:id="4257" w:author="임 종운" w:date="2022-05-17T11:40:00Z">
              <w:r>
                <w:t>INSERT INTO attendance VALUES (1975, 25, 2021-11-26);</w:t>
              </w:r>
            </w:ins>
          </w:p>
          <w:p w14:paraId="03CBF801" w14:textId="77777777" w:rsidR="00D470AE" w:rsidRDefault="00D470AE" w:rsidP="00D470AE">
            <w:pPr>
              <w:ind w:left="0" w:hanging="2"/>
              <w:rPr>
                <w:ins w:id="4258" w:author="임 종운" w:date="2022-05-17T11:40:00Z"/>
              </w:rPr>
            </w:pPr>
            <w:ins w:id="4259" w:author="임 종운" w:date="2022-05-17T11:40:00Z">
              <w:r>
                <w:t>INSERT INTO attendance VALUES (1976, 26, 2021-11-26);</w:t>
              </w:r>
            </w:ins>
          </w:p>
          <w:p w14:paraId="42F5F3DD" w14:textId="77777777" w:rsidR="00D470AE" w:rsidRDefault="00D470AE" w:rsidP="00D470AE">
            <w:pPr>
              <w:ind w:left="0" w:hanging="2"/>
              <w:rPr>
                <w:ins w:id="4260" w:author="임 종운" w:date="2022-05-17T11:40:00Z"/>
              </w:rPr>
            </w:pPr>
            <w:ins w:id="4261" w:author="임 종운" w:date="2022-05-17T11:40:00Z">
              <w:r>
                <w:t>INSERT INTO attendance VALUES (1977, 1, 2021-11-27);</w:t>
              </w:r>
            </w:ins>
          </w:p>
          <w:p w14:paraId="70993348" w14:textId="77777777" w:rsidR="00D470AE" w:rsidRDefault="00D470AE" w:rsidP="00D470AE">
            <w:pPr>
              <w:ind w:left="0" w:hanging="2"/>
              <w:rPr>
                <w:ins w:id="4262" w:author="임 종운" w:date="2022-05-17T11:40:00Z"/>
              </w:rPr>
            </w:pPr>
            <w:ins w:id="4263" w:author="임 종운" w:date="2022-05-17T11:40:00Z">
              <w:r>
                <w:t>INSERT INTO attendance VALUES (1978, 2, 2021-11-27);</w:t>
              </w:r>
            </w:ins>
          </w:p>
          <w:p w14:paraId="405154BB" w14:textId="77777777" w:rsidR="00D470AE" w:rsidRDefault="00D470AE" w:rsidP="00D470AE">
            <w:pPr>
              <w:ind w:left="0" w:hanging="2"/>
              <w:rPr>
                <w:ins w:id="4264" w:author="임 종운" w:date="2022-05-17T11:40:00Z"/>
              </w:rPr>
            </w:pPr>
            <w:ins w:id="4265" w:author="임 종운" w:date="2022-05-17T11:40:00Z">
              <w:r>
                <w:t>INSERT INTO attendance VALUES (1979, 3, 2021-11-27);</w:t>
              </w:r>
            </w:ins>
          </w:p>
          <w:p w14:paraId="0B2C6247" w14:textId="77777777" w:rsidR="00D470AE" w:rsidRDefault="00D470AE" w:rsidP="00D470AE">
            <w:pPr>
              <w:ind w:left="0" w:hanging="2"/>
              <w:rPr>
                <w:ins w:id="4266" w:author="임 종운" w:date="2022-05-17T11:40:00Z"/>
              </w:rPr>
            </w:pPr>
            <w:ins w:id="4267" w:author="임 종운" w:date="2022-05-17T11:40:00Z">
              <w:r>
                <w:t>INSERT INTO attendance VALUES (1980, 4, 2021-11-27);</w:t>
              </w:r>
            </w:ins>
          </w:p>
          <w:p w14:paraId="40C2F730" w14:textId="77777777" w:rsidR="00D470AE" w:rsidRDefault="00D470AE" w:rsidP="00D470AE">
            <w:pPr>
              <w:ind w:left="0" w:hanging="2"/>
              <w:rPr>
                <w:ins w:id="4268" w:author="임 종운" w:date="2022-05-17T11:40:00Z"/>
              </w:rPr>
            </w:pPr>
            <w:ins w:id="4269" w:author="임 종운" w:date="2022-05-17T11:40:00Z">
              <w:r>
                <w:t>INSERT INTO attendance VALUES (1981, 5, 2021-11-27);</w:t>
              </w:r>
            </w:ins>
          </w:p>
          <w:p w14:paraId="1291CB86" w14:textId="77777777" w:rsidR="00D470AE" w:rsidRDefault="00D470AE" w:rsidP="00D470AE">
            <w:pPr>
              <w:ind w:left="0" w:hanging="2"/>
              <w:rPr>
                <w:ins w:id="4270" w:author="임 종운" w:date="2022-05-17T11:40:00Z"/>
              </w:rPr>
            </w:pPr>
            <w:ins w:id="4271" w:author="임 종운" w:date="2022-05-17T11:40:00Z">
              <w:r>
                <w:t>INSERT INTO attendance VALUES (1982, 6, 2021-11-27);</w:t>
              </w:r>
            </w:ins>
          </w:p>
          <w:p w14:paraId="7E399A69" w14:textId="77777777" w:rsidR="00D470AE" w:rsidRDefault="00D470AE" w:rsidP="00D470AE">
            <w:pPr>
              <w:ind w:left="0" w:hanging="2"/>
              <w:rPr>
                <w:ins w:id="4272" w:author="임 종운" w:date="2022-05-17T11:40:00Z"/>
              </w:rPr>
            </w:pPr>
            <w:ins w:id="4273" w:author="임 종운" w:date="2022-05-17T11:40:00Z">
              <w:r>
                <w:t>INSERT INTO attendance VALUES (1983, 7, 2021-11-27);</w:t>
              </w:r>
            </w:ins>
          </w:p>
          <w:p w14:paraId="02E599F8" w14:textId="77777777" w:rsidR="00D470AE" w:rsidRDefault="00D470AE" w:rsidP="00D470AE">
            <w:pPr>
              <w:ind w:left="0" w:hanging="2"/>
              <w:rPr>
                <w:ins w:id="4274" w:author="임 종운" w:date="2022-05-17T11:40:00Z"/>
              </w:rPr>
            </w:pPr>
            <w:ins w:id="4275" w:author="임 종운" w:date="2022-05-17T11:40:00Z">
              <w:r>
                <w:t>INSERT INTO attendance VALUES (1984, 8, 2021-11-27);</w:t>
              </w:r>
            </w:ins>
          </w:p>
          <w:p w14:paraId="3D508142" w14:textId="77777777" w:rsidR="00D470AE" w:rsidRDefault="00D470AE" w:rsidP="00D470AE">
            <w:pPr>
              <w:ind w:left="0" w:hanging="2"/>
              <w:rPr>
                <w:ins w:id="4276" w:author="임 종운" w:date="2022-05-17T11:40:00Z"/>
              </w:rPr>
            </w:pPr>
            <w:ins w:id="4277" w:author="임 종운" w:date="2022-05-17T11:40:00Z">
              <w:r>
                <w:t>INSERT INTO attendance VALUES (1985, 9, 2021-11-27);</w:t>
              </w:r>
            </w:ins>
          </w:p>
          <w:p w14:paraId="547B835D" w14:textId="77777777" w:rsidR="00D470AE" w:rsidRDefault="00D470AE" w:rsidP="00D470AE">
            <w:pPr>
              <w:ind w:left="0" w:hanging="2"/>
              <w:rPr>
                <w:ins w:id="4278" w:author="임 종운" w:date="2022-05-17T11:40:00Z"/>
              </w:rPr>
            </w:pPr>
            <w:ins w:id="4279" w:author="임 종운" w:date="2022-05-17T11:40:00Z">
              <w:r>
                <w:t>INSERT INTO attendance VALUES (1986, 10, 2021-11-27);</w:t>
              </w:r>
            </w:ins>
          </w:p>
          <w:p w14:paraId="216B7515" w14:textId="77777777" w:rsidR="00D470AE" w:rsidRDefault="00D470AE" w:rsidP="00D470AE">
            <w:pPr>
              <w:ind w:left="0" w:hanging="2"/>
              <w:rPr>
                <w:ins w:id="4280" w:author="임 종운" w:date="2022-05-17T11:40:00Z"/>
              </w:rPr>
            </w:pPr>
            <w:ins w:id="4281" w:author="임 종운" w:date="2022-05-17T11:40:00Z">
              <w:r>
                <w:lastRenderedPageBreak/>
                <w:t>INSERT INTO attendance VALUES (1987, 11, 2021-11-27);</w:t>
              </w:r>
            </w:ins>
          </w:p>
          <w:p w14:paraId="3277687E" w14:textId="77777777" w:rsidR="00D470AE" w:rsidRDefault="00D470AE" w:rsidP="00D470AE">
            <w:pPr>
              <w:ind w:left="0" w:hanging="2"/>
              <w:rPr>
                <w:ins w:id="4282" w:author="임 종운" w:date="2022-05-17T11:40:00Z"/>
              </w:rPr>
            </w:pPr>
            <w:ins w:id="4283" w:author="임 종운" w:date="2022-05-17T11:40:00Z">
              <w:r>
                <w:t>INSERT INTO attendance VALUES (1988, 12, 2021-11-27);</w:t>
              </w:r>
            </w:ins>
          </w:p>
          <w:p w14:paraId="29F076A7" w14:textId="77777777" w:rsidR="00D470AE" w:rsidRDefault="00D470AE" w:rsidP="00D470AE">
            <w:pPr>
              <w:ind w:left="0" w:hanging="2"/>
              <w:rPr>
                <w:ins w:id="4284" w:author="임 종운" w:date="2022-05-17T11:40:00Z"/>
              </w:rPr>
            </w:pPr>
            <w:ins w:id="4285" w:author="임 종운" w:date="2022-05-17T11:40:00Z">
              <w:r>
                <w:t>INSERT INTO attendance VALUES (1989, 13, 2021-11-27);</w:t>
              </w:r>
            </w:ins>
          </w:p>
          <w:p w14:paraId="0904A616" w14:textId="77777777" w:rsidR="00D470AE" w:rsidRDefault="00D470AE" w:rsidP="00D470AE">
            <w:pPr>
              <w:ind w:left="0" w:hanging="2"/>
              <w:rPr>
                <w:ins w:id="4286" w:author="임 종운" w:date="2022-05-17T11:40:00Z"/>
              </w:rPr>
            </w:pPr>
            <w:ins w:id="4287" w:author="임 종운" w:date="2022-05-17T11:40:00Z">
              <w:r>
                <w:t>INSERT INTO attendance VALUES (1990, 14, 2021-11-27);</w:t>
              </w:r>
            </w:ins>
          </w:p>
          <w:p w14:paraId="12643D10" w14:textId="77777777" w:rsidR="00D470AE" w:rsidRDefault="00D470AE" w:rsidP="00D470AE">
            <w:pPr>
              <w:ind w:left="0" w:hanging="2"/>
              <w:rPr>
                <w:ins w:id="4288" w:author="임 종운" w:date="2022-05-17T11:40:00Z"/>
              </w:rPr>
            </w:pPr>
            <w:ins w:id="4289" w:author="임 종운" w:date="2022-05-17T11:40:00Z">
              <w:r>
                <w:t>INSERT INTO attendance VALUES (1991, 15, 2021-11-27);</w:t>
              </w:r>
            </w:ins>
          </w:p>
          <w:p w14:paraId="2A874297" w14:textId="77777777" w:rsidR="00D470AE" w:rsidRDefault="00D470AE" w:rsidP="00D470AE">
            <w:pPr>
              <w:ind w:left="0" w:hanging="2"/>
              <w:rPr>
                <w:ins w:id="4290" w:author="임 종운" w:date="2022-05-17T11:40:00Z"/>
              </w:rPr>
            </w:pPr>
            <w:ins w:id="4291" w:author="임 종운" w:date="2022-05-17T11:40:00Z">
              <w:r>
                <w:t>INSERT INTO attendance VALUES (1992, 16, 2021-11-27);</w:t>
              </w:r>
            </w:ins>
          </w:p>
          <w:p w14:paraId="2212620A" w14:textId="77777777" w:rsidR="00D470AE" w:rsidRDefault="00D470AE" w:rsidP="00D470AE">
            <w:pPr>
              <w:ind w:left="0" w:hanging="2"/>
              <w:rPr>
                <w:ins w:id="4292" w:author="임 종운" w:date="2022-05-17T11:40:00Z"/>
              </w:rPr>
            </w:pPr>
            <w:ins w:id="4293" w:author="임 종운" w:date="2022-05-17T11:40:00Z">
              <w:r>
                <w:t>INSERT INTO attendance VALUES (1993, 17, 2021-11-27);</w:t>
              </w:r>
            </w:ins>
          </w:p>
          <w:p w14:paraId="3647E28A" w14:textId="77777777" w:rsidR="00D470AE" w:rsidRDefault="00D470AE" w:rsidP="00D470AE">
            <w:pPr>
              <w:ind w:left="0" w:hanging="2"/>
              <w:rPr>
                <w:ins w:id="4294" w:author="임 종운" w:date="2022-05-17T11:40:00Z"/>
              </w:rPr>
            </w:pPr>
            <w:ins w:id="4295" w:author="임 종운" w:date="2022-05-17T11:40:00Z">
              <w:r>
                <w:t>INSERT INTO attendance VALUES (1994, 18, 2021-11-27);</w:t>
              </w:r>
            </w:ins>
          </w:p>
          <w:p w14:paraId="7ECA97DA" w14:textId="77777777" w:rsidR="00D470AE" w:rsidRDefault="00D470AE" w:rsidP="00D470AE">
            <w:pPr>
              <w:ind w:left="0" w:hanging="2"/>
              <w:rPr>
                <w:ins w:id="4296" w:author="임 종운" w:date="2022-05-17T11:40:00Z"/>
              </w:rPr>
            </w:pPr>
            <w:ins w:id="4297" w:author="임 종운" w:date="2022-05-17T11:40:00Z">
              <w:r>
                <w:t>INSERT INTO attendance VALUES (1995, 19, 2021-11-27);</w:t>
              </w:r>
            </w:ins>
          </w:p>
          <w:p w14:paraId="3D309097" w14:textId="77777777" w:rsidR="00D470AE" w:rsidRDefault="00D470AE" w:rsidP="00D470AE">
            <w:pPr>
              <w:ind w:left="0" w:hanging="2"/>
              <w:rPr>
                <w:ins w:id="4298" w:author="임 종운" w:date="2022-05-17T11:40:00Z"/>
              </w:rPr>
            </w:pPr>
            <w:ins w:id="4299" w:author="임 종운" w:date="2022-05-17T11:40:00Z">
              <w:r>
                <w:t>INSERT INTO attendance VALUES (1996, 20, 2021-11-27);</w:t>
              </w:r>
            </w:ins>
          </w:p>
          <w:p w14:paraId="0B27B737" w14:textId="77777777" w:rsidR="00D470AE" w:rsidRDefault="00D470AE" w:rsidP="00D470AE">
            <w:pPr>
              <w:ind w:left="0" w:hanging="2"/>
              <w:rPr>
                <w:ins w:id="4300" w:author="임 종운" w:date="2022-05-17T11:40:00Z"/>
              </w:rPr>
            </w:pPr>
            <w:ins w:id="4301" w:author="임 종운" w:date="2022-05-17T11:40:00Z">
              <w:r>
                <w:t>INSERT INTO attendance VALUES (1997, 21, 2021-11-27);</w:t>
              </w:r>
            </w:ins>
          </w:p>
          <w:p w14:paraId="0DAC81F7" w14:textId="77777777" w:rsidR="00D470AE" w:rsidRDefault="00D470AE" w:rsidP="00D470AE">
            <w:pPr>
              <w:ind w:left="0" w:hanging="2"/>
              <w:rPr>
                <w:ins w:id="4302" w:author="임 종운" w:date="2022-05-17T11:40:00Z"/>
              </w:rPr>
            </w:pPr>
            <w:ins w:id="4303" w:author="임 종운" w:date="2022-05-17T11:40:00Z">
              <w:r>
                <w:t>INSERT INTO attendance VALUES (1998, 22, 2021-11-27);</w:t>
              </w:r>
            </w:ins>
          </w:p>
          <w:p w14:paraId="2E029110" w14:textId="77777777" w:rsidR="00D470AE" w:rsidRDefault="00D470AE" w:rsidP="00D470AE">
            <w:pPr>
              <w:ind w:left="0" w:hanging="2"/>
              <w:rPr>
                <w:ins w:id="4304" w:author="임 종운" w:date="2022-05-17T11:40:00Z"/>
              </w:rPr>
            </w:pPr>
            <w:ins w:id="4305" w:author="임 종운" w:date="2022-05-17T11:40:00Z">
              <w:r>
                <w:t>INSERT INTO attendance VALUES (1999, 23, 2021-11-27);</w:t>
              </w:r>
            </w:ins>
          </w:p>
          <w:p w14:paraId="3383CC5C" w14:textId="77777777" w:rsidR="00D470AE" w:rsidRDefault="00D470AE" w:rsidP="00D470AE">
            <w:pPr>
              <w:ind w:left="0" w:hanging="2"/>
              <w:rPr>
                <w:ins w:id="4306" w:author="임 종운" w:date="2022-05-17T11:40:00Z"/>
              </w:rPr>
            </w:pPr>
            <w:ins w:id="4307" w:author="임 종운" w:date="2022-05-17T11:40:00Z">
              <w:r>
                <w:t>INSERT INTO attendance VALUES (2000, 24, 2021-11-27);</w:t>
              </w:r>
            </w:ins>
          </w:p>
          <w:p w14:paraId="6243AC14" w14:textId="77777777" w:rsidR="00D470AE" w:rsidRDefault="00D470AE" w:rsidP="00D470AE">
            <w:pPr>
              <w:ind w:left="0" w:hanging="2"/>
              <w:rPr>
                <w:ins w:id="4308" w:author="임 종운" w:date="2022-05-17T11:40:00Z"/>
              </w:rPr>
            </w:pPr>
            <w:ins w:id="4309" w:author="임 종운" w:date="2022-05-17T11:40:00Z">
              <w:r>
                <w:t>INSERT INTO attendance VALUES (2001, 25, 2021-11-27);</w:t>
              </w:r>
            </w:ins>
          </w:p>
          <w:p w14:paraId="592D601E" w14:textId="77777777" w:rsidR="00D470AE" w:rsidRDefault="00D470AE" w:rsidP="00D470AE">
            <w:pPr>
              <w:ind w:left="0" w:hanging="2"/>
              <w:rPr>
                <w:ins w:id="4310" w:author="임 종운" w:date="2022-05-17T11:40:00Z"/>
              </w:rPr>
            </w:pPr>
            <w:ins w:id="4311" w:author="임 종운" w:date="2022-05-17T11:40:00Z">
              <w:r>
                <w:t>INSERT INTO attendance VALUES (2002, 26, 2021-11-27);</w:t>
              </w:r>
            </w:ins>
          </w:p>
          <w:p w14:paraId="3CCD4B78" w14:textId="77777777" w:rsidR="00D470AE" w:rsidRDefault="00D470AE" w:rsidP="00D470AE">
            <w:pPr>
              <w:ind w:left="0" w:hanging="2"/>
              <w:rPr>
                <w:ins w:id="4312" w:author="임 종운" w:date="2022-05-17T11:40:00Z"/>
              </w:rPr>
            </w:pPr>
            <w:ins w:id="4313" w:author="임 종운" w:date="2022-05-17T11:40:00Z">
              <w:r>
                <w:t>INSERT INTO attendance VALUES (2003, 1, 2021-11-28);</w:t>
              </w:r>
            </w:ins>
          </w:p>
          <w:p w14:paraId="2AD51C01" w14:textId="77777777" w:rsidR="00D470AE" w:rsidRDefault="00D470AE" w:rsidP="00D470AE">
            <w:pPr>
              <w:ind w:left="0" w:hanging="2"/>
              <w:rPr>
                <w:ins w:id="4314" w:author="임 종운" w:date="2022-05-17T11:40:00Z"/>
              </w:rPr>
            </w:pPr>
            <w:ins w:id="4315" w:author="임 종운" w:date="2022-05-17T11:40:00Z">
              <w:r>
                <w:t>INSERT INTO attendance VALUES (2004, 2, 2021-11-28);</w:t>
              </w:r>
            </w:ins>
          </w:p>
          <w:p w14:paraId="4CA00AEF" w14:textId="77777777" w:rsidR="00D470AE" w:rsidRDefault="00D470AE" w:rsidP="00D470AE">
            <w:pPr>
              <w:ind w:left="0" w:hanging="2"/>
              <w:rPr>
                <w:ins w:id="4316" w:author="임 종운" w:date="2022-05-17T11:40:00Z"/>
              </w:rPr>
            </w:pPr>
            <w:ins w:id="4317" w:author="임 종운" w:date="2022-05-17T11:40:00Z">
              <w:r>
                <w:t>INSERT INTO attendance VALUES (2005, 3, 2021-11-28);</w:t>
              </w:r>
            </w:ins>
          </w:p>
          <w:p w14:paraId="32D051FC" w14:textId="77777777" w:rsidR="00D470AE" w:rsidRDefault="00D470AE" w:rsidP="00D470AE">
            <w:pPr>
              <w:ind w:left="0" w:hanging="2"/>
              <w:rPr>
                <w:ins w:id="4318" w:author="임 종운" w:date="2022-05-17T11:40:00Z"/>
              </w:rPr>
            </w:pPr>
            <w:ins w:id="4319" w:author="임 종운" w:date="2022-05-17T11:40:00Z">
              <w:r>
                <w:t>INSERT INTO attendance VALUES (2006, 4, 2021-11-28);</w:t>
              </w:r>
            </w:ins>
          </w:p>
          <w:p w14:paraId="7CE5FE3E" w14:textId="77777777" w:rsidR="00D470AE" w:rsidRDefault="00D470AE" w:rsidP="00D470AE">
            <w:pPr>
              <w:ind w:left="0" w:hanging="2"/>
              <w:rPr>
                <w:ins w:id="4320" w:author="임 종운" w:date="2022-05-17T11:40:00Z"/>
              </w:rPr>
            </w:pPr>
            <w:ins w:id="4321" w:author="임 종운" w:date="2022-05-17T11:40:00Z">
              <w:r>
                <w:t>INSERT INTO attendance VALUES (2007, 5, 2021-11-28);</w:t>
              </w:r>
            </w:ins>
          </w:p>
          <w:p w14:paraId="1E579E97" w14:textId="77777777" w:rsidR="00D470AE" w:rsidRDefault="00D470AE" w:rsidP="00D470AE">
            <w:pPr>
              <w:ind w:left="0" w:hanging="2"/>
              <w:rPr>
                <w:ins w:id="4322" w:author="임 종운" w:date="2022-05-17T11:40:00Z"/>
              </w:rPr>
            </w:pPr>
            <w:ins w:id="4323" w:author="임 종운" w:date="2022-05-17T11:40:00Z">
              <w:r>
                <w:t>INSERT INTO attendance VALUES (2008, 6, 2021-11-28);</w:t>
              </w:r>
            </w:ins>
          </w:p>
          <w:p w14:paraId="226BC952" w14:textId="77777777" w:rsidR="00D470AE" w:rsidRDefault="00D470AE" w:rsidP="00D470AE">
            <w:pPr>
              <w:ind w:left="0" w:hanging="2"/>
              <w:rPr>
                <w:ins w:id="4324" w:author="임 종운" w:date="2022-05-17T11:40:00Z"/>
              </w:rPr>
            </w:pPr>
            <w:ins w:id="4325" w:author="임 종운" w:date="2022-05-17T11:40:00Z">
              <w:r>
                <w:t>INSERT INTO attendance VALUES (2009, 7, 2021-11-28);</w:t>
              </w:r>
            </w:ins>
          </w:p>
          <w:p w14:paraId="1C1706B0" w14:textId="77777777" w:rsidR="00D470AE" w:rsidRDefault="00D470AE" w:rsidP="00D470AE">
            <w:pPr>
              <w:ind w:left="0" w:hanging="2"/>
              <w:rPr>
                <w:ins w:id="4326" w:author="임 종운" w:date="2022-05-17T11:40:00Z"/>
              </w:rPr>
            </w:pPr>
            <w:ins w:id="4327" w:author="임 종운" w:date="2022-05-17T11:40:00Z">
              <w:r>
                <w:t>INSERT INTO attendance VALUES (2010, 8, 2021-11-28);</w:t>
              </w:r>
            </w:ins>
          </w:p>
          <w:p w14:paraId="3A6854BF" w14:textId="77777777" w:rsidR="00D470AE" w:rsidRDefault="00D470AE" w:rsidP="00D470AE">
            <w:pPr>
              <w:ind w:left="0" w:hanging="2"/>
              <w:rPr>
                <w:ins w:id="4328" w:author="임 종운" w:date="2022-05-17T11:40:00Z"/>
              </w:rPr>
            </w:pPr>
            <w:ins w:id="4329" w:author="임 종운" w:date="2022-05-17T11:40:00Z">
              <w:r>
                <w:t>INSERT INTO attendance VALUES (2011, 9, 2021-11-28);</w:t>
              </w:r>
            </w:ins>
          </w:p>
          <w:p w14:paraId="4F87EFD0" w14:textId="77777777" w:rsidR="00D470AE" w:rsidRDefault="00D470AE" w:rsidP="00D470AE">
            <w:pPr>
              <w:ind w:left="0" w:hanging="2"/>
              <w:rPr>
                <w:ins w:id="4330" w:author="임 종운" w:date="2022-05-17T11:40:00Z"/>
              </w:rPr>
            </w:pPr>
            <w:ins w:id="4331" w:author="임 종운" w:date="2022-05-17T11:40:00Z">
              <w:r>
                <w:t>INSERT INTO attendance VALUES (2012, 10, 2021-11-28);</w:t>
              </w:r>
            </w:ins>
          </w:p>
          <w:p w14:paraId="2D07E2E5" w14:textId="77777777" w:rsidR="00D470AE" w:rsidRDefault="00D470AE" w:rsidP="00D470AE">
            <w:pPr>
              <w:ind w:left="0" w:hanging="2"/>
              <w:rPr>
                <w:ins w:id="4332" w:author="임 종운" w:date="2022-05-17T11:40:00Z"/>
              </w:rPr>
            </w:pPr>
            <w:ins w:id="4333" w:author="임 종운" w:date="2022-05-17T11:40:00Z">
              <w:r>
                <w:t>INSERT INTO attendance VALUES (2013, 11, 2021-11-28);</w:t>
              </w:r>
            </w:ins>
          </w:p>
          <w:p w14:paraId="229826FC" w14:textId="77777777" w:rsidR="00D470AE" w:rsidRDefault="00D470AE" w:rsidP="00D470AE">
            <w:pPr>
              <w:ind w:left="0" w:hanging="2"/>
              <w:rPr>
                <w:ins w:id="4334" w:author="임 종운" w:date="2022-05-17T11:40:00Z"/>
              </w:rPr>
            </w:pPr>
            <w:ins w:id="4335" w:author="임 종운" w:date="2022-05-17T11:40:00Z">
              <w:r>
                <w:lastRenderedPageBreak/>
                <w:t>INSERT INTO attendance VALUES (2014, 12, 2021-11-28);</w:t>
              </w:r>
            </w:ins>
          </w:p>
          <w:p w14:paraId="421C6970" w14:textId="77777777" w:rsidR="00D470AE" w:rsidRDefault="00D470AE" w:rsidP="00D470AE">
            <w:pPr>
              <w:ind w:left="0" w:hanging="2"/>
              <w:rPr>
                <w:ins w:id="4336" w:author="임 종운" w:date="2022-05-17T11:40:00Z"/>
              </w:rPr>
            </w:pPr>
            <w:ins w:id="4337" w:author="임 종운" w:date="2022-05-17T11:40:00Z">
              <w:r>
                <w:t>INSERT INTO attendance VALUES (2015, 13, 2021-11-28);</w:t>
              </w:r>
            </w:ins>
          </w:p>
          <w:p w14:paraId="5705CA00" w14:textId="77777777" w:rsidR="00D470AE" w:rsidRDefault="00D470AE" w:rsidP="00D470AE">
            <w:pPr>
              <w:ind w:left="0" w:hanging="2"/>
              <w:rPr>
                <w:ins w:id="4338" w:author="임 종운" w:date="2022-05-17T11:40:00Z"/>
              </w:rPr>
            </w:pPr>
            <w:ins w:id="4339" w:author="임 종운" w:date="2022-05-17T11:40:00Z">
              <w:r>
                <w:t>INSERT INTO attendance VALUES (2016, 14, 2021-11-28);</w:t>
              </w:r>
            </w:ins>
          </w:p>
          <w:p w14:paraId="14233373" w14:textId="77777777" w:rsidR="00D470AE" w:rsidRDefault="00D470AE" w:rsidP="00D470AE">
            <w:pPr>
              <w:ind w:left="0" w:hanging="2"/>
              <w:rPr>
                <w:ins w:id="4340" w:author="임 종운" w:date="2022-05-17T11:40:00Z"/>
              </w:rPr>
            </w:pPr>
            <w:ins w:id="4341" w:author="임 종운" w:date="2022-05-17T11:40:00Z">
              <w:r>
                <w:t>INSERT INTO attendance VALUES (2017, 15, 2021-11-28);</w:t>
              </w:r>
            </w:ins>
          </w:p>
          <w:p w14:paraId="25798744" w14:textId="77777777" w:rsidR="00D470AE" w:rsidRDefault="00D470AE" w:rsidP="00D470AE">
            <w:pPr>
              <w:ind w:left="0" w:hanging="2"/>
              <w:rPr>
                <w:ins w:id="4342" w:author="임 종운" w:date="2022-05-17T11:40:00Z"/>
              </w:rPr>
            </w:pPr>
            <w:ins w:id="4343" w:author="임 종운" w:date="2022-05-17T11:40:00Z">
              <w:r>
                <w:t>INSERT INTO attendance VALUES (2018, 16, 2021-11-28);</w:t>
              </w:r>
            </w:ins>
          </w:p>
          <w:p w14:paraId="4246EFEE" w14:textId="77777777" w:rsidR="00D470AE" w:rsidRDefault="00D470AE" w:rsidP="00D470AE">
            <w:pPr>
              <w:ind w:left="0" w:hanging="2"/>
              <w:rPr>
                <w:ins w:id="4344" w:author="임 종운" w:date="2022-05-17T11:40:00Z"/>
              </w:rPr>
            </w:pPr>
            <w:ins w:id="4345" w:author="임 종운" w:date="2022-05-17T11:40:00Z">
              <w:r>
                <w:t>INSERT INTO attendance VALUES (2019, 17, 2021-11-28);</w:t>
              </w:r>
            </w:ins>
          </w:p>
          <w:p w14:paraId="366F4817" w14:textId="77777777" w:rsidR="00D470AE" w:rsidRDefault="00D470AE" w:rsidP="00D470AE">
            <w:pPr>
              <w:ind w:left="0" w:hanging="2"/>
              <w:rPr>
                <w:ins w:id="4346" w:author="임 종운" w:date="2022-05-17T11:40:00Z"/>
              </w:rPr>
            </w:pPr>
            <w:ins w:id="4347" w:author="임 종운" w:date="2022-05-17T11:40:00Z">
              <w:r>
                <w:t>INSERT INTO attendance VALUES (2020, 18, 2021-11-28);</w:t>
              </w:r>
            </w:ins>
          </w:p>
          <w:p w14:paraId="662D70E5" w14:textId="77777777" w:rsidR="00D470AE" w:rsidRDefault="00D470AE" w:rsidP="00D470AE">
            <w:pPr>
              <w:ind w:left="0" w:hanging="2"/>
              <w:rPr>
                <w:ins w:id="4348" w:author="임 종운" w:date="2022-05-17T11:40:00Z"/>
              </w:rPr>
            </w:pPr>
            <w:ins w:id="4349" w:author="임 종운" w:date="2022-05-17T11:40:00Z">
              <w:r>
                <w:t>INSERT INTO attendance VALUES (2021, 19, 2021-11-28);</w:t>
              </w:r>
            </w:ins>
          </w:p>
          <w:p w14:paraId="7850F986" w14:textId="77777777" w:rsidR="00D470AE" w:rsidRDefault="00D470AE" w:rsidP="00D470AE">
            <w:pPr>
              <w:ind w:left="0" w:hanging="2"/>
              <w:rPr>
                <w:ins w:id="4350" w:author="임 종운" w:date="2022-05-17T11:40:00Z"/>
              </w:rPr>
            </w:pPr>
            <w:ins w:id="4351" w:author="임 종운" w:date="2022-05-17T11:40:00Z">
              <w:r>
                <w:t>INSERT INTO attendance VALUES (2022, 20, 2021-11-28);</w:t>
              </w:r>
            </w:ins>
          </w:p>
          <w:p w14:paraId="55817EF1" w14:textId="77777777" w:rsidR="00D470AE" w:rsidRDefault="00D470AE" w:rsidP="00D470AE">
            <w:pPr>
              <w:ind w:left="0" w:hanging="2"/>
              <w:rPr>
                <w:ins w:id="4352" w:author="임 종운" w:date="2022-05-17T11:40:00Z"/>
              </w:rPr>
            </w:pPr>
            <w:ins w:id="4353" w:author="임 종운" w:date="2022-05-17T11:40:00Z">
              <w:r>
                <w:t>INSERT INTO attendance VALUES (2023, 21, 2021-11-28);</w:t>
              </w:r>
            </w:ins>
          </w:p>
          <w:p w14:paraId="63EFC7BA" w14:textId="77777777" w:rsidR="00D470AE" w:rsidRDefault="00D470AE" w:rsidP="00D470AE">
            <w:pPr>
              <w:ind w:left="0" w:hanging="2"/>
              <w:rPr>
                <w:ins w:id="4354" w:author="임 종운" w:date="2022-05-17T11:40:00Z"/>
              </w:rPr>
            </w:pPr>
            <w:ins w:id="4355" w:author="임 종운" w:date="2022-05-17T11:40:00Z">
              <w:r>
                <w:t>INSERT INTO attendance VALUES (2024, 22, 2021-11-28);</w:t>
              </w:r>
            </w:ins>
          </w:p>
          <w:p w14:paraId="00CE2528" w14:textId="77777777" w:rsidR="00D470AE" w:rsidRDefault="00D470AE" w:rsidP="00D470AE">
            <w:pPr>
              <w:ind w:left="0" w:hanging="2"/>
              <w:rPr>
                <w:ins w:id="4356" w:author="임 종운" w:date="2022-05-17T11:40:00Z"/>
              </w:rPr>
            </w:pPr>
            <w:ins w:id="4357" w:author="임 종운" w:date="2022-05-17T11:40:00Z">
              <w:r>
                <w:t>INSERT INTO attendance VALUES (2025, 23, 2021-11-28);</w:t>
              </w:r>
            </w:ins>
          </w:p>
          <w:p w14:paraId="7F74294C" w14:textId="77777777" w:rsidR="00D470AE" w:rsidRDefault="00D470AE" w:rsidP="00D470AE">
            <w:pPr>
              <w:ind w:left="0" w:hanging="2"/>
              <w:rPr>
                <w:ins w:id="4358" w:author="임 종운" w:date="2022-05-17T11:40:00Z"/>
              </w:rPr>
            </w:pPr>
            <w:ins w:id="4359" w:author="임 종운" w:date="2022-05-17T11:40:00Z">
              <w:r>
                <w:t>INSERT INTO attendance VALUES (2026, 24, 2021-11-28);</w:t>
              </w:r>
            </w:ins>
          </w:p>
          <w:p w14:paraId="26614A8A" w14:textId="77777777" w:rsidR="00D470AE" w:rsidRDefault="00D470AE" w:rsidP="00D470AE">
            <w:pPr>
              <w:ind w:left="0" w:hanging="2"/>
              <w:rPr>
                <w:ins w:id="4360" w:author="임 종운" w:date="2022-05-17T11:40:00Z"/>
              </w:rPr>
            </w:pPr>
            <w:ins w:id="4361" w:author="임 종운" w:date="2022-05-17T11:40:00Z">
              <w:r>
                <w:t>INSERT INTO attendance VALUES (2027, 25, 2021-11-28);</w:t>
              </w:r>
            </w:ins>
          </w:p>
          <w:p w14:paraId="7D754DCC" w14:textId="77777777" w:rsidR="00D470AE" w:rsidRDefault="00D470AE" w:rsidP="00D470AE">
            <w:pPr>
              <w:ind w:left="0" w:hanging="2"/>
              <w:rPr>
                <w:ins w:id="4362" w:author="임 종운" w:date="2022-05-17T11:40:00Z"/>
              </w:rPr>
            </w:pPr>
            <w:ins w:id="4363" w:author="임 종운" w:date="2022-05-17T11:40:00Z">
              <w:r>
                <w:t>INSERT INTO attendance VALUES (2028, 26, 2021-11-28);</w:t>
              </w:r>
            </w:ins>
          </w:p>
          <w:p w14:paraId="183677C2" w14:textId="77777777" w:rsidR="00D470AE" w:rsidRDefault="00D470AE" w:rsidP="00D470AE">
            <w:pPr>
              <w:ind w:left="0" w:hanging="2"/>
              <w:rPr>
                <w:ins w:id="4364" w:author="임 종운" w:date="2022-05-17T11:40:00Z"/>
              </w:rPr>
            </w:pPr>
            <w:ins w:id="4365" w:author="임 종운" w:date="2022-05-17T11:40:00Z">
              <w:r>
                <w:t>INSERT INTO attendance VALUES (2029, 1, 2021-11-29);</w:t>
              </w:r>
            </w:ins>
          </w:p>
          <w:p w14:paraId="7C9D0FA3" w14:textId="77777777" w:rsidR="00D470AE" w:rsidRDefault="00D470AE" w:rsidP="00D470AE">
            <w:pPr>
              <w:ind w:left="0" w:hanging="2"/>
              <w:rPr>
                <w:ins w:id="4366" w:author="임 종운" w:date="2022-05-17T11:40:00Z"/>
              </w:rPr>
            </w:pPr>
            <w:ins w:id="4367" w:author="임 종운" w:date="2022-05-17T11:40:00Z">
              <w:r>
                <w:t>INSERT INTO attendance VALUES (2030, 2, 2021-11-29);</w:t>
              </w:r>
            </w:ins>
          </w:p>
          <w:p w14:paraId="306DC8F7" w14:textId="77777777" w:rsidR="00D470AE" w:rsidRDefault="00D470AE" w:rsidP="00D470AE">
            <w:pPr>
              <w:ind w:left="0" w:hanging="2"/>
              <w:rPr>
                <w:ins w:id="4368" w:author="임 종운" w:date="2022-05-17T11:40:00Z"/>
              </w:rPr>
            </w:pPr>
            <w:ins w:id="4369" w:author="임 종운" w:date="2022-05-17T11:40:00Z">
              <w:r>
                <w:t>INSERT INTO attendance VALUES (2031, 3, 2021-11-29);</w:t>
              </w:r>
            </w:ins>
          </w:p>
          <w:p w14:paraId="7EC3832B" w14:textId="77777777" w:rsidR="00D470AE" w:rsidRDefault="00D470AE" w:rsidP="00D470AE">
            <w:pPr>
              <w:ind w:left="0" w:hanging="2"/>
              <w:rPr>
                <w:ins w:id="4370" w:author="임 종운" w:date="2022-05-17T11:40:00Z"/>
              </w:rPr>
            </w:pPr>
            <w:ins w:id="4371" w:author="임 종운" w:date="2022-05-17T11:40:00Z">
              <w:r>
                <w:t>INSERT INTO attendance VALUES (2032, 4, 2021-11-29);</w:t>
              </w:r>
            </w:ins>
          </w:p>
          <w:p w14:paraId="2D8C07DA" w14:textId="77777777" w:rsidR="00D470AE" w:rsidRDefault="00D470AE" w:rsidP="00D470AE">
            <w:pPr>
              <w:ind w:left="0" w:hanging="2"/>
              <w:rPr>
                <w:ins w:id="4372" w:author="임 종운" w:date="2022-05-17T11:40:00Z"/>
              </w:rPr>
            </w:pPr>
            <w:ins w:id="4373" w:author="임 종운" w:date="2022-05-17T11:40:00Z">
              <w:r>
                <w:t>INSERT INTO attendance VALUES (2033, 5, 2021-11-29);</w:t>
              </w:r>
            </w:ins>
          </w:p>
          <w:p w14:paraId="7015FA27" w14:textId="77777777" w:rsidR="00D470AE" w:rsidRDefault="00D470AE" w:rsidP="00D470AE">
            <w:pPr>
              <w:ind w:left="0" w:hanging="2"/>
              <w:rPr>
                <w:ins w:id="4374" w:author="임 종운" w:date="2022-05-17T11:40:00Z"/>
              </w:rPr>
            </w:pPr>
            <w:ins w:id="4375" w:author="임 종운" w:date="2022-05-17T11:40:00Z">
              <w:r>
                <w:t>INSERT INTO attendance VALUES (2034, 6, 2021-11-29);</w:t>
              </w:r>
            </w:ins>
          </w:p>
          <w:p w14:paraId="162AA0B5" w14:textId="77777777" w:rsidR="00D470AE" w:rsidRDefault="00D470AE" w:rsidP="00D470AE">
            <w:pPr>
              <w:ind w:left="0" w:hanging="2"/>
              <w:rPr>
                <w:ins w:id="4376" w:author="임 종운" w:date="2022-05-17T11:40:00Z"/>
              </w:rPr>
            </w:pPr>
            <w:ins w:id="4377" w:author="임 종운" w:date="2022-05-17T11:40:00Z">
              <w:r>
                <w:t>INSERT INTO attendance VALUES (2035, 7, 2021-11-29);</w:t>
              </w:r>
            </w:ins>
          </w:p>
          <w:p w14:paraId="7C640103" w14:textId="77777777" w:rsidR="00D470AE" w:rsidRDefault="00D470AE" w:rsidP="00D470AE">
            <w:pPr>
              <w:ind w:left="0" w:hanging="2"/>
              <w:rPr>
                <w:ins w:id="4378" w:author="임 종운" w:date="2022-05-17T11:40:00Z"/>
              </w:rPr>
            </w:pPr>
            <w:ins w:id="4379" w:author="임 종운" w:date="2022-05-17T11:40:00Z">
              <w:r>
                <w:t>INSERT INTO attendance VALUES (2036, 8, 2021-11-29);</w:t>
              </w:r>
            </w:ins>
          </w:p>
          <w:p w14:paraId="2387D850" w14:textId="77777777" w:rsidR="00D470AE" w:rsidRDefault="00D470AE" w:rsidP="00D470AE">
            <w:pPr>
              <w:ind w:left="0" w:hanging="2"/>
              <w:rPr>
                <w:ins w:id="4380" w:author="임 종운" w:date="2022-05-17T11:40:00Z"/>
              </w:rPr>
            </w:pPr>
            <w:ins w:id="4381" w:author="임 종운" w:date="2022-05-17T11:40:00Z">
              <w:r>
                <w:t>INSERT INTO attendance VALUES (2037, 9, 2021-11-29);</w:t>
              </w:r>
            </w:ins>
          </w:p>
          <w:p w14:paraId="2D82313B" w14:textId="77777777" w:rsidR="00D470AE" w:rsidRDefault="00D470AE" w:rsidP="00D470AE">
            <w:pPr>
              <w:ind w:left="0" w:hanging="2"/>
              <w:rPr>
                <w:ins w:id="4382" w:author="임 종운" w:date="2022-05-17T11:40:00Z"/>
              </w:rPr>
            </w:pPr>
            <w:ins w:id="4383" w:author="임 종운" w:date="2022-05-17T11:40:00Z">
              <w:r>
                <w:t>INSERT INTO attendance VALUES (2038, 10, 2021-11-29);</w:t>
              </w:r>
            </w:ins>
          </w:p>
          <w:p w14:paraId="76A778CD" w14:textId="77777777" w:rsidR="00D470AE" w:rsidRDefault="00D470AE" w:rsidP="00D470AE">
            <w:pPr>
              <w:ind w:left="0" w:hanging="2"/>
              <w:rPr>
                <w:ins w:id="4384" w:author="임 종운" w:date="2022-05-17T11:40:00Z"/>
              </w:rPr>
            </w:pPr>
            <w:ins w:id="4385" w:author="임 종운" w:date="2022-05-17T11:40:00Z">
              <w:r>
                <w:t>INSERT INTO attendance VALUES (2039, 11, 2021-11-29);</w:t>
              </w:r>
            </w:ins>
          </w:p>
          <w:p w14:paraId="11D23E8C" w14:textId="77777777" w:rsidR="00D470AE" w:rsidRDefault="00D470AE" w:rsidP="00D470AE">
            <w:pPr>
              <w:ind w:left="0" w:hanging="2"/>
              <w:rPr>
                <w:ins w:id="4386" w:author="임 종운" w:date="2022-05-17T11:40:00Z"/>
              </w:rPr>
            </w:pPr>
            <w:ins w:id="4387" w:author="임 종운" w:date="2022-05-17T11:40:00Z">
              <w:r>
                <w:t>INSERT INTO attendance VALUES (2040, 12, 2021-11-29);</w:t>
              </w:r>
            </w:ins>
          </w:p>
          <w:p w14:paraId="49B62DE4" w14:textId="77777777" w:rsidR="00D470AE" w:rsidRDefault="00D470AE" w:rsidP="00D470AE">
            <w:pPr>
              <w:ind w:left="0" w:hanging="2"/>
              <w:rPr>
                <w:ins w:id="4388" w:author="임 종운" w:date="2022-05-17T11:40:00Z"/>
              </w:rPr>
            </w:pPr>
            <w:ins w:id="4389" w:author="임 종운" w:date="2022-05-17T11:40:00Z">
              <w:r>
                <w:lastRenderedPageBreak/>
                <w:t>INSERT INTO attendance VALUES (2041, 13, 2021-11-29);</w:t>
              </w:r>
            </w:ins>
          </w:p>
          <w:p w14:paraId="6D0B6409" w14:textId="77777777" w:rsidR="00D470AE" w:rsidRDefault="00D470AE" w:rsidP="00D470AE">
            <w:pPr>
              <w:ind w:left="0" w:hanging="2"/>
              <w:rPr>
                <w:ins w:id="4390" w:author="임 종운" w:date="2022-05-17T11:40:00Z"/>
              </w:rPr>
            </w:pPr>
            <w:ins w:id="4391" w:author="임 종운" w:date="2022-05-17T11:40:00Z">
              <w:r>
                <w:t>INSERT INTO attendance VALUES (2042, 14, 2021-11-29);</w:t>
              </w:r>
            </w:ins>
          </w:p>
          <w:p w14:paraId="69098FCC" w14:textId="77777777" w:rsidR="00D470AE" w:rsidRDefault="00D470AE" w:rsidP="00D470AE">
            <w:pPr>
              <w:ind w:left="0" w:hanging="2"/>
              <w:rPr>
                <w:ins w:id="4392" w:author="임 종운" w:date="2022-05-17T11:40:00Z"/>
              </w:rPr>
            </w:pPr>
            <w:ins w:id="4393" w:author="임 종운" w:date="2022-05-17T11:40:00Z">
              <w:r>
                <w:t>INSERT INTO attendance VALUES (2043, 15, 2021-11-29);</w:t>
              </w:r>
            </w:ins>
          </w:p>
          <w:p w14:paraId="2EDE7FEB" w14:textId="77777777" w:rsidR="00D470AE" w:rsidRDefault="00D470AE" w:rsidP="00D470AE">
            <w:pPr>
              <w:ind w:left="0" w:hanging="2"/>
              <w:rPr>
                <w:ins w:id="4394" w:author="임 종운" w:date="2022-05-17T11:40:00Z"/>
              </w:rPr>
            </w:pPr>
            <w:ins w:id="4395" w:author="임 종운" w:date="2022-05-17T11:40:00Z">
              <w:r>
                <w:t>INSERT INTO attendance VALUES (2044, 16, 2021-11-29);</w:t>
              </w:r>
            </w:ins>
          </w:p>
          <w:p w14:paraId="28DE290C" w14:textId="77777777" w:rsidR="00D470AE" w:rsidRDefault="00D470AE" w:rsidP="00D470AE">
            <w:pPr>
              <w:ind w:left="0" w:hanging="2"/>
              <w:rPr>
                <w:ins w:id="4396" w:author="임 종운" w:date="2022-05-17T11:40:00Z"/>
              </w:rPr>
            </w:pPr>
            <w:ins w:id="4397" w:author="임 종운" w:date="2022-05-17T11:40:00Z">
              <w:r>
                <w:t>INSERT INTO attendance VALUES (2045, 17, 2021-11-29);</w:t>
              </w:r>
            </w:ins>
          </w:p>
          <w:p w14:paraId="6DD9808E" w14:textId="77777777" w:rsidR="00D470AE" w:rsidRDefault="00D470AE" w:rsidP="00D470AE">
            <w:pPr>
              <w:ind w:left="0" w:hanging="2"/>
              <w:rPr>
                <w:ins w:id="4398" w:author="임 종운" w:date="2022-05-17T11:40:00Z"/>
              </w:rPr>
            </w:pPr>
            <w:ins w:id="4399" w:author="임 종운" w:date="2022-05-17T11:40:00Z">
              <w:r>
                <w:t>INSERT INTO attendance VALUES (2046, 18, 2021-11-29);</w:t>
              </w:r>
            </w:ins>
          </w:p>
          <w:p w14:paraId="4C25C790" w14:textId="77777777" w:rsidR="00D470AE" w:rsidRDefault="00D470AE" w:rsidP="00D470AE">
            <w:pPr>
              <w:ind w:left="0" w:hanging="2"/>
              <w:rPr>
                <w:ins w:id="4400" w:author="임 종운" w:date="2022-05-17T11:40:00Z"/>
              </w:rPr>
            </w:pPr>
            <w:ins w:id="4401" w:author="임 종운" w:date="2022-05-17T11:40:00Z">
              <w:r>
                <w:t>INSERT INTO attendance VALUES (2047, 19, 2021-11-29);</w:t>
              </w:r>
            </w:ins>
          </w:p>
          <w:p w14:paraId="6065C271" w14:textId="77777777" w:rsidR="00D470AE" w:rsidRDefault="00D470AE" w:rsidP="00D470AE">
            <w:pPr>
              <w:ind w:left="0" w:hanging="2"/>
              <w:rPr>
                <w:ins w:id="4402" w:author="임 종운" w:date="2022-05-17T11:40:00Z"/>
              </w:rPr>
            </w:pPr>
            <w:ins w:id="4403" w:author="임 종운" w:date="2022-05-17T11:40:00Z">
              <w:r>
                <w:t>INSERT INTO attendance VALUES (2048, 20, 2021-11-29);</w:t>
              </w:r>
            </w:ins>
          </w:p>
          <w:p w14:paraId="3AE14ECE" w14:textId="77777777" w:rsidR="00D470AE" w:rsidRDefault="00D470AE" w:rsidP="00D470AE">
            <w:pPr>
              <w:ind w:left="0" w:hanging="2"/>
              <w:rPr>
                <w:ins w:id="4404" w:author="임 종운" w:date="2022-05-17T11:40:00Z"/>
              </w:rPr>
            </w:pPr>
            <w:ins w:id="4405" w:author="임 종운" w:date="2022-05-17T11:40:00Z">
              <w:r>
                <w:t>INSERT INTO attendance VALUES (2049, 21, 2021-11-29);</w:t>
              </w:r>
            </w:ins>
          </w:p>
          <w:p w14:paraId="709901EF" w14:textId="77777777" w:rsidR="00D470AE" w:rsidRDefault="00D470AE" w:rsidP="00D470AE">
            <w:pPr>
              <w:ind w:left="0" w:hanging="2"/>
              <w:rPr>
                <w:ins w:id="4406" w:author="임 종운" w:date="2022-05-17T11:40:00Z"/>
              </w:rPr>
            </w:pPr>
            <w:ins w:id="4407" w:author="임 종운" w:date="2022-05-17T11:40:00Z">
              <w:r>
                <w:t>INSERT INTO attendance VALUES (2050, 22, 2021-11-29);</w:t>
              </w:r>
            </w:ins>
          </w:p>
          <w:p w14:paraId="38EC2A81" w14:textId="77777777" w:rsidR="00D470AE" w:rsidRDefault="00D470AE" w:rsidP="00D470AE">
            <w:pPr>
              <w:ind w:left="0" w:hanging="2"/>
              <w:rPr>
                <w:ins w:id="4408" w:author="임 종운" w:date="2022-05-17T11:40:00Z"/>
              </w:rPr>
            </w:pPr>
            <w:ins w:id="4409" w:author="임 종운" w:date="2022-05-17T11:40:00Z">
              <w:r>
                <w:t>INSERT INTO attendance VALUES (2051, 23, 2021-11-29);</w:t>
              </w:r>
            </w:ins>
          </w:p>
          <w:p w14:paraId="57277A4B" w14:textId="77777777" w:rsidR="00D470AE" w:rsidRDefault="00D470AE" w:rsidP="00D470AE">
            <w:pPr>
              <w:ind w:left="0" w:hanging="2"/>
              <w:rPr>
                <w:ins w:id="4410" w:author="임 종운" w:date="2022-05-17T11:40:00Z"/>
              </w:rPr>
            </w:pPr>
            <w:ins w:id="4411" w:author="임 종운" w:date="2022-05-17T11:40:00Z">
              <w:r>
                <w:t>INSERT INTO attendance VALUES (2052, 24, 2021-11-29);</w:t>
              </w:r>
            </w:ins>
          </w:p>
          <w:p w14:paraId="208B6A83" w14:textId="77777777" w:rsidR="00D470AE" w:rsidRDefault="00D470AE" w:rsidP="00D470AE">
            <w:pPr>
              <w:ind w:left="0" w:hanging="2"/>
              <w:rPr>
                <w:ins w:id="4412" w:author="임 종운" w:date="2022-05-17T11:40:00Z"/>
              </w:rPr>
            </w:pPr>
            <w:ins w:id="4413" w:author="임 종운" w:date="2022-05-17T11:40:00Z">
              <w:r>
                <w:t>INSERT INTO attendance VALUES (2053, 25, 2021-11-29);</w:t>
              </w:r>
            </w:ins>
          </w:p>
          <w:p w14:paraId="1F81E036" w14:textId="77777777" w:rsidR="00D470AE" w:rsidRDefault="00D470AE" w:rsidP="00D470AE">
            <w:pPr>
              <w:ind w:left="0" w:hanging="2"/>
              <w:rPr>
                <w:ins w:id="4414" w:author="임 종운" w:date="2022-05-17T11:40:00Z"/>
              </w:rPr>
            </w:pPr>
            <w:ins w:id="4415" w:author="임 종운" w:date="2022-05-17T11:40:00Z">
              <w:r>
                <w:t>INSERT INTO attendance VALUES (2054, 26, 2021-11-29);</w:t>
              </w:r>
            </w:ins>
          </w:p>
          <w:p w14:paraId="54832912" w14:textId="77777777" w:rsidR="00D470AE" w:rsidRDefault="00D470AE" w:rsidP="00D470AE">
            <w:pPr>
              <w:ind w:left="0" w:hanging="2"/>
              <w:rPr>
                <w:ins w:id="4416" w:author="임 종운" w:date="2022-05-17T11:40:00Z"/>
              </w:rPr>
            </w:pPr>
            <w:ins w:id="4417" w:author="임 종운" w:date="2022-05-17T11:40:00Z">
              <w:r>
                <w:t>INSERT INTO attendance VALUES (2055, 1, 2021-11-30);</w:t>
              </w:r>
            </w:ins>
          </w:p>
          <w:p w14:paraId="46CB6CE2" w14:textId="77777777" w:rsidR="00D470AE" w:rsidRDefault="00D470AE" w:rsidP="00D470AE">
            <w:pPr>
              <w:ind w:left="0" w:hanging="2"/>
              <w:rPr>
                <w:ins w:id="4418" w:author="임 종운" w:date="2022-05-17T11:40:00Z"/>
              </w:rPr>
            </w:pPr>
            <w:ins w:id="4419" w:author="임 종운" w:date="2022-05-17T11:40:00Z">
              <w:r>
                <w:t>INSERT INTO attendance VALUES (2056, 2, 2021-11-30);</w:t>
              </w:r>
            </w:ins>
          </w:p>
          <w:p w14:paraId="051CEFAC" w14:textId="77777777" w:rsidR="00D470AE" w:rsidRDefault="00D470AE" w:rsidP="00D470AE">
            <w:pPr>
              <w:ind w:left="0" w:hanging="2"/>
              <w:rPr>
                <w:ins w:id="4420" w:author="임 종운" w:date="2022-05-17T11:40:00Z"/>
              </w:rPr>
            </w:pPr>
            <w:ins w:id="4421" w:author="임 종운" w:date="2022-05-17T11:40:00Z">
              <w:r>
                <w:t>INSERT INTO attendance VALUES (2057, 3, 2021-11-30);</w:t>
              </w:r>
            </w:ins>
          </w:p>
          <w:p w14:paraId="42235D98" w14:textId="77777777" w:rsidR="00D470AE" w:rsidRDefault="00D470AE" w:rsidP="00D470AE">
            <w:pPr>
              <w:ind w:left="0" w:hanging="2"/>
              <w:rPr>
                <w:ins w:id="4422" w:author="임 종운" w:date="2022-05-17T11:40:00Z"/>
              </w:rPr>
            </w:pPr>
            <w:ins w:id="4423" w:author="임 종운" w:date="2022-05-17T11:40:00Z">
              <w:r>
                <w:t>INSERT INTO attendance VALUES (2058, 4, 2021-11-30);</w:t>
              </w:r>
            </w:ins>
          </w:p>
          <w:p w14:paraId="61CA6E54" w14:textId="77777777" w:rsidR="00D470AE" w:rsidRDefault="00D470AE" w:rsidP="00D470AE">
            <w:pPr>
              <w:ind w:left="0" w:hanging="2"/>
              <w:rPr>
                <w:ins w:id="4424" w:author="임 종운" w:date="2022-05-17T11:40:00Z"/>
              </w:rPr>
            </w:pPr>
            <w:ins w:id="4425" w:author="임 종운" w:date="2022-05-17T11:40:00Z">
              <w:r>
                <w:t>INSERT INTO attendance VALUES (2059, 5, 2021-11-30);</w:t>
              </w:r>
            </w:ins>
          </w:p>
          <w:p w14:paraId="2DF76BC0" w14:textId="77777777" w:rsidR="00D470AE" w:rsidRDefault="00D470AE" w:rsidP="00D470AE">
            <w:pPr>
              <w:ind w:left="0" w:hanging="2"/>
              <w:rPr>
                <w:ins w:id="4426" w:author="임 종운" w:date="2022-05-17T11:40:00Z"/>
              </w:rPr>
            </w:pPr>
            <w:ins w:id="4427" w:author="임 종운" w:date="2022-05-17T11:40:00Z">
              <w:r>
                <w:t>INSERT INTO attendance VALUES (2060, 6, 2021-11-30);</w:t>
              </w:r>
            </w:ins>
          </w:p>
          <w:p w14:paraId="07ED796C" w14:textId="77777777" w:rsidR="00D470AE" w:rsidRDefault="00D470AE" w:rsidP="00D470AE">
            <w:pPr>
              <w:ind w:left="0" w:hanging="2"/>
              <w:rPr>
                <w:ins w:id="4428" w:author="임 종운" w:date="2022-05-17T11:40:00Z"/>
              </w:rPr>
            </w:pPr>
            <w:ins w:id="4429" w:author="임 종운" w:date="2022-05-17T11:40:00Z">
              <w:r>
                <w:t>INSERT INTO attendance VALUES (2061, 7, 2021-11-30);</w:t>
              </w:r>
            </w:ins>
          </w:p>
          <w:p w14:paraId="3C57E174" w14:textId="77777777" w:rsidR="00D470AE" w:rsidRDefault="00D470AE" w:rsidP="00D470AE">
            <w:pPr>
              <w:ind w:left="0" w:hanging="2"/>
              <w:rPr>
                <w:ins w:id="4430" w:author="임 종운" w:date="2022-05-17T11:40:00Z"/>
              </w:rPr>
            </w:pPr>
            <w:ins w:id="4431" w:author="임 종운" w:date="2022-05-17T11:40:00Z">
              <w:r>
                <w:t>INSERT INTO attendance VALUES (2062, 8, 2021-11-30);</w:t>
              </w:r>
            </w:ins>
          </w:p>
          <w:p w14:paraId="1270E1FB" w14:textId="77777777" w:rsidR="00D470AE" w:rsidRDefault="00D470AE" w:rsidP="00D470AE">
            <w:pPr>
              <w:ind w:left="0" w:hanging="2"/>
              <w:rPr>
                <w:ins w:id="4432" w:author="임 종운" w:date="2022-05-17T11:40:00Z"/>
              </w:rPr>
            </w:pPr>
            <w:ins w:id="4433" w:author="임 종운" w:date="2022-05-17T11:40:00Z">
              <w:r>
                <w:t>INSERT INTO attendance VALUES (2063, 9, 2021-11-30);</w:t>
              </w:r>
            </w:ins>
          </w:p>
          <w:p w14:paraId="0F9A0E90" w14:textId="77777777" w:rsidR="00D470AE" w:rsidRDefault="00D470AE" w:rsidP="00D470AE">
            <w:pPr>
              <w:ind w:left="0" w:hanging="2"/>
              <w:rPr>
                <w:ins w:id="4434" w:author="임 종운" w:date="2022-05-17T11:40:00Z"/>
              </w:rPr>
            </w:pPr>
            <w:ins w:id="4435" w:author="임 종운" w:date="2022-05-17T11:40:00Z">
              <w:r>
                <w:t>INSERT INTO attendance VALUES (2064, 10, 2021-11-30);</w:t>
              </w:r>
            </w:ins>
          </w:p>
          <w:p w14:paraId="242D5C84" w14:textId="77777777" w:rsidR="00D470AE" w:rsidRDefault="00D470AE" w:rsidP="00D470AE">
            <w:pPr>
              <w:ind w:left="0" w:hanging="2"/>
              <w:rPr>
                <w:ins w:id="4436" w:author="임 종운" w:date="2022-05-17T11:40:00Z"/>
              </w:rPr>
            </w:pPr>
            <w:ins w:id="4437" w:author="임 종운" w:date="2022-05-17T11:40:00Z">
              <w:r>
                <w:t>INSERT INTO attendance VALUES (2065, 11, 2021-11-30);</w:t>
              </w:r>
            </w:ins>
          </w:p>
          <w:p w14:paraId="7B430240" w14:textId="77777777" w:rsidR="00D470AE" w:rsidRDefault="00D470AE" w:rsidP="00D470AE">
            <w:pPr>
              <w:ind w:left="0" w:hanging="2"/>
              <w:rPr>
                <w:ins w:id="4438" w:author="임 종운" w:date="2022-05-17T11:40:00Z"/>
              </w:rPr>
            </w:pPr>
            <w:ins w:id="4439" w:author="임 종운" w:date="2022-05-17T11:40:00Z">
              <w:r>
                <w:t>INSERT INTO attendance VALUES (2066, 12, 2021-11-30);</w:t>
              </w:r>
            </w:ins>
          </w:p>
          <w:p w14:paraId="54BA4A55" w14:textId="77777777" w:rsidR="00D470AE" w:rsidRDefault="00D470AE" w:rsidP="00D470AE">
            <w:pPr>
              <w:ind w:left="0" w:hanging="2"/>
              <w:rPr>
                <w:ins w:id="4440" w:author="임 종운" w:date="2022-05-17T11:40:00Z"/>
              </w:rPr>
            </w:pPr>
            <w:ins w:id="4441" w:author="임 종운" w:date="2022-05-17T11:40:00Z">
              <w:r>
                <w:t>INSERT INTO attendance VALUES (2067, 13, 2021-11-30);</w:t>
              </w:r>
            </w:ins>
          </w:p>
          <w:p w14:paraId="09C28D1A" w14:textId="77777777" w:rsidR="00D470AE" w:rsidRDefault="00D470AE" w:rsidP="00D470AE">
            <w:pPr>
              <w:ind w:left="0" w:hanging="2"/>
              <w:rPr>
                <w:ins w:id="4442" w:author="임 종운" w:date="2022-05-17T11:40:00Z"/>
              </w:rPr>
            </w:pPr>
            <w:ins w:id="4443" w:author="임 종운" w:date="2022-05-17T11:40:00Z">
              <w:r>
                <w:lastRenderedPageBreak/>
                <w:t>INSERT INTO attendance VALUES (2068, 14, 2021-11-30);</w:t>
              </w:r>
            </w:ins>
          </w:p>
          <w:p w14:paraId="07ABD958" w14:textId="77777777" w:rsidR="00D470AE" w:rsidRDefault="00D470AE" w:rsidP="00D470AE">
            <w:pPr>
              <w:ind w:left="0" w:hanging="2"/>
              <w:rPr>
                <w:ins w:id="4444" w:author="임 종운" w:date="2022-05-17T11:40:00Z"/>
              </w:rPr>
            </w:pPr>
            <w:ins w:id="4445" w:author="임 종운" w:date="2022-05-17T11:40:00Z">
              <w:r>
                <w:t>INSERT INTO attendance VALUES (2069, 15, 2021-11-30);</w:t>
              </w:r>
            </w:ins>
          </w:p>
          <w:p w14:paraId="66BDAF9A" w14:textId="77777777" w:rsidR="00D470AE" w:rsidRDefault="00D470AE" w:rsidP="00D470AE">
            <w:pPr>
              <w:ind w:left="0" w:hanging="2"/>
              <w:rPr>
                <w:ins w:id="4446" w:author="임 종운" w:date="2022-05-17T11:40:00Z"/>
              </w:rPr>
            </w:pPr>
            <w:ins w:id="4447" w:author="임 종운" w:date="2022-05-17T11:40:00Z">
              <w:r>
                <w:t>INSERT INTO attendance VALUES (2070, 16, 2021-11-30);</w:t>
              </w:r>
            </w:ins>
          </w:p>
          <w:p w14:paraId="16068E59" w14:textId="77777777" w:rsidR="00D470AE" w:rsidRDefault="00D470AE" w:rsidP="00D470AE">
            <w:pPr>
              <w:ind w:left="0" w:hanging="2"/>
              <w:rPr>
                <w:ins w:id="4448" w:author="임 종운" w:date="2022-05-17T11:40:00Z"/>
              </w:rPr>
            </w:pPr>
            <w:ins w:id="4449" w:author="임 종운" w:date="2022-05-17T11:40:00Z">
              <w:r>
                <w:t>INSERT INTO attendance VALUES (2071, 17, 2021-11-30);</w:t>
              </w:r>
            </w:ins>
          </w:p>
          <w:p w14:paraId="148FB949" w14:textId="77777777" w:rsidR="00D470AE" w:rsidRDefault="00D470AE" w:rsidP="00D470AE">
            <w:pPr>
              <w:ind w:left="0" w:hanging="2"/>
              <w:rPr>
                <w:ins w:id="4450" w:author="임 종운" w:date="2022-05-17T11:40:00Z"/>
              </w:rPr>
            </w:pPr>
            <w:ins w:id="4451" w:author="임 종운" w:date="2022-05-17T11:40:00Z">
              <w:r>
                <w:t>INSERT INTO attendance VALUES (2072, 18, 2021-11-30);</w:t>
              </w:r>
            </w:ins>
          </w:p>
          <w:p w14:paraId="68C3EDE6" w14:textId="77777777" w:rsidR="00D470AE" w:rsidRDefault="00D470AE" w:rsidP="00D470AE">
            <w:pPr>
              <w:ind w:left="0" w:hanging="2"/>
              <w:rPr>
                <w:ins w:id="4452" w:author="임 종운" w:date="2022-05-17T11:40:00Z"/>
              </w:rPr>
            </w:pPr>
            <w:ins w:id="4453" w:author="임 종운" w:date="2022-05-17T11:40:00Z">
              <w:r>
                <w:t>INSERT INTO attendance VALUES (2073, 19, 2021-11-30);</w:t>
              </w:r>
            </w:ins>
          </w:p>
          <w:p w14:paraId="3F8A7C3A" w14:textId="77777777" w:rsidR="00D470AE" w:rsidRDefault="00D470AE" w:rsidP="00D470AE">
            <w:pPr>
              <w:ind w:left="0" w:hanging="2"/>
              <w:rPr>
                <w:ins w:id="4454" w:author="임 종운" w:date="2022-05-17T11:40:00Z"/>
              </w:rPr>
            </w:pPr>
            <w:ins w:id="4455" w:author="임 종운" w:date="2022-05-17T11:40:00Z">
              <w:r>
                <w:t>INSERT INTO attendance VALUES (2074, 20, 2021-11-30);</w:t>
              </w:r>
            </w:ins>
          </w:p>
          <w:p w14:paraId="3ECC9796" w14:textId="77777777" w:rsidR="00D470AE" w:rsidRDefault="00D470AE" w:rsidP="00D470AE">
            <w:pPr>
              <w:ind w:left="0" w:hanging="2"/>
              <w:rPr>
                <w:ins w:id="4456" w:author="임 종운" w:date="2022-05-17T11:40:00Z"/>
              </w:rPr>
            </w:pPr>
            <w:ins w:id="4457" w:author="임 종운" w:date="2022-05-17T11:40:00Z">
              <w:r>
                <w:t>INSERT INTO attendance VALUES (2075, 21, 2021-11-30);</w:t>
              </w:r>
            </w:ins>
          </w:p>
          <w:p w14:paraId="49E01927" w14:textId="77777777" w:rsidR="00D470AE" w:rsidRDefault="00D470AE" w:rsidP="00D470AE">
            <w:pPr>
              <w:ind w:left="0" w:hanging="2"/>
              <w:rPr>
                <w:ins w:id="4458" w:author="임 종운" w:date="2022-05-17T11:40:00Z"/>
              </w:rPr>
            </w:pPr>
            <w:ins w:id="4459" w:author="임 종운" w:date="2022-05-17T11:40:00Z">
              <w:r>
                <w:t>INSERT INTO attendance VALUES (2076, 22, 2021-11-30);</w:t>
              </w:r>
            </w:ins>
          </w:p>
          <w:p w14:paraId="3531C7D5" w14:textId="77777777" w:rsidR="00D470AE" w:rsidRDefault="00D470AE" w:rsidP="00D470AE">
            <w:pPr>
              <w:ind w:left="0" w:hanging="2"/>
              <w:rPr>
                <w:ins w:id="4460" w:author="임 종운" w:date="2022-05-17T11:40:00Z"/>
              </w:rPr>
            </w:pPr>
            <w:ins w:id="4461" w:author="임 종운" w:date="2022-05-17T11:40:00Z">
              <w:r>
                <w:t>INSERT INTO attendance VALUES (2077, 23, 2021-11-30);</w:t>
              </w:r>
            </w:ins>
          </w:p>
          <w:p w14:paraId="51CC07FA" w14:textId="77777777" w:rsidR="00D470AE" w:rsidRDefault="00D470AE" w:rsidP="00D470AE">
            <w:pPr>
              <w:ind w:left="0" w:hanging="2"/>
              <w:rPr>
                <w:ins w:id="4462" w:author="임 종운" w:date="2022-05-17T11:40:00Z"/>
              </w:rPr>
            </w:pPr>
            <w:ins w:id="4463" w:author="임 종운" w:date="2022-05-17T11:40:00Z">
              <w:r>
                <w:t>INSERT INTO attendance VALUES (2078, 24, 2021-11-30);</w:t>
              </w:r>
            </w:ins>
          </w:p>
          <w:p w14:paraId="1B5AD43E" w14:textId="77777777" w:rsidR="00D470AE" w:rsidRDefault="00D470AE" w:rsidP="00D470AE">
            <w:pPr>
              <w:ind w:left="0" w:hanging="2"/>
              <w:rPr>
                <w:ins w:id="4464" w:author="임 종운" w:date="2022-05-17T11:40:00Z"/>
              </w:rPr>
            </w:pPr>
            <w:ins w:id="4465" w:author="임 종운" w:date="2022-05-17T11:40:00Z">
              <w:r>
                <w:t>INSERT INTO attendance VALUES (2079, 25, 2021-11-30);</w:t>
              </w:r>
            </w:ins>
          </w:p>
          <w:p w14:paraId="068D20E0" w14:textId="77777777" w:rsidR="00D470AE" w:rsidRDefault="00D470AE" w:rsidP="00D470AE">
            <w:pPr>
              <w:ind w:left="0" w:hanging="2"/>
              <w:rPr>
                <w:ins w:id="4466" w:author="임 종운" w:date="2022-05-17T11:40:00Z"/>
              </w:rPr>
            </w:pPr>
            <w:ins w:id="4467" w:author="임 종운" w:date="2022-05-17T11:40:00Z">
              <w:r>
                <w:t>INSERT INTO attendance VALUES (2080, 26, 2021-11-30);</w:t>
              </w:r>
            </w:ins>
          </w:p>
          <w:p w14:paraId="6F32D663" w14:textId="77777777" w:rsidR="00D470AE" w:rsidRDefault="00D470AE" w:rsidP="00D470AE">
            <w:pPr>
              <w:ind w:left="0" w:hanging="2"/>
              <w:rPr>
                <w:ins w:id="4468" w:author="임 종운" w:date="2022-05-17T11:40:00Z"/>
              </w:rPr>
            </w:pPr>
            <w:ins w:id="4469" w:author="임 종운" w:date="2022-05-17T11:40:00Z">
              <w:r>
                <w:t>INSERT INTO attendance VALUES (2081, 1, 2021-12-01);</w:t>
              </w:r>
            </w:ins>
          </w:p>
          <w:p w14:paraId="0C5789D5" w14:textId="77777777" w:rsidR="00D470AE" w:rsidRDefault="00D470AE" w:rsidP="00D470AE">
            <w:pPr>
              <w:ind w:left="0" w:hanging="2"/>
              <w:rPr>
                <w:ins w:id="4470" w:author="임 종운" w:date="2022-05-17T11:40:00Z"/>
              </w:rPr>
            </w:pPr>
            <w:ins w:id="4471" w:author="임 종운" w:date="2022-05-17T11:40:00Z">
              <w:r>
                <w:t>INSERT INTO attendance VALUES (2082, 2, 2021-12-01);</w:t>
              </w:r>
            </w:ins>
          </w:p>
          <w:p w14:paraId="154F5938" w14:textId="77777777" w:rsidR="00D470AE" w:rsidRDefault="00D470AE" w:rsidP="00D470AE">
            <w:pPr>
              <w:ind w:left="0" w:hanging="2"/>
              <w:rPr>
                <w:ins w:id="4472" w:author="임 종운" w:date="2022-05-17T11:40:00Z"/>
              </w:rPr>
            </w:pPr>
            <w:ins w:id="4473" w:author="임 종운" w:date="2022-05-17T11:40:00Z">
              <w:r>
                <w:t>INSERT INTO attendance VALUES (2083, 3, 2021-12-01);</w:t>
              </w:r>
            </w:ins>
          </w:p>
          <w:p w14:paraId="201E6C99" w14:textId="77777777" w:rsidR="00D470AE" w:rsidRDefault="00D470AE" w:rsidP="00D470AE">
            <w:pPr>
              <w:ind w:left="0" w:hanging="2"/>
              <w:rPr>
                <w:ins w:id="4474" w:author="임 종운" w:date="2022-05-17T11:40:00Z"/>
              </w:rPr>
            </w:pPr>
            <w:ins w:id="4475" w:author="임 종운" w:date="2022-05-17T11:40:00Z">
              <w:r>
                <w:t>INSERT INTO attendance VALUES (2084, 4, 2021-12-01);</w:t>
              </w:r>
            </w:ins>
          </w:p>
          <w:p w14:paraId="4A38E659" w14:textId="77777777" w:rsidR="00D470AE" w:rsidRDefault="00D470AE" w:rsidP="00D470AE">
            <w:pPr>
              <w:ind w:left="0" w:hanging="2"/>
              <w:rPr>
                <w:ins w:id="4476" w:author="임 종운" w:date="2022-05-17T11:40:00Z"/>
              </w:rPr>
            </w:pPr>
            <w:ins w:id="4477" w:author="임 종운" w:date="2022-05-17T11:40:00Z">
              <w:r>
                <w:t>INSERT INTO attendance VALUES (2085, 5, 2021-12-01);</w:t>
              </w:r>
            </w:ins>
          </w:p>
          <w:p w14:paraId="03E9CA17" w14:textId="77777777" w:rsidR="00D470AE" w:rsidRDefault="00D470AE" w:rsidP="00D470AE">
            <w:pPr>
              <w:ind w:left="0" w:hanging="2"/>
              <w:rPr>
                <w:ins w:id="4478" w:author="임 종운" w:date="2022-05-17T11:40:00Z"/>
              </w:rPr>
            </w:pPr>
            <w:ins w:id="4479" w:author="임 종운" w:date="2022-05-17T11:40:00Z">
              <w:r>
                <w:t>INSERT INTO attendance VALUES (2086, 6, 2021-12-01);</w:t>
              </w:r>
            </w:ins>
          </w:p>
          <w:p w14:paraId="3AFA7B18" w14:textId="77777777" w:rsidR="00D470AE" w:rsidRDefault="00D470AE" w:rsidP="00D470AE">
            <w:pPr>
              <w:ind w:left="0" w:hanging="2"/>
              <w:rPr>
                <w:ins w:id="4480" w:author="임 종운" w:date="2022-05-17T11:40:00Z"/>
              </w:rPr>
            </w:pPr>
            <w:ins w:id="4481" w:author="임 종운" w:date="2022-05-17T11:40:00Z">
              <w:r>
                <w:t>INSERT INTO attendance VALUES (2087, 7, 2021-12-01);</w:t>
              </w:r>
            </w:ins>
          </w:p>
          <w:p w14:paraId="36511E09" w14:textId="77777777" w:rsidR="00D470AE" w:rsidRDefault="00D470AE" w:rsidP="00D470AE">
            <w:pPr>
              <w:ind w:left="0" w:hanging="2"/>
              <w:rPr>
                <w:ins w:id="4482" w:author="임 종운" w:date="2022-05-17T11:40:00Z"/>
              </w:rPr>
            </w:pPr>
            <w:ins w:id="4483" w:author="임 종운" w:date="2022-05-17T11:40:00Z">
              <w:r>
                <w:t>INSERT INTO attendance VALUES (2088, 8, 2021-12-01);</w:t>
              </w:r>
            </w:ins>
          </w:p>
          <w:p w14:paraId="60FA22B3" w14:textId="77777777" w:rsidR="00D470AE" w:rsidRDefault="00D470AE" w:rsidP="00D470AE">
            <w:pPr>
              <w:ind w:left="0" w:hanging="2"/>
              <w:rPr>
                <w:ins w:id="4484" w:author="임 종운" w:date="2022-05-17T11:40:00Z"/>
              </w:rPr>
            </w:pPr>
            <w:ins w:id="4485" w:author="임 종운" w:date="2022-05-17T11:40:00Z">
              <w:r>
                <w:t>INSERT INTO attendance VALUES (2089, 9, 2021-12-01);</w:t>
              </w:r>
            </w:ins>
          </w:p>
          <w:p w14:paraId="77120849" w14:textId="77777777" w:rsidR="00D470AE" w:rsidRDefault="00D470AE" w:rsidP="00D470AE">
            <w:pPr>
              <w:ind w:left="0" w:hanging="2"/>
              <w:rPr>
                <w:ins w:id="4486" w:author="임 종운" w:date="2022-05-17T11:40:00Z"/>
              </w:rPr>
            </w:pPr>
            <w:ins w:id="4487" w:author="임 종운" w:date="2022-05-17T11:40:00Z">
              <w:r>
                <w:t>INSERT INTO attendance VALUES (2090, 10, 2021-12-01);</w:t>
              </w:r>
            </w:ins>
          </w:p>
          <w:p w14:paraId="09D4E1DE" w14:textId="77777777" w:rsidR="00D470AE" w:rsidRDefault="00D470AE" w:rsidP="00D470AE">
            <w:pPr>
              <w:ind w:left="0" w:hanging="2"/>
              <w:rPr>
                <w:ins w:id="4488" w:author="임 종운" w:date="2022-05-17T11:40:00Z"/>
              </w:rPr>
            </w:pPr>
            <w:ins w:id="4489" w:author="임 종운" w:date="2022-05-17T11:40:00Z">
              <w:r>
                <w:t>INSERT INTO attendance VALUES (2091, 11, 2021-12-01);</w:t>
              </w:r>
            </w:ins>
          </w:p>
          <w:p w14:paraId="46E9B32D" w14:textId="77777777" w:rsidR="00D470AE" w:rsidRDefault="00D470AE" w:rsidP="00D470AE">
            <w:pPr>
              <w:ind w:left="0" w:hanging="2"/>
              <w:rPr>
                <w:ins w:id="4490" w:author="임 종운" w:date="2022-05-17T11:40:00Z"/>
              </w:rPr>
            </w:pPr>
            <w:ins w:id="4491" w:author="임 종운" w:date="2022-05-17T11:40:00Z">
              <w:r>
                <w:t>INSERT INTO attendance VALUES (2092, 12, 2021-12-01);</w:t>
              </w:r>
            </w:ins>
          </w:p>
          <w:p w14:paraId="0E8BA1AA" w14:textId="77777777" w:rsidR="00D470AE" w:rsidRDefault="00D470AE" w:rsidP="00D470AE">
            <w:pPr>
              <w:ind w:left="0" w:hanging="2"/>
              <w:rPr>
                <w:ins w:id="4492" w:author="임 종운" w:date="2022-05-17T11:40:00Z"/>
              </w:rPr>
            </w:pPr>
            <w:ins w:id="4493" w:author="임 종운" w:date="2022-05-17T11:40:00Z">
              <w:r>
                <w:t>INSERT INTO attendance VALUES (2093, 13, 2021-12-01);</w:t>
              </w:r>
            </w:ins>
          </w:p>
          <w:p w14:paraId="1DC5A1D8" w14:textId="77777777" w:rsidR="00D470AE" w:rsidRDefault="00D470AE" w:rsidP="00D470AE">
            <w:pPr>
              <w:ind w:left="0" w:hanging="2"/>
              <w:rPr>
                <w:ins w:id="4494" w:author="임 종운" w:date="2022-05-17T11:40:00Z"/>
              </w:rPr>
            </w:pPr>
            <w:ins w:id="4495" w:author="임 종운" w:date="2022-05-17T11:40:00Z">
              <w:r>
                <w:t>INSERT INTO attendance VALUES (2094, 14, 2021-12-01);</w:t>
              </w:r>
            </w:ins>
          </w:p>
          <w:p w14:paraId="41DE9FF4" w14:textId="77777777" w:rsidR="00D470AE" w:rsidRDefault="00D470AE" w:rsidP="00D470AE">
            <w:pPr>
              <w:ind w:left="0" w:hanging="2"/>
              <w:rPr>
                <w:ins w:id="4496" w:author="임 종운" w:date="2022-05-17T11:40:00Z"/>
              </w:rPr>
            </w:pPr>
            <w:ins w:id="4497" w:author="임 종운" w:date="2022-05-17T11:40:00Z">
              <w:r>
                <w:lastRenderedPageBreak/>
                <w:t>INSERT INTO attendance VALUES (2095, 15, 2021-12-01);</w:t>
              </w:r>
            </w:ins>
          </w:p>
          <w:p w14:paraId="14AB2E3B" w14:textId="77777777" w:rsidR="00D470AE" w:rsidRDefault="00D470AE" w:rsidP="00D470AE">
            <w:pPr>
              <w:ind w:left="0" w:hanging="2"/>
              <w:rPr>
                <w:ins w:id="4498" w:author="임 종운" w:date="2022-05-17T11:40:00Z"/>
              </w:rPr>
            </w:pPr>
            <w:ins w:id="4499" w:author="임 종운" w:date="2022-05-17T11:40:00Z">
              <w:r>
                <w:t>INSERT INTO attendance VALUES (2096, 16, 2021-12-01);</w:t>
              </w:r>
            </w:ins>
          </w:p>
          <w:p w14:paraId="06195811" w14:textId="77777777" w:rsidR="00D470AE" w:rsidRDefault="00D470AE" w:rsidP="00D470AE">
            <w:pPr>
              <w:ind w:left="0" w:hanging="2"/>
              <w:rPr>
                <w:ins w:id="4500" w:author="임 종운" w:date="2022-05-17T11:40:00Z"/>
              </w:rPr>
            </w:pPr>
            <w:ins w:id="4501" w:author="임 종운" w:date="2022-05-17T11:40:00Z">
              <w:r>
                <w:t>INSERT INTO attendance VALUES (2097, 17, 2021-12-01);</w:t>
              </w:r>
            </w:ins>
          </w:p>
          <w:p w14:paraId="1554345C" w14:textId="77777777" w:rsidR="00D470AE" w:rsidRDefault="00D470AE" w:rsidP="00D470AE">
            <w:pPr>
              <w:ind w:left="0" w:hanging="2"/>
              <w:rPr>
                <w:ins w:id="4502" w:author="임 종운" w:date="2022-05-17T11:40:00Z"/>
              </w:rPr>
            </w:pPr>
            <w:ins w:id="4503" w:author="임 종운" w:date="2022-05-17T11:40:00Z">
              <w:r>
                <w:t>INSERT INTO attendance VALUES (2098, 18, 2021-12-01);</w:t>
              </w:r>
            </w:ins>
          </w:p>
          <w:p w14:paraId="5A695907" w14:textId="77777777" w:rsidR="00D470AE" w:rsidRDefault="00D470AE" w:rsidP="00D470AE">
            <w:pPr>
              <w:ind w:left="0" w:hanging="2"/>
              <w:rPr>
                <w:ins w:id="4504" w:author="임 종운" w:date="2022-05-17T11:40:00Z"/>
              </w:rPr>
            </w:pPr>
            <w:ins w:id="4505" w:author="임 종운" w:date="2022-05-17T11:40:00Z">
              <w:r>
                <w:t>INSERT INTO attendance VALUES (2099, 19, 2021-12-01);</w:t>
              </w:r>
            </w:ins>
          </w:p>
          <w:p w14:paraId="168956CF" w14:textId="77777777" w:rsidR="00D470AE" w:rsidRDefault="00D470AE" w:rsidP="00D470AE">
            <w:pPr>
              <w:ind w:left="0" w:hanging="2"/>
              <w:rPr>
                <w:ins w:id="4506" w:author="임 종운" w:date="2022-05-17T11:40:00Z"/>
              </w:rPr>
            </w:pPr>
            <w:ins w:id="4507" w:author="임 종운" w:date="2022-05-17T11:40:00Z">
              <w:r>
                <w:t>INSERT INTO attendance VALUES (2100, 20, 2021-12-01);</w:t>
              </w:r>
            </w:ins>
          </w:p>
          <w:p w14:paraId="2DD400F1" w14:textId="77777777" w:rsidR="00D470AE" w:rsidRDefault="00D470AE" w:rsidP="00D470AE">
            <w:pPr>
              <w:ind w:left="0" w:hanging="2"/>
              <w:rPr>
                <w:ins w:id="4508" w:author="임 종운" w:date="2022-05-17T11:40:00Z"/>
              </w:rPr>
            </w:pPr>
            <w:ins w:id="4509" w:author="임 종운" w:date="2022-05-17T11:40:00Z">
              <w:r>
                <w:t>INSERT INTO attendance VALUES (2101, 21, 2021-12-01);</w:t>
              </w:r>
            </w:ins>
          </w:p>
          <w:p w14:paraId="3934EACD" w14:textId="77777777" w:rsidR="00D470AE" w:rsidRDefault="00D470AE" w:rsidP="00D470AE">
            <w:pPr>
              <w:ind w:left="0" w:hanging="2"/>
              <w:rPr>
                <w:ins w:id="4510" w:author="임 종운" w:date="2022-05-17T11:40:00Z"/>
              </w:rPr>
            </w:pPr>
            <w:ins w:id="4511" w:author="임 종운" w:date="2022-05-17T11:40:00Z">
              <w:r>
                <w:t>INSERT INTO attendance VALUES (2102, 22, 2021-12-01);</w:t>
              </w:r>
            </w:ins>
          </w:p>
          <w:p w14:paraId="3E209EBA" w14:textId="77777777" w:rsidR="00D470AE" w:rsidRDefault="00D470AE" w:rsidP="00D470AE">
            <w:pPr>
              <w:ind w:left="0" w:hanging="2"/>
              <w:rPr>
                <w:ins w:id="4512" w:author="임 종운" w:date="2022-05-17T11:40:00Z"/>
              </w:rPr>
            </w:pPr>
            <w:ins w:id="4513" w:author="임 종운" w:date="2022-05-17T11:40:00Z">
              <w:r>
                <w:t>INSERT INTO attendance VALUES (2103, 23, 2021-12-01);</w:t>
              </w:r>
            </w:ins>
          </w:p>
          <w:p w14:paraId="047620C3" w14:textId="77777777" w:rsidR="00D470AE" w:rsidRDefault="00D470AE" w:rsidP="00D470AE">
            <w:pPr>
              <w:ind w:left="0" w:hanging="2"/>
              <w:rPr>
                <w:ins w:id="4514" w:author="임 종운" w:date="2022-05-17T11:40:00Z"/>
              </w:rPr>
            </w:pPr>
            <w:ins w:id="4515" w:author="임 종운" w:date="2022-05-17T11:40:00Z">
              <w:r>
                <w:t>INSERT INTO attendance VALUES (2104, 24, 2021-12-01);</w:t>
              </w:r>
            </w:ins>
          </w:p>
          <w:p w14:paraId="42D38E7D" w14:textId="77777777" w:rsidR="00D470AE" w:rsidRDefault="00D470AE" w:rsidP="00D470AE">
            <w:pPr>
              <w:ind w:left="0" w:hanging="2"/>
              <w:rPr>
                <w:ins w:id="4516" w:author="임 종운" w:date="2022-05-17T11:40:00Z"/>
              </w:rPr>
            </w:pPr>
            <w:ins w:id="4517" w:author="임 종운" w:date="2022-05-17T11:40:00Z">
              <w:r>
                <w:t>INSERT INTO attendance VALUES (2105, 25, 2021-12-01);</w:t>
              </w:r>
            </w:ins>
          </w:p>
          <w:p w14:paraId="490E2D59" w14:textId="77777777" w:rsidR="00D470AE" w:rsidRDefault="00D470AE" w:rsidP="00D470AE">
            <w:pPr>
              <w:ind w:left="0" w:hanging="2"/>
              <w:rPr>
                <w:ins w:id="4518" w:author="임 종운" w:date="2022-05-17T11:40:00Z"/>
              </w:rPr>
            </w:pPr>
            <w:ins w:id="4519" w:author="임 종운" w:date="2022-05-17T11:40:00Z">
              <w:r>
                <w:t>INSERT INTO attendance VALUES (2106, 26, 2021-12-01);</w:t>
              </w:r>
            </w:ins>
          </w:p>
          <w:p w14:paraId="3FEE844D" w14:textId="77777777" w:rsidR="00D470AE" w:rsidRDefault="00D470AE" w:rsidP="00D470AE">
            <w:pPr>
              <w:ind w:left="0" w:hanging="2"/>
              <w:rPr>
                <w:ins w:id="4520" w:author="임 종운" w:date="2022-05-17T11:40:00Z"/>
              </w:rPr>
            </w:pPr>
            <w:ins w:id="4521" w:author="임 종운" w:date="2022-05-17T11:40:00Z">
              <w:r>
                <w:t>INSERT INTO attendance VALUES (2107, 1, 2021-12-02);</w:t>
              </w:r>
            </w:ins>
          </w:p>
          <w:p w14:paraId="3C565710" w14:textId="77777777" w:rsidR="00D470AE" w:rsidRDefault="00D470AE" w:rsidP="00D470AE">
            <w:pPr>
              <w:ind w:left="0" w:hanging="2"/>
              <w:rPr>
                <w:ins w:id="4522" w:author="임 종운" w:date="2022-05-17T11:40:00Z"/>
              </w:rPr>
            </w:pPr>
            <w:ins w:id="4523" w:author="임 종운" w:date="2022-05-17T11:40:00Z">
              <w:r>
                <w:t>INSERT INTO attendance VALUES (2108, 2, 2021-12-02);</w:t>
              </w:r>
            </w:ins>
          </w:p>
          <w:p w14:paraId="5756D987" w14:textId="77777777" w:rsidR="00D470AE" w:rsidRDefault="00D470AE" w:rsidP="00D470AE">
            <w:pPr>
              <w:ind w:left="0" w:hanging="2"/>
              <w:rPr>
                <w:ins w:id="4524" w:author="임 종운" w:date="2022-05-17T11:40:00Z"/>
              </w:rPr>
            </w:pPr>
            <w:ins w:id="4525" w:author="임 종운" w:date="2022-05-17T11:40:00Z">
              <w:r>
                <w:t>INSERT INTO attendance VALUES (2109, 3, 2021-12-02);</w:t>
              </w:r>
            </w:ins>
          </w:p>
          <w:p w14:paraId="39E3EC48" w14:textId="77777777" w:rsidR="00D470AE" w:rsidRDefault="00D470AE" w:rsidP="00D470AE">
            <w:pPr>
              <w:ind w:left="0" w:hanging="2"/>
              <w:rPr>
                <w:ins w:id="4526" w:author="임 종운" w:date="2022-05-17T11:40:00Z"/>
              </w:rPr>
            </w:pPr>
            <w:ins w:id="4527" w:author="임 종운" w:date="2022-05-17T11:40:00Z">
              <w:r>
                <w:t>INSERT INTO attendance VALUES (2110, 4, 2021-12-02);</w:t>
              </w:r>
            </w:ins>
          </w:p>
          <w:p w14:paraId="77EC50A2" w14:textId="77777777" w:rsidR="00D470AE" w:rsidRDefault="00D470AE" w:rsidP="00D470AE">
            <w:pPr>
              <w:ind w:left="0" w:hanging="2"/>
              <w:rPr>
                <w:ins w:id="4528" w:author="임 종운" w:date="2022-05-17T11:40:00Z"/>
              </w:rPr>
            </w:pPr>
            <w:ins w:id="4529" w:author="임 종운" w:date="2022-05-17T11:40:00Z">
              <w:r>
                <w:t>INSERT INTO attendance VALUES (2111, 5, 2021-12-02);</w:t>
              </w:r>
            </w:ins>
          </w:p>
          <w:p w14:paraId="3FDE45D2" w14:textId="77777777" w:rsidR="00D470AE" w:rsidRDefault="00D470AE" w:rsidP="00D470AE">
            <w:pPr>
              <w:ind w:left="0" w:hanging="2"/>
              <w:rPr>
                <w:ins w:id="4530" w:author="임 종운" w:date="2022-05-17T11:40:00Z"/>
              </w:rPr>
            </w:pPr>
            <w:ins w:id="4531" w:author="임 종운" w:date="2022-05-17T11:40:00Z">
              <w:r>
                <w:t>INSERT INTO attendance VALUES (2112, 6, 2021-12-02);</w:t>
              </w:r>
            </w:ins>
          </w:p>
          <w:p w14:paraId="4D296394" w14:textId="77777777" w:rsidR="00D470AE" w:rsidRDefault="00D470AE" w:rsidP="00D470AE">
            <w:pPr>
              <w:ind w:left="0" w:hanging="2"/>
              <w:rPr>
                <w:ins w:id="4532" w:author="임 종운" w:date="2022-05-17T11:40:00Z"/>
              </w:rPr>
            </w:pPr>
            <w:ins w:id="4533" w:author="임 종운" w:date="2022-05-17T11:40:00Z">
              <w:r>
                <w:t>INSERT INTO attendance VALUES (2113, 7, 2021-12-02);</w:t>
              </w:r>
            </w:ins>
          </w:p>
          <w:p w14:paraId="47DDF9E2" w14:textId="77777777" w:rsidR="00D470AE" w:rsidRDefault="00D470AE" w:rsidP="00D470AE">
            <w:pPr>
              <w:ind w:left="0" w:hanging="2"/>
              <w:rPr>
                <w:ins w:id="4534" w:author="임 종운" w:date="2022-05-17T11:40:00Z"/>
              </w:rPr>
            </w:pPr>
            <w:ins w:id="4535" w:author="임 종운" w:date="2022-05-17T11:40:00Z">
              <w:r>
                <w:t>INSERT INTO attendance VALUES (2114, 8, 2021-12-02);</w:t>
              </w:r>
            </w:ins>
          </w:p>
          <w:p w14:paraId="29C83A21" w14:textId="77777777" w:rsidR="00D470AE" w:rsidRDefault="00D470AE" w:rsidP="00D470AE">
            <w:pPr>
              <w:ind w:left="0" w:hanging="2"/>
              <w:rPr>
                <w:ins w:id="4536" w:author="임 종운" w:date="2022-05-17T11:40:00Z"/>
              </w:rPr>
            </w:pPr>
            <w:ins w:id="4537" w:author="임 종운" w:date="2022-05-17T11:40:00Z">
              <w:r>
                <w:t>INSERT INTO attendance VALUES (2115, 9, 2021-12-02);</w:t>
              </w:r>
            </w:ins>
          </w:p>
          <w:p w14:paraId="016AD477" w14:textId="77777777" w:rsidR="00D470AE" w:rsidRDefault="00D470AE" w:rsidP="00D470AE">
            <w:pPr>
              <w:ind w:left="0" w:hanging="2"/>
              <w:rPr>
                <w:ins w:id="4538" w:author="임 종운" w:date="2022-05-17T11:40:00Z"/>
              </w:rPr>
            </w:pPr>
            <w:ins w:id="4539" w:author="임 종운" w:date="2022-05-17T11:40:00Z">
              <w:r>
                <w:t>INSERT INTO attendance VALUES (2116, 10, 2021-12-02);</w:t>
              </w:r>
            </w:ins>
          </w:p>
          <w:p w14:paraId="7A658FDA" w14:textId="77777777" w:rsidR="00D470AE" w:rsidRDefault="00D470AE" w:rsidP="00D470AE">
            <w:pPr>
              <w:ind w:left="0" w:hanging="2"/>
              <w:rPr>
                <w:ins w:id="4540" w:author="임 종운" w:date="2022-05-17T11:40:00Z"/>
              </w:rPr>
            </w:pPr>
            <w:ins w:id="4541" w:author="임 종운" w:date="2022-05-17T11:40:00Z">
              <w:r>
                <w:t>INSERT INTO attendance VALUES (2117, 11, 2021-12-02);</w:t>
              </w:r>
            </w:ins>
          </w:p>
          <w:p w14:paraId="254C87FF" w14:textId="77777777" w:rsidR="00D470AE" w:rsidRDefault="00D470AE" w:rsidP="00D470AE">
            <w:pPr>
              <w:ind w:left="0" w:hanging="2"/>
              <w:rPr>
                <w:ins w:id="4542" w:author="임 종운" w:date="2022-05-17T11:40:00Z"/>
              </w:rPr>
            </w:pPr>
            <w:ins w:id="4543" w:author="임 종운" w:date="2022-05-17T11:40:00Z">
              <w:r>
                <w:t>INSERT INTO attendance VALUES (2118, 12, 2021-12-02);</w:t>
              </w:r>
            </w:ins>
          </w:p>
          <w:p w14:paraId="040A12F0" w14:textId="77777777" w:rsidR="00D470AE" w:rsidRDefault="00D470AE" w:rsidP="00D470AE">
            <w:pPr>
              <w:ind w:left="0" w:hanging="2"/>
              <w:rPr>
                <w:ins w:id="4544" w:author="임 종운" w:date="2022-05-17T11:40:00Z"/>
              </w:rPr>
            </w:pPr>
            <w:ins w:id="4545" w:author="임 종운" w:date="2022-05-17T11:40:00Z">
              <w:r>
                <w:t>INSERT INTO attendance VALUES (2119, 13, 2021-12-02);</w:t>
              </w:r>
            </w:ins>
          </w:p>
          <w:p w14:paraId="118537BD" w14:textId="77777777" w:rsidR="00D470AE" w:rsidRDefault="00D470AE" w:rsidP="00D470AE">
            <w:pPr>
              <w:ind w:left="0" w:hanging="2"/>
              <w:rPr>
                <w:ins w:id="4546" w:author="임 종운" w:date="2022-05-17T11:40:00Z"/>
              </w:rPr>
            </w:pPr>
            <w:ins w:id="4547" w:author="임 종운" w:date="2022-05-17T11:40:00Z">
              <w:r>
                <w:t>INSERT INTO attendance VALUES (2120, 14, 2021-12-02);</w:t>
              </w:r>
            </w:ins>
          </w:p>
          <w:p w14:paraId="3EB80A21" w14:textId="77777777" w:rsidR="00D470AE" w:rsidRDefault="00D470AE" w:rsidP="00D470AE">
            <w:pPr>
              <w:ind w:left="0" w:hanging="2"/>
              <w:rPr>
                <w:ins w:id="4548" w:author="임 종운" w:date="2022-05-17T11:40:00Z"/>
              </w:rPr>
            </w:pPr>
            <w:ins w:id="4549" w:author="임 종운" w:date="2022-05-17T11:40:00Z">
              <w:r>
                <w:t>INSERT INTO attendance VALUES (2121, 15, 2021-12-02);</w:t>
              </w:r>
            </w:ins>
          </w:p>
          <w:p w14:paraId="35695DDE" w14:textId="77777777" w:rsidR="00D470AE" w:rsidRDefault="00D470AE" w:rsidP="00D470AE">
            <w:pPr>
              <w:ind w:left="0" w:hanging="2"/>
              <w:rPr>
                <w:ins w:id="4550" w:author="임 종운" w:date="2022-05-17T11:40:00Z"/>
              </w:rPr>
            </w:pPr>
            <w:ins w:id="4551" w:author="임 종운" w:date="2022-05-17T11:40:00Z">
              <w:r>
                <w:lastRenderedPageBreak/>
                <w:t>INSERT INTO attendance VALUES (2122, 16, 2021-12-02);</w:t>
              </w:r>
            </w:ins>
          </w:p>
          <w:p w14:paraId="2642EB3C" w14:textId="77777777" w:rsidR="00D470AE" w:rsidRDefault="00D470AE" w:rsidP="00D470AE">
            <w:pPr>
              <w:ind w:left="0" w:hanging="2"/>
              <w:rPr>
                <w:ins w:id="4552" w:author="임 종운" w:date="2022-05-17T11:40:00Z"/>
              </w:rPr>
            </w:pPr>
            <w:ins w:id="4553" w:author="임 종운" w:date="2022-05-17T11:40:00Z">
              <w:r>
                <w:t>INSERT INTO attendance VALUES (2123, 17, 2021-12-02);</w:t>
              </w:r>
            </w:ins>
          </w:p>
          <w:p w14:paraId="7047319D" w14:textId="77777777" w:rsidR="00D470AE" w:rsidRDefault="00D470AE" w:rsidP="00D470AE">
            <w:pPr>
              <w:ind w:left="0" w:hanging="2"/>
              <w:rPr>
                <w:ins w:id="4554" w:author="임 종운" w:date="2022-05-17T11:40:00Z"/>
              </w:rPr>
            </w:pPr>
            <w:ins w:id="4555" w:author="임 종운" w:date="2022-05-17T11:40:00Z">
              <w:r>
                <w:t>INSERT INTO attendance VALUES (2124, 18, 2021-12-02);</w:t>
              </w:r>
            </w:ins>
          </w:p>
          <w:p w14:paraId="7647458C" w14:textId="77777777" w:rsidR="00D470AE" w:rsidRDefault="00D470AE" w:rsidP="00D470AE">
            <w:pPr>
              <w:ind w:left="0" w:hanging="2"/>
              <w:rPr>
                <w:ins w:id="4556" w:author="임 종운" w:date="2022-05-17T11:40:00Z"/>
              </w:rPr>
            </w:pPr>
            <w:ins w:id="4557" w:author="임 종운" w:date="2022-05-17T11:40:00Z">
              <w:r>
                <w:t>INSERT INTO attendance VALUES (2125, 19, 2021-12-02);</w:t>
              </w:r>
            </w:ins>
          </w:p>
          <w:p w14:paraId="27441342" w14:textId="77777777" w:rsidR="00D470AE" w:rsidRDefault="00D470AE" w:rsidP="00D470AE">
            <w:pPr>
              <w:ind w:left="0" w:hanging="2"/>
              <w:rPr>
                <w:ins w:id="4558" w:author="임 종운" w:date="2022-05-17T11:40:00Z"/>
              </w:rPr>
            </w:pPr>
            <w:ins w:id="4559" w:author="임 종운" w:date="2022-05-17T11:40:00Z">
              <w:r>
                <w:t>INSERT INTO attendance VALUES (2126, 20, 2021-12-02);</w:t>
              </w:r>
            </w:ins>
          </w:p>
          <w:p w14:paraId="79A38724" w14:textId="77777777" w:rsidR="00D470AE" w:rsidRDefault="00D470AE" w:rsidP="00D470AE">
            <w:pPr>
              <w:ind w:left="0" w:hanging="2"/>
              <w:rPr>
                <w:ins w:id="4560" w:author="임 종운" w:date="2022-05-17T11:40:00Z"/>
              </w:rPr>
            </w:pPr>
            <w:ins w:id="4561" w:author="임 종운" w:date="2022-05-17T11:40:00Z">
              <w:r>
                <w:t>INSERT INTO attendance VALUES (2127, 21, 2021-12-02);</w:t>
              </w:r>
            </w:ins>
          </w:p>
          <w:p w14:paraId="11846AD0" w14:textId="77777777" w:rsidR="00D470AE" w:rsidRDefault="00D470AE" w:rsidP="00D470AE">
            <w:pPr>
              <w:ind w:left="0" w:hanging="2"/>
              <w:rPr>
                <w:ins w:id="4562" w:author="임 종운" w:date="2022-05-17T11:40:00Z"/>
              </w:rPr>
            </w:pPr>
            <w:ins w:id="4563" w:author="임 종운" w:date="2022-05-17T11:40:00Z">
              <w:r>
                <w:t>INSERT INTO attendance VALUES (2128, 22, 2021-12-02);</w:t>
              </w:r>
            </w:ins>
          </w:p>
          <w:p w14:paraId="2002756C" w14:textId="77777777" w:rsidR="00D470AE" w:rsidRDefault="00D470AE" w:rsidP="00D470AE">
            <w:pPr>
              <w:ind w:left="0" w:hanging="2"/>
              <w:rPr>
                <w:ins w:id="4564" w:author="임 종운" w:date="2022-05-17T11:40:00Z"/>
              </w:rPr>
            </w:pPr>
            <w:ins w:id="4565" w:author="임 종운" w:date="2022-05-17T11:40:00Z">
              <w:r>
                <w:t>INSERT INTO attendance VALUES (2129, 23, 2021-12-02);</w:t>
              </w:r>
            </w:ins>
          </w:p>
          <w:p w14:paraId="195F6B21" w14:textId="77777777" w:rsidR="00D470AE" w:rsidRDefault="00D470AE" w:rsidP="00D470AE">
            <w:pPr>
              <w:ind w:left="0" w:hanging="2"/>
              <w:rPr>
                <w:ins w:id="4566" w:author="임 종운" w:date="2022-05-17T11:40:00Z"/>
              </w:rPr>
            </w:pPr>
            <w:ins w:id="4567" w:author="임 종운" w:date="2022-05-17T11:40:00Z">
              <w:r>
                <w:t>INSERT INTO attendance VALUES (2130, 24, 2021-12-02);</w:t>
              </w:r>
            </w:ins>
          </w:p>
          <w:p w14:paraId="7C9DA1FB" w14:textId="77777777" w:rsidR="00D470AE" w:rsidRDefault="00D470AE" w:rsidP="00D470AE">
            <w:pPr>
              <w:ind w:left="0" w:hanging="2"/>
              <w:rPr>
                <w:ins w:id="4568" w:author="임 종운" w:date="2022-05-17T11:40:00Z"/>
              </w:rPr>
            </w:pPr>
            <w:ins w:id="4569" w:author="임 종운" w:date="2022-05-17T11:40:00Z">
              <w:r>
                <w:t>INSERT INTO attendance VALUES (2131, 25, 2021-12-02);</w:t>
              </w:r>
            </w:ins>
          </w:p>
          <w:p w14:paraId="465C27F3" w14:textId="77777777" w:rsidR="00D470AE" w:rsidRDefault="00D470AE" w:rsidP="00D470AE">
            <w:pPr>
              <w:ind w:left="0" w:hanging="2"/>
              <w:rPr>
                <w:ins w:id="4570" w:author="임 종운" w:date="2022-05-17T11:40:00Z"/>
              </w:rPr>
            </w:pPr>
            <w:ins w:id="4571" w:author="임 종운" w:date="2022-05-17T11:40:00Z">
              <w:r>
                <w:t>INSERT INTO attendance VALUES (2132, 26, 2021-12-02);</w:t>
              </w:r>
            </w:ins>
          </w:p>
          <w:p w14:paraId="5875623A" w14:textId="77777777" w:rsidR="00D470AE" w:rsidRDefault="00D470AE" w:rsidP="00D470AE">
            <w:pPr>
              <w:ind w:left="0" w:hanging="2"/>
              <w:rPr>
                <w:ins w:id="4572" w:author="임 종운" w:date="2022-05-17T11:40:00Z"/>
              </w:rPr>
            </w:pPr>
            <w:ins w:id="4573" w:author="임 종운" w:date="2022-05-17T11:40:00Z">
              <w:r>
                <w:t>INSERT INTO attendance VALUES (2133, 1, 2021-12-03);</w:t>
              </w:r>
            </w:ins>
          </w:p>
          <w:p w14:paraId="2A4639D1" w14:textId="77777777" w:rsidR="00D470AE" w:rsidRDefault="00D470AE" w:rsidP="00D470AE">
            <w:pPr>
              <w:ind w:left="0" w:hanging="2"/>
              <w:rPr>
                <w:ins w:id="4574" w:author="임 종운" w:date="2022-05-17T11:40:00Z"/>
              </w:rPr>
            </w:pPr>
            <w:ins w:id="4575" w:author="임 종운" w:date="2022-05-17T11:40:00Z">
              <w:r>
                <w:t>INSERT INTO attendance VALUES (2134, 2, 2021-12-03);</w:t>
              </w:r>
            </w:ins>
          </w:p>
          <w:p w14:paraId="6324CC3C" w14:textId="77777777" w:rsidR="00D470AE" w:rsidRDefault="00D470AE" w:rsidP="00D470AE">
            <w:pPr>
              <w:ind w:left="0" w:hanging="2"/>
              <w:rPr>
                <w:ins w:id="4576" w:author="임 종운" w:date="2022-05-17T11:40:00Z"/>
              </w:rPr>
            </w:pPr>
            <w:ins w:id="4577" w:author="임 종운" w:date="2022-05-17T11:40:00Z">
              <w:r>
                <w:t>INSERT INTO attendance VALUES (2135, 3, 2021-12-03);</w:t>
              </w:r>
            </w:ins>
          </w:p>
          <w:p w14:paraId="15BBF450" w14:textId="77777777" w:rsidR="00D470AE" w:rsidRDefault="00D470AE" w:rsidP="00D470AE">
            <w:pPr>
              <w:ind w:left="0" w:hanging="2"/>
              <w:rPr>
                <w:ins w:id="4578" w:author="임 종운" w:date="2022-05-17T11:40:00Z"/>
              </w:rPr>
            </w:pPr>
            <w:ins w:id="4579" w:author="임 종운" w:date="2022-05-17T11:40:00Z">
              <w:r>
                <w:t>INSERT INTO attendance VALUES (2136, 4, 2021-12-03);</w:t>
              </w:r>
            </w:ins>
          </w:p>
          <w:p w14:paraId="669864B9" w14:textId="77777777" w:rsidR="00D470AE" w:rsidRDefault="00D470AE" w:rsidP="00D470AE">
            <w:pPr>
              <w:ind w:left="0" w:hanging="2"/>
              <w:rPr>
                <w:ins w:id="4580" w:author="임 종운" w:date="2022-05-17T11:40:00Z"/>
              </w:rPr>
            </w:pPr>
            <w:ins w:id="4581" w:author="임 종운" w:date="2022-05-17T11:40:00Z">
              <w:r>
                <w:t>INSERT INTO attendance VALUES (2137, 5, 2021-12-03);</w:t>
              </w:r>
            </w:ins>
          </w:p>
          <w:p w14:paraId="7F5CE7DE" w14:textId="77777777" w:rsidR="00D470AE" w:rsidRDefault="00D470AE" w:rsidP="00D470AE">
            <w:pPr>
              <w:ind w:left="0" w:hanging="2"/>
              <w:rPr>
                <w:ins w:id="4582" w:author="임 종운" w:date="2022-05-17T11:40:00Z"/>
              </w:rPr>
            </w:pPr>
            <w:ins w:id="4583" w:author="임 종운" w:date="2022-05-17T11:40:00Z">
              <w:r>
                <w:t>INSERT INTO attendance VALUES (2138, 6, 2021-12-03);</w:t>
              </w:r>
            </w:ins>
          </w:p>
          <w:p w14:paraId="2A38279C" w14:textId="77777777" w:rsidR="00D470AE" w:rsidRDefault="00D470AE" w:rsidP="00D470AE">
            <w:pPr>
              <w:ind w:left="0" w:hanging="2"/>
              <w:rPr>
                <w:ins w:id="4584" w:author="임 종운" w:date="2022-05-17T11:40:00Z"/>
              </w:rPr>
            </w:pPr>
            <w:ins w:id="4585" w:author="임 종운" w:date="2022-05-17T11:40:00Z">
              <w:r>
                <w:t>INSERT INTO attendance VALUES (2139, 7, 2021-12-03);</w:t>
              </w:r>
            </w:ins>
          </w:p>
          <w:p w14:paraId="47545E2B" w14:textId="77777777" w:rsidR="00D470AE" w:rsidRDefault="00D470AE" w:rsidP="00D470AE">
            <w:pPr>
              <w:ind w:left="0" w:hanging="2"/>
              <w:rPr>
                <w:ins w:id="4586" w:author="임 종운" w:date="2022-05-17T11:40:00Z"/>
              </w:rPr>
            </w:pPr>
            <w:ins w:id="4587" w:author="임 종운" w:date="2022-05-17T11:40:00Z">
              <w:r>
                <w:t>INSERT INTO attendance VALUES (2140, 8, 2021-12-03);</w:t>
              </w:r>
            </w:ins>
          </w:p>
          <w:p w14:paraId="0AAD70F0" w14:textId="77777777" w:rsidR="00D470AE" w:rsidRDefault="00D470AE" w:rsidP="00D470AE">
            <w:pPr>
              <w:ind w:left="0" w:hanging="2"/>
              <w:rPr>
                <w:ins w:id="4588" w:author="임 종운" w:date="2022-05-17T11:40:00Z"/>
              </w:rPr>
            </w:pPr>
            <w:ins w:id="4589" w:author="임 종운" w:date="2022-05-17T11:40:00Z">
              <w:r>
                <w:t>INSERT INTO attendance VALUES (2141, 9, 2021-12-03);</w:t>
              </w:r>
            </w:ins>
          </w:p>
          <w:p w14:paraId="3AD26E72" w14:textId="77777777" w:rsidR="00D470AE" w:rsidRDefault="00D470AE" w:rsidP="00D470AE">
            <w:pPr>
              <w:ind w:left="0" w:hanging="2"/>
              <w:rPr>
                <w:ins w:id="4590" w:author="임 종운" w:date="2022-05-17T11:40:00Z"/>
              </w:rPr>
            </w:pPr>
            <w:ins w:id="4591" w:author="임 종운" w:date="2022-05-17T11:40:00Z">
              <w:r>
                <w:t>INSERT INTO attendance VALUES (2142, 10, 2021-12-03);</w:t>
              </w:r>
            </w:ins>
          </w:p>
          <w:p w14:paraId="35E3DB4A" w14:textId="77777777" w:rsidR="00D470AE" w:rsidRDefault="00D470AE" w:rsidP="00D470AE">
            <w:pPr>
              <w:ind w:left="0" w:hanging="2"/>
              <w:rPr>
                <w:ins w:id="4592" w:author="임 종운" w:date="2022-05-17T11:40:00Z"/>
              </w:rPr>
            </w:pPr>
            <w:ins w:id="4593" w:author="임 종운" w:date="2022-05-17T11:40:00Z">
              <w:r>
                <w:t>INSERT INTO attendance VALUES (2143, 11, 2021-12-03);</w:t>
              </w:r>
            </w:ins>
          </w:p>
          <w:p w14:paraId="0160717D" w14:textId="77777777" w:rsidR="00D470AE" w:rsidRDefault="00D470AE" w:rsidP="00D470AE">
            <w:pPr>
              <w:ind w:left="0" w:hanging="2"/>
              <w:rPr>
                <w:ins w:id="4594" w:author="임 종운" w:date="2022-05-17T11:40:00Z"/>
              </w:rPr>
            </w:pPr>
            <w:ins w:id="4595" w:author="임 종운" w:date="2022-05-17T11:40:00Z">
              <w:r>
                <w:t>INSERT INTO attendance VALUES (2144, 12, 2021-12-03);</w:t>
              </w:r>
            </w:ins>
          </w:p>
          <w:p w14:paraId="6BEE8673" w14:textId="77777777" w:rsidR="00D470AE" w:rsidRDefault="00D470AE" w:rsidP="00D470AE">
            <w:pPr>
              <w:ind w:left="0" w:hanging="2"/>
              <w:rPr>
                <w:ins w:id="4596" w:author="임 종운" w:date="2022-05-17T11:40:00Z"/>
              </w:rPr>
            </w:pPr>
            <w:ins w:id="4597" w:author="임 종운" w:date="2022-05-17T11:40:00Z">
              <w:r>
                <w:t>INSERT INTO attendance VALUES (2145, 13, 2021-12-03);</w:t>
              </w:r>
            </w:ins>
          </w:p>
          <w:p w14:paraId="38A8D2E7" w14:textId="77777777" w:rsidR="00D470AE" w:rsidRDefault="00D470AE" w:rsidP="00D470AE">
            <w:pPr>
              <w:ind w:left="0" w:hanging="2"/>
              <w:rPr>
                <w:ins w:id="4598" w:author="임 종운" w:date="2022-05-17T11:40:00Z"/>
              </w:rPr>
            </w:pPr>
            <w:ins w:id="4599" w:author="임 종운" w:date="2022-05-17T11:40:00Z">
              <w:r>
                <w:t>INSERT INTO attendance VALUES (2146, 14, 2021-12-03);</w:t>
              </w:r>
            </w:ins>
          </w:p>
          <w:p w14:paraId="3FAFC74D" w14:textId="77777777" w:rsidR="00D470AE" w:rsidRDefault="00D470AE" w:rsidP="00D470AE">
            <w:pPr>
              <w:ind w:left="0" w:hanging="2"/>
              <w:rPr>
                <w:ins w:id="4600" w:author="임 종운" w:date="2022-05-17T11:40:00Z"/>
              </w:rPr>
            </w:pPr>
            <w:ins w:id="4601" w:author="임 종운" w:date="2022-05-17T11:40:00Z">
              <w:r>
                <w:t>INSERT INTO attendance VALUES (2147, 15, 2021-12-03);</w:t>
              </w:r>
            </w:ins>
          </w:p>
          <w:p w14:paraId="557DB794" w14:textId="77777777" w:rsidR="00D470AE" w:rsidRDefault="00D470AE" w:rsidP="00D470AE">
            <w:pPr>
              <w:ind w:left="0" w:hanging="2"/>
              <w:rPr>
                <w:ins w:id="4602" w:author="임 종운" w:date="2022-05-17T11:40:00Z"/>
              </w:rPr>
            </w:pPr>
            <w:ins w:id="4603" w:author="임 종운" w:date="2022-05-17T11:40:00Z">
              <w:r>
                <w:t>INSERT INTO attendance VALUES (2148, 16, 2021-12-03);</w:t>
              </w:r>
            </w:ins>
          </w:p>
          <w:p w14:paraId="52F8841A" w14:textId="77777777" w:rsidR="00D470AE" w:rsidRDefault="00D470AE" w:rsidP="00D470AE">
            <w:pPr>
              <w:ind w:left="0" w:hanging="2"/>
              <w:rPr>
                <w:ins w:id="4604" w:author="임 종운" w:date="2022-05-17T11:40:00Z"/>
              </w:rPr>
            </w:pPr>
            <w:ins w:id="4605" w:author="임 종운" w:date="2022-05-17T11:40:00Z">
              <w:r>
                <w:lastRenderedPageBreak/>
                <w:t>INSERT INTO attendance VALUES (2149, 17, 2021-12-03);</w:t>
              </w:r>
            </w:ins>
          </w:p>
          <w:p w14:paraId="22F0C365" w14:textId="77777777" w:rsidR="00D470AE" w:rsidRDefault="00D470AE" w:rsidP="00D470AE">
            <w:pPr>
              <w:ind w:left="0" w:hanging="2"/>
              <w:rPr>
                <w:ins w:id="4606" w:author="임 종운" w:date="2022-05-17T11:40:00Z"/>
              </w:rPr>
            </w:pPr>
            <w:ins w:id="4607" w:author="임 종운" w:date="2022-05-17T11:40:00Z">
              <w:r>
                <w:t>INSERT INTO attendance VALUES (2150, 18, 2021-12-03);</w:t>
              </w:r>
            </w:ins>
          </w:p>
          <w:p w14:paraId="0984CD64" w14:textId="77777777" w:rsidR="00D470AE" w:rsidRDefault="00D470AE" w:rsidP="00D470AE">
            <w:pPr>
              <w:ind w:left="0" w:hanging="2"/>
              <w:rPr>
                <w:ins w:id="4608" w:author="임 종운" w:date="2022-05-17T11:40:00Z"/>
              </w:rPr>
            </w:pPr>
            <w:ins w:id="4609" w:author="임 종운" w:date="2022-05-17T11:40:00Z">
              <w:r>
                <w:t>INSERT INTO attendance VALUES (2151, 19, 2021-12-03);</w:t>
              </w:r>
            </w:ins>
          </w:p>
          <w:p w14:paraId="46C824AF" w14:textId="77777777" w:rsidR="00D470AE" w:rsidRDefault="00D470AE" w:rsidP="00D470AE">
            <w:pPr>
              <w:ind w:left="0" w:hanging="2"/>
              <w:rPr>
                <w:ins w:id="4610" w:author="임 종운" w:date="2022-05-17T11:40:00Z"/>
              </w:rPr>
            </w:pPr>
            <w:ins w:id="4611" w:author="임 종운" w:date="2022-05-17T11:40:00Z">
              <w:r>
                <w:t>INSERT INTO attendance VALUES (2152, 20, 2021-12-03);</w:t>
              </w:r>
            </w:ins>
          </w:p>
          <w:p w14:paraId="07341FA0" w14:textId="77777777" w:rsidR="00D470AE" w:rsidRDefault="00D470AE" w:rsidP="00D470AE">
            <w:pPr>
              <w:ind w:left="0" w:hanging="2"/>
              <w:rPr>
                <w:ins w:id="4612" w:author="임 종운" w:date="2022-05-17T11:40:00Z"/>
              </w:rPr>
            </w:pPr>
            <w:ins w:id="4613" w:author="임 종운" w:date="2022-05-17T11:40:00Z">
              <w:r>
                <w:t>INSERT INTO attendance VALUES (2153, 21, 2021-12-03);</w:t>
              </w:r>
            </w:ins>
          </w:p>
          <w:p w14:paraId="75ADECA0" w14:textId="77777777" w:rsidR="00D470AE" w:rsidRDefault="00D470AE" w:rsidP="00D470AE">
            <w:pPr>
              <w:ind w:left="0" w:hanging="2"/>
              <w:rPr>
                <w:ins w:id="4614" w:author="임 종운" w:date="2022-05-17T11:40:00Z"/>
              </w:rPr>
            </w:pPr>
            <w:ins w:id="4615" w:author="임 종운" w:date="2022-05-17T11:40:00Z">
              <w:r>
                <w:t>INSERT INTO attendance VALUES (2154, 22, 2021-12-03);</w:t>
              </w:r>
            </w:ins>
          </w:p>
          <w:p w14:paraId="2C5BBC79" w14:textId="77777777" w:rsidR="00D470AE" w:rsidRDefault="00D470AE" w:rsidP="00D470AE">
            <w:pPr>
              <w:ind w:left="0" w:hanging="2"/>
              <w:rPr>
                <w:ins w:id="4616" w:author="임 종운" w:date="2022-05-17T11:40:00Z"/>
              </w:rPr>
            </w:pPr>
            <w:ins w:id="4617" w:author="임 종운" w:date="2022-05-17T11:40:00Z">
              <w:r>
                <w:t>INSERT INTO attendance VALUES (2155, 23, 2021-12-03);</w:t>
              </w:r>
            </w:ins>
          </w:p>
          <w:p w14:paraId="565A3BA8" w14:textId="77777777" w:rsidR="00D470AE" w:rsidRDefault="00D470AE" w:rsidP="00D470AE">
            <w:pPr>
              <w:ind w:left="0" w:hanging="2"/>
              <w:rPr>
                <w:ins w:id="4618" w:author="임 종운" w:date="2022-05-17T11:40:00Z"/>
              </w:rPr>
            </w:pPr>
            <w:ins w:id="4619" w:author="임 종운" w:date="2022-05-17T11:40:00Z">
              <w:r>
                <w:t>INSERT INTO attendance VALUES (2156, 24, 2021-12-03);</w:t>
              </w:r>
            </w:ins>
          </w:p>
          <w:p w14:paraId="5EAF83BB" w14:textId="77777777" w:rsidR="00D470AE" w:rsidRDefault="00D470AE" w:rsidP="00D470AE">
            <w:pPr>
              <w:ind w:left="0" w:hanging="2"/>
              <w:rPr>
                <w:ins w:id="4620" w:author="임 종운" w:date="2022-05-17T11:40:00Z"/>
              </w:rPr>
            </w:pPr>
            <w:ins w:id="4621" w:author="임 종운" w:date="2022-05-17T11:40:00Z">
              <w:r>
                <w:t>INSERT INTO attendance VALUES (2157, 25, 2021-12-03);</w:t>
              </w:r>
            </w:ins>
          </w:p>
          <w:p w14:paraId="0E5D85C3" w14:textId="77777777" w:rsidR="00D470AE" w:rsidRDefault="00D470AE" w:rsidP="00D470AE">
            <w:pPr>
              <w:ind w:left="0" w:hanging="2"/>
              <w:rPr>
                <w:ins w:id="4622" w:author="임 종운" w:date="2022-05-17T11:40:00Z"/>
              </w:rPr>
            </w:pPr>
            <w:ins w:id="4623" w:author="임 종운" w:date="2022-05-17T11:40:00Z">
              <w:r>
                <w:t>INSERT INTO attendance VALUES (2158, 26, 2021-12-03);</w:t>
              </w:r>
            </w:ins>
          </w:p>
          <w:p w14:paraId="34E141BD" w14:textId="77777777" w:rsidR="00D470AE" w:rsidRDefault="00D470AE" w:rsidP="00D470AE">
            <w:pPr>
              <w:ind w:left="0" w:hanging="2"/>
              <w:rPr>
                <w:ins w:id="4624" w:author="임 종운" w:date="2022-05-17T11:40:00Z"/>
              </w:rPr>
            </w:pPr>
            <w:ins w:id="4625" w:author="임 종운" w:date="2022-05-17T11:40:00Z">
              <w:r>
                <w:t>INSERT INTO attendance VALUES (2159, 1, 2021-12-04);</w:t>
              </w:r>
            </w:ins>
          </w:p>
          <w:p w14:paraId="40A3B678" w14:textId="77777777" w:rsidR="00D470AE" w:rsidRDefault="00D470AE" w:rsidP="00D470AE">
            <w:pPr>
              <w:ind w:left="0" w:hanging="2"/>
              <w:rPr>
                <w:ins w:id="4626" w:author="임 종운" w:date="2022-05-17T11:40:00Z"/>
              </w:rPr>
            </w:pPr>
            <w:ins w:id="4627" w:author="임 종운" w:date="2022-05-17T11:40:00Z">
              <w:r>
                <w:t>INSERT INTO attendance VALUES (2160, 2, 2021-12-04);</w:t>
              </w:r>
            </w:ins>
          </w:p>
          <w:p w14:paraId="639BE605" w14:textId="77777777" w:rsidR="00D470AE" w:rsidRDefault="00D470AE" w:rsidP="00D470AE">
            <w:pPr>
              <w:ind w:left="0" w:hanging="2"/>
              <w:rPr>
                <w:ins w:id="4628" w:author="임 종운" w:date="2022-05-17T11:40:00Z"/>
              </w:rPr>
            </w:pPr>
            <w:ins w:id="4629" w:author="임 종운" w:date="2022-05-17T11:40:00Z">
              <w:r>
                <w:t>INSERT INTO attendance VALUES (2161, 3, 2021-12-04);</w:t>
              </w:r>
            </w:ins>
          </w:p>
          <w:p w14:paraId="6ED43225" w14:textId="77777777" w:rsidR="00D470AE" w:rsidRDefault="00D470AE" w:rsidP="00D470AE">
            <w:pPr>
              <w:ind w:left="0" w:hanging="2"/>
              <w:rPr>
                <w:ins w:id="4630" w:author="임 종운" w:date="2022-05-17T11:40:00Z"/>
              </w:rPr>
            </w:pPr>
            <w:ins w:id="4631" w:author="임 종운" w:date="2022-05-17T11:40:00Z">
              <w:r>
                <w:t>INSERT INTO attendance VALUES (2162, 4, 2021-12-04);</w:t>
              </w:r>
            </w:ins>
          </w:p>
          <w:p w14:paraId="5D949799" w14:textId="77777777" w:rsidR="00D470AE" w:rsidRDefault="00D470AE" w:rsidP="00D470AE">
            <w:pPr>
              <w:ind w:left="0" w:hanging="2"/>
              <w:rPr>
                <w:ins w:id="4632" w:author="임 종운" w:date="2022-05-17T11:40:00Z"/>
              </w:rPr>
            </w:pPr>
            <w:ins w:id="4633" w:author="임 종운" w:date="2022-05-17T11:40:00Z">
              <w:r>
                <w:t>INSERT INTO attendance VALUES (2163, 5, 2021-12-04);</w:t>
              </w:r>
            </w:ins>
          </w:p>
          <w:p w14:paraId="2888A0A0" w14:textId="77777777" w:rsidR="00D470AE" w:rsidRDefault="00D470AE" w:rsidP="00D470AE">
            <w:pPr>
              <w:ind w:left="0" w:hanging="2"/>
              <w:rPr>
                <w:ins w:id="4634" w:author="임 종운" w:date="2022-05-17T11:40:00Z"/>
              </w:rPr>
            </w:pPr>
            <w:ins w:id="4635" w:author="임 종운" w:date="2022-05-17T11:40:00Z">
              <w:r>
                <w:t>INSERT INTO attendance VALUES (2164, 6, 2021-12-04);</w:t>
              </w:r>
            </w:ins>
          </w:p>
          <w:p w14:paraId="1C86DE03" w14:textId="77777777" w:rsidR="00D470AE" w:rsidRDefault="00D470AE" w:rsidP="00D470AE">
            <w:pPr>
              <w:ind w:left="0" w:hanging="2"/>
              <w:rPr>
                <w:ins w:id="4636" w:author="임 종운" w:date="2022-05-17T11:40:00Z"/>
              </w:rPr>
            </w:pPr>
            <w:ins w:id="4637" w:author="임 종운" w:date="2022-05-17T11:40:00Z">
              <w:r>
                <w:t>INSERT INTO attendance VALUES (2165, 7, 2021-12-04);</w:t>
              </w:r>
            </w:ins>
          </w:p>
          <w:p w14:paraId="7CFFE24B" w14:textId="77777777" w:rsidR="00D470AE" w:rsidRDefault="00D470AE" w:rsidP="00D470AE">
            <w:pPr>
              <w:ind w:left="0" w:hanging="2"/>
              <w:rPr>
                <w:ins w:id="4638" w:author="임 종운" w:date="2022-05-17T11:40:00Z"/>
              </w:rPr>
            </w:pPr>
            <w:ins w:id="4639" w:author="임 종운" w:date="2022-05-17T11:40:00Z">
              <w:r>
                <w:t>INSERT INTO attendance VALUES (2166, 8, 2021-12-04);</w:t>
              </w:r>
            </w:ins>
          </w:p>
          <w:p w14:paraId="7F9942D7" w14:textId="77777777" w:rsidR="00D470AE" w:rsidRDefault="00D470AE" w:rsidP="00D470AE">
            <w:pPr>
              <w:ind w:left="0" w:hanging="2"/>
              <w:rPr>
                <w:ins w:id="4640" w:author="임 종운" w:date="2022-05-17T11:40:00Z"/>
              </w:rPr>
            </w:pPr>
            <w:ins w:id="4641" w:author="임 종운" w:date="2022-05-17T11:40:00Z">
              <w:r>
                <w:t>INSERT INTO attendance VALUES (2167, 9, 2021-12-04);</w:t>
              </w:r>
            </w:ins>
          </w:p>
          <w:p w14:paraId="35A62C04" w14:textId="77777777" w:rsidR="00D470AE" w:rsidRDefault="00D470AE" w:rsidP="00D470AE">
            <w:pPr>
              <w:ind w:left="0" w:hanging="2"/>
              <w:rPr>
                <w:ins w:id="4642" w:author="임 종운" w:date="2022-05-17T11:40:00Z"/>
              </w:rPr>
            </w:pPr>
            <w:ins w:id="4643" w:author="임 종운" w:date="2022-05-17T11:40:00Z">
              <w:r>
                <w:t>INSERT INTO attendance VALUES (2168, 10, 2021-12-04);</w:t>
              </w:r>
            </w:ins>
          </w:p>
          <w:p w14:paraId="42F35D4F" w14:textId="77777777" w:rsidR="00D470AE" w:rsidRDefault="00D470AE" w:rsidP="00D470AE">
            <w:pPr>
              <w:ind w:left="0" w:hanging="2"/>
              <w:rPr>
                <w:ins w:id="4644" w:author="임 종운" w:date="2022-05-17T11:40:00Z"/>
              </w:rPr>
            </w:pPr>
            <w:ins w:id="4645" w:author="임 종운" w:date="2022-05-17T11:40:00Z">
              <w:r>
                <w:t>INSERT INTO attendance VALUES (2169, 11, 2021-12-04);</w:t>
              </w:r>
            </w:ins>
          </w:p>
          <w:p w14:paraId="0D4F80F6" w14:textId="77777777" w:rsidR="00D470AE" w:rsidRDefault="00D470AE" w:rsidP="00D470AE">
            <w:pPr>
              <w:ind w:left="0" w:hanging="2"/>
              <w:rPr>
                <w:ins w:id="4646" w:author="임 종운" w:date="2022-05-17T11:40:00Z"/>
              </w:rPr>
            </w:pPr>
            <w:ins w:id="4647" w:author="임 종운" w:date="2022-05-17T11:40:00Z">
              <w:r>
                <w:t>INSERT INTO attendance VALUES (2170, 12, 2021-12-04);</w:t>
              </w:r>
            </w:ins>
          </w:p>
          <w:p w14:paraId="3E130800" w14:textId="77777777" w:rsidR="00D470AE" w:rsidRDefault="00D470AE" w:rsidP="00D470AE">
            <w:pPr>
              <w:ind w:left="0" w:hanging="2"/>
              <w:rPr>
                <w:ins w:id="4648" w:author="임 종운" w:date="2022-05-17T11:40:00Z"/>
              </w:rPr>
            </w:pPr>
            <w:ins w:id="4649" w:author="임 종운" w:date="2022-05-17T11:40:00Z">
              <w:r>
                <w:t>INSERT INTO attendance VALUES (2171, 13, 2021-12-04);</w:t>
              </w:r>
            </w:ins>
          </w:p>
          <w:p w14:paraId="7B26CF66" w14:textId="77777777" w:rsidR="00D470AE" w:rsidRDefault="00D470AE" w:rsidP="00D470AE">
            <w:pPr>
              <w:ind w:left="0" w:hanging="2"/>
              <w:rPr>
                <w:ins w:id="4650" w:author="임 종운" w:date="2022-05-17T11:40:00Z"/>
              </w:rPr>
            </w:pPr>
            <w:ins w:id="4651" w:author="임 종운" w:date="2022-05-17T11:40:00Z">
              <w:r>
                <w:t>INSERT INTO attendance VALUES (2172, 14, 2021-12-04);</w:t>
              </w:r>
            </w:ins>
          </w:p>
          <w:p w14:paraId="1AEF6F5F" w14:textId="77777777" w:rsidR="00D470AE" w:rsidRDefault="00D470AE" w:rsidP="00D470AE">
            <w:pPr>
              <w:ind w:left="0" w:hanging="2"/>
              <w:rPr>
                <w:ins w:id="4652" w:author="임 종운" w:date="2022-05-17T11:40:00Z"/>
              </w:rPr>
            </w:pPr>
            <w:ins w:id="4653" w:author="임 종운" w:date="2022-05-17T11:40:00Z">
              <w:r>
                <w:t>INSERT INTO attendance VALUES (2173, 15, 2021-12-04);</w:t>
              </w:r>
            </w:ins>
          </w:p>
          <w:p w14:paraId="6E9057F7" w14:textId="77777777" w:rsidR="00D470AE" w:rsidRDefault="00D470AE" w:rsidP="00D470AE">
            <w:pPr>
              <w:ind w:left="0" w:hanging="2"/>
              <w:rPr>
                <w:ins w:id="4654" w:author="임 종운" w:date="2022-05-17T11:40:00Z"/>
              </w:rPr>
            </w:pPr>
            <w:ins w:id="4655" w:author="임 종운" w:date="2022-05-17T11:40:00Z">
              <w:r>
                <w:t>INSERT INTO attendance VALUES (2174, 16, 2021-12-04);</w:t>
              </w:r>
            </w:ins>
          </w:p>
          <w:p w14:paraId="328B915F" w14:textId="77777777" w:rsidR="00D470AE" w:rsidRDefault="00D470AE" w:rsidP="00D470AE">
            <w:pPr>
              <w:ind w:left="0" w:hanging="2"/>
              <w:rPr>
                <w:ins w:id="4656" w:author="임 종운" w:date="2022-05-17T11:40:00Z"/>
              </w:rPr>
            </w:pPr>
            <w:ins w:id="4657" w:author="임 종운" w:date="2022-05-17T11:40:00Z">
              <w:r>
                <w:t>INSERT INTO attendance VALUES (2175, 17, 2021-12-04);</w:t>
              </w:r>
            </w:ins>
          </w:p>
          <w:p w14:paraId="2F54C00E" w14:textId="77777777" w:rsidR="00D470AE" w:rsidRDefault="00D470AE" w:rsidP="00D470AE">
            <w:pPr>
              <w:ind w:left="0" w:hanging="2"/>
              <w:rPr>
                <w:ins w:id="4658" w:author="임 종운" w:date="2022-05-17T11:40:00Z"/>
              </w:rPr>
            </w:pPr>
            <w:ins w:id="4659" w:author="임 종운" w:date="2022-05-17T11:40:00Z">
              <w:r>
                <w:lastRenderedPageBreak/>
                <w:t>INSERT INTO attendance VALUES (2176, 18, 2021-12-04);</w:t>
              </w:r>
            </w:ins>
          </w:p>
          <w:p w14:paraId="6158AB0E" w14:textId="77777777" w:rsidR="00D470AE" w:rsidRDefault="00D470AE" w:rsidP="00D470AE">
            <w:pPr>
              <w:ind w:left="0" w:hanging="2"/>
              <w:rPr>
                <w:ins w:id="4660" w:author="임 종운" w:date="2022-05-17T11:40:00Z"/>
              </w:rPr>
            </w:pPr>
            <w:ins w:id="4661" w:author="임 종운" w:date="2022-05-17T11:40:00Z">
              <w:r>
                <w:t>INSERT INTO attendance VALUES (2177, 19, 2021-12-04);</w:t>
              </w:r>
            </w:ins>
          </w:p>
          <w:p w14:paraId="21A72D5A" w14:textId="77777777" w:rsidR="00D470AE" w:rsidRDefault="00D470AE" w:rsidP="00D470AE">
            <w:pPr>
              <w:ind w:left="0" w:hanging="2"/>
              <w:rPr>
                <w:ins w:id="4662" w:author="임 종운" w:date="2022-05-17T11:40:00Z"/>
              </w:rPr>
            </w:pPr>
            <w:ins w:id="4663" w:author="임 종운" w:date="2022-05-17T11:40:00Z">
              <w:r>
                <w:t>INSERT INTO attendance VALUES (2178, 20, 2021-12-04);</w:t>
              </w:r>
            </w:ins>
          </w:p>
          <w:p w14:paraId="25839370" w14:textId="77777777" w:rsidR="00D470AE" w:rsidRDefault="00D470AE" w:rsidP="00D470AE">
            <w:pPr>
              <w:ind w:left="0" w:hanging="2"/>
              <w:rPr>
                <w:ins w:id="4664" w:author="임 종운" w:date="2022-05-17T11:40:00Z"/>
              </w:rPr>
            </w:pPr>
            <w:ins w:id="4665" w:author="임 종운" w:date="2022-05-17T11:40:00Z">
              <w:r>
                <w:t>INSERT INTO attendance VALUES (2179, 21, 2021-12-04);</w:t>
              </w:r>
            </w:ins>
          </w:p>
          <w:p w14:paraId="43BBFCF0" w14:textId="77777777" w:rsidR="00D470AE" w:rsidRDefault="00D470AE" w:rsidP="00D470AE">
            <w:pPr>
              <w:ind w:left="0" w:hanging="2"/>
              <w:rPr>
                <w:ins w:id="4666" w:author="임 종운" w:date="2022-05-17T11:40:00Z"/>
              </w:rPr>
            </w:pPr>
            <w:ins w:id="4667" w:author="임 종운" w:date="2022-05-17T11:40:00Z">
              <w:r>
                <w:t>INSERT INTO attendance VALUES (2180, 22, 2021-12-04);</w:t>
              </w:r>
            </w:ins>
          </w:p>
          <w:p w14:paraId="1DE36772" w14:textId="77777777" w:rsidR="00D470AE" w:rsidRDefault="00D470AE" w:rsidP="00D470AE">
            <w:pPr>
              <w:ind w:left="0" w:hanging="2"/>
              <w:rPr>
                <w:ins w:id="4668" w:author="임 종운" w:date="2022-05-17T11:40:00Z"/>
              </w:rPr>
            </w:pPr>
            <w:ins w:id="4669" w:author="임 종운" w:date="2022-05-17T11:40:00Z">
              <w:r>
                <w:t>INSERT INTO attendance VALUES (2181, 23, 2021-12-04);</w:t>
              </w:r>
            </w:ins>
          </w:p>
          <w:p w14:paraId="3804353D" w14:textId="77777777" w:rsidR="00D470AE" w:rsidRDefault="00D470AE" w:rsidP="00D470AE">
            <w:pPr>
              <w:ind w:left="0" w:hanging="2"/>
              <w:rPr>
                <w:ins w:id="4670" w:author="임 종운" w:date="2022-05-17T11:40:00Z"/>
              </w:rPr>
            </w:pPr>
            <w:ins w:id="4671" w:author="임 종운" w:date="2022-05-17T11:40:00Z">
              <w:r>
                <w:t>INSERT INTO attendance VALUES (2182, 24, 2021-12-04);</w:t>
              </w:r>
            </w:ins>
          </w:p>
          <w:p w14:paraId="147B412D" w14:textId="77777777" w:rsidR="00D470AE" w:rsidRDefault="00D470AE" w:rsidP="00D470AE">
            <w:pPr>
              <w:ind w:left="0" w:hanging="2"/>
              <w:rPr>
                <w:ins w:id="4672" w:author="임 종운" w:date="2022-05-17T11:40:00Z"/>
              </w:rPr>
            </w:pPr>
            <w:ins w:id="4673" w:author="임 종운" w:date="2022-05-17T11:40:00Z">
              <w:r>
                <w:t>INSERT INTO attendance VALUES (2183, 25, 2021-12-04);</w:t>
              </w:r>
            </w:ins>
          </w:p>
          <w:p w14:paraId="578010EC" w14:textId="77777777" w:rsidR="00D470AE" w:rsidRDefault="00D470AE" w:rsidP="00D470AE">
            <w:pPr>
              <w:ind w:left="0" w:hanging="2"/>
              <w:rPr>
                <w:ins w:id="4674" w:author="임 종운" w:date="2022-05-17T11:40:00Z"/>
              </w:rPr>
            </w:pPr>
            <w:ins w:id="4675" w:author="임 종운" w:date="2022-05-17T11:40:00Z">
              <w:r>
                <w:t>INSERT INTO attendance VALUES (2184, 26, 2021-12-04);</w:t>
              </w:r>
            </w:ins>
          </w:p>
          <w:p w14:paraId="671602B3" w14:textId="77777777" w:rsidR="00D470AE" w:rsidRDefault="00D470AE" w:rsidP="00D470AE">
            <w:pPr>
              <w:ind w:left="0" w:hanging="2"/>
              <w:rPr>
                <w:ins w:id="4676" w:author="임 종운" w:date="2022-05-17T11:40:00Z"/>
              </w:rPr>
            </w:pPr>
            <w:ins w:id="4677" w:author="임 종운" w:date="2022-05-17T11:40:00Z">
              <w:r>
                <w:t>INSERT INTO attendance VALUES (2185, 1, 2021-12-05);</w:t>
              </w:r>
            </w:ins>
          </w:p>
          <w:p w14:paraId="52728C7B" w14:textId="77777777" w:rsidR="00D470AE" w:rsidRDefault="00D470AE" w:rsidP="00D470AE">
            <w:pPr>
              <w:ind w:left="0" w:hanging="2"/>
              <w:rPr>
                <w:ins w:id="4678" w:author="임 종운" w:date="2022-05-17T11:40:00Z"/>
              </w:rPr>
            </w:pPr>
            <w:ins w:id="4679" w:author="임 종운" w:date="2022-05-17T11:40:00Z">
              <w:r>
                <w:t>INSERT INTO attendance VALUES (2186, 2, 2021-12-05);</w:t>
              </w:r>
            </w:ins>
          </w:p>
          <w:p w14:paraId="0F842367" w14:textId="77777777" w:rsidR="00D470AE" w:rsidRDefault="00D470AE" w:rsidP="00D470AE">
            <w:pPr>
              <w:ind w:left="0" w:hanging="2"/>
              <w:rPr>
                <w:ins w:id="4680" w:author="임 종운" w:date="2022-05-17T11:40:00Z"/>
              </w:rPr>
            </w:pPr>
            <w:ins w:id="4681" w:author="임 종운" w:date="2022-05-17T11:40:00Z">
              <w:r>
                <w:t>INSERT INTO attendance VALUES (2187, 3, 2021-12-05);</w:t>
              </w:r>
            </w:ins>
          </w:p>
          <w:p w14:paraId="5B4EDC4A" w14:textId="77777777" w:rsidR="00D470AE" w:rsidRDefault="00D470AE" w:rsidP="00D470AE">
            <w:pPr>
              <w:ind w:left="0" w:hanging="2"/>
              <w:rPr>
                <w:ins w:id="4682" w:author="임 종운" w:date="2022-05-17T11:40:00Z"/>
              </w:rPr>
            </w:pPr>
            <w:ins w:id="4683" w:author="임 종운" w:date="2022-05-17T11:40:00Z">
              <w:r>
                <w:t>INSERT INTO attendance VALUES (2188, 4, 2021-12-05);</w:t>
              </w:r>
            </w:ins>
          </w:p>
          <w:p w14:paraId="7B65F3B9" w14:textId="77777777" w:rsidR="00D470AE" w:rsidRDefault="00D470AE" w:rsidP="00D470AE">
            <w:pPr>
              <w:ind w:left="0" w:hanging="2"/>
              <w:rPr>
                <w:ins w:id="4684" w:author="임 종운" w:date="2022-05-17T11:40:00Z"/>
              </w:rPr>
            </w:pPr>
            <w:ins w:id="4685" w:author="임 종운" w:date="2022-05-17T11:40:00Z">
              <w:r>
                <w:t>INSERT INTO attendance VALUES (2189, 5, 2021-12-05);</w:t>
              </w:r>
            </w:ins>
          </w:p>
          <w:p w14:paraId="1143EF2E" w14:textId="77777777" w:rsidR="00D470AE" w:rsidRDefault="00D470AE" w:rsidP="00D470AE">
            <w:pPr>
              <w:ind w:left="0" w:hanging="2"/>
              <w:rPr>
                <w:ins w:id="4686" w:author="임 종운" w:date="2022-05-17T11:40:00Z"/>
              </w:rPr>
            </w:pPr>
            <w:ins w:id="4687" w:author="임 종운" w:date="2022-05-17T11:40:00Z">
              <w:r>
                <w:t>INSERT INTO attendance VALUES (2190, 6, 2021-12-05);</w:t>
              </w:r>
            </w:ins>
          </w:p>
          <w:p w14:paraId="763B6BA2" w14:textId="77777777" w:rsidR="00D470AE" w:rsidRDefault="00D470AE" w:rsidP="00D470AE">
            <w:pPr>
              <w:ind w:left="0" w:hanging="2"/>
              <w:rPr>
                <w:ins w:id="4688" w:author="임 종운" w:date="2022-05-17T11:40:00Z"/>
              </w:rPr>
            </w:pPr>
            <w:ins w:id="4689" w:author="임 종운" w:date="2022-05-17T11:40:00Z">
              <w:r>
                <w:t>INSERT INTO attendance VALUES (2191, 7, 2021-12-05);</w:t>
              </w:r>
            </w:ins>
          </w:p>
          <w:p w14:paraId="609D2155" w14:textId="77777777" w:rsidR="00D470AE" w:rsidRDefault="00D470AE" w:rsidP="00D470AE">
            <w:pPr>
              <w:ind w:left="0" w:hanging="2"/>
              <w:rPr>
                <w:ins w:id="4690" w:author="임 종운" w:date="2022-05-17T11:40:00Z"/>
              </w:rPr>
            </w:pPr>
            <w:ins w:id="4691" w:author="임 종운" w:date="2022-05-17T11:40:00Z">
              <w:r>
                <w:t>INSERT INTO attendance VALUES (2192, 8, 2021-12-05);</w:t>
              </w:r>
            </w:ins>
          </w:p>
          <w:p w14:paraId="0714A0E9" w14:textId="77777777" w:rsidR="00D470AE" w:rsidRDefault="00D470AE" w:rsidP="00D470AE">
            <w:pPr>
              <w:ind w:left="0" w:hanging="2"/>
              <w:rPr>
                <w:ins w:id="4692" w:author="임 종운" w:date="2022-05-17T11:40:00Z"/>
              </w:rPr>
            </w:pPr>
            <w:ins w:id="4693" w:author="임 종운" w:date="2022-05-17T11:40:00Z">
              <w:r>
                <w:t>INSERT INTO attendance VALUES (2193, 9, 2021-12-05);</w:t>
              </w:r>
            </w:ins>
          </w:p>
          <w:p w14:paraId="3D6DB4C1" w14:textId="77777777" w:rsidR="00D470AE" w:rsidRDefault="00D470AE" w:rsidP="00D470AE">
            <w:pPr>
              <w:ind w:left="0" w:hanging="2"/>
              <w:rPr>
                <w:ins w:id="4694" w:author="임 종운" w:date="2022-05-17T11:40:00Z"/>
              </w:rPr>
            </w:pPr>
            <w:ins w:id="4695" w:author="임 종운" w:date="2022-05-17T11:40:00Z">
              <w:r>
                <w:t>INSERT INTO attendance VALUES (2194, 10, 2021-12-05);</w:t>
              </w:r>
            </w:ins>
          </w:p>
          <w:p w14:paraId="34BC2D1A" w14:textId="77777777" w:rsidR="00D470AE" w:rsidRDefault="00D470AE" w:rsidP="00D470AE">
            <w:pPr>
              <w:ind w:left="0" w:hanging="2"/>
              <w:rPr>
                <w:ins w:id="4696" w:author="임 종운" w:date="2022-05-17T11:40:00Z"/>
              </w:rPr>
            </w:pPr>
            <w:ins w:id="4697" w:author="임 종운" w:date="2022-05-17T11:40:00Z">
              <w:r>
                <w:t>INSERT INTO attendance VALUES (2195, 11, 2021-12-05);</w:t>
              </w:r>
            </w:ins>
          </w:p>
          <w:p w14:paraId="321B01E2" w14:textId="77777777" w:rsidR="00D470AE" w:rsidRDefault="00D470AE" w:rsidP="00D470AE">
            <w:pPr>
              <w:ind w:left="0" w:hanging="2"/>
              <w:rPr>
                <w:ins w:id="4698" w:author="임 종운" w:date="2022-05-17T11:40:00Z"/>
              </w:rPr>
            </w:pPr>
            <w:ins w:id="4699" w:author="임 종운" w:date="2022-05-17T11:40:00Z">
              <w:r>
                <w:t>INSERT INTO attendance VALUES (2196, 12, 2021-12-05);</w:t>
              </w:r>
            </w:ins>
          </w:p>
          <w:p w14:paraId="512400DC" w14:textId="77777777" w:rsidR="00D470AE" w:rsidRDefault="00D470AE" w:rsidP="00D470AE">
            <w:pPr>
              <w:ind w:left="0" w:hanging="2"/>
              <w:rPr>
                <w:ins w:id="4700" w:author="임 종운" w:date="2022-05-17T11:40:00Z"/>
              </w:rPr>
            </w:pPr>
            <w:ins w:id="4701" w:author="임 종운" w:date="2022-05-17T11:40:00Z">
              <w:r>
                <w:t>INSERT INTO attendance VALUES (2197, 13, 2021-12-05);</w:t>
              </w:r>
            </w:ins>
          </w:p>
          <w:p w14:paraId="6D41D5E1" w14:textId="77777777" w:rsidR="00D470AE" w:rsidRDefault="00D470AE" w:rsidP="00D470AE">
            <w:pPr>
              <w:ind w:left="0" w:hanging="2"/>
              <w:rPr>
                <w:ins w:id="4702" w:author="임 종운" w:date="2022-05-17T11:40:00Z"/>
              </w:rPr>
            </w:pPr>
            <w:ins w:id="4703" w:author="임 종운" w:date="2022-05-17T11:40:00Z">
              <w:r>
                <w:t>INSERT INTO attendance VALUES (2198, 14, 2021-12-05);</w:t>
              </w:r>
            </w:ins>
          </w:p>
          <w:p w14:paraId="11B71067" w14:textId="77777777" w:rsidR="00D470AE" w:rsidRDefault="00D470AE" w:rsidP="00D470AE">
            <w:pPr>
              <w:ind w:left="0" w:hanging="2"/>
              <w:rPr>
                <w:ins w:id="4704" w:author="임 종운" w:date="2022-05-17T11:40:00Z"/>
              </w:rPr>
            </w:pPr>
            <w:ins w:id="4705" w:author="임 종운" w:date="2022-05-17T11:40:00Z">
              <w:r>
                <w:t>INSERT INTO attendance VALUES (2199, 15, 2021-12-05);</w:t>
              </w:r>
            </w:ins>
          </w:p>
          <w:p w14:paraId="36FCF60B" w14:textId="77777777" w:rsidR="00D470AE" w:rsidRDefault="00D470AE" w:rsidP="00D470AE">
            <w:pPr>
              <w:ind w:left="0" w:hanging="2"/>
              <w:rPr>
                <w:ins w:id="4706" w:author="임 종운" w:date="2022-05-17T11:40:00Z"/>
              </w:rPr>
            </w:pPr>
            <w:ins w:id="4707" w:author="임 종운" w:date="2022-05-17T11:40:00Z">
              <w:r>
                <w:t>INSERT INTO attendance VALUES (2200, 16, 2021-12-05);</w:t>
              </w:r>
            </w:ins>
          </w:p>
          <w:p w14:paraId="2177C76F" w14:textId="77777777" w:rsidR="00D470AE" w:rsidRDefault="00D470AE" w:rsidP="00D470AE">
            <w:pPr>
              <w:ind w:left="0" w:hanging="2"/>
              <w:rPr>
                <w:ins w:id="4708" w:author="임 종운" w:date="2022-05-17T11:40:00Z"/>
              </w:rPr>
            </w:pPr>
            <w:ins w:id="4709" w:author="임 종운" w:date="2022-05-17T11:40:00Z">
              <w:r>
                <w:t>INSERT INTO attendance VALUES (2201, 17, 2021-12-05);</w:t>
              </w:r>
            </w:ins>
          </w:p>
          <w:p w14:paraId="0B2AB316" w14:textId="77777777" w:rsidR="00D470AE" w:rsidRDefault="00D470AE" w:rsidP="00D470AE">
            <w:pPr>
              <w:ind w:left="0" w:hanging="2"/>
              <w:rPr>
                <w:ins w:id="4710" w:author="임 종운" w:date="2022-05-17T11:40:00Z"/>
              </w:rPr>
            </w:pPr>
            <w:ins w:id="4711" w:author="임 종운" w:date="2022-05-17T11:40:00Z">
              <w:r>
                <w:t>INSERT INTO attendance VALUES (2202, 18, 2021-12-05);</w:t>
              </w:r>
            </w:ins>
          </w:p>
          <w:p w14:paraId="00250A98" w14:textId="77777777" w:rsidR="00D470AE" w:rsidRDefault="00D470AE" w:rsidP="00D470AE">
            <w:pPr>
              <w:ind w:left="0" w:hanging="2"/>
              <w:rPr>
                <w:ins w:id="4712" w:author="임 종운" w:date="2022-05-17T11:40:00Z"/>
              </w:rPr>
            </w:pPr>
            <w:ins w:id="4713" w:author="임 종운" w:date="2022-05-17T11:40:00Z">
              <w:r>
                <w:lastRenderedPageBreak/>
                <w:t>INSERT INTO attendance VALUES (2203, 19, 2021-12-05);</w:t>
              </w:r>
            </w:ins>
          </w:p>
          <w:p w14:paraId="28141428" w14:textId="77777777" w:rsidR="00D470AE" w:rsidRDefault="00D470AE" w:rsidP="00D470AE">
            <w:pPr>
              <w:ind w:left="0" w:hanging="2"/>
              <w:rPr>
                <w:ins w:id="4714" w:author="임 종운" w:date="2022-05-17T11:40:00Z"/>
              </w:rPr>
            </w:pPr>
            <w:ins w:id="4715" w:author="임 종운" w:date="2022-05-17T11:40:00Z">
              <w:r>
                <w:t>INSERT INTO attendance VALUES (2204, 20, 2021-12-05);</w:t>
              </w:r>
            </w:ins>
          </w:p>
          <w:p w14:paraId="2555F915" w14:textId="77777777" w:rsidR="00D470AE" w:rsidRDefault="00D470AE" w:rsidP="00D470AE">
            <w:pPr>
              <w:ind w:left="0" w:hanging="2"/>
              <w:rPr>
                <w:ins w:id="4716" w:author="임 종운" w:date="2022-05-17T11:40:00Z"/>
              </w:rPr>
            </w:pPr>
            <w:ins w:id="4717" w:author="임 종운" w:date="2022-05-17T11:40:00Z">
              <w:r>
                <w:t>INSERT INTO attendance VALUES (2205, 21, 2021-12-05);</w:t>
              </w:r>
            </w:ins>
          </w:p>
          <w:p w14:paraId="6E41657B" w14:textId="77777777" w:rsidR="00D470AE" w:rsidRDefault="00D470AE" w:rsidP="00D470AE">
            <w:pPr>
              <w:ind w:left="0" w:hanging="2"/>
              <w:rPr>
                <w:ins w:id="4718" w:author="임 종운" w:date="2022-05-17T11:40:00Z"/>
              </w:rPr>
            </w:pPr>
            <w:ins w:id="4719" w:author="임 종운" w:date="2022-05-17T11:40:00Z">
              <w:r>
                <w:t>INSERT INTO attendance VALUES (2206, 22, 2021-12-05);</w:t>
              </w:r>
            </w:ins>
          </w:p>
          <w:p w14:paraId="5DDF0B21" w14:textId="77777777" w:rsidR="00D470AE" w:rsidRDefault="00D470AE" w:rsidP="00D470AE">
            <w:pPr>
              <w:ind w:left="0" w:hanging="2"/>
              <w:rPr>
                <w:ins w:id="4720" w:author="임 종운" w:date="2022-05-17T11:40:00Z"/>
              </w:rPr>
            </w:pPr>
            <w:ins w:id="4721" w:author="임 종운" w:date="2022-05-17T11:40:00Z">
              <w:r>
                <w:t>INSERT INTO attendance VALUES (2207, 23, 2021-12-05);</w:t>
              </w:r>
            </w:ins>
          </w:p>
          <w:p w14:paraId="50BADD1C" w14:textId="77777777" w:rsidR="00D470AE" w:rsidRDefault="00D470AE" w:rsidP="00D470AE">
            <w:pPr>
              <w:ind w:left="0" w:hanging="2"/>
              <w:rPr>
                <w:ins w:id="4722" w:author="임 종운" w:date="2022-05-17T11:40:00Z"/>
              </w:rPr>
            </w:pPr>
            <w:ins w:id="4723" w:author="임 종운" w:date="2022-05-17T11:40:00Z">
              <w:r>
                <w:t>INSERT INTO attendance VALUES (2208, 24, 2021-12-05);</w:t>
              </w:r>
            </w:ins>
          </w:p>
          <w:p w14:paraId="2BC15922" w14:textId="77777777" w:rsidR="00D470AE" w:rsidRDefault="00D470AE" w:rsidP="00D470AE">
            <w:pPr>
              <w:ind w:left="0" w:hanging="2"/>
              <w:rPr>
                <w:ins w:id="4724" w:author="임 종운" w:date="2022-05-17T11:40:00Z"/>
              </w:rPr>
            </w:pPr>
            <w:ins w:id="4725" w:author="임 종운" w:date="2022-05-17T11:40:00Z">
              <w:r>
                <w:t>INSERT INTO attendance VALUES (2209, 25, 2021-12-05);</w:t>
              </w:r>
            </w:ins>
          </w:p>
          <w:p w14:paraId="33853EA6" w14:textId="77777777" w:rsidR="00D470AE" w:rsidRDefault="00D470AE" w:rsidP="00D470AE">
            <w:pPr>
              <w:ind w:left="0" w:hanging="2"/>
              <w:rPr>
                <w:ins w:id="4726" w:author="임 종운" w:date="2022-05-17T11:40:00Z"/>
              </w:rPr>
            </w:pPr>
            <w:ins w:id="4727" w:author="임 종운" w:date="2022-05-17T11:40:00Z">
              <w:r>
                <w:t>INSERT INTO attendance VALUES (2210, 26, 2021-12-05);</w:t>
              </w:r>
            </w:ins>
          </w:p>
          <w:p w14:paraId="19C14338" w14:textId="77777777" w:rsidR="00D470AE" w:rsidRDefault="00D470AE" w:rsidP="00D470AE">
            <w:pPr>
              <w:ind w:left="0" w:hanging="2"/>
              <w:rPr>
                <w:ins w:id="4728" w:author="임 종운" w:date="2022-05-17T11:40:00Z"/>
              </w:rPr>
            </w:pPr>
            <w:ins w:id="4729" w:author="임 종운" w:date="2022-05-17T11:40:00Z">
              <w:r>
                <w:t>INSERT INTO attendance VALUES (2211, 1, 2021-12-06);</w:t>
              </w:r>
            </w:ins>
          </w:p>
          <w:p w14:paraId="263C77D0" w14:textId="77777777" w:rsidR="00D470AE" w:rsidRDefault="00D470AE" w:rsidP="00D470AE">
            <w:pPr>
              <w:ind w:left="0" w:hanging="2"/>
              <w:rPr>
                <w:ins w:id="4730" w:author="임 종운" w:date="2022-05-17T11:40:00Z"/>
              </w:rPr>
            </w:pPr>
            <w:ins w:id="4731" w:author="임 종운" w:date="2022-05-17T11:40:00Z">
              <w:r>
                <w:t>INSERT INTO attendance VALUES (2212, 2, 2021-12-06);</w:t>
              </w:r>
            </w:ins>
          </w:p>
          <w:p w14:paraId="78CD3070" w14:textId="77777777" w:rsidR="00D470AE" w:rsidRDefault="00D470AE" w:rsidP="00D470AE">
            <w:pPr>
              <w:ind w:left="0" w:hanging="2"/>
              <w:rPr>
                <w:ins w:id="4732" w:author="임 종운" w:date="2022-05-17T11:40:00Z"/>
              </w:rPr>
            </w:pPr>
            <w:ins w:id="4733" w:author="임 종운" w:date="2022-05-17T11:40:00Z">
              <w:r>
                <w:t>INSERT INTO attendance VALUES (2213, 3, 2021-12-06);</w:t>
              </w:r>
            </w:ins>
          </w:p>
          <w:p w14:paraId="72C83CA2" w14:textId="77777777" w:rsidR="00D470AE" w:rsidRDefault="00D470AE" w:rsidP="00D470AE">
            <w:pPr>
              <w:ind w:left="0" w:hanging="2"/>
              <w:rPr>
                <w:ins w:id="4734" w:author="임 종운" w:date="2022-05-17T11:40:00Z"/>
              </w:rPr>
            </w:pPr>
            <w:ins w:id="4735" w:author="임 종운" w:date="2022-05-17T11:40:00Z">
              <w:r>
                <w:t>INSERT INTO attendance VALUES (2214, 4, 2021-12-06);</w:t>
              </w:r>
            </w:ins>
          </w:p>
          <w:p w14:paraId="06CB0E1D" w14:textId="77777777" w:rsidR="00D470AE" w:rsidRDefault="00D470AE" w:rsidP="00D470AE">
            <w:pPr>
              <w:ind w:left="0" w:hanging="2"/>
              <w:rPr>
                <w:ins w:id="4736" w:author="임 종운" w:date="2022-05-17T11:40:00Z"/>
              </w:rPr>
            </w:pPr>
            <w:ins w:id="4737" w:author="임 종운" w:date="2022-05-17T11:40:00Z">
              <w:r>
                <w:t>INSERT INTO attendance VALUES (2215, 5, 2021-12-06);</w:t>
              </w:r>
            </w:ins>
          </w:p>
          <w:p w14:paraId="36E91A5E" w14:textId="77777777" w:rsidR="00D470AE" w:rsidRDefault="00D470AE" w:rsidP="00D470AE">
            <w:pPr>
              <w:ind w:left="0" w:hanging="2"/>
              <w:rPr>
                <w:ins w:id="4738" w:author="임 종운" w:date="2022-05-17T11:40:00Z"/>
              </w:rPr>
            </w:pPr>
            <w:ins w:id="4739" w:author="임 종운" w:date="2022-05-17T11:40:00Z">
              <w:r>
                <w:t>INSERT INTO attendance VALUES (2216, 6, 2021-12-06);</w:t>
              </w:r>
            </w:ins>
          </w:p>
          <w:p w14:paraId="27A56BF4" w14:textId="77777777" w:rsidR="00D470AE" w:rsidRDefault="00D470AE" w:rsidP="00D470AE">
            <w:pPr>
              <w:ind w:left="0" w:hanging="2"/>
              <w:rPr>
                <w:ins w:id="4740" w:author="임 종운" w:date="2022-05-17T11:40:00Z"/>
              </w:rPr>
            </w:pPr>
            <w:ins w:id="4741" w:author="임 종운" w:date="2022-05-17T11:40:00Z">
              <w:r>
                <w:t>INSERT INTO attendance VALUES (2217, 7, 2021-12-06);</w:t>
              </w:r>
            </w:ins>
          </w:p>
          <w:p w14:paraId="102B4763" w14:textId="77777777" w:rsidR="00D470AE" w:rsidRDefault="00D470AE" w:rsidP="00D470AE">
            <w:pPr>
              <w:ind w:left="0" w:hanging="2"/>
              <w:rPr>
                <w:ins w:id="4742" w:author="임 종운" w:date="2022-05-17T11:40:00Z"/>
              </w:rPr>
            </w:pPr>
            <w:ins w:id="4743" w:author="임 종운" w:date="2022-05-17T11:40:00Z">
              <w:r>
                <w:t>INSERT INTO attendance VALUES (2218, 8, 2021-12-06);</w:t>
              </w:r>
            </w:ins>
          </w:p>
          <w:p w14:paraId="675E48F9" w14:textId="77777777" w:rsidR="00D470AE" w:rsidRDefault="00D470AE" w:rsidP="00D470AE">
            <w:pPr>
              <w:ind w:left="0" w:hanging="2"/>
              <w:rPr>
                <w:ins w:id="4744" w:author="임 종운" w:date="2022-05-17T11:40:00Z"/>
              </w:rPr>
            </w:pPr>
            <w:ins w:id="4745" w:author="임 종운" w:date="2022-05-17T11:40:00Z">
              <w:r>
                <w:t>INSERT INTO attendance VALUES (2219, 9, 2021-12-06);</w:t>
              </w:r>
            </w:ins>
          </w:p>
          <w:p w14:paraId="27227883" w14:textId="77777777" w:rsidR="00D470AE" w:rsidRDefault="00D470AE" w:rsidP="00D470AE">
            <w:pPr>
              <w:ind w:left="0" w:hanging="2"/>
              <w:rPr>
                <w:ins w:id="4746" w:author="임 종운" w:date="2022-05-17T11:40:00Z"/>
              </w:rPr>
            </w:pPr>
            <w:ins w:id="4747" w:author="임 종운" w:date="2022-05-17T11:40:00Z">
              <w:r>
                <w:t>INSERT INTO attendance VALUES (2220, 10, 2021-12-06);</w:t>
              </w:r>
            </w:ins>
          </w:p>
          <w:p w14:paraId="7075FD53" w14:textId="77777777" w:rsidR="00D470AE" w:rsidRDefault="00D470AE" w:rsidP="00D470AE">
            <w:pPr>
              <w:ind w:left="0" w:hanging="2"/>
              <w:rPr>
                <w:ins w:id="4748" w:author="임 종운" w:date="2022-05-17T11:40:00Z"/>
              </w:rPr>
            </w:pPr>
            <w:ins w:id="4749" w:author="임 종운" w:date="2022-05-17T11:40:00Z">
              <w:r>
                <w:t>INSERT INTO attendance VALUES (2221, 11, 2021-12-06);</w:t>
              </w:r>
            </w:ins>
          </w:p>
          <w:p w14:paraId="79843AC8" w14:textId="77777777" w:rsidR="00D470AE" w:rsidRDefault="00D470AE" w:rsidP="00D470AE">
            <w:pPr>
              <w:ind w:left="0" w:hanging="2"/>
              <w:rPr>
                <w:ins w:id="4750" w:author="임 종운" w:date="2022-05-17T11:40:00Z"/>
              </w:rPr>
            </w:pPr>
            <w:ins w:id="4751" w:author="임 종운" w:date="2022-05-17T11:40:00Z">
              <w:r>
                <w:t>INSERT INTO attendance VALUES (2222, 12, 2021-12-06);</w:t>
              </w:r>
            </w:ins>
          </w:p>
          <w:p w14:paraId="60CFFE92" w14:textId="77777777" w:rsidR="00D470AE" w:rsidRDefault="00D470AE" w:rsidP="00D470AE">
            <w:pPr>
              <w:ind w:left="0" w:hanging="2"/>
              <w:rPr>
                <w:ins w:id="4752" w:author="임 종운" w:date="2022-05-17T11:40:00Z"/>
              </w:rPr>
            </w:pPr>
            <w:ins w:id="4753" w:author="임 종운" w:date="2022-05-17T11:40:00Z">
              <w:r>
                <w:t>INSERT INTO attendance VALUES (2223, 13, 2021-12-06);</w:t>
              </w:r>
            </w:ins>
          </w:p>
          <w:p w14:paraId="266600E1" w14:textId="77777777" w:rsidR="00D470AE" w:rsidRDefault="00D470AE" w:rsidP="00D470AE">
            <w:pPr>
              <w:ind w:left="0" w:hanging="2"/>
              <w:rPr>
                <w:ins w:id="4754" w:author="임 종운" w:date="2022-05-17T11:40:00Z"/>
              </w:rPr>
            </w:pPr>
            <w:ins w:id="4755" w:author="임 종운" w:date="2022-05-17T11:40:00Z">
              <w:r>
                <w:t>INSERT INTO attendance VALUES (2224, 14, 2021-12-06);</w:t>
              </w:r>
            </w:ins>
          </w:p>
          <w:p w14:paraId="323C8969" w14:textId="77777777" w:rsidR="00D470AE" w:rsidRDefault="00D470AE" w:rsidP="00D470AE">
            <w:pPr>
              <w:ind w:left="0" w:hanging="2"/>
              <w:rPr>
                <w:ins w:id="4756" w:author="임 종운" w:date="2022-05-17T11:40:00Z"/>
              </w:rPr>
            </w:pPr>
            <w:ins w:id="4757" w:author="임 종운" w:date="2022-05-17T11:40:00Z">
              <w:r>
                <w:t>INSERT INTO attendance VALUES (2225, 15, 2021-12-06);</w:t>
              </w:r>
            </w:ins>
          </w:p>
          <w:p w14:paraId="57705A88" w14:textId="77777777" w:rsidR="00D470AE" w:rsidRDefault="00D470AE" w:rsidP="00D470AE">
            <w:pPr>
              <w:ind w:left="0" w:hanging="2"/>
              <w:rPr>
                <w:ins w:id="4758" w:author="임 종운" w:date="2022-05-17T11:40:00Z"/>
              </w:rPr>
            </w:pPr>
            <w:ins w:id="4759" w:author="임 종운" w:date="2022-05-17T11:40:00Z">
              <w:r>
                <w:t>INSERT INTO attendance VALUES (2226, 16, 2021-12-06);</w:t>
              </w:r>
            </w:ins>
          </w:p>
          <w:p w14:paraId="0C4E0800" w14:textId="77777777" w:rsidR="00D470AE" w:rsidRDefault="00D470AE" w:rsidP="00D470AE">
            <w:pPr>
              <w:ind w:left="0" w:hanging="2"/>
              <w:rPr>
                <w:ins w:id="4760" w:author="임 종운" w:date="2022-05-17T11:40:00Z"/>
              </w:rPr>
            </w:pPr>
            <w:ins w:id="4761" w:author="임 종운" w:date="2022-05-17T11:40:00Z">
              <w:r>
                <w:t>INSERT INTO attendance VALUES (2227, 17, 2021-12-06);</w:t>
              </w:r>
            </w:ins>
          </w:p>
          <w:p w14:paraId="28958D64" w14:textId="77777777" w:rsidR="00D470AE" w:rsidRDefault="00D470AE" w:rsidP="00D470AE">
            <w:pPr>
              <w:ind w:left="0" w:hanging="2"/>
              <w:rPr>
                <w:ins w:id="4762" w:author="임 종운" w:date="2022-05-17T11:40:00Z"/>
              </w:rPr>
            </w:pPr>
            <w:ins w:id="4763" w:author="임 종운" w:date="2022-05-17T11:40:00Z">
              <w:r>
                <w:t>INSERT INTO attendance VALUES (2228, 18, 2021-12-06);</w:t>
              </w:r>
            </w:ins>
          </w:p>
          <w:p w14:paraId="0C5E014F" w14:textId="77777777" w:rsidR="00D470AE" w:rsidRDefault="00D470AE" w:rsidP="00D470AE">
            <w:pPr>
              <w:ind w:left="0" w:hanging="2"/>
              <w:rPr>
                <w:ins w:id="4764" w:author="임 종운" w:date="2022-05-17T11:40:00Z"/>
              </w:rPr>
            </w:pPr>
            <w:ins w:id="4765" w:author="임 종운" w:date="2022-05-17T11:40:00Z">
              <w:r>
                <w:t>INSERT INTO attendance VALUES (2229, 19, 2021-12-06);</w:t>
              </w:r>
            </w:ins>
          </w:p>
          <w:p w14:paraId="0D64EE39" w14:textId="77777777" w:rsidR="00D470AE" w:rsidRDefault="00D470AE" w:rsidP="00D470AE">
            <w:pPr>
              <w:ind w:left="0" w:hanging="2"/>
              <w:rPr>
                <w:ins w:id="4766" w:author="임 종운" w:date="2022-05-17T11:40:00Z"/>
              </w:rPr>
            </w:pPr>
            <w:ins w:id="4767" w:author="임 종운" w:date="2022-05-17T11:40:00Z">
              <w:r>
                <w:lastRenderedPageBreak/>
                <w:t>INSERT INTO attendance VALUES (2230, 20, 2021-12-06);</w:t>
              </w:r>
            </w:ins>
          </w:p>
          <w:p w14:paraId="7413AEDC" w14:textId="77777777" w:rsidR="00D470AE" w:rsidRDefault="00D470AE" w:rsidP="00D470AE">
            <w:pPr>
              <w:ind w:left="0" w:hanging="2"/>
              <w:rPr>
                <w:ins w:id="4768" w:author="임 종운" w:date="2022-05-17T11:40:00Z"/>
              </w:rPr>
            </w:pPr>
            <w:ins w:id="4769" w:author="임 종운" w:date="2022-05-17T11:40:00Z">
              <w:r>
                <w:t>INSERT INTO attendance VALUES (2231, 21, 2021-12-06);</w:t>
              </w:r>
            </w:ins>
          </w:p>
          <w:p w14:paraId="322829EE" w14:textId="77777777" w:rsidR="00D470AE" w:rsidRDefault="00D470AE" w:rsidP="00D470AE">
            <w:pPr>
              <w:ind w:left="0" w:hanging="2"/>
              <w:rPr>
                <w:ins w:id="4770" w:author="임 종운" w:date="2022-05-17T11:40:00Z"/>
              </w:rPr>
            </w:pPr>
            <w:ins w:id="4771" w:author="임 종운" w:date="2022-05-17T11:40:00Z">
              <w:r>
                <w:t>INSERT INTO attendance VALUES (2232, 22, 2021-12-06);</w:t>
              </w:r>
            </w:ins>
          </w:p>
          <w:p w14:paraId="49DD5A9D" w14:textId="77777777" w:rsidR="00D470AE" w:rsidRDefault="00D470AE" w:rsidP="00D470AE">
            <w:pPr>
              <w:ind w:left="0" w:hanging="2"/>
              <w:rPr>
                <w:ins w:id="4772" w:author="임 종운" w:date="2022-05-17T11:40:00Z"/>
              </w:rPr>
            </w:pPr>
            <w:ins w:id="4773" w:author="임 종운" w:date="2022-05-17T11:40:00Z">
              <w:r>
                <w:t>INSERT INTO attendance VALUES (2233, 23, 2021-12-06);</w:t>
              </w:r>
            </w:ins>
          </w:p>
          <w:p w14:paraId="4BEA19FE" w14:textId="77777777" w:rsidR="00D470AE" w:rsidRDefault="00D470AE" w:rsidP="00D470AE">
            <w:pPr>
              <w:ind w:left="0" w:hanging="2"/>
              <w:rPr>
                <w:ins w:id="4774" w:author="임 종운" w:date="2022-05-17T11:40:00Z"/>
              </w:rPr>
            </w:pPr>
            <w:ins w:id="4775" w:author="임 종운" w:date="2022-05-17T11:40:00Z">
              <w:r>
                <w:t>INSERT INTO attendance VALUES (2234, 24, 2021-12-06);</w:t>
              </w:r>
            </w:ins>
          </w:p>
          <w:p w14:paraId="6EF400C2" w14:textId="77777777" w:rsidR="00D470AE" w:rsidRDefault="00D470AE" w:rsidP="00D470AE">
            <w:pPr>
              <w:ind w:left="0" w:hanging="2"/>
              <w:rPr>
                <w:ins w:id="4776" w:author="임 종운" w:date="2022-05-17T11:40:00Z"/>
              </w:rPr>
            </w:pPr>
            <w:ins w:id="4777" w:author="임 종운" w:date="2022-05-17T11:40:00Z">
              <w:r>
                <w:t>INSERT INTO attendance VALUES (2235, 25, 2021-12-06);</w:t>
              </w:r>
            </w:ins>
          </w:p>
          <w:p w14:paraId="21CE0A5D" w14:textId="77777777" w:rsidR="00D470AE" w:rsidRDefault="00D470AE" w:rsidP="00D470AE">
            <w:pPr>
              <w:ind w:left="0" w:hanging="2"/>
              <w:rPr>
                <w:ins w:id="4778" w:author="임 종운" w:date="2022-05-17T11:40:00Z"/>
              </w:rPr>
            </w:pPr>
            <w:ins w:id="4779" w:author="임 종운" w:date="2022-05-17T11:40:00Z">
              <w:r>
                <w:t>INSERT INTO attendance VALUES (2236, 26, 2021-12-06);</w:t>
              </w:r>
            </w:ins>
          </w:p>
          <w:p w14:paraId="78705D3C" w14:textId="77777777" w:rsidR="00D470AE" w:rsidRDefault="00D470AE" w:rsidP="00D470AE">
            <w:pPr>
              <w:ind w:left="0" w:hanging="2"/>
              <w:rPr>
                <w:ins w:id="4780" w:author="임 종운" w:date="2022-05-17T11:40:00Z"/>
              </w:rPr>
            </w:pPr>
            <w:ins w:id="4781" w:author="임 종운" w:date="2022-05-17T11:40:00Z">
              <w:r>
                <w:t>INSERT INTO attendance VALUES (2237, 1, 2021-12-07);</w:t>
              </w:r>
            </w:ins>
          </w:p>
          <w:p w14:paraId="09B5C3A2" w14:textId="77777777" w:rsidR="00D470AE" w:rsidRDefault="00D470AE" w:rsidP="00D470AE">
            <w:pPr>
              <w:ind w:left="0" w:hanging="2"/>
              <w:rPr>
                <w:ins w:id="4782" w:author="임 종운" w:date="2022-05-17T11:40:00Z"/>
              </w:rPr>
            </w:pPr>
            <w:ins w:id="4783" w:author="임 종운" w:date="2022-05-17T11:40:00Z">
              <w:r>
                <w:t>INSERT INTO attendance VALUES (2238, 2, 2021-12-07);</w:t>
              </w:r>
            </w:ins>
          </w:p>
          <w:p w14:paraId="1D1EC2A5" w14:textId="77777777" w:rsidR="00D470AE" w:rsidRDefault="00D470AE" w:rsidP="00D470AE">
            <w:pPr>
              <w:ind w:left="0" w:hanging="2"/>
              <w:rPr>
                <w:ins w:id="4784" w:author="임 종운" w:date="2022-05-17T11:40:00Z"/>
              </w:rPr>
            </w:pPr>
            <w:ins w:id="4785" w:author="임 종운" w:date="2022-05-17T11:40:00Z">
              <w:r>
                <w:t>INSERT INTO attendance VALUES (2239, 3, 2021-12-07);</w:t>
              </w:r>
            </w:ins>
          </w:p>
          <w:p w14:paraId="401DEE89" w14:textId="77777777" w:rsidR="00D470AE" w:rsidRDefault="00D470AE" w:rsidP="00D470AE">
            <w:pPr>
              <w:ind w:left="0" w:hanging="2"/>
              <w:rPr>
                <w:ins w:id="4786" w:author="임 종운" w:date="2022-05-17T11:40:00Z"/>
              </w:rPr>
            </w:pPr>
            <w:ins w:id="4787" w:author="임 종운" w:date="2022-05-17T11:40:00Z">
              <w:r>
                <w:t>INSERT INTO attendance VALUES (2240, 4, 2021-12-07);</w:t>
              </w:r>
            </w:ins>
          </w:p>
          <w:p w14:paraId="5754D942" w14:textId="77777777" w:rsidR="00D470AE" w:rsidRDefault="00D470AE" w:rsidP="00D470AE">
            <w:pPr>
              <w:ind w:left="0" w:hanging="2"/>
              <w:rPr>
                <w:ins w:id="4788" w:author="임 종운" w:date="2022-05-17T11:40:00Z"/>
              </w:rPr>
            </w:pPr>
            <w:ins w:id="4789" w:author="임 종운" w:date="2022-05-17T11:40:00Z">
              <w:r>
                <w:t>INSERT INTO attendance VALUES (2241, 5, 2021-12-07);</w:t>
              </w:r>
            </w:ins>
          </w:p>
          <w:p w14:paraId="6D1F8A7F" w14:textId="77777777" w:rsidR="00D470AE" w:rsidRDefault="00D470AE" w:rsidP="00D470AE">
            <w:pPr>
              <w:ind w:left="0" w:hanging="2"/>
              <w:rPr>
                <w:ins w:id="4790" w:author="임 종운" w:date="2022-05-17T11:40:00Z"/>
              </w:rPr>
            </w:pPr>
            <w:ins w:id="4791" w:author="임 종운" w:date="2022-05-17T11:40:00Z">
              <w:r>
                <w:t>INSERT INTO attendance VALUES (2242, 6, 2021-12-07);</w:t>
              </w:r>
            </w:ins>
          </w:p>
          <w:p w14:paraId="6E111BF3" w14:textId="77777777" w:rsidR="00D470AE" w:rsidRDefault="00D470AE" w:rsidP="00D470AE">
            <w:pPr>
              <w:ind w:left="0" w:hanging="2"/>
              <w:rPr>
                <w:ins w:id="4792" w:author="임 종운" w:date="2022-05-17T11:40:00Z"/>
              </w:rPr>
            </w:pPr>
            <w:ins w:id="4793" w:author="임 종운" w:date="2022-05-17T11:40:00Z">
              <w:r>
                <w:t>INSERT INTO attendance VALUES (2243, 7, 2021-12-07);</w:t>
              </w:r>
            </w:ins>
          </w:p>
          <w:p w14:paraId="216A362F" w14:textId="77777777" w:rsidR="00D470AE" w:rsidRDefault="00D470AE" w:rsidP="00D470AE">
            <w:pPr>
              <w:ind w:left="0" w:hanging="2"/>
              <w:rPr>
                <w:ins w:id="4794" w:author="임 종운" w:date="2022-05-17T11:40:00Z"/>
              </w:rPr>
            </w:pPr>
            <w:ins w:id="4795" w:author="임 종운" w:date="2022-05-17T11:40:00Z">
              <w:r>
                <w:t>INSERT INTO attendance VALUES (2244, 8, 2021-12-07);</w:t>
              </w:r>
            </w:ins>
          </w:p>
          <w:p w14:paraId="02AD7B20" w14:textId="77777777" w:rsidR="00D470AE" w:rsidRDefault="00D470AE" w:rsidP="00D470AE">
            <w:pPr>
              <w:ind w:left="0" w:hanging="2"/>
              <w:rPr>
                <w:ins w:id="4796" w:author="임 종운" w:date="2022-05-17T11:40:00Z"/>
              </w:rPr>
            </w:pPr>
            <w:ins w:id="4797" w:author="임 종운" w:date="2022-05-17T11:40:00Z">
              <w:r>
                <w:t>INSERT INTO attendance VALUES (2245, 9, 2021-12-07);</w:t>
              </w:r>
            </w:ins>
          </w:p>
          <w:p w14:paraId="54592A21" w14:textId="77777777" w:rsidR="00D470AE" w:rsidRDefault="00D470AE" w:rsidP="00D470AE">
            <w:pPr>
              <w:ind w:left="0" w:hanging="2"/>
              <w:rPr>
                <w:ins w:id="4798" w:author="임 종운" w:date="2022-05-17T11:40:00Z"/>
              </w:rPr>
            </w:pPr>
            <w:ins w:id="4799" w:author="임 종운" w:date="2022-05-17T11:40:00Z">
              <w:r>
                <w:t>INSERT INTO attendance VALUES (2246, 10, 2021-12-07);</w:t>
              </w:r>
            </w:ins>
          </w:p>
          <w:p w14:paraId="7BB213F8" w14:textId="77777777" w:rsidR="00D470AE" w:rsidRDefault="00D470AE" w:rsidP="00D470AE">
            <w:pPr>
              <w:ind w:left="0" w:hanging="2"/>
              <w:rPr>
                <w:ins w:id="4800" w:author="임 종운" w:date="2022-05-17T11:40:00Z"/>
              </w:rPr>
            </w:pPr>
            <w:ins w:id="4801" w:author="임 종운" w:date="2022-05-17T11:40:00Z">
              <w:r>
                <w:t>INSERT INTO attendance VALUES (2247, 11, 2021-12-07);</w:t>
              </w:r>
            </w:ins>
          </w:p>
          <w:p w14:paraId="79B51C15" w14:textId="77777777" w:rsidR="00D470AE" w:rsidRDefault="00D470AE" w:rsidP="00D470AE">
            <w:pPr>
              <w:ind w:left="0" w:hanging="2"/>
              <w:rPr>
                <w:ins w:id="4802" w:author="임 종운" w:date="2022-05-17T11:40:00Z"/>
              </w:rPr>
            </w:pPr>
            <w:ins w:id="4803" w:author="임 종운" w:date="2022-05-17T11:40:00Z">
              <w:r>
                <w:t>INSERT INTO attendance VALUES (2248, 12, 2021-12-07);</w:t>
              </w:r>
            </w:ins>
          </w:p>
          <w:p w14:paraId="34034FBC" w14:textId="77777777" w:rsidR="00D470AE" w:rsidRDefault="00D470AE" w:rsidP="00D470AE">
            <w:pPr>
              <w:ind w:left="0" w:hanging="2"/>
              <w:rPr>
                <w:ins w:id="4804" w:author="임 종운" w:date="2022-05-17T11:40:00Z"/>
              </w:rPr>
            </w:pPr>
            <w:ins w:id="4805" w:author="임 종운" w:date="2022-05-17T11:40:00Z">
              <w:r>
                <w:t>INSERT INTO attendance VALUES (2249, 13, 2021-12-07);</w:t>
              </w:r>
            </w:ins>
          </w:p>
          <w:p w14:paraId="7E16ADBE" w14:textId="77777777" w:rsidR="00D470AE" w:rsidRDefault="00D470AE" w:rsidP="00D470AE">
            <w:pPr>
              <w:ind w:left="0" w:hanging="2"/>
              <w:rPr>
                <w:ins w:id="4806" w:author="임 종운" w:date="2022-05-17T11:40:00Z"/>
              </w:rPr>
            </w:pPr>
            <w:ins w:id="4807" w:author="임 종운" w:date="2022-05-17T11:40:00Z">
              <w:r>
                <w:t>INSERT INTO attendance VALUES (2250, 14, 2021-12-07);</w:t>
              </w:r>
            </w:ins>
          </w:p>
          <w:p w14:paraId="4714590B" w14:textId="77777777" w:rsidR="00D470AE" w:rsidRDefault="00D470AE" w:rsidP="00D470AE">
            <w:pPr>
              <w:ind w:left="0" w:hanging="2"/>
              <w:rPr>
                <w:ins w:id="4808" w:author="임 종운" w:date="2022-05-17T11:40:00Z"/>
              </w:rPr>
            </w:pPr>
            <w:ins w:id="4809" w:author="임 종운" w:date="2022-05-17T11:40:00Z">
              <w:r>
                <w:t>INSERT INTO attendance VALUES (2251, 15, 2021-12-07);</w:t>
              </w:r>
            </w:ins>
          </w:p>
          <w:p w14:paraId="72A8E11F" w14:textId="77777777" w:rsidR="00D470AE" w:rsidRDefault="00D470AE" w:rsidP="00D470AE">
            <w:pPr>
              <w:ind w:left="0" w:hanging="2"/>
              <w:rPr>
                <w:ins w:id="4810" w:author="임 종운" w:date="2022-05-17T11:40:00Z"/>
              </w:rPr>
            </w:pPr>
            <w:ins w:id="4811" w:author="임 종운" w:date="2022-05-17T11:40:00Z">
              <w:r>
                <w:t>INSERT INTO attendance VALUES (2252, 16, 2021-12-07);</w:t>
              </w:r>
            </w:ins>
          </w:p>
          <w:p w14:paraId="53D15234" w14:textId="77777777" w:rsidR="00D470AE" w:rsidRDefault="00D470AE" w:rsidP="00D470AE">
            <w:pPr>
              <w:ind w:left="0" w:hanging="2"/>
              <w:rPr>
                <w:ins w:id="4812" w:author="임 종운" w:date="2022-05-17T11:40:00Z"/>
              </w:rPr>
            </w:pPr>
            <w:ins w:id="4813" w:author="임 종운" w:date="2022-05-17T11:40:00Z">
              <w:r>
                <w:t>INSERT INTO attendance VALUES (2253, 17, 2021-12-07);</w:t>
              </w:r>
            </w:ins>
          </w:p>
          <w:p w14:paraId="204B7D1E" w14:textId="77777777" w:rsidR="00D470AE" w:rsidRDefault="00D470AE" w:rsidP="00D470AE">
            <w:pPr>
              <w:ind w:left="0" w:hanging="2"/>
              <w:rPr>
                <w:ins w:id="4814" w:author="임 종운" w:date="2022-05-17T11:40:00Z"/>
              </w:rPr>
            </w:pPr>
            <w:ins w:id="4815" w:author="임 종운" w:date="2022-05-17T11:40:00Z">
              <w:r>
                <w:t>INSERT INTO attendance VALUES (2254, 18, 2021-12-07);</w:t>
              </w:r>
            </w:ins>
          </w:p>
          <w:p w14:paraId="0B0BB4C7" w14:textId="77777777" w:rsidR="00D470AE" w:rsidRDefault="00D470AE" w:rsidP="00D470AE">
            <w:pPr>
              <w:ind w:left="0" w:hanging="2"/>
              <w:rPr>
                <w:ins w:id="4816" w:author="임 종운" w:date="2022-05-17T11:40:00Z"/>
              </w:rPr>
            </w:pPr>
            <w:ins w:id="4817" w:author="임 종운" w:date="2022-05-17T11:40:00Z">
              <w:r>
                <w:t>INSERT INTO attendance VALUES (2255, 19, 2021-12-07);</w:t>
              </w:r>
            </w:ins>
          </w:p>
          <w:p w14:paraId="5B22F7B4" w14:textId="77777777" w:rsidR="00D470AE" w:rsidRDefault="00D470AE" w:rsidP="00D470AE">
            <w:pPr>
              <w:ind w:left="0" w:hanging="2"/>
              <w:rPr>
                <w:ins w:id="4818" w:author="임 종운" w:date="2022-05-17T11:40:00Z"/>
              </w:rPr>
            </w:pPr>
            <w:ins w:id="4819" w:author="임 종운" w:date="2022-05-17T11:40:00Z">
              <w:r>
                <w:t>INSERT INTO attendance VALUES (2256, 20, 2021-12-07);</w:t>
              </w:r>
            </w:ins>
          </w:p>
          <w:p w14:paraId="6785A42E" w14:textId="77777777" w:rsidR="00D470AE" w:rsidRDefault="00D470AE" w:rsidP="00D470AE">
            <w:pPr>
              <w:ind w:left="0" w:hanging="2"/>
              <w:rPr>
                <w:ins w:id="4820" w:author="임 종운" w:date="2022-05-17T11:40:00Z"/>
              </w:rPr>
            </w:pPr>
            <w:ins w:id="4821" w:author="임 종운" w:date="2022-05-17T11:40:00Z">
              <w:r>
                <w:lastRenderedPageBreak/>
                <w:t>INSERT INTO attendance VALUES (2257, 21, 2021-12-07);</w:t>
              </w:r>
            </w:ins>
          </w:p>
          <w:p w14:paraId="0CF87937" w14:textId="77777777" w:rsidR="00D470AE" w:rsidRDefault="00D470AE" w:rsidP="00D470AE">
            <w:pPr>
              <w:ind w:left="0" w:hanging="2"/>
              <w:rPr>
                <w:ins w:id="4822" w:author="임 종운" w:date="2022-05-17T11:40:00Z"/>
              </w:rPr>
            </w:pPr>
            <w:ins w:id="4823" w:author="임 종운" w:date="2022-05-17T11:40:00Z">
              <w:r>
                <w:t>INSERT INTO attendance VALUES (2258, 22, 2021-12-07);</w:t>
              </w:r>
            </w:ins>
          </w:p>
          <w:p w14:paraId="334EFA2A" w14:textId="77777777" w:rsidR="00D470AE" w:rsidRDefault="00D470AE" w:rsidP="00D470AE">
            <w:pPr>
              <w:ind w:left="0" w:hanging="2"/>
              <w:rPr>
                <w:ins w:id="4824" w:author="임 종운" w:date="2022-05-17T11:40:00Z"/>
              </w:rPr>
            </w:pPr>
            <w:ins w:id="4825" w:author="임 종운" w:date="2022-05-17T11:40:00Z">
              <w:r>
                <w:t>INSERT INTO attendance VALUES (2259, 23, 2021-12-07);</w:t>
              </w:r>
            </w:ins>
          </w:p>
          <w:p w14:paraId="77DFE629" w14:textId="77777777" w:rsidR="00D470AE" w:rsidRDefault="00D470AE" w:rsidP="00D470AE">
            <w:pPr>
              <w:ind w:left="0" w:hanging="2"/>
              <w:rPr>
                <w:ins w:id="4826" w:author="임 종운" w:date="2022-05-17T11:40:00Z"/>
              </w:rPr>
            </w:pPr>
            <w:ins w:id="4827" w:author="임 종운" w:date="2022-05-17T11:40:00Z">
              <w:r>
                <w:t>INSERT INTO attendance VALUES (2260, 24, 2021-12-07);</w:t>
              </w:r>
            </w:ins>
          </w:p>
          <w:p w14:paraId="638DA8FB" w14:textId="77777777" w:rsidR="00D470AE" w:rsidRDefault="00D470AE" w:rsidP="00D470AE">
            <w:pPr>
              <w:ind w:left="0" w:hanging="2"/>
              <w:rPr>
                <w:ins w:id="4828" w:author="임 종운" w:date="2022-05-17T11:40:00Z"/>
              </w:rPr>
            </w:pPr>
            <w:ins w:id="4829" w:author="임 종운" w:date="2022-05-17T11:40:00Z">
              <w:r>
                <w:t>INSERT INTO attendance VALUES (2261, 25, 2021-12-07);</w:t>
              </w:r>
            </w:ins>
          </w:p>
          <w:p w14:paraId="4C988936" w14:textId="77777777" w:rsidR="00D470AE" w:rsidRDefault="00D470AE" w:rsidP="00D470AE">
            <w:pPr>
              <w:ind w:left="0" w:hanging="2"/>
              <w:rPr>
                <w:ins w:id="4830" w:author="임 종운" w:date="2022-05-17T11:40:00Z"/>
              </w:rPr>
            </w:pPr>
            <w:ins w:id="4831" w:author="임 종운" w:date="2022-05-17T11:40:00Z">
              <w:r>
                <w:t>INSERT INTO attendance VALUES (2262, 26, 2021-12-07);</w:t>
              </w:r>
            </w:ins>
          </w:p>
          <w:p w14:paraId="12D4C944" w14:textId="77777777" w:rsidR="00D470AE" w:rsidRDefault="00D470AE" w:rsidP="00D470AE">
            <w:pPr>
              <w:ind w:left="0" w:hanging="2"/>
              <w:rPr>
                <w:ins w:id="4832" w:author="임 종운" w:date="2022-05-17T11:40:00Z"/>
              </w:rPr>
            </w:pPr>
            <w:ins w:id="4833" w:author="임 종운" w:date="2022-05-17T11:40:00Z">
              <w:r>
                <w:t>INSERT INTO attendance VALUES (2263, 1, 2021-12-08);</w:t>
              </w:r>
            </w:ins>
          </w:p>
          <w:p w14:paraId="0839F7B8" w14:textId="77777777" w:rsidR="00D470AE" w:rsidRDefault="00D470AE" w:rsidP="00D470AE">
            <w:pPr>
              <w:ind w:left="0" w:hanging="2"/>
              <w:rPr>
                <w:ins w:id="4834" w:author="임 종운" w:date="2022-05-17T11:40:00Z"/>
              </w:rPr>
            </w:pPr>
            <w:ins w:id="4835" w:author="임 종운" w:date="2022-05-17T11:40:00Z">
              <w:r>
                <w:t>INSERT INTO attendance VALUES (2264, 2, 2021-12-08);</w:t>
              </w:r>
            </w:ins>
          </w:p>
          <w:p w14:paraId="32E1024B" w14:textId="77777777" w:rsidR="00D470AE" w:rsidRDefault="00D470AE" w:rsidP="00D470AE">
            <w:pPr>
              <w:ind w:left="0" w:hanging="2"/>
              <w:rPr>
                <w:ins w:id="4836" w:author="임 종운" w:date="2022-05-17T11:40:00Z"/>
              </w:rPr>
            </w:pPr>
            <w:ins w:id="4837" w:author="임 종운" w:date="2022-05-17T11:40:00Z">
              <w:r>
                <w:t>INSERT INTO attendance VALUES (2265, 3, 2021-12-08);</w:t>
              </w:r>
            </w:ins>
          </w:p>
          <w:p w14:paraId="7D21D6C7" w14:textId="77777777" w:rsidR="00D470AE" w:rsidRDefault="00D470AE" w:rsidP="00D470AE">
            <w:pPr>
              <w:ind w:left="0" w:hanging="2"/>
              <w:rPr>
                <w:ins w:id="4838" w:author="임 종운" w:date="2022-05-17T11:40:00Z"/>
              </w:rPr>
            </w:pPr>
            <w:ins w:id="4839" w:author="임 종운" w:date="2022-05-17T11:40:00Z">
              <w:r>
                <w:t>INSERT INTO attendance VALUES (2266, 4, 2021-12-08);</w:t>
              </w:r>
            </w:ins>
          </w:p>
          <w:p w14:paraId="163980D7" w14:textId="77777777" w:rsidR="00D470AE" w:rsidRDefault="00D470AE" w:rsidP="00D470AE">
            <w:pPr>
              <w:ind w:left="0" w:hanging="2"/>
              <w:rPr>
                <w:ins w:id="4840" w:author="임 종운" w:date="2022-05-17T11:40:00Z"/>
              </w:rPr>
            </w:pPr>
            <w:ins w:id="4841" w:author="임 종운" w:date="2022-05-17T11:40:00Z">
              <w:r>
                <w:t>INSERT INTO attendance VALUES (2267, 5, 2021-12-08);</w:t>
              </w:r>
            </w:ins>
          </w:p>
          <w:p w14:paraId="371064FD" w14:textId="77777777" w:rsidR="00D470AE" w:rsidRDefault="00D470AE" w:rsidP="00D470AE">
            <w:pPr>
              <w:ind w:left="0" w:hanging="2"/>
              <w:rPr>
                <w:ins w:id="4842" w:author="임 종운" w:date="2022-05-17T11:40:00Z"/>
              </w:rPr>
            </w:pPr>
            <w:ins w:id="4843" w:author="임 종운" w:date="2022-05-17T11:40:00Z">
              <w:r>
                <w:t>INSERT INTO attendance VALUES (2268, 6, 2021-12-08);</w:t>
              </w:r>
            </w:ins>
          </w:p>
          <w:p w14:paraId="0AFF102F" w14:textId="77777777" w:rsidR="00D470AE" w:rsidRDefault="00D470AE" w:rsidP="00D470AE">
            <w:pPr>
              <w:ind w:left="0" w:hanging="2"/>
              <w:rPr>
                <w:ins w:id="4844" w:author="임 종운" w:date="2022-05-17T11:40:00Z"/>
              </w:rPr>
            </w:pPr>
            <w:ins w:id="4845" w:author="임 종운" w:date="2022-05-17T11:40:00Z">
              <w:r>
                <w:t>INSERT INTO attendance VALUES (2269, 7, 2021-12-08);</w:t>
              </w:r>
            </w:ins>
          </w:p>
          <w:p w14:paraId="761C9F7B" w14:textId="77777777" w:rsidR="00D470AE" w:rsidRDefault="00D470AE" w:rsidP="00D470AE">
            <w:pPr>
              <w:ind w:left="0" w:hanging="2"/>
              <w:rPr>
                <w:ins w:id="4846" w:author="임 종운" w:date="2022-05-17T11:40:00Z"/>
              </w:rPr>
            </w:pPr>
            <w:ins w:id="4847" w:author="임 종운" w:date="2022-05-17T11:40:00Z">
              <w:r>
                <w:t>INSERT INTO attendance VALUES (2270, 8, 2021-12-08);</w:t>
              </w:r>
            </w:ins>
          </w:p>
          <w:p w14:paraId="431F2BAB" w14:textId="77777777" w:rsidR="00D470AE" w:rsidRDefault="00D470AE" w:rsidP="00D470AE">
            <w:pPr>
              <w:ind w:left="0" w:hanging="2"/>
              <w:rPr>
                <w:ins w:id="4848" w:author="임 종운" w:date="2022-05-17T11:40:00Z"/>
              </w:rPr>
            </w:pPr>
            <w:ins w:id="4849" w:author="임 종운" w:date="2022-05-17T11:40:00Z">
              <w:r>
                <w:t>INSERT INTO attendance VALUES (2271, 9, 2021-12-08);</w:t>
              </w:r>
            </w:ins>
          </w:p>
          <w:p w14:paraId="1DDB0DE0" w14:textId="77777777" w:rsidR="00D470AE" w:rsidRDefault="00D470AE" w:rsidP="00D470AE">
            <w:pPr>
              <w:ind w:left="0" w:hanging="2"/>
              <w:rPr>
                <w:ins w:id="4850" w:author="임 종운" w:date="2022-05-17T11:40:00Z"/>
              </w:rPr>
            </w:pPr>
            <w:ins w:id="4851" w:author="임 종운" w:date="2022-05-17T11:40:00Z">
              <w:r>
                <w:t>INSERT INTO attendance VALUES (2272, 10, 2021-12-08);</w:t>
              </w:r>
            </w:ins>
          </w:p>
          <w:p w14:paraId="77AFFA2D" w14:textId="77777777" w:rsidR="00D470AE" w:rsidRDefault="00D470AE" w:rsidP="00D470AE">
            <w:pPr>
              <w:ind w:left="0" w:hanging="2"/>
              <w:rPr>
                <w:ins w:id="4852" w:author="임 종운" w:date="2022-05-17T11:40:00Z"/>
              </w:rPr>
            </w:pPr>
            <w:ins w:id="4853" w:author="임 종운" w:date="2022-05-17T11:40:00Z">
              <w:r>
                <w:t>INSERT INTO attendance VALUES (2273, 11, 2021-12-08);</w:t>
              </w:r>
            </w:ins>
          </w:p>
          <w:p w14:paraId="351D8C35" w14:textId="77777777" w:rsidR="00D470AE" w:rsidRDefault="00D470AE" w:rsidP="00D470AE">
            <w:pPr>
              <w:ind w:left="0" w:hanging="2"/>
              <w:rPr>
                <w:ins w:id="4854" w:author="임 종운" w:date="2022-05-17T11:40:00Z"/>
              </w:rPr>
            </w:pPr>
            <w:ins w:id="4855" w:author="임 종운" w:date="2022-05-17T11:40:00Z">
              <w:r>
                <w:t>INSERT INTO attendance VALUES (2274, 12, 2021-12-08);</w:t>
              </w:r>
            </w:ins>
          </w:p>
          <w:p w14:paraId="49988A78" w14:textId="77777777" w:rsidR="00D470AE" w:rsidRDefault="00D470AE" w:rsidP="00D470AE">
            <w:pPr>
              <w:ind w:left="0" w:hanging="2"/>
              <w:rPr>
                <w:ins w:id="4856" w:author="임 종운" w:date="2022-05-17T11:40:00Z"/>
              </w:rPr>
            </w:pPr>
            <w:ins w:id="4857" w:author="임 종운" w:date="2022-05-17T11:40:00Z">
              <w:r>
                <w:t>INSERT INTO attendance VALUES (2275, 13, 2021-12-08);</w:t>
              </w:r>
            </w:ins>
          </w:p>
          <w:p w14:paraId="7C0506CA" w14:textId="77777777" w:rsidR="00D470AE" w:rsidRDefault="00D470AE" w:rsidP="00D470AE">
            <w:pPr>
              <w:ind w:left="0" w:hanging="2"/>
              <w:rPr>
                <w:ins w:id="4858" w:author="임 종운" w:date="2022-05-17T11:40:00Z"/>
              </w:rPr>
            </w:pPr>
            <w:ins w:id="4859" w:author="임 종운" w:date="2022-05-17T11:40:00Z">
              <w:r>
                <w:t>INSERT INTO attendance VALUES (2276, 14, 2021-12-08);</w:t>
              </w:r>
            </w:ins>
          </w:p>
          <w:p w14:paraId="67E2747B" w14:textId="77777777" w:rsidR="00D470AE" w:rsidRDefault="00D470AE" w:rsidP="00D470AE">
            <w:pPr>
              <w:ind w:left="0" w:hanging="2"/>
              <w:rPr>
                <w:ins w:id="4860" w:author="임 종운" w:date="2022-05-17T11:40:00Z"/>
              </w:rPr>
            </w:pPr>
            <w:ins w:id="4861" w:author="임 종운" w:date="2022-05-17T11:40:00Z">
              <w:r>
                <w:t>INSERT INTO attendance VALUES (2277, 15, 2021-12-08);</w:t>
              </w:r>
            </w:ins>
          </w:p>
          <w:p w14:paraId="759B91AF" w14:textId="77777777" w:rsidR="00D470AE" w:rsidRDefault="00D470AE" w:rsidP="00D470AE">
            <w:pPr>
              <w:ind w:left="0" w:hanging="2"/>
              <w:rPr>
                <w:ins w:id="4862" w:author="임 종운" w:date="2022-05-17T11:40:00Z"/>
              </w:rPr>
            </w:pPr>
            <w:ins w:id="4863" w:author="임 종운" w:date="2022-05-17T11:40:00Z">
              <w:r>
                <w:t>INSERT INTO attendance VALUES (2278, 16, 2021-12-08);</w:t>
              </w:r>
            </w:ins>
          </w:p>
          <w:p w14:paraId="6C30E234" w14:textId="77777777" w:rsidR="00D470AE" w:rsidRDefault="00D470AE" w:rsidP="00D470AE">
            <w:pPr>
              <w:ind w:left="0" w:hanging="2"/>
              <w:rPr>
                <w:ins w:id="4864" w:author="임 종운" w:date="2022-05-17T11:40:00Z"/>
              </w:rPr>
            </w:pPr>
            <w:ins w:id="4865" w:author="임 종운" w:date="2022-05-17T11:40:00Z">
              <w:r>
                <w:t>INSERT INTO attendance VALUES (2279, 17, 2021-12-08);</w:t>
              </w:r>
            </w:ins>
          </w:p>
          <w:p w14:paraId="2A62DA01" w14:textId="77777777" w:rsidR="00D470AE" w:rsidRDefault="00D470AE" w:rsidP="00D470AE">
            <w:pPr>
              <w:ind w:left="0" w:hanging="2"/>
              <w:rPr>
                <w:ins w:id="4866" w:author="임 종운" w:date="2022-05-17T11:40:00Z"/>
              </w:rPr>
            </w:pPr>
            <w:ins w:id="4867" w:author="임 종운" w:date="2022-05-17T11:40:00Z">
              <w:r>
                <w:t>INSERT INTO attendance VALUES (2280, 18, 2021-12-08);</w:t>
              </w:r>
            </w:ins>
          </w:p>
          <w:p w14:paraId="2D522E9B" w14:textId="77777777" w:rsidR="00D470AE" w:rsidRDefault="00D470AE" w:rsidP="00D470AE">
            <w:pPr>
              <w:ind w:left="0" w:hanging="2"/>
              <w:rPr>
                <w:ins w:id="4868" w:author="임 종운" w:date="2022-05-17T11:40:00Z"/>
              </w:rPr>
            </w:pPr>
            <w:ins w:id="4869" w:author="임 종운" w:date="2022-05-17T11:40:00Z">
              <w:r>
                <w:t>INSERT INTO attendance VALUES (2281, 19, 2021-12-08);</w:t>
              </w:r>
            </w:ins>
          </w:p>
          <w:p w14:paraId="44D2CCC5" w14:textId="77777777" w:rsidR="00D470AE" w:rsidRDefault="00D470AE" w:rsidP="00D470AE">
            <w:pPr>
              <w:ind w:left="0" w:hanging="2"/>
              <w:rPr>
                <w:ins w:id="4870" w:author="임 종운" w:date="2022-05-17T11:40:00Z"/>
              </w:rPr>
            </w:pPr>
            <w:ins w:id="4871" w:author="임 종운" w:date="2022-05-17T11:40:00Z">
              <w:r>
                <w:t>INSERT INTO attendance VALUES (2282, 20, 2021-12-08);</w:t>
              </w:r>
            </w:ins>
          </w:p>
          <w:p w14:paraId="660680F3" w14:textId="77777777" w:rsidR="00D470AE" w:rsidRDefault="00D470AE" w:rsidP="00D470AE">
            <w:pPr>
              <w:ind w:left="0" w:hanging="2"/>
              <w:rPr>
                <w:ins w:id="4872" w:author="임 종운" w:date="2022-05-17T11:40:00Z"/>
              </w:rPr>
            </w:pPr>
            <w:ins w:id="4873" w:author="임 종운" w:date="2022-05-17T11:40:00Z">
              <w:r>
                <w:t>INSERT INTO attendance VALUES (2283, 21, 2021-12-08);</w:t>
              </w:r>
            </w:ins>
          </w:p>
          <w:p w14:paraId="228DCCE3" w14:textId="77777777" w:rsidR="00D470AE" w:rsidRDefault="00D470AE" w:rsidP="00D470AE">
            <w:pPr>
              <w:ind w:left="0" w:hanging="2"/>
              <w:rPr>
                <w:ins w:id="4874" w:author="임 종운" w:date="2022-05-17T11:40:00Z"/>
              </w:rPr>
            </w:pPr>
            <w:ins w:id="4875" w:author="임 종운" w:date="2022-05-17T11:40:00Z">
              <w:r>
                <w:lastRenderedPageBreak/>
                <w:t>INSERT INTO attendance VALUES (2284, 22, 2021-12-08);</w:t>
              </w:r>
            </w:ins>
          </w:p>
          <w:p w14:paraId="34F9D571" w14:textId="77777777" w:rsidR="00D470AE" w:rsidRDefault="00D470AE" w:rsidP="00D470AE">
            <w:pPr>
              <w:ind w:left="0" w:hanging="2"/>
              <w:rPr>
                <w:ins w:id="4876" w:author="임 종운" w:date="2022-05-17T11:40:00Z"/>
              </w:rPr>
            </w:pPr>
            <w:ins w:id="4877" w:author="임 종운" w:date="2022-05-17T11:40:00Z">
              <w:r>
                <w:t>INSERT INTO attendance VALUES (2285, 23, 2021-12-08);</w:t>
              </w:r>
            </w:ins>
          </w:p>
          <w:p w14:paraId="6F7E13A2" w14:textId="77777777" w:rsidR="00D470AE" w:rsidRDefault="00D470AE" w:rsidP="00D470AE">
            <w:pPr>
              <w:ind w:left="0" w:hanging="2"/>
              <w:rPr>
                <w:ins w:id="4878" w:author="임 종운" w:date="2022-05-17T11:40:00Z"/>
              </w:rPr>
            </w:pPr>
            <w:ins w:id="4879" w:author="임 종운" w:date="2022-05-17T11:40:00Z">
              <w:r>
                <w:t>INSERT INTO attendance VALUES (2286, 24, 2021-12-08);</w:t>
              </w:r>
            </w:ins>
          </w:p>
          <w:p w14:paraId="52C427E9" w14:textId="77777777" w:rsidR="00D470AE" w:rsidRDefault="00D470AE" w:rsidP="00D470AE">
            <w:pPr>
              <w:ind w:left="0" w:hanging="2"/>
              <w:rPr>
                <w:ins w:id="4880" w:author="임 종운" w:date="2022-05-17T11:40:00Z"/>
              </w:rPr>
            </w:pPr>
            <w:ins w:id="4881" w:author="임 종운" w:date="2022-05-17T11:40:00Z">
              <w:r>
                <w:t>INSERT INTO attendance VALUES (2287, 25, 2021-12-08);</w:t>
              </w:r>
            </w:ins>
          </w:p>
          <w:p w14:paraId="4A3BEB70" w14:textId="77777777" w:rsidR="00D470AE" w:rsidRDefault="00D470AE" w:rsidP="00D470AE">
            <w:pPr>
              <w:ind w:left="0" w:hanging="2"/>
              <w:rPr>
                <w:ins w:id="4882" w:author="임 종운" w:date="2022-05-17T11:40:00Z"/>
              </w:rPr>
            </w:pPr>
            <w:ins w:id="4883" w:author="임 종운" w:date="2022-05-17T11:40:00Z">
              <w:r>
                <w:t>INSERT INTO attendance VALUES (2288, 26, 2021-12-08);</w:t>
              </w:r>
            </w:ins>
          </w:p>
          <w:p w14:paraId="77C400B3" w14:textId="77777777" w:rsidR="00D470AE" w:rsidRDefault="00D470AE" w:rsidP="00D470AE">
            <w:pPr>
              <w:ind w:left="0" w:hanging="2"/>
              <w:rPr>
                <w:ins w:id="4884" w:author="임 종운" w:date="2022-05-17T11:40:00Z"/>
              </w:rPr>
            </w:pPr>
            <w:ins w:id="4885" w:author="임 종운" w:date="2022-05-17T11:40:00Z">
              <w:r>
                <w:t>INSERT INTO attendance VALUES (2289, 1, 2021-12-09);</w:t>
              </w:r>
            </w:ins>
          </w:p>
          <w:p w14:paraId="355BCB23" w14:textId="77777777" w:rsidR="00D470AE" w:rsidRDefault="00D470AE" w:rsidP="00D470AE">
            <w:pPr>
              <w:ind w:left="0" w:hanging="2"/>
              <w:rPr>
                <w:ins w:id="4886" w:author="임 종운" w:date="2022-05-17T11:40:00Z"/>
              </w:rPr>
            </w:pPr>
            <w:ins w:id="4887" w:author="임 종운" w:date="2022-05-17T11:40:00Z">
              <w:r>
                <w:t>INSERT INTO attendance VALUES (2290, 2, 2021-12-09);</w:t>
              </w:r>
            </w:ins>
          </w:p>
          <w:p w14:paraId="1D8CDE26" w14:textId="77777777" w:rsidR="00D470AE" w:rsidRDefault="00D470AE" w:rsidP="00D470AE">
            <w:pPr>
              <w:ind w:left="0" w:hanging="2"/>
              <w:rPr>
                <w:ins w:id="4888" w:author="임 종운" w:date="2022-05-17T11:40:00Z"/>
              </w:rPr>
            </w:pPr>
            <w:ins w:id="4889" w:author="임 종운" w:date="2022-05-17T11:40:00Z">
              <w:r>
                <w:t>INSERT INTO attendance VALUES (2291, 3, 2021-12-09);</w:t>
              </w:r>
            </w:ins>
          </w:p>
          <w:p w14:paraId="403328E1" w14:textId="77777777" w:rsidR="00D470AE" w:rsidRDefault="00D470AE" w:rsidP="00D470AE">
            <w:pPr>
              <w:ind w:left="0" w:hanging="2"/>
              <w:rPr>
                <w:ins w:id="4890" w:author="임 종운" w:date="2022-05-17T11:40:00Z"/>
              </w:rPr>
            </w:pPr>
            <w:ins w:id="4891" w:author="임 종운" w:date="2022-05-17T11:40:00Z">
              <w:r>
                <w:t>INSERT INTO attendance VALUES (2292, 4, 2021-12-09);</w:t>
              </w:r>
            </w:ins>
          </w:p>
          <w:p w14:paraId="05B407C0" w14:textId="77777777" w:rsidR="00D470AE" w:rsidRDefault="00D470AE" w:rsidP="00D470AE">
            <w:pPr>
              <w:ind w:left="0" w:hanging="2"/>
              <w:rPr>
                <w:ins w:id="4892" w:author="임 종운" w:date="2022-05-17T11:40:00Z"/>
              </w:rPr>
            </w:pPr>
            <w:ins w:id="4893" w:author="임 종운" w:date="2022-05-17T11:40:00Z">
              <w:r>
                <w:t>INSERT INTO attendance VALUES (2293, 5, 2021-12-09);</w:t>
              </w:r>
            </w:ins>
          </w:p>
          <w:p w14:paraId="6699F337" w14:textId="77777777" w:rsidR="00D470AE" w:rsidRDefault="00D470AE" w:rsidP="00D470AE">
            <w:pPr>
              <w:ind w:left="0" w:hanging="2"/>
              <w:rPr>
                <w:ins w:id="4894" w:author="임 종운" w:date="2022-05-17T11:40:00Z"/>
              </w:rPr>
            </w:pPr>
            <w:ins w:id="4895" w:author="임 종운" w:date="2022-05-17T11:40:00Z">
              <w:r>
                <w:t>INSERT INTO attendance VALUES (2294, 6, 2021-12-09);</w:t>
              </w:r>
            </w:ins>
          </w:p>
          <w:p w14:paraId="3B14741A" w14:textId="77777777" w:rsidR="00D470AE" w:rsidRDefault="00D470AE" w:rsidP="00D470AE">
            <w:pPr>
              <w:ind w:left="0" w:hanging="2"/>
              <w:rPr>
                <w:ins w:id="4896" w:author="임 종운" w:date="2022-05-17T11:40:00Z"/>
              </w:rPr>
            </w:pPr>
            <w:ins w:id="4897" w:author="임 종운" w:date="2022-05-17T11:40:00Z">
              <w:r>
                <w:t>INSERT INTO attendance VALUES (2295, 7, 2021-12-09);</w:t>
              </w:r>
            </w:ins>
          </w:p>
          <w:p w14:paraId="1AB6CB3C" w14:textId="77777777" w:rsidR="00D470AE" w:rsidRDefault="00D470AE" w:rsidP="00D470AE">
            <w:pPr>
              <w:ind w:left="0" w:hanging="2"/>
              <w:rPr>
                <w:ins w:id="4898" w:author="임 종운" w:date="2022-05-17T11:40:00Z"/>
              </w:rPr>
            </w:pPr>
            <w:ins w:id="4899" w:author="임 종운" w:date="2022-05-17T11:40:00Z">
              <w:r>
                <w:t>INSERT INTO attendance VALUES (2296, 8, 2021-12-09);</w:t>
              </w:r>
            </w:ins>
          </w:p>
          <w:p w14:paraId="719F82B4" w14:textId="77777777" w:rsidR="00D470AE" w:rsidRDefault="00D470AE" w:rsidP="00D470AE">
            <w:pPr>
              <w:ind w:left="0" w:hanging="2"/>
              <w:rPr>
                <w:ins w:id="4900" w:author="임 종운" w:date="2022-05-17T11:40:00Z"/>
              </w:rPr>
            </w:pPr>
            <w:ins w:id="4901" w:author="임 종운" w:date="2022-05-17T11:40:00Z">
              <w:r>
                <w:t>INSERT INTO attendance VALUES (2297, 9, 2021-12-09);</w:t>
              </w:r>
            </w:ins>
          </w:p>
          <w:p w14:paraId="0F661F4A" w14:textId="77777777" w:rsidR="00D470AE" w:rsidRDefault="00D470AE" w:rsidP="00D470AE">
            <w:pPr>
              <w:ind w:left="0" w:hanging="2"/>
              <w:rPr>
                <w:ins w:id="4902" w:author="임 종운" w:date="2022-05-17T11:40:00Z"/>
              </w:rPr>
            </w:pPr>
            <w:ins w:id="4903" w:author="임 종운" w:date="2022-05-17T11:40:00Z">
              <w:r>
                <w:t>INSERT INTO attendance VALUES (2298, 10, 2021-12-09);</w:t>
              </w:r>
            </w:ins>
          </w:p>
          <w:p w14:paraId="5BCB22F0" w14:textId="77777777" w:rsidR="00D470AE" w:rsidRDefault="00D470AE" w:rsidP="00D470AE">
            <w:pPr>
              <w:ind w:left="0" w:hanging="2"/>
              <w:rPr>
                <w:ins w:id="4904" w:author="임 종운" w:date="2022-05-17T11:40:00Z"/>
              </w:rPr>
            </w:pPr>
            <w:ins w:id="4905" w:author="임 종운" w:date="2022-05-17T11:40:00Z">
              <w:r>
                <w:t>INSERT INTO attendance VALUES (2299, 11, 2021-12-09);</w:t>
              </w:r>
            </w:ins>
          </w:p>
          <w:p w14:paraId="1B082EDA" w14:textId="77777777" w:rsidR="00D470AE" w:rsidRDefault="00D470AE" w:rsidP="00D470AE">
            <w:pPr>
              <w:ind w:left="0" w:hanging="2"/>
              <w:rPr>
                <w:ins w:id="4906" w:author="임 종운" w:date="2022-05-17T11:40:00Z"/>
              </w:rPr>
            </w:pPr>
            <w:ins w:id="4907" w:author="임 종운" w:date="2022-05-17T11:40:00Z">
              <w:r>
                <w:t>INSERT INTO attendance VALUES (2300, 12, 2021-12-09);</w:t>
              </w:r>
            </w:ins>
          </w:p>
          <w:p w14:paraId="23FA169F" w14:textId="77777777" w:rsidR="00D470AE" w:rsidRDefault="00D470AE" w:rsidP="00D470AE">
            <w:pPr>
              <w:ind w:left="0" w:hanging="2"/>
              <w:rPr>
                <w:ins w:id="4908" w:author="임 종운" w:date="2022-05-17T11:40:00Z"/>
              </w:rPr>
            </w:pPr>
            <w:ins w:id="4909" w:author="임 종운" w:date="2022-05-17T11:40:00Z">
              <w:r>
                <w:t>INSERT INTO attendance VALUES (2301, 13, 2021-12-09);</w:t>
              </w:r>
            </w:ins>
          </w:p>
          <w:p w14:paraId="4C4298CB" w14:textId="77777777" w:rsidR="00D470AE" w:rsidRDefault="00D470AE" w:rsidP="00D470AE">
            <w:pPr>
              <w:ind w:left="0" w:hanging="2"/>
              <w:rPr>
                <w:ins w:id="4910" w:author="임 종운" w:date="2022-05-17T11:40:00Z"/>
              </w:rPr>
            </w:pPr>
            <w:ins w:id="4911" w:author="임 종운" w:date="2022-05-17T11:40:00Z">
              <w:r>
                <w:t>INSERT INTO attendance VALUES (2302, 14, 2021-12-09);</w:t>
              </w:r>
            </w:ins>
          </w:p>
          <w:p w14:paraId="31EC8514" w14:textId="77777777" w:rsidR="00D470AE" w:rsidRDefault="00D470AE" w:rsidP="00D470AE">
            <w:pPr>
              <w:ind w:left="0" w:hanging="2"/>
              <w:rPr>
                <w:ins w:id="4912" w:author="임 종운" w:date="2022-05-17T11:40:00Z"/>
              </w:rPr>
            </w:pPr>
            <w:ins w:id="4913" w:author="임 종운" w:date="2022-05-17T11:40:00Z">
              <w:r>
                <w:t>INSERT INTO attendance VALUES (2303, 15, 2021-12-09);</w:t>
              </w:r>
            </w:ins>
          </w:p>
          <w:p w14:paraId="59BA283B" w14:textId="77777777" w:rsidR="00D470AE" w:rsidRDefault="00D470AE" w:rsidP="00D470AE">
            <w:pPr>
              <w:ind w:left="0" w:hanging="2"/>
              <w:rPr>
                <w:ins w:id="4914" w:author="임 종운" w:date="2022-05-17T11:40:00Z"/>
              </w:rPr>
            </w:pPr>
            <w:ins w:id="4915" w:author="임 종운" w:date="2022-05-17T11:40:00Z">
              <w:r>
                <w:t>INSERT INTO attendance VALUES (2304, 16, 2021-12-09);</w:t>
              </w:r>
            </w:ins>
          </w:p>
          <w:p w14:paraId="55A642B6" w14:textId="77777777" w:rsidR="00D470AE" w:rsidRDefault="00D470AE" w:rsidP="00D470AE">
            <w:pPr>
              <w:ind w:left="0" w:hanging="2"/>
              <w:rPr>
                <w:ins w:id="4916" w:author="임 종운" w:date="2022-05-17T11:40:00Z"/>
              </w:rPr>
            </w:pPr>
            <w:ins w:id="4917" w:author="임 종운" w:date="2022-05-17T11:40:00Z">
              <w:r>
                <w:t>INSERT INTO attendance VALUES (2305, 17, 2021-12-09);</w:t>
              </w:r>
            </w:ins>
          </w:p>
          <w:p w14:paraId="665A33CE" w14:textId="77777777" w:rsidR="00D470AE" w:rsidRDefault="00D470AE" w:rsidP="00D470AE">
            <w:pPr>
              <w:ind w:left="0" w:hanging="2"/>
              <w:rPr>
                <w:ins w:id="4918" w:author="임 종운" w:date="2022-05-17T11:40:00Z"/>
              </w:rPr>
            </w:pPr>
            <w:ins w:id="4919" w:author="임 종운" w:date="2022-05-17T11:40:00Z">
              <w:r>
                <w:t>INSERT INTO attendance VALUES (2306, 18, 2021-12-09);</w:t>
              </w:r>
            </w:ins>
          </w:p>
          <w:p w14:paraId="2D82510F" w14:textId="77777777" w:rsidR="00D470AE" w:rsidRDefault="00D470AE" w:rsidP="00D470AE">
            <w:pPr>
              <w:ind w:left="0" w:hanging="2"/>
              <w:rPr>
                <w:ins w:id="4920" w:author="임 종운" w:date="2022-05-17T11:40:00Z"/>
              </w:rPr>
            </w:pPr>
            <w:ins w:id="4921" w:author="임 종운" w:date="2022-05-17T11:40:00Z">
              <w:r>
                <w:t>INSERT INTO attendance VALUES (2307, 19, 2021-12-09);</w:t>
              </w:r>
            </w:ins>
          </w:p>
          <w:p w14:paraId="7B6C8383" w14:textId="77777777" w:rsidR="00D470AE" w:rsidRDefault="00D470AE" w:rsidP="00D470AE">
            <w:pPr>
              <w:ind w:left="0" w:hanging="2"/>
              <w:rPr>
                <w:ins w:id="4922" w:author="임 종운" w:date="2022-05-17T11:40:00Z"/>
              </w:rPr>
            </w:pPr>
            <w:ins w:id="4923" w:author="임 종운" w:date="2022-05-17T11:40:00Z">
              <w:r>
                <w:t>INSERT INTO attendance VALUES (2308, 20, 2021-12-09);</w:t>
              </w:r>
            </w:ins>
          </w:p>
          <w:p w14:paraId="0CFE3B58" w14:textId="77777777" w:rsidR="00D470AE" w:rsidRDefault="00D470AE" w:rsidP="00D470AE">
            <w:pPr>
              <w:ind w:left="0" w:hanging="2"/>
              <w:rPr>
                <w:ins w:id="4924" w:author="임 종운" w:date="2022-05-17T11:40:00Z"/>
              </w:rPr>
            </w:pPr>
            <w:ins w:id="4925" w:author="임 종운" w:date="2022-05-17T11:40:00Z">
              <w:r>
                <w:t>INSERT INTO attendance VALUES (2309, 21, 2021-12-09);</w:t>
              </w:r>
            </w:ins>
          </w:p>
          <w:p w14:paraId="10375119" w14:textId="77777777" w:rsidR="00D470AE" w:rsidRDefault="00D470AE" w:rsidP="00D470AE">
            <w:pPr>
              <w:ind w:left="0" w:hanging="2"/>
              <w:rPr>
                <w:ins w:id="4926" w:author="임 종운" w:date="2022-05-17T11:40:00Z"/>
              </w:rPr>
            </w:pPr>
            <w:ins w:id="4927" w:author="임 종운" w:date="2022-05-17T11:40:00Z">
              <w:r>
                <w:t>INSERT INTO attendance VALUES (2310, 22, 2021-12-09);</w:t>
              </w:r>
            </w:ins>
          </w:p>
          <w:p w14:paraId="352EF36A" w14:textId="77777777" w:rsidR="00D470AE" w:rsidRDefault="00D470AE" w:rsidP="00D470AE">
            <w:pPr>
              <w:ind w:left="0" w:hanging="2"/>
              <w:rPr>
                <w:ins w:id="4928" w:author="임 종운" w:date="2022-05-17T11:40:00Z"/>
              </w:rPr>
            </w:pPr>
            <w:ins w:id="4929" w:author="임 종운" w:date="2022-05-17T11:40:00Z">
              <w:r>
                <w:lastRenderedPageBreak/>
                <w:t>INSERT INTO attendance VALUES (2311, 23, 2021-12-09);</w:t>
              </w:r>
            </w:ins>
          </w:p>
          <w:p w14:paraId="653D0059" w14:textId="77777777" w:rsidR="00D470AE" w:rsidRDefault="00D470AE" w:rsidP="00D470AE">
            <w:pPr>
              <w:ind w:left="0" w:hanging="2"/>
              <w:rPr>
                <w:ins w:id="4930" w:author="임 종운" w:date="2022-05-17T11:40:00Z"/>
              </w:rPr>
            </w:pPr>
            <w:ins w:id="4931" w:author="임 종운" w:date="2022-05-17T11:40:00Z">
              <w:r>
                <w:t>INSERT INTO attendance VALUES (2312, 24, 2021-12-09);</w:t>
              </w:r>
            </w:ins>
          </w:p>
          <w:p w14:paraId="7043442D" w14:textId="77777777" w:rsidR="00D470AE" w:rsidRDefault="00D470AE" w:rsidP="00D470AE">
            <w:pPr>
              <w:ind w:left="0" w:hanging="2"/>
              <w:rPr>
                <w:ins w:id="4932" w:author="임 종운" w:date="2022-05-17T11:40:00Z"/>
              </w:rPr>
            </w:pPr>
            <w:ins w:id="4933" w:author="임 종운" w:date="2022-05-17T11:40:00Z">
              <w:r>
                <w:t>INSERT INTO attendance VALUES (2313, 25, 2021-12-09);</w:t>
              </w:r>
            </w:ins>
          </w:p>
          <w:p w14:paraId="5F9B5720" w14:textId="77777777" w:rsidR="00D470AE" w:rsidRDefault="00D470AE" w:rsidP="00D470AE">
            <w:pPr>
              <w:ind w:left="0" w:hanging="2"/>
              <w:rPr>
                <w:ins w:id="4934" w:author="임 종운" w:date="2022-05-17T11:40:00Z"/>
              </w:rPr>
            </w:pPr>
            <w:ins w:id="4935" w:author="임 종운" w:date="2022-05-17T11:40:00Z">
              <w:r>
                <w:t>INSERT INTO attendance VALUES (2314, 26, 2021-12-09);</w:t>
              </w:r>
            </w:ins>
          </w:p>
          <w:p w14:paraId="656A4C4D" w14:textId="77777777" w:rsidR="00D470AE" w:rsidRDefault="00D470AE" w:rsidP="00D470AE">
            <w:pPr>
              <w:ind w:left="0" w:hanging="2"/>
              <w:rPr>
                <w:ins w:id="4936" w:author="임 종운" w:date="2022-05-17T11:40:00Z"/>
              </w:rPr>
            </w:pPr>
            <w:ins w:id="4937" w:author="임 종운" w:date="2022-05-17T11:40:00Z">
              <w:r>
                <w:t>INSERT INTO attendance VALUES (2315, 1, 2021-12-10);</w:t>
              </w:r>
            </w:ins>
          </w:p>
          <w:p w14:paraId="39FE1278" w14:textId="77777777" w:rsidR="00D470AE" w:rsidRDefault="00D470AE" w:rsidP="00D470AE">
            <w:pPr>
              <w:ind w:left="0" w:hanging="2"/>
              <w:rPr>
                <w:ins w:id="4938" w:author="임 종운" w:date="2022-05-17T11:40:00Z"/>
              </w:rPr>
            </w:pPr>
            <w:ins w:id="4939" w:author="임 종운" w:date="2022-05-17T11:40:00Z">
              <w:r>
                <w:t>INSERT INTO attendance VALUES (2316, 2, 2021-12-10);</w:t>
              </w:r>
            </w:ins>
          </w:p>
          <w:p w14:paraId="63176008" w14:textId="77777777" w:rsidR="00D470AE" w:rsidRDefault="00D470AE" w:rsidP="00D470AE">
            <w:pPr>
              <w:ind w:left="0" w:hanging="2"/>
              <w:rPr>
                <w:ins w:id="4940" w:author="임 종운" w:date="2022-05-17T11:40:00Z"/>
              </w:rPr>
            </w:pPr>
            <w:ins w:id="4941" w:author="임 종운" w:date="2022-05-17T11:40:00Z">
              <w:r>
                <w:t>INSERT INTO attendance VALUES (2317, 3, 2021-12-10);</w:t>
              </w:r>
            </w:ins>
          </w:p>
          <w:p w14:paraId="12CBF5F7" w14:textId="77777777" w:rsidR="00D470AE" w:rsidRDefault="00D470AE" w:rsidP="00D470AE">
            <w:pPr>
              <w:ind w:left="0" w:hanging="2"/>
              <w:rPr>
                <w:ins w:id="4942" w:author="임 종운" w:date="2022-05-17T11:40:00Z"/>
              </w:rPr>
            </w:pPr>
            <w:ins w:id="4943" w:author="임 종운" w:date="2022-05-17T11:40:00Z">
              <w:r>
                <w:t>INSERT INTO attendance VALUES (2318, 4, 2021-12-10);</w:t>
              </w:r>
            </w:ins>
          </w:p>
          <w:p w14:paraId="35A7BD27" w14:textId="77777777" w:rsidR="00D470AE" w:rsidRDefault="00D470AE" w:rsidP="00D470AE">
            <w:pPr>
              <w:ind w:left="0" w:hanging="2"/>
              <w:rPr>
                <w:ins w:id="4944" w:author="임 종운" w:date="2022-05-17T11:40:00Z"/>
              </w:rPr>
            </w:pPr>
            <w:ins w:id="4945" w:author="임 종운" w:date="2022-05-17T11:40:00Z">
              <w:r>
                <w:t>INSERT INTO attendance VALUES (2319, 5, 2021-12-10);</w:t>
              </w:r>
            </w:ins>
          </w:p>
          <w:p w14:paraId="7F105263" w14:textId="77777777" w:rsidR="00D470AE" w:rsidRDefault="00D470AE" w:rsidP="00D470AE">
            <w:pPr>
              <w:ind w:left="0" w:hanging="2"/>
              <w:rPr>
                <w:ins w:id="4946" w:author="임 종운" w:date="2022-05-17T11:40:00Z"/>
              </w:rPr>
            </w:pPr>
            <w:ins w:id="4947" w:author="임 종운" w:date="2022-05-17T11:40:00Z">
              <w:r>
                <w:t>INSERT INTO attendance VALUES (2320, 6, 2021-12-10);</w:t>
              </w:r>
            </w:ins>
          </w:p>
          <w:p w14:paraId="30359C46" w14:textId="77777777" w:rsidR="00D470AE" w:rsidRDefault="00D470AE" w:rsidP="00D470AE">
            <w:pPr>
              <w:ind w:left="0" w:hanging="2"/>
              <w:rPr>
                <w:ins w:id="4948" w:author="임 종운" w:date="2022-05-17T11:40:00Z"/>
              </w:rPr>
            </w:pPr>
            <w:ins w:id="4949" w:author="임 종운" w:date="2022-05-17T11:40:00Z">
              <w:r>
                <w:t>INSERT INTO attendance VALUES (2321, 7, 2021-12-10);</w:t>
              </w:r>
            </w:ins>
          </w:p>
          <w:p w14:paraId="13B8EA19" w14:textId="77777777" w:rsidR="00D470AE" w:rsidRDefault="00D470AE" w:rsidP="00D470AE">
            <w:pPr>
              <w:ind w:left="0" w:hanging="2"/>
              <w:rPr>
                <w:ins w:id="4950" w:author="임 종운" w:date="2022-05-17T11:40:00Z"/>
              </w:rPr>
            </w:pPr>
            <w:ins w:id="4951" w:author="임 종운" w:date="2022-05-17T11:40:00Z">
              <w:r>
                <w:t>INSERT INTO attendance VALUES (2322, 8, 2021-12-10);</w:t>
              </w:r>
            </w:ins>
          </w:p>
          <w:p w14:paraId="37F96B31" w14:textId="77777777" w:rsidR="00D470AE" w:rsidRDefault="00D470AE" w:rsidP="00D470AE">
            <w:pPr>
              <w:ind w:left="0" w:hanging="2"/>
              <w:rPr>
                <w:ins w:id="4952" w:author="임 종운" w:date="2022-05-17T11:40:00Z"/>
              </w:rPr>
            </w:pPr>
            <w:ins w:id="4953" w:author="임 종운" w:date="2022-05-17T11:40:00Z">
              <w:r>
                <w:t>INSERT INTO attendance VALUES (2323, 9, 2021-12-10);</w:t>
              </w:r>
            </w:ins>
          </w:p>
          <w:p w14:paraId="769213C9" w14:textId="77777777" w:rsidR="00D470AE" w:rsidRDefault="00D470AE" w:rsidP="00D470AE">
            <w:pPr>
              <w:ind w:left="0" w:hanging="2"/>
              <w:rPr>
                <w:ins w:id="4954" w:author="임 종운" w:date="2022-05-17T11:40:00Z"/>
              </w:rPr>
            </w:pPr>
            <w:ins w:id="4955" w:author="임 종운" w:date="2022-05-17T11:40:00Z">
              <w:r>
                <w:t>INSERT INTO attendance VALUES (2324, 10, 2021-12-10);</w:t>
              </w:r>
            </w:ins>
          </w:p>
          <w:p w14:paraId="5D0DEFD1" w14:textId="77777777" w:rsidR="00D470AE" w:rsidRDefault="00D470AE" w:rsidP="00D470AE">
            <w:pPr>
              <w:ind w:left="0" w:hanging="2"/>
              <w:rPr>
                <w:ins w:id="4956" w:author="임 종운" w:date="2022-05-17T11:40:00Z"/>
              </w:rPr>
            </w:pPr>
            <w:ins w:id="4957" w:author="임 종운" w:date="2022-05-17T11:40:00Z">
              <w:r>
                <w:t>INSERT INTO attendance VALUES (2325, 11, 2021-12-10);</w:t>
              </w:r>
            </w:ins>
          </w:p>
          <w:p w14:paraId="7AB6110B" w14:textId="77777777" w:rsidR="00D470AE" w:rsidRDefault="00D470AE" w:rsidP="00D470AE">
            <w:pPr>
              <w:ind w:left="0" w:hanging="2"/>
              <w:rPr>
                <w:ins w:id="4958" w:author="임 종운" w:date="2022-05-17T11:40:00Z"/>
              </w:rPr>
            </w:pPr>
            <w:ins w:id="4959" w:author="임 종운" w:date="2022-05-17T11:40:00Z">
              <w:r>
                <w:t>INSERT INTO attendance VALUES (2326, 12, 2021-12-10);</w:t>
              </w:r>
            </w:ins>
          </w:p>
          <w:p w14:paraId="35B8D752" w14:textId="77777777" w:rsidR="00D470AE" w:rsidRDefault="00D470AE" w:rsidP="00D470AE">
            <w:pPr>
              <w:ind w:left="0" w:hanging="2"/>
              <w:rPr>
                <w:ins w:id="4960" w:author="임 종운" w:date="2022-05-17T11:40:00Z"/>
              </w:rPr>
            </w:pPr>
            <w:ins w:id="4961" w:author="임 종운" w:date="2022-05-17T11:40:00Z">
              <w:r>
                <w:t>INSERT INTO attendance VALUES (2327, 13, 2021-12-10);</w:t>
              </w:r>
            </w:ins>
          </w:p>
          <w:p w14:paraId="0F29363D" w14:textId="77777777" w:rsidR="00D470AE" w:rsidRDefault="00D470AE" w:rsidP="00D470AE">
            <w:pPr>
              <w:ind w:left="0" w:hanging="2"/>
              <w:rPr>
                <w:ins w:id="4962" w:author="임 종운" w:date="2022-05-17T11:40:00Z"/>
              </w:rPr>
            </w:pPr>
            <w:ins w:id="4963" w:author="임 종운" w:date="2022-05-17T11:40:00Z">
              <w:r>
                <w:t>INSERT INTO attendance VALUES (2328, 14, 2021-12-10);</w:t>
              </w:r>
            </w:ins>
          </w:p>
          <w:p w14:paraId="3B1286A5" w14:textId="77777777" w:rsidR="00D470AE" w:rsidRDefault="00D470AE" w:rsidP="00D470AE">
            <w:pPr>
              <w:ind w:left="0" w:hanging="2"/>
              <w:rPr>
                <w:ins w:id="4964" w:author="임 종운" w:date="2022-05-17T11:40:00Z"/>
              </w:rPr>
            </w:pPr>
            <w:ins w:id="4965" w:author="임 종운" w:date="2022-05-17T11:40:00Z">
              <w:r>
                <w:t>INSERT INTO attendance VALUES (2329, 15, 2021-12-10);</w:t>
              </w:r>
            </w:ins>
          </w:p>
          <w:p w14:paraId="50C44287" w14:textId="77777777" w:rsidR="00D470AE" w:rsidRDefault="00D470AE" w:rsidP="00D470AE">
            <w:pPr>
              <w:ind w:left="0" w:hanging="2"/>
              <w:rPr>
                <w:ins w:id="4966" w:author="임 종운" w:date="2022-05-17T11:40:00Z"/>
              </w:rPr>
            </w:pPr>
            <w:ins w:id="4967" w:author="임 종운" w:date="2022-05-17T11:40:00Z">
              <w:r>
                <w:t>INSERT INTO attendance VALUES (2330, 16, 2021-12-10);</w:t>
              </w:r>
            </w:ins>
          </w:p>
          <w:p w14:paraId="1439260A" w14:textId="77777777" w:rsidR="00D470AE" w:rsidRDefault="00D470AE" w:rsidP="00D470AE">
            <w:pPr>
              <w:ind w:left="0" w:hanging="2"/>
              <w:rPr>
                <w:ins w:id="4968" w:author="임 종운" w:date="2022-05-17T11:40:00Z"/>
              </w:rPr>
            </w:pPr>
            <w:ins w:id="4969" w:author="임 종운" w:date="2022-05-17T11:40:00Z">
              <w:r>
                <w:t>INSERT INTO attendance VALUES (2331, 17, 2021-12-10);</w:t>
              </w:r>
            </w:ins>
          </w:p>
          <w:p w14:paraId="6F74FDCF" w14:textId="77777777" w:rsidR="00D470AE" w:rsidRDefault="00D470AE" w:rsidP="00D470AE">
            <w:pPr>
              <w:ind w:left="0" w:hanging="2"/>
              <w:rPr>
                <w:ins w:id="4970" w:author="임 종운" w:date="2022-05-17T11:40:00Z"/>
              </w:rPr>
            </w:pPr>
            <w:ins w:id="4971" w:author="임 종운" w:date="2022-05-17T11:40:00Z">
              <w:r>
                <w:t>INSERT INTO attendance VALUES (2332, 18, 2021-12-10);</w:t>
              </w:r>
            </w:ins>
          </w:p>
          <w:p w14:paraId="7639E688" w14:textId="77777777" w:rsidR="00D470AE" w:rsidRDefault="00D470AE" w:rsidP="00D470AE">
            <w:pPr>
              <w:ind w:left="0" w:hanging="2"/>
              <w:rPr>
                <w:ins w:id="4972" w:author="임 종운" w:date="2022-05-17T11:40:00Z"/>
              </w:rPr>
            </w:pPr>
            <w:ins w:id="4973" w:author="임 종운" w:date="2022-05-17T11:40:00Z">
              <w:r>
                <w:t>INSERT INTO attendance VALUES (2333, 19, 2021-12-10);</w:t>
              </w:r>
            </w:ins>
          </w:p>
          <w:p w14:paraId="264DE4D2" w14:textId="77777777" w:rsidR="00D470AE" w:rsidRDefault="00D470AE" w:rsidP="00D470AE">
            <w:pPr>
              <w:ind w:left="0" w:hanging="2"/>
              <w:rPr>
                <w:ins w:id="4974" w:author="임 종운" w:date="2022-05-17T11:40:00Z"/>
              </w:rPr>
            </w:pPr>
            <w:ins w:id="4975" w:author="임 종운" w:date="2022-05-17T11:40:00Z">
              <w:r>
                <w:t>INSERT INTO attendance VALUES (2334, 20, 2021-12-10);</w:t>
              </w:r>
            </w:ins>
          </w:p>
          <w:p w14:paraId="1550180B" w14:textId="77777777" w:rsidR="00D470AE" w:rsidRDefault="00D470AE" w:rsidP="00D470AE">
            <w:pPr>
              <w:ind w:left="0" w:hanging="2"/>
              <w:rPr>
                <w:ins w:id="4976" w:author="임 종운" w:date="2022-05-17T11:40:00Z"/>
              </w:rPr>
            </w:pPr>
            <w:ins w:id="4977" w:author="임 종운" w:date="2022-05-17T11:40:00Z">
              <w:r>
                <w:t>INSERT INTO attendance VALUES (2335, 21, 2021-12-10);</w:t>
              </w:r>
            </w:ins>
          </w:p>
          <w:p w14:paraId="3CB729F9" w14:textId="77777777" w:rsidR="00D470AE" w:rsidRDefault="00D470AE" w:rsidP="00D470AE">
            <w:pPr>
              <w:ind w:left="0" w:hanging="2"/>
              <w:rPr>
                <w:ins w:id="4978" w:author="임 종운" w:date="2022-05-17T11:40:00Z"/>
              </w:rPr>
            </w:pPr>
            <w:ins w:id="4979" w:author="임 종운" w:date="2022-05-17T11:40:00Z">
              <w:r>
                <w:t>INSERT INTO attendance VALUES (2336, 22, 2021-12-10);</w:t>
              </w:r>
            </w:ins>
          </w:p>
          <w:p w14:paraId="59D21657" w14:textId="77777777" w:rsidR="00D470AE" w:rsidRDefault="00D470AE" w:rsidP="00D470AE">
            <w:pPr>
              <w:ind w:left="0" w:hanging="2"/>
              <w:rPr>
                <w:ins w:id="4980" w:author="임 종운" w:date="2022-05-17T11:40:00Z"/>
              </w:rPr>
            </w:pPr>
            <w:ins w:id="4981" w:author="임 종운" w:date="2022-05-17T11:40:00Z">
              <w:r>
                <w:t>INSERT INTO attendance VALUES (2337, 23, 2021-12-10);</w:t>
              </w:r>
            </w:ins>
          </w:p>
          <w:p w14:paraId="6BAFDC1F" w14:textId="77777777" w:rsidR="00D470AE" w:rsidRDefault="00D470AE" w:rsidP="00D470AE">
            <w:pPr>
              <w:ind w:left="0" w:hanging="2"/>
              <w:rPr>
                <w:ins w:id="4982" w:author="임 종운" w:date="2022-05-17T11:40:00Z"/>
              </w:rPr>
            </w:pPr>
            <w:ins w:id="4983" w:author="임 종운" w:date="2022-05-17T11:40:00Z">
              <w:r>
                <w:lastRenderedPageBreak/>
                <w:t>INSERT INTO attendance VALUES (2338, 24, 2021-12-10);</w:t>
              </w:r>
            </w:ins>
          </w:p>
          <w:p w14:paraId="549C8D44" w14:textId="77777777" w:rsidR="00D470AE" w:rsidRDefault="00D470AE" w:rsidP="00D470AE">
            <w:pPr>
              <w:ind w:left="0" w:hanging="2"/>
              <w:rPr>
                <w:ins w:id="4984" w:author="임 종운" w:date="2022-05-17T11:40:00Z"/>
              </w:rPr>
            </w:pPr>
            <w:ins w:id="4985" w:author="임 종운" w:date="2022-05-17T11:40:00Z">
              <w:r>
                <w:t>INSERT INTO attendance VALUES (2339, 25, 2021-12-10);</w:t>
              </w:r>
            </w:ins>
          </w:p>
          <w:p w14:paraId="14E45B39" w14:textId="77777777" w:rsidR="00D470AE" w:rsidRDefault="00D470AE" w:rsidP="00D470AE">
            <w:pPr>
              <w:ind w:left="0" w:hanging="2"/>
              <w:rPr>
                <w:ins w:id="4986" w:author="임 종운" w:date="2022-05-17T11:40:00Z"/>
              </w:rPr>
            </w:pPr>
            <w:ins w:id="4987" w:author="임 종운" w:date="2022-05-17T11:40:00Z">
              <w:r>
                <w:t>INSERT INTO attendance VALUES (2340, 26, 2021-12-10);</w:t>
              </w:r>
            </w:ins>
          </w:p>
          <w:p w14:paraId="178C544E" w14:textId="77777777" w:rsidR="00D470AE" w:rsidRDefault="00D470AE" w:rsidP="00D470AE">
            <w:pPr>
              <w:ind w:left="0" w:hanging="2"/>
              <w:rPr>
                <w:ins w:id="4988" w:author="임 종운" w:date="2022-05-17T11:40:00Z"/>
              </w:rPr>
            </w:pPr>
            <w:ins w:id="4989" w:author="임 종운" w:date="2022-05-17T11:40:00Z">
              <w:r>
                <w:t>INSERT INTO attendance VALUES (2341, 1, 2021-12-11);</w:t>
              </w:r>
            </w:ins>
          </w:p>
          <w:p w14:paraId="7D8AE975" w14:textId="77777777" w:rsidR="00D470AE" w:rsidRDefault="00D470AE" w:rsidP="00D470AE">
            <w:pPr>
              <w:ind w:left="0" w:hanging="2"/>
              <w:rPr>
                <w:ins w:id="4990" w:author="임 종운" w:date="2022-05-17T11:40:00Z"/>
              </w:rPr>
            </w:pPr>
            <w:ins w:id="4991" w:author="임 종운" w:date="2022-05-17T11:40:00Z">
              <w:r>
                <w:t>INSERT INTO attendance VALUES (2342, 2, 2021-12-11);</w:t>
              </w:r>
            </w:ins>
          </w:p>
          <w:p w14:paraId="552B2563" w14:textId="77777777" w:rsidR="00D470AE" w:rsidRDefault="00D470AE" w:rsidP="00D470AE">
            <w:pPr>
              <w:ind w:left="0" w:hanging="2"/>
              <w:rPr>
                <w:ins w:id="4992" w:author="임 종운" w:date="2022-05-17T11:40:00Z"/>
              </w:rPr>
            </w:pPr>
            <w:ins w:id="4993" w:author="임 종운" w:date="2022-05-17T11:40:00Z">
              <w:r>
                <w:t>INSERT INTO attendance VALUES (2343, 3, 2021-12-11);</w:t>
              </w:r>
            </w:ins>
          </w:p>
          <w:p w14:paraId="734638C7" w14:textId="77777777" w:rsidR="00D470AE" w:rsidRDefault="00D470AE" w:rsidP="00D470AE">
            <w:pPr>
              <w:ind w:left="0" w:hanging="2"/>
              <w:rPr>
                <w:ins w:id="4994" w:author="임 종운" w:date="2022-05-17T11:40:00Z"/>
              </w:rPr>
            </w:pPr>
            <w:ins w:id="4995" w:author="임 종운" w:date="2022-05-17T11:40:00Z">
              <w:r>
                <w:t>INSERT INTO attendance VALUES (2344, 4, 2021-12-11);</w:t>
              </w:r>
            </w:ins>
          </w:p>
          <w:p w14:paraId="67FD271F" w14:textId="77777777" w:rsidR="00D470AE" w:rsidRDefault="00D470AE" w:rsidP="00D470AE">
            <w:pPr>
              <w:ind w:left="0" w:hanging="2"/>
              <w:rPr>
                <w:ins w:id="4996" w:author="임 종운" w:date="2022-05-17T11:40:00Z"/>
              </w:rPr>
            </w:pPr>
            <w:ins w:id="4997" w:author="임 종운" w:date="2022-05-17T11:40:00Z">
              <w:r>
                <w:t>INSERT INTO attendance VALUES (2345, 5, 2021-12-11);</w:t>
              </w:r>
            </w:ins>
          </w:p>
          <w:p w14:paraId="75D2C1C6" w14:textId="77777777" w:rsidR="00D470AE" w:rsidRDefault="00D470AE" w:rsidP="00D470AE">
            <w:pPr>
              <w:ind w:left="0" w:hanging="2"/>
              <w:rPr>
                <w:ins w:id="4998" w:author="임 종운" w:date="2022-05-17T11:40:00Z"/>
              </w:rPr>
            </w:pPr>
            <w:ins w:id="4999" w:author="임 종운" w:date="2022-05-17T11:40:00Z">
              <w:r>
                <w:t>INSERT INTO attendance VALUES (2346, 6, 2021-12-11);</w:t>
              </w:r>
            </w:ins>
          </w:p>
          <w:p w14:paraId="3160D040" w14:textId="77777777" w:rsidR="00D470AE" w:rsidRDefault="00D470AE" w:rsidP="00D470AE">
            <w:pPr>
              <w:ind w:left="0" w:hanging="2"/>
              <w:rPr>
                <w:ins w:id="5000" w:author="임 종운" w:date="2022-05-17T11:40:00Z"/>
              </w:rPr>
            </w:pPr>
            <w:ins w:id="5001" w:author="임 종운" w:date="2022-05-17T11:40:00Z">
              <w:r>
                <w:t>INSERT INTO attendance VALUES (2347, 7, 2021-12-11);</w:t>
              </w:r>
            </w:ins>
          </w:p>
          <w:p w14:paraId="6A2202E3" w14:textId="77777777" w:rsidR="00D470AE" w:rsidRDefault="00D470AE" w:rsidP="00D470AE">
            <w:pPr>
              <w:ind w:left="0" w:hanging="2"/>
              <w:rPr>
                <w:ins w:id="5002" w:author="임 종운" w:date="2022-05-17T11:40:00Z"/>
              </w:rPr>
            </w:pPr>
            <w:ins w:id="5003" w:author="임 종운" w:date="2022-05-17T11:40:00Z">
              <w:r>
                <w:t>INSERT INTO attendance VALUES (2348, 8, 2021-12-11);</w:t>
              </w:r>
            </w:ins>
          </w:p>
          <w:p w14:paraId="35D59DED" w14:textId="77777777" w:rsidR="00D470AE" w:rsidRDefault="00D470AE" w:rsidP="00D470AE">
            <w:pPr>
              <w:ind w:left="0" w:hanging="2"/>
              <w:rPr>
                <w:ins w:id="5004" w:author="임 종운" w:date="2022-05-17T11:40:00Z"/>
              </w:rPr>
            </w:pPr>
            <w:ins w:id="5005" w:author="임 종운" w:date="2022-05-17T11:40:00Z">
              <w:r>
                <w:t>INSERT INTO attendance VALUES (2349, 9, 2021-12-11);</w:t>
              </w:r>
            </w:ins>
          </w:p>
          <w:p w14:paraId="5F18504F" w14:textId="77777777" w:rsidR="00D470AE" w:rsidRDefault="00D470AE" w:rsidP="00D470AE">
            <w:pPr>
              <w:ind w:left="0" w:hanging="2"/>
              <w:rPr>
                <w:ins w:id="5006" w:author="임 종운" w:date="2022-05-17T11:40:00Z"/>
              </w:rPr>
            </w:pPr>
            <w:ins w:id="5007" w:author="임 종운" w:date="2022-05-17T11:40:00Z">
              <w:r>
                <w:t>INSERT INTO attendance VALUES (2350, 10, 2021-12-11);</w:t>
              </w:r>
            </w:ins>
          </w:p>
          <w:p w14:paraId="42CDBDEA" w14:textId="77777777" w:rsidR="00D470AE" w:rsidRDefault="00D470AE" w:rsidP="00D470AE">
            <w:pPr>
              <w:ind w:left="0" w:hanging="2"/>
              <w:rPr>
                <w:ins w:id="5008" w:author="임 종운" w:date="2022-05-17T11:40:00Z"/>
              </w:rPr>
            </w:pPr>
            <w:ins w:id="5009" w:author="임 종운" w:date="2022-05-17T11:40:00Z">
              <w:r>
                <w:t>INSERT INTO attendance VALUES (2351, 11, 2021-12-11);</w:t>
              </w:r>
            </w:ins>
          </w:p>
          <w:p w14:paraId="69FBA454" w14:textId="77777777" w:rsidR="00D470AE" w:rsidRDefault="00D470AE" w:rsidP="00D470AE">
            <w:pPr>
              <w:ind w:left="0" w:hanging="2"/>
              <w:rPr>
                <w:ins w:id="5010" w:author="임 종운" w:date="2022-05-17T11:40:00Z"/>
              </w:rPr>
            </w:pPr>
            <w:ins w:id="5011" w:author="임 종운" w:date="2022-05-17T11:40:00Z">
              <w:r>
                <w:t>INSERT INTO attendance VALUES (2352, 12, 2021-12-11);</w:t>
              </w:r>
            </w:ins>
          </w:p>
          <w:p w14:paraId="75DC210D" w14:textId="77777777" w:rsidR="00D470AE" w:rsidRDefault="00D470AE" w:rsidP="00D470AE">
            <w:pPr>
              <w:ind w:left="0" w:hanging="2"/>
              <w:rPr>
                <w:ins w:id="5012" w:author="임 종운" w:date="2022-05-17T11:40:00Z"/>
              </w:rPr>
            </w:pPr>
            <w:ins w:id="5013" w:author="임 종운" w:date="2022-05-17T11:40:00Z">
              <w:r>
                <w:t>INSERT INTO attendance VALUES (2353, 13, 2021-12-11);</w:t>
              </w:r>
            </w:ins>
          </w:p>
          <w:p w14:paraId="18ECD734" w14:textId="77777777" w:rsidR="00D470AE" w:rsidRDefault="00D470AE" w:rsidP="00D470AE">
            <w:pPr>
              <w:ind w:left="0" w:hanging="2"/>
              <w:rPr>
                <w:ins w:id="5014" w:author="임 종운" w:date="2022-05-17T11:40:00Z"/>
              </w:rPr>
            </w:pPr>
            <w:ins w:id="5015" w:author="임 종운" w:date="2022-05-17T11:40:00Z">
              <w:r>
                <w:t>INSERT INTO attendance VALUES (2354, 14, 2021-12-11);</w:t>
              </w:r>
            </w:ins>
          </w:p>
          <w:p w14:paraId="51089385" w14:textId="77777777" w:rsidR="00D470AE" w:rsidRDefault="00D470AE" w:rsidP="00D470AE">
            <w:pPr>
              <w:ind w:left="0" w:hanging="2"/>
              <w:rPr>
                <w:ins w:id="5016" w:author="임 종운" w:date="2022-05-17T11:40:00Z"/>
              </w:rPr>
            </w:pPr>
            <w:ins w:id="5017" w:author="임 종운" w:date="2022-05-17T11:40:00Z">
              <w:r>
                <w:t>INSERT INTO attendance VALUES (2355, 15, 2021-12-11);</w:t>
              </w:r>
            </w:ins>
          </w:p>
          <w:p w14:paraId="511046E8" w14:textId="77777777" w:rsidR="00D470AE" w:rsidRDefault="00D470AE" w:rsidP="00D470AE">
            <w:pPr>
              <w:ind w:left="0" w:hanging="2"/>
              <w:rPr>
                <w:ins w:id="5018" w:author="임 종운" w:date="2022-05-17T11:40:00Z"/>
              </w:rPr>
            </w:pPr>
            <w:ins w:id="5019" w:author="임 종운" w:date="2022-05-17T11:40:00Z">
              <w:r>
                <w:t>INSERT INTO attendance VALUES (2356, 16, 2021-12-11);</w:t>
              </w:r>
            </w:ins>
          </w:p>
          <w:p w14:paraId="787D1A34" w14:textId="77777777" w:rsidR="00D470AE" w:rsidRDefault="00D470AE" w:rsidP="00D470AE">
            <w:pPr>
              <w:ind w:left="0" w:hanging="2"/>
              <w:rPr>
                <w:ins w:id="5020" w:author="임 종운" w:date="2022-05-17T11:40:00Z"/>
              </w:rPr>
            </w:pPr>
            <w:ins w:id="5021" w:author="임 종운" w:date="2022-05-17T11:40:00Z">
              <w:r>
                <w:t>INSERT INTO attendance VALUES (2357, 17, 2021-12-11);</w:t>
              </w:r>
            </w:ins>
          </w:p>
          <w:p w14:paraId="72633A9E" w14:textId="77777777" w:rsidR="00D470AE" w:rsidRDefault="00D470AE" w:rsidP="00D470AE">
            <w:pPr>
              <w:ind w:left="0" w:hanging="2"/>
              <w:rPr>
                <w:ins w:id="5022" w:author="임 종운" w:date="2022-05-17T11:40:00Z"/>
              </w:rPr>
            </w:pPr>
            <w:ins w:id="5023" w:author="임 종운" w:date="2022-05-17T11:40:00Z">
              <w:r>
                <w:t>INSERT INTO attendance VALUES (2358, 18, 2021-12-11);</w:t>
              </w:r>
            </w:ins>
          </w:p>
          <w:p w14:paraId="63CCB7CE" w14:textId="77777777" w:rsidR="00D470AE" w:rsidRDefault="00D470AE" w:rsidP="00D470AE">
            <w:pPr>
              <w:ind w:left="0" w:hanging="2"/>
              <w:rPr>
                <w:ins w:id="5024" w:author="임 종운" w:date="2022-05-17T11:40:00Z"/>
              </w:rPr>
            </w:pPr>
            <w:ins w:id="5025" w:author="임 종운" w:date="2022-05-17T11:40:00Z">
              <w:r>
                <w:t>INSERT INTO attendance VALUES (2359, 19, 2021-12-11);</w:t>
              </w:r>
            </w:ins>
          </w:p>
          <w:p w14:paraId="3FB45624" w14:textId="77777777" w:rsidR="00D470AE" w:rsidRDefault="00D470AE" w:rsidP="00D470AE">
            <w:pPr>
              <w:ind w:left="0" w:hanging="2"/>
              <w:rPr>
                <w:ins w:id="5026" w:author="임 종운" w:date="2022-05-17T11:40:00Z"/>
              </w:rPr>
            </w:pPr>
            <w:ins w:id="5027" w:author="임 종운" w:date="2022-05-17T11:40:00Z">
              <w:r>
                <w:t>INSERT INTO attendance VALUES (2360, 20, 2021-12-11);</w:t>
              </w:r>
            </w:ins>
          </w:p>
          <w:p w14:paraId="04598A09" w14:textId="77777777" w:rsidR="00D470AE" w:rsidRDefault="00D470AE" w:rsidP="00D470AE">
            <w:pPr>
              <w:ind w:left="0" w:hanging="2"/>
              <w:rPr>
                <w:ins w:id="5028" w:author="임 종운" w:date="2022-05-17T11:40:00Z"/>
              </w:rPr>
            </w:pPr>
            <w:ins w:id="5029" w:author="임 종운" w:date="2022-05-17T11:40:00Z">
              <w:r>
                <w:t>INSERT INTO attendance VALUES (2361, 21, 2021-12-11);</w:t>
              </w:r>
            </w:ins>
          </w:p>
          <w:p w14:paraId="7A111E68" w14:textId="77777777" w:rsidR="00D470AE" w:rsidRDefault="00D470AE" w:rsidP="00D470AE">
            <w:pPr>
              <w:ind w:left="0" w:hanging="2"/>
              <w:rPr>
                <w:ins w:id="5030" w:author="임 종운" w:date="2022-05-17T11:40:00Z"/>
              </w:rPr>
            </w:pPr>
            <w:ins w:id="5031" w:author="임 종운" w:date="2022-05-17T11:40:00Z">
              <w:r>
                <w:t>INSERT INTO attendance VALUES (2362, 22, 2021-12-11);</w:t>
              </w:r>
            </w:ins>
          </w:p>
          <w:p w14:paraId="7DC88340" w14:textId="77777777" w:rsidR="00D470AE" w:rsidRDefault="00D470AE" w:rsidP="00D470AE">
            <w:pPr>
              <w:ind w:left="0" w:hanging="2"/>
              <w:rPr>
                <w:ins w:id="5032" w:author="임 종운" w:date="2022-05-17T11:40:00Z"/>
              </w:rPr>
            </w:pPr>
            <w:ins w:id="5033" w:author="임 종운" w:date="2022-05-17T11:40:00Z">
              <w:r>
                <w:t>INSERT INTO attendance VALUES (2363, 23, 2021-12-11);</w:t>
              </w:r>
            </w:ins>
          </w:p>
          <w:p w14:paraId="106017AD" w14:textId="77777777" w:rsidR="00D470AE" w:rsidRDefault="00D470AE" w:rsidP="00D470AE">
            <w:pPr>
              <w:ind w:left="0" w:hanging="2"/>
              <w:rPr>
                <w:ins w:id="5034" w:author="임 종운" w:date="2022-05-17T11:40:00Z"/>
              </w:rPr>
            </w:pPr>
            <w:ins w:id="5035" w:author="임 종운" w:date="2022-05-17T11:40:00Z">
              <w:r>
                <w:t>INSERT INTO attendance VALUES (2364, 24, 2021-12-11);</w:t>
              </w:r>
            </w:ins>
          </w:p>
          <w:p w14:paraId="51791134" w14:textId="77777777" w:rsidR="00D470AE" w:rsidRDefault="00D470AE" w:rsidP="00D470AE">
            <w:pPr>
              <w:ind w:left="0" w:hanging="2"/>
              <w:rPr>
                <w:ins w:id="5036" w:author="임 종운" w:date="2022-05-17T11:40:00Z"/>
              </w:rPr>
            </w:pPr>
            <w:ins w:id="5037" w:author="임 종운" w:date="2022-05-17T11:40:00Z">
              <w:r>
                <w:lastRenderedPageBreak/>
                <w:t>INSERT INTO attendance VALUES (2365, 25, 2021-12-11);</w:t>
              </w:r>
            </w:ins>
          </w:p>
          <w:p w14:paraId="2C95CB10" w14:textId="77777777" w:rsidR="00D470AE" w:rsidRDefault="00D470AE" w:rsidP="00D470AE">
            <w:pPr>
              <w:ind w:left="0" w:hanging="2"/>
              <w:rPr>
                <w:ins w:id="5038" w:author="임 종운" w:date="2022-05-17T11:40:00Z"/>
              </w:rPr>
            </w:pPr>
            <w:ins w:id="5039" w:author="임 종운" w:date="2022-05-17T11:40:00Z">
              <w:r>
                <w:t>INSERT INTO attendance VALUES (2366, 26, 2021-12-11);</w:t>
              </w:r>
            </w:ins>
          </w:p>
          <w:p w14:paraId="099BF01E" w14:textId="77777777" w:rsidR="00D470AE" w:rsidRDefault="00D470AE" w:rsidP="00D470AE">
            <w:pPr>
              <w:ind w:left="0" w:hanging="2"/>
              <w:rPr>
                <w:ins w:id="5040" w:author="임 종운" w:date="2022-05-17T11:40:00Z"/>
              </w:rPr>
            </w:pPr>
            <w:ins w:id="5041" w:author="임 종운" w:date="2022-05-17T11:40:00Z">
              <w:r>
                <w:t>INSERT INTO attendance VALUES (2367, 1, 2021-12-12);</w:t>
              </w:r>
            </w:ins>
          </w:p>
          <w:p w14:paraId="3E57776E" w14:textId="77777777" w:rsidR="00D470AE" w:rsidRDefault="00D470AE" w:rsidP="00D470AE">
            <w:pPr>
              <w:ind w:left="0" w:hanging="2"/>
              <w:rPr>
                <w:ins w:id="5042" w:author="임 종운" w:date="2022-05-17T11:40:00Z"/>
              </w:rPr>
            </w:pPr>
            <w:ins w:id="5043" w:author="임 종운" w:date="2022-05-17T11:40:00Z">
              <w:r>
                <w:t>INSERT INTO attendance VALUES (2368, 2, 2021-12-12);</w:t>
              </w:r>
            </w:ins>
          </w:p>
          <w:p w14:paraId="3C8D8A35" w14:textId="77777777" w:rsidR="00D470AE" w:rsidRDefault="00D470AE" w:rsidP="00D470AE">
            <w:pPr>
              <w:ind w:left="0" w:hanging="2"/>
              <w:rPr>
                <w:ins w:id="5044" w:author="임 종운" w:date="2022-05-17T11:40:00Z"/>
              </w:rPr>
            </w:pPr>
            <w:ins w:id="5045" w:author="임 종운" w:date="2022-05-17T11:40:00Z">
              <w:r>
                <w:t>INSERT INTO attendance VALUES (2369, 3, 2021-12-12);</w:t>
              </w:r>
            </w:ins>
          </w:p>
          <w:p w14:paraId="1CFBE587" w14:textId="77777777" w:rsidR="00D470AE" w:rsidRDefault="00D470AE" w:rsidP="00D470AE">
            <w:pPr>
              <w:ind w:left="0" w:hanging="2"/>
              <w:rPr>
                <w:ins w:id="5046" w:author="임 종운" w:date="2022-05-17T11:40:00Z"/>
              </w:rPr>
            </w:pPr>
            <w:ins w:id="5047" w:author="임 종운" w:date="2022-05-17T11:40:00Z">
              <w:r>
                <w:t>INSERT INTO attendance VALUES (2370, 4, 2021-12-12);</w:t>
              </w:r>
            </w:ins>
          </w:p>
          <w:p w14:paraId="06A13075" w14:textId="77777777" w:rsidR="00D470AE" w:rsidRDefault="00D470AE" w:rsidP="00D470AE">
            <w:pPr>
              <w:ind w:left="0" w:hanging="2"/>
              <w:rPr>
                <w:ins w:id="5048" w:author="임 종운" w:date="2022-05-17T11:40:00Z"/>
              </w:rPr>
            </w:pPr>
            <w:ins w:id="5049" w:author="임 종운" w:date="2022-05-17T11:40:00Z">
              <w:r>
                <w:t>INSERT INTO attendance VALUES (2371, 5, 2021-12-12);</w:t>
              </w:r>
            </w:ins>
          </w:p>
          <w:p w14:paraId="70CCA5C2" w14:textId="77777777" w:rsidR="00D470AE" w:rsidRDefault="00D470AE" w:rsidP="00D470AE">
            <w:pPr>
              <w:ind w:left="0" w:hanging="2"/>
              <w:rPr>
                <w:ins w:id="5050" w:author="임 종운" w:date="2022-05-17T11:40:00Z"/>
              </w:rPr>
            </w:pPr>
            <w:ins w:id="5051" w:author="임 종운" w:date="2022-05-17T11:40:00Z">
              <w:r>
                <w:t>INSERT INTO attendance VALUES (2372, 6, 2021-12-12);</w:t>
              </w:r>
            </w:ins>
          </w:p>
          <w:p w14:paraId="75FFF896" w14:textId="77777777" w:rsidR="00D470AE" w:rsidRDefault="00D470AE" w:rsidP="00D470AE">
            <w:pPr>
              <w:ind w:left="0" w:hanging="2"/>
              <w:rPr>
                <w:ins w:id="5052" w:author="임 종운" w:date="2022-05-17T11:40:00Z"/>
              </w:rPr>
            </w:pPr>
            <w:ins w:id="5053" w:author="임 종운" w:date="2022-05-17T11:40:00Z">
              <w:r>
                <w:t>INSERT INTO attendance VALUES (2373, 7, 2021-12-12);</w:t>
              </w:r>
            </w:ins>
          </w:p>
          <w:p w14:paraId="77F08F18" w14:textId="77777777" w:rsidR="00D470AE" w:rsidRDefault="00D470AE" w:rsidP="00D470AE">
            <w:pPr>
              <w:ind w:left="0" w:hanging="2"/>
              <w:rPr>
                <w:ins w:id="5054" w:author="임 종운" w:date="2022-05-17T11:40:00Z"/>
              </w:rPr>
            </w:pPr>
            <w:ins w:id="5055" w:author="임 종운" w:date="2022-05-17T11:40:00Z">
              <w:r>
                <w:t>INSERT INTO attendance VALUES (2374, 8, 2021-12-12);</w:t>
              </w:r>
            </w:ins>
          </w:p>
          <w:p w14:paraId="62AE8E9E" w14:textId="77777777" w:rsidR="00D470AE" w:rsidRDefault="00D470AE" w:rsidP="00D470AE">
            <w:pPr>
              <w:ind w:left="0" w:hanging="2"/>
              <w:rPr>
                <w:ins w:id="5056" w:author="임 종운" w:date="2022-05-17T11:40:00Z"/>
              </w:rPr>
            </w:pPr>
            <w:ins w:id="5057" w:author="임 종운" w:date="2022-05-17T11:40:00Z">
              <w:r>
                <w:t>INSERT INTO attendance VALUES (2375, 9, 2021-12-12);</w:t>
              </w:r>
            </w:ins>
          </w:p>
          <w:p w14:paraId="5DA229D3" w14:textId="77777777" w:rsidR="00D470AE" w:rsidRDefault="00D470AE" w:rsidP="00D470AE">
            <w:pPr>
              <w:ind w:left="0" w:hanging="2"/>
              <w:rPr>
                <w:ins w:id="5058" w:author="임 종운" w:date="2022-05-17T11:40:00Z"/>
              </w:rPr>
            </w:pPr>
            <w:ins w:id="5059" w:author="임 종운" w:date="2022-05-17T11:40:00Z">
              <w:r>
                <w:t>INSERT INTO attendance VALUES (2376, 10, 2021-12-12);</w:t>
              </w:r>
            </w:ins>
          </w:p>
          <w:p w14:paraId="312B691B" w14:textId="77777777" w:rsidR="00D470AE" w:rsidRDefault="00D470AE" w:rsidP="00D470AE">
            <w:pPr>
              <w:ind w:left="0" w:hanging="2"/>
              <w:rPr>
                <w:ins w:id="5060" w:author="임 종운" w:date="2022-05-17T11:40:00Z"/>
              </w:rPr>
            </w:pPr>
            <w:ins w:id="5061" w:author="임 종운" w:date="2022-05-17T11:40:00Z">
              <w:r>
                <w:t>INSERT INTO attendance VALUES (2377, 11, 2021-12-12);</w:t>
              </w:r>
            </w:ins>
          </w:p>
          <w:p w14:paraId="696C0866" w14:textId="77777777" w:rsidR="00D470AE" w:rsidRDefault="00D470AE" w:rsidP="00D470AE">
            <w:pPr>
              <w:ind w:left="0" w:hanging="2"/>
              <w:rPr>
                <w:ins w:id="5062" w:author="임 종운" w:date="2022-05-17T11:40:00Z"/>
              </w:rPr>
            </w:pPr>
            <w:ins w:id="5063" w:author="임 종운" w:date="2022-05-17T11:40:00Z">
              <w:r>
                <w:t>INSERT INTO attendance VALUES (2378, 12, 2021-12-12);</w:t>
              </w:r>
            </w:ins>
          </w:p>
          <w:p w14:paraId="708B17DB" w14:textId="77777777" w:rsidR="00D470AE" w:rsidRDefault="00D470AE" w:rsidP="00D470AE">
            <w:pPr>
              <w:ind w:left="0" w:hanging="2"/>
              <w:rPr>
                <w:ins w:id="5064" w:author="임 종운" w:date="2022-05-17T11:40:00Z"/>
              </w:rPr>
            </w:pPr>
            <w:ins w:id="5065" w:author="임 종운" w:date="2022-05-17T11:40:00Z">
              <w:r>
                <w:t>INSERT INTO attendance VALUES (2379, 13, 2021-12-12);</w:t>
              </w:r>
            </w:ins>
          </w:p>
          <w:p w14:paraId="231F0E7E" w14:textId="77777777" w:rsidR="00D470AE" w:rsidRDefault="00D470AE" w:rsidP="00D470AE">
            <w:pPr>
              <w:ind w:left="0" w:hanging="2"/>
              <w:rPr>
                <w:ins w:id="5066" w:author="임 종운" w:date="2022-05-17T11:40:00Z"/>
              </w:rPr>
            </w:pPr>
            <w:ins w:id="5067" w:author="임 종운" w:date="2022-05-17T11:40:00Z">
              <w:r>
                <w:t>INSERT INTO attendance VALUES (2380, 14, 2021-12-12);</w:t>
              </w:r>
            </w:ins>
          </w:p>
          <w:p w14:paraId="797BBAD5" w14:textId="77777777" w:rsidR="00D470AE" w:rsidRDefault="00D470AE" w:rsidP="00D470AE">
            <w:pPr>
              <w:ind w:left="0" w:hanging="2"/>
              <w:rPr>
                <w:ins w:id="5068" w:author="임 종운" w:date="2022-05-17T11:40:00Z"/>
              </w:rPr>
            </w:pPr>
            <w:ins w:id="5069" w:author="임 종운" w:date="2022-05-17T11:40:00Z">
              <w:r>
                <w:t>INSERT INTO attendance VALUES (2381, 15, 2021-12-12);</w:t>
              </w:r>
            </w:ins>
          </w:p>
          <w:p w14:paraId="1ABB6D06" w14:textId="77777777" w:rsidR="00D470AE" w:rsidRDefault="00D470AE" w:rsidP="00D470AE">
            <w:pPr>
              <w:ind w:left="0" w:hanging="2"/>
              <w:rPr>
                <w:ins w:id="5070" w:author="임 종운" w:date="2022-05-17T11:40:00Z"/>
              </w:rPr>
            </w:pPr>
            <w:ins w:id="5071" w:author="임 종운" w:date="2022-05-17T11:40:00Z">
              <w:r>
                <w:t>INSERT INTO attendance VALUES (2382, 16, 2021-12-12);</w:t>
              </w:r>
            </w:ins>
          </w:p>
          <w:p w14:paraId="23524B89" w14:textId="77777777" w:rsidR="00D470AE" w:rsidRDefault="00D470AE" w:rsidP="00D470AE">
            <w:pPr>
              <w:ind w:left="0" w:hanging="2"/>
              <w:rPr>
                <w:ins w:id="5072" w:author="임 종운" w:date="2022-05-17T11:40:00Z"/>
              </w:rPr>
            </w:pPr>
            <w:ins w:id="5073" w:author="임 종운" w:date="2022-05-17T11:40:00Z">
              <w:r>
                <w:t>INSERT INTO attendance VALUES (2383, 17, 2021-12-12);</w:t>
              </w:r>
            </w:ins>
          </w:p>
          <w:p w14:paraId="27287DC5" w14:textId="77777777" w:rsidR="00D470AE" w:rsidRDefault="00D470AE" w:rsidP="00D470AE">
            <w:pPr>
              <w:ind w:left="0" w:hanging="2"/>
              <w:rPr>
                <w:ins w:id="5074" w:author="임 종운" w:date="2022-05-17T11:40:00Z"/>
              </w:rPr>
            </w:pPr>
            <w:ins w:id="5075" w:author="임 종운" w:date="2022-05-17T11:40:00Z">
              <w:r>
                <w:t>INSERT INTO attendance VALUES (2384, 18, 2021-12-12);</w:t>
              </w:r>
            </w:ins>
          </w:p>
          <w:p w14:paraId="576DAE7B" w14:textId="77777777" w:rsidR="00D470AE" w:rsidRDefault="00D470AE" w:rsidP="00D470AE">
            <w:pPr>
              <w:ind w:left="0" w:hanging="2"/>
              <w:rPr>
                <w:ins w:id="5076" w:author="임 종운" w:date="2022-05-17T11:40:00Z"/>
              </w:rPr>
            </w:pPr>
            <w:ins w:id="5077" w:author="임 종운" w:date="2022-05-17T11:40:00Z">
              <w:r>
                <w:t>INSERT INTO attendance VALUES (2385, 19, 2021-12-12);</w:t>
              </w:r>
            </w:ins>
          </w:p>
          <w:p w14:paraId="25CB7C34" w14:textId="77777777" w:rsidR="00D470AE" w:rsidRDefault="00D470AE" w:rsidP="00D470AE">
            <w:pPr>
              <w:ind w:left="0" w:hanging="2"/>
              <w:rPr>
                <w:ins w:id="5078" w:author="임 종운" w:date="2022-05-17T11:40:00Z"/>
              </w:rPr>
            </w:pPr>
            <w:ins w:id="5079" w:author="임 종운" w:date="2022-05-17T11:40:00Z">
              <w:r>
                <w:t>INSERT INTO attendance VALUES (2386, 20, 2021-12-12);</w:t>
              </w:r>
            </w:ins>
          </w:p>
          <w:p w14:paraId="0A68905D" w14:textId="77777777" w:rsidR="00D470AE" w:rsidRDefault="00D470AE" w:rsidP="00D470AE">
            <w:pPr>
              <w:ind w:left="0" w:hanging="2"/>
              <w:rPr>
                <w:ins w:id="5080" w:author="임 종운" w:date="2022-05-17T11:40:00Z"/>
              </w:rPr>
            </w:pPr>
            <w:ins w:id="5081" w:author="임 종운" w:date="2022-05-17T11:40:00Z">
              <w:r>
                <w:t>INSERT INTO attendance VALUES (2387, 21, 2021-12-12);</w:t>
              </w:r>
            </w:ins>
          </w:p>
          <w:p w14:paraId="6876FF79" w14:textId="77777777" w:rsidR="00D470AE" w:rsidRDefault="00D470AE" w:rsidP="00D470AE">
            <w:pPr>
              <w:ind w:left="0" w:hanging="2"/>
              <w:rPr>
                <w:ins w:id="5082" w:author="임 종운" w:date="2022-05-17T11:40:00Z"/>
              </w:rPr>
            </w:pPr>
            <w:ins w:id="5083" w:author="임 종운" w:date="2022-05-17T11:40:00Z">
              <w:r>
                <w:t>INSERT INTO attendance VALUES (2388, 22, 2021-12-12);</w:t>
              </w:r>
            </w:ins>
          </w:p>
          <w:p w14:paraId="3833ADEF" w14:textId="77777777" w:rsidR="00D470AE" w:rsidRDefault="00D470AE" w:rsidP="00D470AE">
            <w:pPr>
              <w:ind w:left="0" w:hanging="2"/>
              <w:rPr>
                <w:ins w:id="5084" w:author="임 종운" w:date="2022-05-17T11:40:00Z"/>
              </w:rPr>
            </w:pPr>
            <w:ins w:id="5085" w:author="임 종운" w:date="2022-05-17T11:40:00Z">
              <w:r>
                <w:t>INSERT INTO attendance VALUES (2389, 23, 2021-12-12);</w:t>
              </w:r>
            </w:ins>
          </w:p>
          <w:p w14:paraId="31A46FA9" w14:textId="77777777" w:rsidR="00D470AE" w:rsidRDefault="00D470AE" w:rsidP="00D470AE">
            <w:pPr>
              <w:ind w:left="0" w:hanging="2"/>
              <w:rPr>
                <w:ins w:id="5086" w:author="임 종운" w:date="2022-05-17T11:40:00Z"/>
              </w:rPr>
            </w:pPr>
            <w:ins w:id="5087" w:author="임 종운" w:date="2022-05-17T11:40:00Z">
              <w:r>
                <w:t>INSERT INTO attendance VALUES (2390, 24, 2021-12-12);</w:t>
              </w:r>
            </w:ins>
          </w:p>
          <w:p w14:paraId="0C5C64F7" w14:textId="77777777" w:rsidR="00D470AE" w:rsidRDefault="00D470AE" w:rsidP="00D470AE">
            <w:pPr>
              <w:ind w:left="0" w:hanging="2"/>
              <w:rPr>
                <w:ins w:id="5088" w:author="임 종운" w:date="2022-05-17T11:40:00Z"/>
              </w:rPr>
            </w:pPr>
            <w:ins w:id="5089" w:author="임 종운" w:date="2022-05-17T11:40:00Z">
              <w:r>
                <w:t>INSERT INTO attendance VALUES (2391, 25, 2021-12-12);</w:t>
              </w:r>
            </w:ins>
          </w:p>
          <w:p w14:paraId="4F99FE8B" w14:textId="77777777" w:rsidR="00D470AE" w:rsidRDefault="00D470AE" w:rsidP="00D470AE">
            <w:pPr>
              <w:ind w:left="0" w:hanging="2"/>
              <w:rPr>
                <w:ins w:id="5090" w:author="임 종운" w:date="2022-05-17T11:40:00Z"/>
              </w:rPr>
            </w:pPr>
            <w:ins w:id="5091" w:author="임 종운" w:date="2022-05-17T11:40:00Z">
              <w:r>
                <w:lastRenderedPageBreak/>
                <w:t>INSERT INTO attendance VALUES (2392, 26, 2021-12-12);</w:t>
              </w:r>
            </w:ins>
          </w:p>
          <w:p w14:paraId="61C6F7C8" w14:textId="77777777" w:rsidR="00D470AE" w:rsidRDefault="00D470AE" w:rsidP="00D470AE">
            <w:pPr>
              <w:ind w:left="0" w:hanging="2"/>
              <w:rPr>
                <w:ins w:id="5092" w:author="임 종운" w:date="2022-05-17T11:40:00Z"/>
              </w:rPr>
            </w:pPr>
            <w:ins w:id="5093" w:author="임 종운" w:date="2022-05-17T11:40:00Z">
              <w:r>
                <w:t>INSERT INTO attendance VALUES (2393, 1, 2021-12-13);</w:t>
              </w:r>
            </w:ins>
          </w:p>
          <w:p w14:paraId="291C92F7" w14:textId="77777777" w:rsidR="00D470AE" w:rsidRDefault="00D470AE" w:rsidP="00D470AE">
            <w:pPr>
              <w:ind w:left="0" w:hanging="2"/>
              <w:rPr>
                <w:ins w:id="5094" w:author="임 종운" w:date="2022-05-17T11:40:00Z"/>
              </w:rPr>
            </w:pPr>
            <w:ins w:id="5095" w:author="임 종운" w:date="2022-05-17T11:40:00Z">
              <w:r>
                <w:t>INSERT INTO attendance VALUES (2394, 2, 2021-12-13);</w:t>
              </w:r>
            </w:ins>
          </w:p>
          <w:p w14:paraId="483EE95E" w14:textId="77777777" w:rsidR="00D470AE" w:rsidRDefault="00D470AE" w:rsidP="00D470AE">
            <w:pPr>
              <w:ind w:left="0" w:hanging="2"/>
              <w:rPr>
                <w:ins w:id="5096" w:author="임 종운" w:date="2022-05-17T11:40:00Z"/>
              </w:rPr>
            </w:pPr>
            <w:ins w:id="5097" w:author="임 종운" w:date="2022-05-17T11:40:00Z">
              <w:r>
                <w:t>INSERT INTO attendance VALUES (2395, 3, 2021-12-13);</w:t>
              </w:r>
            </w:ins>
          </w:p>
          <w:p w14:paraId="308B9A9C" w14:textId="77777777" w:rsidR="00D470AE" w:rsidRDefault="00D470AE" w:rsidP="00D470AE">
            <w:pPr>
              <w:ind w:left="0" w:hanging="2"/>
              <w:rPr>
                <w:ins w:id="5098" w:author="임 종운" w:date="2022-05-17T11:40:00Z"/>
              </w:rPr>
            </w:pPr>
            <w:ins w:id="5099" w:author="임 종운" w:date="2022-05-17T11:40:00Z">
              <w:r>
                <w:t>INSERT INTO attendance VALUES (2396, 4, 2021-12-13);</w:t>
              </w:r>
            </w:ins>
          </w:p>
          <w:p w14:paraId="76B715E1" w14:textId="77777777" w:rsidR="00D470AE" w:rsidRDefault="00D470AE" w:rsidP="00D470AE">
            <w:pPr>
              <w:ind w:left="0" w:hanging="2"/>
              <w:rPr>
                <w:ins w:id="5100" w:author="임 종운" w:date="2022-05-17T11:40:00Z"/>
              </w:rPr>
            </w:pPr>
            <w:ins w:id="5101" w:author="임 종운" w:date="2022-05-17T11:40:00Z">
              <w:r>
                <w:t>INSERT INTO attendance VALUES (2397, 5, 2021-12-13);</w:t>
              </w:r>
            </w:ins>
          </w:p>
          <w:p w14:paraId="68CF5651" w14:textId="77777777" w:rsidR="00D470AE" w:rsidRDefault="00D470AE" w:rsidP="00D470AE">
            <w:pPr>
              <w:ind w:left="0" w:hanging="2"/>
              <w:rPr>
                <w:ins w:id="5102" w:author="임 종운" w:date="2022-05-17T11:40:00Z"/>
              </w:rPr>
            </w:pPr>
            <w:ins w:id="5103" w:author="임 종운" w:date="2022-05-17T11:40:00Z">
              <w:r>
                <w:t>INSERT INTO attendance VALUES (2398, 6, 2021-12-13);</w:t>
              </w:r>
            </w:ins>
          </w:p>
          <w:p w14:paraId="752F4BBF" w14:textId="77777777" w:rsidR="00D470AE" w:rsidRDefault="00D470AE" w:rsidP="00D470AE">
            <w:pPr>
              <w:ind w:left="0" w:hanging="2"/>
              <w:rPr>
                <w:ins w:id="5104" w:author="임 종운" w:date="2022-05-17T11:40:00Z"/>
              </w:rPr>
            </w:pPr>
            <w:ins w:id="5105" w:author="임 종운" w:date="2022-05-17T11:40:00Z">
              <w:r>
                <w:t>INSERT INTO attendance VALUES (2399, 7, 2021-12-13);</w:t>
              </w:r>
            </w:ins>
          </w:p>
          <w:p w14:paraId="3279D4ED" w14:textId="77777777" w:rsidR="00D470AE" w:rsidRDefault="00D470AE" w:rsidP="00D470AE">
            <w:pPr>
              <w:ind w:left="0" w:hanging="2"/>
              <w:rPr>
                <w:ins w:id="5106" w:author="임 종운" w:date="2022-05-17T11:40:00Z"/>
              </w:rPr>
            </w:pPr>
            <w:ins w:id="5107" w:author="임 종운" w:date="2022-05-17T11:40:00Z">
              <w:r>
                <w:t>INSERT INTO attendance VALUES (2400, 8, 2021-12-13);</w:t>
              </w:r>
            </w:ins>
          </w:p>
          <w:p w14:paraId="06EA495D" w14:textId="77777777" w:rsidR="00D470AE" w:rsidRDefault="00D470AE" w:rsidP="00D470AE">
            <w:pPr>
              <w:ind w:left="0" w:hanging="2"/>
              <w:rPr>
                <w:ins w:id="5108" w:author="임 종운" w:date="2022-05-17T11:40:00Z"/>
              </w:rPr>
            </w:pPr>
            <w:ins w:id="5109" w:author="임 종운" w:date="2022-05-17T11:40:00Z">
              <w:r>
                <w:t>INSERT INTO attendance VALUES (2401, 9, 2021-12-13);</w:t>
              </w:r>
            </w:ins>
          </w:p>
          <w:p w14:paraId="650D3047" w14:textId="77777777" w:rsidR="00D470AE" w:rsidRDefault="00D470AE" w:rsidP="00D470AE">
            <w:pPr>
              <w:ind w:left="0" w:hanging="2"/>
              <w:rPr>
                <w:ins w:id="5110" w:author="임 종운" w:date="2022-05-17T11:40:00Z"/>
              </w:rPr>
            </w:pPr>
            <w:ins w:id="5111" w:author="임 종운" w:date="2022-05-17T11:40:00Z">
              <w:r>
                <w:t>INSERT INTO attendance VALUES (2402, 10, 2021-12-13);</w:t>
              </w:r>
            </w:ins>
          </w:p>
          <w:p w14:paraId="4601F62C" w14:textId="77777777" w:rsidR="00D470AE" w:rsidRDefault="00D470AE" w:rsidP="00D470AE">
            <w:pPr>
              <w:ind w:left="0" w:hanging="2"/>
              <w:rPr>
                <w:ins w:id="5112" w:author="임 종운" w:date="2022-05-17T11:40:00Z"/>
              </w:rPr>
            </w:pPr>
            <w:ins w:id="5113" w:author="임 종운" w:date="2022-05-17T11:40:00Z">
              <w:r>
                <w:t>INSERT INTO attendance VALUES (2403, 11, 2021-12-13);</w:t>
              </w:r>
            </w:ins>
          </w:p>
          <w:p w14:paraId="544DE2C8" w14:textId="77777777" w:rsidR="00D470AE" w:rsidRDefault="00D470AE" w:rsidP="00D470AE">
            <w:pPr>
              <w:ind w:left="0" w:hanging="2"/>
              <w:rPr>
                <w:ins w:id="5114" w:author="임 종운" w:date="2022-05-17T11:40:00Z"/>
              </w:rPr>
            </w:pPr>
            <w:ins w:id="5115" w:author="임 종운" w:date="2022-05-17T11:40:00Z">
              <w:r>
                <w:t>INSERT INTO attendance VALUES (2404, 12, 2021-12-13);</w:t>
              </w:r>
            </w:ins>
          </w:p>
          <w:p w14:paraId="4B01E29B" w14:textId="77777777" w:rsidR="00D470AE" w:rsidRDefault="00D470AE" w:rsidP="00D470AE">
            <w:pPr>
              <w:ind w:left="0" w:hanging="2"/>
              <w:rPr>
                <w:ins w:id="5116" w:author="임 종운" w:date="2022-05-17T11:40:00Z"/>
              </w:rPr>
            </w:pPr>
            <w:ins w:id="5117" w:author="임 종운" w:date="2022-05-17T11:40:00Z">
              <w:r>
                <w:t>INSERT INTO attendance VALUES (2405, 13, 2021-12-13);</w:t>
              </w:r>
            </w:ins>
          </w:p>
          <w:p w14:paraId="225F26E2" w14:textId="77777777" w:rsidR="00D470AE" w:rsidRDefault="00D470AE" w:rsidP="00D470AE">
            <w:pPr>
              <w:ind w:left="0" w:hanging="2"/>
              <w:rPr>
                <w:ins w:id="5118" w:author="임 종운" w:date="2022-05-17T11:40:00Z"/>
              </w:rPr>
            </w:pPr>
            <w:ins w:id="5119" w:author="임 종운" w:date="2022-05-17T11:40:00Z">
              <w:r>
                <w:t>INSERT INTO attendance VALUES (2406, 14, 2021-12-13);</w:t>
              </w:r>
            </w:ins>
          </w:p>
          <w:p w14:paraId="37636606" w14:textId="77777777" w:rsidR="00D470AE" w:rsidRDefault="00D470AE" w:rsidP="00D470AE">
            <w:pPr>
              <w:ind w:left="0" w:hanging="2"/>
              <w:rPr>
                <w:ins w:id="5120" w:author="임 종운" w:date="2022-05-17T11:40:00Z"/>
              </w:rPr>
            </w:pPr>
            <w:ins w:id="5121" w:author="임 종운" w:date="2022-05-17T11:40:00Z">
              <w:r>
                <w:t>INSERT INTO attendance VALUES (2407, 15, 2021-12-13);</w:t>
              </w:r>
            </w:ins>
          </w:p>
          <w:p w14:paraId="7B4DB750" w14:textId="77777777" w:rsidR="00D470AE" w:rsidRDefault="00D470AE" w:rsidP="00D470AE">
            <w:pPr>
              <w:ind w:left="0" w:hanging="2"/>
              <w:rPr>
                <w:ins w:id="5122" w:author="임 종운" w:date="2022-05-17T11:40:00Z"/>
              </w:rPr>
            </w:pPr>
            <w:ins w:id="5123" w:author="임 종운" w:date="2022-05-17T11:40:00Z">
              <w:r>
                <w:t>INSERT INTO attendance VALUES (2408, 16, 2021-12-13);</w:t>
              </w:r>
            </w:ins>
          </w:p>
          <w:p w14:paraId="6F7E6EAC" w14:textId="77777777" w:rsidR="00D470AE" w:rsidRDefault="00D470AE" w:rsidP="00D470AE">
            <w:pPr>
              <w:ind w:left="0" w:hanging="2"/>
              <w:rPr>
                <w:ins w:id="5124" w:author="임 종운" w:date="2022-05-17T11:40:00Z"/>
              </w:rPr>
            </w:pPr>
            <w:ins w:id="5125" w:author="임 종운" w:date="2022-05-17T11:40:00Z">
              <w:r>
                <w:t>INSERT INTO attendance VALUES (2409, 17, 2021-12-13);</w:t>
              </w:r>
            </w:ins>
          </w:p>
          <w:p w14:paraId="6068AB01" w14:textId="77777777" w:rsidR="00D470AE" w:rsidRDefault="00D470AE" w:rsidP="00D470AE">
            <w:pPr>
              <w:ind w:left="0" w:hanging="2"/>
              <w:rPr>
                <w:ins w:id="5126" w:author="임 종운" w:date="2022-05-17T11:40:00Z"/>
              </w:rPr>
            </w:pPr>
            <w:ins w:id="5127" w:author="임 종운" w:date="2022-05-17T11:40:00Z">
              <w:r>
                <w:t>INSERT INTO attendance VALUES (2410, 18, 2021-12-13);</w:t>
              </w:r>
            </w:ins>
          </w:p>
          <w:p w14:paraId="2A751C35" w14:textId="77777777" w:rsidR="00D470AE" w:rsidRDefault="00D470AE" w:rsidP="00D470AE">
            <w:pPr>
              <w:ind w:left="0" w:hanging="2"/>
              <w:rPr>
                <w:ins w:id="5128" w:author="임 종운" w:date="2022-05-17T11:40:00Z"/>
              </w:rPr>
            </w:pPr>
            <w:ins w:id="5129" w:author="임 종운" w:date="2022-05-17T11:40:00Z">
              <w:r>
                <w:t>INSERT INTO attendance VALUES (2411, 19, 2021-12-13);</w:t>
              </w:r>
            </w:ins>
          </w:p>
          <w:p w14:paraId="69C7E4BC" w14:textId="77777777" w:rsidR="00D470AE" w:rsidRDefault="00D470AE" w:rsidP="00D470AE">
            <w:pPr>
              <w:ind w:left="0" w:hanging="2"/>
              <w:rPr>
                <w:ins w:id="5130" w:author="임 종운" w:date="2022-05-17T11:40:00Z"/>
              </w:rPr>
            </w:pPr>
            <w:ins w:id="5131" w:author="임 종운" w:date="2022-05-17T11:40:00Z">
              <w:r>
                <w:t>INSERT INTO attendance VALUES (2412, 20, 2021-12-13);</w:t>
              </w:r>
            </w:ins>
          </w:p>
          <w:p w14:paraId="349EE514" w14:textId="77777777" w:rsidR="00D470AE" w:rsidRDefault="00D470AE" w:rsidP="00D470AE">
            <w:pPr>
              <w:ind w:left="0" w:hanging="2"/>
              <w:rPr>
                <w:ins w:id="5132" w:author="임 종운" w:date="2022-05-17T11:40:00Z"/>
              </w:rPr>
            </w:pPr>
            <w:ins w:id="5133" w:author="임 종운" w:date="2022-05-17T11:40:00Z">
              <w:r>
                <w:t>INSERT INTO attendance VALUES (2413, 21, 2021-12-13);</w:t>
              </w:r>
            </w:ins>
          </w:p>
          <w:p w14:paraId="4EC6EF81" w14:textId="77777777" w:rsidR="00D470AE" w:rsidRDefault="00D470AE" w:rsidP="00D470AE">
            <w:pPr>
              <w:ind w:left="0" w:hanging="2"/>
              <w:rPr>
                <w:ins w:id="5134" w:author="임 종운" w:date="2022-05-17T11:40:00Z"/>
              </w:rPr>
            </w:pPr>
            <w:ins w:id="5135" w:author="임 종운" w:date="2022-05-17T11:40:00Z">
              <w:r>
                <w:t>INSERT INTO attendance VALUES (2414, 22, 2021-12-13);</w:t>
              </w:r>
            </w:ins>
          </w:p>
          <w:p w14:paraId="40DF0D64" w14:textId="77777777" w:rsidR="00D470AE" w:rsidRDefault="00D470AE" w:rsidP="00D470AE">
            <w:pPr>
              <w:ind w:left="0" w:hanging="2"/>
              <w:rPr>
                <w:ins w:id="5136" w:author="임 종운" w:date="2022-05-17T11:40:00Z"/>
              </w:rPr>
            </w:pPr>
            <w:ins w:id="5137" w:author="임 종운" w:date="2022-05-17T11:40:00Z">
              <w:r>
                <w:t>INSERT INTO attendance VALUES (2415, 23, 2021-12-13);</w:t>
              </w:r>
            </w:ins>
          </w:p>
          <w:p w14:paraId="481193E3" w14:textId="77777777" w:rsidR="00D470AE" w:rsidRDefault="00D470AE" w:rsidP="00D470AE">
            <w:pPr>
              <w:ind w:left="0" w:hanging="2"/>
              <w:rPr>
                <w:ins w:id="5138" w:author="임 종운" w:date="2022-05-17T11:40:00Z"/>
              </w:rPr>
            </w:pPr>
            <w:ins w:id="5139" w:author="임 종운" w:date="2022-05-17T11:40:00Z">
              <w:r>
                <w:t>INSERT INTO attendance VALUES (2416, 24, 2021-12-13);</w:t>
              </w:r>
            </w:ins>
          </w:p>
          <w:p w14:paraId="65634E25" w14:textId="77777777" w:rsidR="00D470AE" w:rsidRDefault="00D470AE" w:rsidP="00D470AE">
            <w:pPr>
              <w:ind w:left="0" w:hanging="2"/>
              <w:rPr>
                <w:ins w:id="5140" w:author="임 종운" w:date="2022-05-17T11:40:00Z"/>
              </w:rPr>
            </w:pPr>
            <w:ins w:id="5141" w:author="임 종운" w:date="2022-05-17T11:40:00Z">
              <w:r>
                <w:t>INSERT INTO attendance VALUES (2417, 25, 2021-12-13);</w:t>
              </w:r>
            </w:ins>
          </w:p>
          <w:p w14:paraId="2DB9C3C0" w14:textId="77777777" w:rsidR="00D470AE" w:rsidRDefault="00D470AE" w:rsidP="00D470AE">
            <w:pPr>
              <w:ind w:left="0" w:hanging="2"/>
              <w:rPr>
                <w:ins w:id="5142" w:author="임 종운" w:date="2022-05-17T11:40:00Z"/>
              </w:rPr>
            </w:pPr>
            <w:ins w:id="5143" w:author="임 종운" w:date="2022-05-17T11:40:00Z">
              <w:r>
                <w:t>INSERT INTO attendance VALUES (2418, 26, 2021-12-13);</w:t>
              </w:r>
            </w:ins>
          </w:p>
          <w:p w14:paraId="4A975C37" w14:textId="77777777" w:rsidR="00D470AE" w:rsidRDefault="00D470AE" w:rsidP="00D470AE">
            <w:pPr>
              <w:ind w:left="0" w:hanging="2"/>
              <w:rPr>
                <w:ins w:id="5144" w:author="임 종운" w:date="2022-05-17T11:40:00Z"/>
              </w:rPr>
            </w:pPr>
            <w:ins w:id="5145" w:author="임 종운" w:date="2022-05-17T11:40:00Z">
              <w:r>
                <w:lastRenderedPageBreak/>
                <w:t>INSERT INTO attendance VALUES (2419, 1, 2021-12-14);</w:t>
              </w:r>
            </w:ins>
          </w:p>
          <w:p w14:paraId="2BB97E0D" w14:textId="77777777" w:rsidR="00D470AE" w:rsidRDefault="00D470AE" w:rsidP="00D470AE">
            <w:pPr>
              <w:ind w:left="0" w:hanging="2"/>
              <w:rPr>
                <w:ins w:id="5146" w:author="임 종운" w:date="2022-05-17T11:40:00Z"/>
              </w:rPr>
            </w:pPr>
            <w:ins w:id="5147" w:author="임 종운" w:date="2022-05-17T11:40:00Z">
              <w:r>
                <w:t>INSERT INTO attendance VALUES (2420, 2, 2021-12-14);</w:t>
              </w:r>
            </w:ins>
          </w:p>
          <w:p w14:paraId="06258AEC" w14:textId="77777777" w:rsidR="00D470AE" w:rsidRDefault="00D470AE" w:rsidP="00D470AE">
            <w:pPr>
              <w:ind w:left="0" w:hanging="2"/>
              <w:rPr>
                <w:ins w:id="5148" w:author="임 종운" w:date="2022-05-17T11:40:00Z"/>
              </w:rPr>
            </w:pPr>
            <w:ins w:id="5149" w:author="임 종운" w:date="2022-05-17T11:40:00Z">
              <w:r>
                <w:t>INSERT INTO attendance VALUES (2421, 3, 2021-12-14);</w:t>
              </w:r>
            </w:ins>
          </w:p>
          <w:p w14:paraId="694F3D2C" w14:textId="77777777" w:rsidR="00D470AE" w:rsidRDefault="00D470AE" w:rsidP="00D470AE">
            <w:pPr>
              <w:ind w:left="0" w:hanging="2"/>
              <w:rPr>
                <w:ins w:id="5150" w:author="임 종운" w:date="2022-05-17T11:40:00Z"/>
              </w:rPr>
            </w:pPr>
            <w:ins w:id="5151" w:author="임 종운" w:date="2022-05-17T11:40:00Z">
              <w:r>
                <w:t>INSERT INTO attendance VALUES (2422, 4, 2021-12-14);</w:t>
              </w:r>
            </w:ins>
          </w:p>
          <w:p w14:paraId="1FEABF17" w14:textId="77777777" w:rsidR="00D470AE" w:rsidRDefault="00D470AE" w:rsidP="00D470AE">
            <w:pPr>
              <w:ind w:left="0" w:hanging="2"/>
              <w:rPr>
                <w:ins w:id="5152" w:author="임 종운" w:date="2022-05-17T11:40:00Z"/>
              </w:rPr>
            </w:pPr>
            <w:ins w:id="5153" w:author="임 종운" w:date="2022-05-17T11:40:00Z">
              <w:r>
                <w:t>INSERT INTO attendance VALUES (2423, 5, 2021-12-14);</w:t>
              </w:r>
            </w:ins>
          </w:p>
          <w:p w14:paraId="0BB1A3BC" w14:textId="77777777" w:rsidR="00D470AE" w:rsidRDefault="00D470AE" w:rsidP="00D470AE">
            <w:pPr>
              <w:ind w:left="0" w:hanging="2"/>
              <w:rPr>
                <w:ins w:id="5154" w:author="임 종운" w:date="2022-05-17T11:40:00Z"/>
              </w:rPr>
            </w:pPr>
            <w:ins w:id="5155" w:author="임 종운" w:date="2022-05-17T11:40:00Z">
              <w:r>
                <w:t>INSERT INTO attendance VALUES (2424, 6, 2021-12-14);</w:t>
              </w:r>
            </w:ins>
          </w:p>
          <w:p w14:paraId="38E316A0" w14:textId="77777777" w:rsidR="00D470AE" w:rsidRDefault="00D470AE" w:rsidP="00D470AE">
            <w:pPr>
              <w:ind w:left="0" w:hanging="2"/>
              <w:rPr>
                <w:ins w:id="5156" w:author="임 종운" w:date="2022-05-17T11:40:00Z"/>
              </w:rPr>
            </w:pPr>
            <w:ins w:id="5157" w:author="임 종운" w:date="2022-05-17T11:40:00Z">
              <w:r>
                <w:t>INSERT INTO attendance VALUES (2425, 7, 2021-12-14);</w:t>
              </w:r>
            </w:ins>
          </w:p>
          <w:p w14:paraId="7AE7BBDB" w14:textId="77777777" w:rsidR="00D470AE" w:rsidRDefault="00D470AE" w:rsidP="00D470AE">
            <w:pPr>
              <w:ind w:left="0" w:hanging="2"/>
              <w:rPr>
                <w:ins w:id="5158" w:author="임 종운" w:date="2022-05-17T11:40:00Z"/>
              </w:rPr>
            </w:pPr>
            <w:ins w:id="5159" w:author="임 종운" w:date="2022-05-17T11:40:00Z">
              <w:r>
                <w:t>INSERT INTO attendance VALUES (2426, 8, 2021-12-14);</w:t>
              </w:r>
            </w:ins>
          </w:p>
          <w:p w14:paraId="271EC88E" w14:textId="77777777" w:rsidR="00D470AE" w:rsidRDefault="00D470AE" w:rsidP="00D470AE">
            <w:pPr>
              <w:ind w:left="0" w:hanging="2"/>
              <w:rPr>
                <w:ins w:id="5160" w:author="임 종운" w:date="2022-05-17T11:40:00Z"/>
              </w:rPr>
            </w:pPr>
            <w:ins w:id="5161" w:author="임 종운" w:date="2022-05-17T11:40:00Z">
              <w:r>
                <w:t>INSERT INTO attendance VALUES (2427, 9, 2021-12-14);</w:t>
              </w:r>
            </w:ins>
          </w:p>
          <w:p w14:paraId="6300BD23" w14:textId="77777777" w:rsidR="00D470AE" w:rsidRDefault="00D470AE" w:rsidP="00D470AE">
            <w:pPr>
              <w:ind w:left="0" w:hanging="2"/>
              <w:rPr>
                <w:ins w:id="5162" w:author="임 종운" w:date="2022-05-17T11:40:00Z"/>
              </w:rPr>
            </w:pPr>
            <w:ins w:id="5163" w:author="임 종운" w:date="2022-05-17T11:40:00Z">
              <w:r>
                <w:t>INSERT INTO attendance VALUES (2428, 10, 2021-12-14);</w:t>
              </w:r>
            </w:ins>
          </w:p>
          <w:p w14:paraId="2E64C17B" w14:textId="77777777" w:rsidR="00D470AE" w:rsidRDefault="00D470AE" w:rsidP="00D470AE">
            <w:pPr>
              <w:ind w:left="0" w:hanging="2"/>
              <w:rPr>
                <w:ins w:id="5164" w:author="임 종운" w:date="2022-05-17T11:40:00Z"/>
              </w:rPr>
            </w:pPr>
            <w:ins w:id="5165" w:author="임 종운" w:date="2022-05-17T11:40:00Z">
              <w:r>
                <w:t>INSERT INTO attendance VALUES (2429, 11, 2021-12-14);</w:t>
              </w:r>
            </w:ins>
          </w:p>
          <w:p w14:paraId="6A5F5663" w14:textId="77777777" w:rsidR="00D470AE" w:rsidRDefault="00D470AE" w:rsidP="00D470AE">
            <w:pPr>
              <w:ind w:left="0" w:hanging="2"/>
              <w:rPr>
                <w:ins w:id="5166" w:author="임 종운" w:date="2022-05-17T11:40:00Z"/>
              </w:rPr>
            </w:pPr>
            <w:ins w:id="5167" w:author="임 종운" w:date="2022-05-17T11:40:00Z">
              <w:r>
                <w:t>INSERT INTO attendance VALUES (2430, 12, 2021-12-14);</w:t>
              </w:r>
            </w:ins>
          </w:p>
          <w:p w14:paraId="6681F179" w14:textId="77777777" w:rsidR="00D470AE" w:rsidRDefault="00D470AE" w:rsidP="00D470AE">
            <w:pPr>
              <w:ind w:left="0" w:hanging="2"/>
              <w:rPr>
                <w:ins w:id="5168" w:author="임 종운" w:date="2022-05-17T11:40:00Z"/>
              </w:rPr>
            </w:pPr>
            <w:ins w:id="5169" w:author="임 종운" w:date="2022-05-17T11:40:00Z">
              <w:r>
                <w:t>INSERT INTO attendance VALUES (2431, 13, 2021-12-14);</w:t>
              </w:r>
            </w:ins>
          </w:p>
          <w:p w14:paraId="2219A32C" w14:textId="77777777" w:rsidR="00D470AE" w:rsidRDefault="00D470AE" w:rsidP="00D470AE">
            <w:pPr>
              <w:ind w:left="0" w:hanging="2"/>
              <w:rPr>
                <w:ins w:id="5170" w:author="임 종운" w:date="2022-05-17T11:40:00Z"/>
              </w:rPr>
            </w:pPr>
            <w:ins w:id="5171" w:author="임 종운" w:date="2022-05-17T11:40:00Z">
              <w:r>
                <w:t>INSERT INTO attendance VALUES (2432, 14, 2021-12-14);</w:t>
              </w:r>
            </w:ins>
          </w:p>
          <w:p w14:paraId="4C959E42" w14:textId="77777777" w:rsidR="00D470AE" w:rsidRDefault="00D470AE" w:rsidP="00D470AE">
            <w:pPr>
              <w:ind w:left="0" w:hanging="2"/>
              <w:rPr>
                <w:ins w:id="5172" w:author="임 종운" w:date="2022-05-17T11:40:00Z"/>
              </w:rPr>
            </w:pPr>
            <w:ins w:id="5173" w:author="임 종운" w:date="2022-05-17T11:40:00Z">
              <w:r>
                <w:t>INSERT INTO attendance VALUES (2433, 15, 2021-12-14);</w:t>
              </w:r>
            </w:ins>
          </w:p>
          <w:p w14:paraId="22E52A90" w14:textId="77777777" w:rsidR="00D470AE" w:rsidRDefault="00D470AE" w:rsidP="00D470AE">
            <w:pPr>
              <w:ind w:left="0" w:hanging="2"/>
              <w:rPr>
                <w:ins w:id="5174" w:author="임 종운" w:date="2022-05-17T11:40:00Z"/>
              </w:rPr>
            </w:pPr>
            <w:ins w:id="5175" w:author="임 종운" w:date="2022-05-17T11:40:00Z">
              <w:r>
                <w:t>INSERT INTO attendance VALUES (2434, 16, 2021-12-14);</w:t>
              </w:r>
            </w:ins>
          </w:p>
          <w:p w14:paraId="4C9E8EF5" w14:textId="77777777" w:rsidR="00D470AE" w:rsidRDefault="00D470AE" w:rsidP="00D470AE">
            <w:pPr>
              <w:ind w:left="0" w:hanging="2"/>
              <w:rPr>
                <w:ins w:id="5176" w:author="임 종운" w:date="2022-05-17T11:40:00Z"/>
              </w:rPr>
            </w:pPr>
            <w:ins w:id="5177" w:author="임 종운" w:date="2022-05-17T11:40:00Z">
              <w:r>
                <w:t>INSERT INTO attendance VALUES (2435, 17, 2021-12-14);</w:t>
              </w:r>
            </w:ins>
          </w:p>
          <w:p w14:paraId="79DF3321" w14:textId="77777777" w:rsidR="00D470AE" w:rsidRDefault="00D470AE" w:rsidP="00D470AE">
            <w:pPr>
              <w:ind w:left="0" w:hanging="2"/>
              <w:rPr>
                <w:ins w:id="5178" w:author="임 종운" w:date="2022-05-17T11:40:00Z"/>
              </w:rPr>
            </w:pPr>
            <w:ins w:id="5179" w:author="임 종운" w:date="2022-05-17T11:40:00Z">
              <w:r>
                <w:t>INSERT INTO attendance VALUES (2436, 18, 2021-12-14);</w:t>
              </w:r>
            </w:ins>
          </w:p>
          <w:p w14:paraId="02B968EF" w14:textId="77777777" w:rsidR="00D470AE" w:rsidRDefault="00D470AE" w:rsidP="00D470AE">
            <w:pPr>
              <w:ind w:left="0" w:hanging="2"/>
              <w:rPr>
                <w:ins w:id="5180" w:author="임 종운" w:date="2022-05-17T11:40:00Z"/>
              </w:rPr>
            </w:pPr>
            <w:ins w:id="5181" w:author="임 종운" w:date="2022-05-17T11:40:00Z">
              <w:r>
                <w:t>INSERT INTO attendance VALUES (2437, 19, 2021-12-14);</w:t>
              </w:r>
            </w:ins>
          </w:p>
          <w:p w14:paraId="1DFB5AB0" w14:textId="77777777" w:rsidR="00D470AE" w:rsidRDefault="00D470AE" w:rsidP="00D470AE">
            <w:pPr>
              <w:ind w:left="0" w:hanging="2"/>
              <w:rPr>
                <w:ins w:id="5182" w:author="임 종운" w:date="2022-05-17T11:40:00Z"/>
              </w:rPr>
            </w:pPr>
            <w:ins w:id="5183" w:author="임 종운" w:date="2022-05-17T11:40:00Z">
              <w:r>
                <w:t>INSERT INTO attendance VALUES (2438, 20, 2021-12-14);</w:t>
              </w:r>
            </w:ins>
          </w:p>
          <w:p w14:paraId="4ED2DED1" w14:textId="77777777" w:rsidR="00D470AE" w:rsidRDefault="00D470AE" w:rsidP="00D470AE">
            <w:pPr>
              <w:ind w:left="0" w:hanging="2"/>
              <w:rPr>
                <w:ins w:id="5184" w:author="임 종운" w:date="2022-05-17T11:40:00Z"/>
              </w:rPr>
            </w:pPr>
            <w:ins w:id="5185" w:author="임 종운" w:date="2022-05-17T11:40:00Z">
              <w:r>
                <w:t>INSERT INTO attendance VALUES (2439, 21, 2021-12-14);</w:t>
              </w:r>
            </w:ins>
          </w:p>
          <w:p w14:paraId="0ABAD058" w14:textId="77777777" w:rsidR="00D470AE" w:rsidRDefault="00D470AE" w:rsidP="00D470AE">
            <w:pPr>
              <w:ind w:left="0" w:hanging="2"/>
              <w:rPr>
                <w:ins w:id="5186" w:author="임 종운" w:date="2022-05-17T11:40:00Z"/>
              </w:rPr>
            </w:pPr>
            <w:ins w:id="5187" w:author="임 종운" w:date="2022-05-17T11:40:00Z">
              <w:r>
                <w:t>INSERT INTO attendance VALUES (2440, 22, 2021-12-14);</w:t>
              </w:r>
            </w:ins>
          </w:p>
          <w:p w14:paraId="3BD78055" w14:textId="77777777" w:rsidR="00D470AE" w:rsidRDefault="00D470AE" w:rsidP="00D470AE">
            <w:pPr>
              <w:ind w:left="0" w:hanging="2"/>
              <w:rPr>
                <w:ins w:id="5188" w:author="임 종운" w:date="2022-05-17T11:40:00Z"/>
              </w:rPr>
            </w:pPr>
            <w:ins w:id="5189" w:author="임 종운" w:date="2022-05-17T11:40:00Z">
              <w:r>
                <w:t>INSERT INTO attendance VALUES (2441, 23, 2021-12-14);</w:t>
              </w:r>
            </w:ins>
          </w:p>
          <w:p w14:paraId="556317D7" w14:textId="77777777" w:rsidR="00D470AE" w:rsidRDefault="00D470AE" w:rsidP="00D470AE">
            <w:pPr>
              <w:ind w:left="0" w:hanging="2"/>
              <w:rPr>
                <w:ins w:id="5190" w:author="임 종운" w:date="2022-05-17T11:40:00Z"/>
              </w:rPr>
            </w:pPr>
            <w:ins w:id="5191" w:author="임 종운" w:date="2022-05-17T11:40:00Z">
              <w:r>
                <w:t>INSERT INTO attendance VALUES (2442, 24, 2021-12-14);</w:t>
              </w:r>
            </w:ins>
          </w:p>
          <w:p w14:paraId="55968093" w14:textId="77777777" w:rsidR="00D470AE" w:rsidRDefault="00D470AE" w:rsidP="00D470AE">
            <w:pPr>
              <w:ind w:left="0" w:hanging="2"/>
              <w:rPr>
                <w:ins w:id="5192" w:author="임 종운" w:date="2022-05-17T11:40:00Z"/>
              </w:rPr>
            </w:pPr>
            <w:ins w:id="5193" w:author="임 종운" w:date="2022-05-17T11:40:00Z">
              <w:r>
                <w:t>INSERT INTO attendance VALUES (2443, 25, 2021-12-14);</w:t>
              </w:r>
            </w:ins>
          </w:p>
          <w:p w14:paraId="09CF6FB5" w14:textId="77777777" w:rsidR="00D470AE" w:rsidRDefault="00D470AE" w:rsidP="00D470AE">
            <w:pPr>
              <w:ind w:left="0" w:hanging="2"/>
              <w:rPr>
                <w:ins w:id="5194" w:author="임 종운" w:date="2022-05-17T11:40:00Z"/>
              </w:rPr>
            </w:pPr>
            <w:ins w:id="5195" w:author="임 종운" w:date="2022-05-17T11:40:00Z">
              <w:r>
                <w:t>INSERT INTO attendance VALUES (2444, 26, 2021-12-14);</w:t>
              </w:r>
            </w:ins>
          </w:p>
          <w:p w14:paraId="75FD203B" w14:textId="77777777" w:rsidR="00D470AE" w:rsidRDefault="00D470AE" w:rsidP="00D470AE">
            <w:pPr>
              <w:ind w:left="0" w:hanging="2"/>
              <w:rPr>
                <w:ins w:id="5196" w:author="임 종운" w:date="2022-05-17T11:40:00Z"/>
              </w:rPr>
            </w:pPr>
            <w:ins w:id="5197" w:author="임 종운" w:date="2022-05-17T11:40:00Z">
              <w:r>
                <w:t>INSERT INTO attendance VALUES (2445, 1, 2021-12-15);</w:t>
              </w:r>
            </w:ins>
          </w:p>
          <w:p w14:paraId="0ACA8175" w14:textId="77777777" w:rsidR="00D470AE" w:rsidRDefault="00D470AE" w:rsidP="00D470AE">
            <w:pPr>
              <w:ind w:left="0" w:hanging="2"/>
              <w:rPr>
                <w:ins w:id="5198" w:author="임 종운" w:date="2022-05-17T11:40:00Z"/>
              </w:rPr>
            </w:pPr>
            <w:ins w:id="5199" w:author="임 종운" w:date="2022-05-17T11:40:00Z">
              <w:r>
                <w:lastRenderedPageBreak/>
                <w:t>INSERT INTO attendance VALUES (2446, 2, 2021-12-15);</w:t>
              </w:r>
            </w:ins>
          </w:p>
          <w:p w14:paraId="15D50919" w14:textId="77777777" w:rsidR="00D470AE" w:rsidRDefault="00D470AE" w:rsidP="00D470AE">
            <w:pPr>
              <w:ind w:left="0" w:hanging="2"/>
              <w:rPr>
                <w:ins w:id="5200" w:author="임 종운" w:date="2022-05-17T11:40:00Z"/>
              </w:rPr>
            </w:pPr>
            <w:ins w:id="5201" w:author="임 종운" w:date="2022-05-17T11:40:00Z">
              <w:r>
                <w:t>INSERT INTO attendance VALUES (2447, 3, 2021-12-15);</w:t>
              </w:r>
            </w:ins>
          </w:p>
          <w:p w14:paraId="28CAC246" w14:textId="77777777" w:rsidR="00D470AE" w:rsidRDefault="00D470AE" w:rsidP="00D470AE">
            <w:pPr>
              <w:ind w:left="0" w:hanging="2"/>
              <w:rPr>
                <w:ins w:id="5202" w:author="임 종운" w:date="2022-05-17T11:40:00Z"/>
              </w:rPr>
            </w:pPr>
            <w:ins w:id="5203" w:author="임 종운" w:date="2022-05-17T11:40:00Z">
              <w:r>
                <w:t>INSERT INTO attendance VALUES (2448, 4, 2021-12-15);</w:t>
              </w:r>
            </w:ins>
          </w:p>
          <w:p w14:paraId="058BC822" w14:textId="77777777" w:rsidR="00D470AE" w:rsidRDefault="00D470AE" w:rsidP="00D470AE">
            <w:pPr>
              <w:ind w:left="0" w:hanging="2"/>
              <w:rPr>
                <w:ins w:id="5204" w:author="임 종운" w:date="2022-05-17T11:40:00Z"/>
              </w:rPr>
            </w:pPr>
            <w:ins w:id="5205" w:author="임 종운" w:date="2022-05-17T11:40:00Z">
              <w:r>
                <w:t>INSERT INTO attendance VALUES (2449, 5, 2021-12-15);</w:t>
              </w:r>
            </w:ins>
          </w:p>
          <w:p w14:paraId="5E896584" w14:textId="77777777" w:rsidR="00D470AE" w:rsidRDefault="00D470AE" w:rsidP="00D470AE">
            <w:pPr>
              <w:ind w:left="0" w:hanging="2"/>
              <w:rPr>
                <w:ins w:id="5206" w:author="임 종운" w:date="2022-05-17T11:40:00Z"/>
              </w:rPr>
            </w:pPr>
            <w:ins w:id="5207" w:author="임 종운" w:date="2022-05-17T11:40:00Z">
              <w:r>
                <w:t>INSERT INTO attendance VALUES (2450, 6, 2021-12-15);</w:t>
              </w:r>
            </w:ins>
          </w:p>
          <w:p w14:paraId="58085663" w14:textId="77777777" w:rsidR="00D470AE" w:rsidRDefault="00D470AE" w:rsidP="00D470AE">
            <w:pPr>
              <w:ind w:left="0" w:hanging="2"/>
              <w:rPr>
                <w:ins w:id="5208" w:author="임 종운" w:date="2022-05-17T11:40:00Z"/>
              </w:rPr>
            </w:pPr>
            <w:ins w:id="5209" w:author="임 종운" w:date="2022-05-17T11:40:00Z">
              <w:r>
                <w:t>INSERT INTO attendance VALUES (2451, 7, 2021-12-15);</w:t>
              </w:r>
            </w:ins>
          </w:p>
          <w:p w14:paraId="52E70136" w14:textId="77777777" w:rsidR="00D470AE" w:rsidRDefault="00D470AE" w:rsidP="00D470AE">
            <w:pPr>
              <w:ind w:left="0" w:hanging="2"/>
              <w:rPr>
                <w:ins w:id="5210" w:author="임 종운" w:date="2022-05-17T11:40:00Z"/>
              </w:rPr>
            </w:pPr>
            <w:ins w:id="5211" w:author="임 종운" w:date="2022-05-17T11:40:00Z">
              <w:r>
                <w:t>INSERT INTO attendance VALUES (2452, 8, 2021-12-15);</w:t>
              </w:r>
            </w:ins>
          </w:p>
          <w:p w14:paraId="03264804" w14:textId="77777777" w:rsidR="00D470AE" w:rsidRDefault="00D470AE" w:rsidP="00D470AE">
            <w:pPr>
              <w:ind w:left="0" w:hanging="2"/>
              <w:rPr>
                <w:ins w:id="5212" w:author="임 종운" w:date="2022-05-17T11:40:00Z"/>
              </w:rPr>
            </w:pPr>
            <w:ins w:id="5213" w:author="임 종운" w:date="2022-05-17T11:40:00Z">
              <w:r>
                <w:t>INSERT INTO attendance VALUES (2453, 9, 2021-12-15);</w:t>
              </w:r>
            </w:ins>
          </w:p>
          <w:p w14:paraId="6EA57B4C" w14:textId="77777777" w:rsidR="00D470AE" w:rsidRDefault="00D470AE" w:rsidP="00D470AE">
            <w:pPr>
              <w:ind w:left="0" w:hanging="2"/>
              <w:rPr>
                <w:ins w:id="5214" w:author="임 종운" w:date="2022-05-17T11:40:00Z"/>
              </w:rPr>
            </w:pPr>
            <w:ins w:id="5215" w:author="임 종운" w:date="2022-05-17T11:40:00Z">
              <w:r>
                <w:t>INSERT INTO attendance VALUES (2454, 10, 2021-12-15);</w:t>
              </w:r>
            </w:ins>
          </w:p>
          <w:p w14:paraId="5D77F524" w14:textId="77777777" w:rsidR="00D470AE" w:rsidRDefault="00D470AE" w:rsidP="00D470AE">
            <w:pPr>
              <w:ind w:left="0" w:hanging="2"/>
              <w:rPr>
                <w:ins w:id="5216" w:author="임 종운" w:date="2022-05-17T11:40:00Z"/>
              </w:rPr>
            </w:pPr>
            <w:ins w:id="5217" w:author="임 종운" w:date="2022-05-17T11:40:00Z">
              <w:r>
                <w:t>INSERT INTO attendance VALUES (2455, 11, 2021-12-15);</w:t>
              </w:r>
            </w:ins>
          </w:p>
          <w:p w14:paraId="5E045173" w14:textId="77777777" w:rsidR="00D470AE" w:rsidRDefault="00D470AE" w:rsidP="00D470AE">
            <w:pPr>
              <w:ind w:left="0" w:hanging="2"/>
              <w:rPr>
                <w:ins w:id="5218" w:author="임 종운" w:date="2022-05-17T11:40:00Z"/>
              </w:rPr>
            </w:pPr>
            <w:ins w:id="5219" w:author="임 종운" w:date="2022-05-17T11:40:00Z">
              <w:r>
                <w:t>INSERT INTO attendance VALUES (2456, 12, 2021-12-15);</w:t>
              </w:r>
            </w:ins>
          </w:p>
          <w:p w14:paraId="66B58DC7" w14:textId="77777777" w:rsidR="00D470AE" w:rsidRDefault="00D470AE" w:rsidP="00D470AE">
            <w:pPr>
              <w:ind w:left="0" w:hanging="2"/>
              <w:rPr>
                <w:ins w:id="5220" w:author="임 종운" w:date="2022-05-17T11:40:00Z"/>
              </w:rPr>
            </w:pPr>
            <w:ins w:id="5221" w:author="임 종운" w:date="2022-05-17T11:40:00Z">
              <w:r>
                <w:t>INSERT INTO attendance VALUES (2457, 13, 2021-12-15);</w:t>
              </w:r>
            </w:ins>
          </w:p>
          <w:p w14:paraId="5E0D05CD" w14:textId="77777777" w:rsidR="00D470AE" w:rsidRDefault="00D470AE" w:rsidP="00D470AE">
            <w:pPr>
              <w:ind w:left="0" w:hanging="2"/>
              <w:rPr>
                <w:ins w:id="5222" w:author="임 종운" w:date="2022-05-17T11:40:00Z"/>
              </w:rPr>
            </w:pPr>
            <w:ins w:id="5223" w:author="임 종운" w:date="2022-05-17T11:40:00Z">
              <w:r>
                <w:t>INSERT INTO attendance VALUES (2458, 14, 2021-12-15);</w:t>
              </w:r>
            </w:ins>
          </w:p>
          <w:p w14:paraId="34A462A3" w14:textId="77777777" w:rsidR="00D470AE" w:rsidRDefault="00D470AE" w:rsidP="00D470AE">
            <w:pPr>
              <w:ind w:left="0" w:hanging="2"/>
              <w:rPr>
                <w:ins w:id="5224" w:author="임 종운" w:date="2022-05-17T11:40:00Z"/>
              </w:rPr>
            </w:pPr>
            <w:ins w:id="5225" w:author="임 종운" w:date="2022-05-17T11:40:00Z">
              <w:r>
                <w:t>INSERT INTO attendance VALUES (2459, 15, 2021-12-15);</w:t>
              </w:r>
            </w:ins>
          </w:p>
          <w:p w14:paraId="2168E6E7" w14:textId="77777777" w:rsidR="00D470AE" w:rsidRDefault="00D470AE" w:rsidP="00D470AE">
            <w:pPr>
              <w:ind w:left="0" w:hanging="2"/>
              <w:rPr>
                <w:ins w:id="5226" w:author="임 종운" w:date="2022-05-17T11:40:00Z"/>
              </w:rPr>
            </w:pPr>
            <w:ins w:id="5227" w:author="임 종운" w:date="2022-05-17T11:40:00Z">
              <w:r>
                <w:t>INSERT INTO attendance VALUES (2460, 16, 2021-12-15);</w:t>
              </w:r>
            </w:ins>
          </w:p>
          <w:p w14:paraId="506EDDAB" w14:textId="77777777" w:rsidR="00D470AE" w:rsidRDefault="00D470AE" w:rsidP="00D470AE">
            <w:pPr>
              <w:ind w:left="0" w:hanging="2"/>
              <w:rPr>
                <w:ins w:id="5228" w:author="임 종운" w:date="2022-05-17T11:40:00Z"/>
              </w:rPr>
            </w:pPr>
            <w:ins w:id="5229" w:author="임 종운" w:date="2022-05-17T11:40:00Z">
              <w:r>
                <w:t>INSERT INTO attendance VALUES (2461, 17, 2021-12-15);</w:t>
              </w:r>
            </w:ins>
          </w:p>
          <w:p w14:paraId="483ADA56" w14:textId="77777777" w:rsidR="00D470AE" w:rsidRDefault="00D470AE" w:rsidP="00D470AE">
            <w:pPr>
              <w:ind w:left="0" w:hanging="2"/>
              <w:rPr>
                <w:ins w:id="5230" w:author="임 종운" w:date="2022-05-17T11:40:00Z"/>
              </w:rPr>
            </w:pPr>
            <w:ins w:id="5231" w:author="임 종운" w:date="2022-05-17T11:40:00Z">
              <w:r>
                <w:t>INSERT INTO attendance VALUES (2462, 18, 2021-12-15);</w:t>
              </w:r>
            </w:ins>
          </w:p>
          <w:p w14:paraId="14D700B1" w14:textId="77777777" w:rsidR="00D470AE" w:rsidRDefault="00D470AE" w:rsidP="00D470AE">
            <w:pPr>
              <w:ind w:left="0" w:hanging="2"/>
              <w:rPr>
                <w:ins w:id="5232" w:author="임 종운" w:date="2022-05-17T11:40:00Z"/>
              </w:rPr>
            </w:pPr>
            <w:ins w:id="5233" w:author="임 종운" w:date="2022-05-17T11:40:00Z">
              <w:r>
                <w:t>INSERT INTO attendance VALUES (2463, 19, 2021-12-15);</w:t>
              </w:r>
            </w:ins>
          </w:p>
          <w:p w14:paraId="17424BE9" w14:textId="77777777" w:rsidR="00D470AE" w:rsidRDefault="00D470AE" w:rsidP="00D470AE">
            <w:pPr>
              <w:ind w:left="0" w:hanging="2"/>
              <w:rPr>
                <w:ins w:id="5234" w:author="임 종운" w:date="2022-05-17T11:40:00Z"/>
              </w:rPr>
            </w:pPr>
            <w:ins w:id="5235" w:author="임 종운" w:date="2022-05-17T11:40:00Z">
              <w:r>
                <w:t>INSERT INTO attendance VALUES (2464, 20, 2021-12-15);</w:t>
              </w:r>
            </w:ins>
          </w:p>
          <w:p w14:paraId="6566F9AA" w14:textId="77777777" w:rsidR="00D470AE" w:rsidRDefault="00D470AE" w:rsidP="00D470AE">
            <w:pPr>
              <w:ind w:left="0" w:hanging="2"/>
              <w:rPr>
                <w:ins w:id="5236" w:author="임 종운" w:date="2022-05-17T11:40:00Z"/>
              </w:rPr>
            </w:pPr>
            <w:ins w:id="5237" w:author="임 종운" w:date="2022-05-17T11:40:00Z">
              <w:r>
                <w:t>INSERT INTO attendance VALUES (2465, 21, 2021-12-15);</w:t>
              </w:r>
            </w:ins>
          </w:p>
          <w:p w14:paraId="3A84EEA9" w14:textId="77777777" w:rsidR="00D470AE" w:rsidRDefault="00D470AE" w:rsidP="00D470AE">
            <w:pPr>
              <w:ind w:left="0" w:hanging="2"/>
              <w:rPr>
                <w:ins w:id="5238" w:author="임 종운" w:date="2022-05-17T11:40:00Z"/>
              </w:rPr>
            </w:pPr>
            <w:ins w:id="5239" w:author="임 종운" w:date="2022-05-17T11:40:00Z">
              <w:r>
                <w:t>INSERT INTO attendance VALUES (2466, 22, 2021-12-15);</w:t>
              </w:r>
            </w:ins>
          </w:p>
          <w:p w14:paraId="18C4A58F" w14:textId="77777777" w:rsidR="00D470AE" w:rsidRDefault="00D470AE" w:rsidP="00D470AE">
            <w:pPr>
              <w:ind w:left="0" w:hanging="2"/>
              <w:rPr>
                <w:ins w:id="5240" w:author="임 종운" w:date="2022-05-17T11:40:00Z"/>
              </w:rPr>
            </w:pPr>
            <w:ins w:id="5241" w:author="임 종운" w:date="2022-05-17T11:40:00Z">
              <w:r>
                <w:t>INSERT INTO attendance VALUES (2467, 23, 2021-12-15);</w:t>
              </w:r>
            </w:ins>
          </w:p>
          <w:p w14:paraId="4B102276" w14:textId="77777777" w:rsidR="00D470AE" w:rsidRDefault="00D470AE" w:rsidP="00D470AE">
            <w:pPr>
              <w:ind w:left="0" w:hanging="2"/>
              <w:rPr>
                <w:ins w:id="5242" w:author="임 종운" w:date="2022-05-17T11:40:00Z"/>
              </w:rPr>
            </w:pPr>
            <w:ins w:id="5243" w:author="임 종운" w:date="2022-05-17T11:40:00Z">
              <w:r>
                <w:t>INSERT INTO attendance VALUES (2468, 24, 2021-12-15);</w:t>
              </w:r>
            </w:ins>
          </w:p>
          <w:p w14:paraId="4506D598" w14:textId="77777777" w:rsidR="00D470AE" w:rsidRDefault="00D470AE" w:rsidP="00D470AE">
            <w:pPr>
              <w:ind w:left="0" w:hanging="2"/>
              <w:rPr>
                <w:ins w:id="5244" w:author="임 종운" w:date="2022-05-17T11:40:00Z"/>
              </w:rPr>
            </w:pPr>
            <w:ins w:id="5245" w:author="임 종운" w:date="2022-05-17T11:40:00Z">
              <w:r>
                <w:t>INSERT INTO attendance VALUES (2469, 25, 2021-12-15);</w:t>
              </w:r>
            </w:ins>
          </w:p>
          <w:p w14:paraId="323D020F" w14:textId="77777777" w:rsidR="00D470AE" w:rsidRDefault="00D470AE" w:rsidP="00D470AE">
            <w:pPr>
              <w:ind w:left="0" w:hanging="2"/>
              <w:rPr>
                <w:ins w:id="5246" w:author="임 종운" w:date="2022-05-17T11:40:00Z"/>
              </w:rPr>
            </w:pPr>
            <w:ins w:id="5247" w:author="임 종운" w:date="2022-05-17T11:40:00Z">
              <w:r>
                <w:t>INSERT INTO attendance VALUES (2470, 26, 2021-12-15);</w:t>
              </w:r>
            </w:ins>
          </w:p>
          <w:p w14:paraId="6984CB1E" w14:textId="77777777" w:rsidR="00D470AE" w:rsidRDefault="00D470AE" w:rsidP="00D470AE">
            <w:pPr>
              <w:ind w:left="0" w:hanging="2"/>
              <w:rPr>
                <w:ins w:id="5248" w:author="임 종운" w:date="2022-05-17T11:40:00Z"/>
              </w:rPr>
            </w:pPr>
            <w:ins w:id="5249" w:author="임 종운" w:date="2022-05-17T11:40:00Z">
              <w:r>
                <w:t>INSERT INTO attendance VALUES (2471, 1, 2021-12-16);</w:t>
              </w:r>
            </w:ins>
          </w:p>
          <w:p w14:paraId="26713DA7" w14:textId="77777777" w:rsidR="00D470AE" w:rsidRDefault="00D470AE" w:rsidP="00D470AE">
            <w:pPr>
              <w:ind w:left="0" w:hanging="2"/>
              <w:rPr>
                <w:ins w:id="5250" w:author="임 종운" w:date="2022-05-17T11:40:00Z"/>
              </w:rPr>
            </w:pPr>
            <w:ins w:id="5251" w:author="임 종운" w:date="2022-05-17T11:40:00Z">
              <w:r>
                <w:t>INSERT INTO attendance VALUES (2472, 2, 2021-12-16);</w:t>
              </w:r>
            </w:ins>
          </w:p>
          <w:p w14:paraId="6156FDE4" w14:textId="77777777" w:rsidR="00D470AE" w:rsidRDefault="00D470AE" w:rsidP="00D470AE">
            <w:pPr>
              <w:ind w:left="0" w:hanging="2"/>
              <w:rPr>
                <w:ins w:id="5252" w:author="임 종운" w:date="2022-05-17T11:40:00Z"/>
              </w:rPr>
            </w:pPr>
            <w:ins w:id="5253" w:author="임 종운" w:date="2022-05-17T11:40:00Z">
              <w:r>
                <w:lastRenderedPageBreak/>
                <w:t>INSERT INTO attendance VALUES (2473, 3, 2021-12-16);</w:t>
              </w:r>
            </w:ins>
          </w:p>
          <w:p w14:paraId="615705F1" w14:textId="77777777" w:rsidR="00D470AE" w:rsidRDefault="00D470AE" w:rsidP="00D470AE">
            <w:pPr>
              <w:ind w:left="0" w:hanging="2"/>
              <w:rPr>
                <w:ins w:id="5254" w:author="임 종운" w:date="2022-05-17T11:40:00Z"/>
              </w:rPr>
            </w:pPr>
            <w:ins w:id="5255" w:author="임 종운" w:date="2022-05-17T11:40:00Z">
              <w:r>
                <w:t>INSERT INTO attendance VALUES (2474, 4, 2021-12-16);</w:t>
              </w:r>
            </w:ins>
          </w:p>
          <w:p w14:paraId="628BE0E4" w14:textId="77777777" w:rsidR="00D470AE" w:rsidRDefault="00D470AE" w:rsidP="00D470AE">
            <w:pPr>
              <w:ind w:left="0" w:hanging="2"/>
              <w:rPr>
                <w:ins w:id="5256" w:author="임 종운" w:date="2022-05-17T11:40:00Z"/>
              </w:rPr>
            </w:pPr>
            <w:ins w:id="5257" w:author="임 종운" w:date="2022-05-17T11:40:00Z">
              <w:r>
                <w:t>INSERT INTO attendance VALUES (2475, 5, 2021-12-16);</w:t>
              </w:r>
            </w:ins>
          </w:p>
          <w:p w14:paraId="2B3F6BB6" w14:textId="77777777" w:rsidR="00D470AE" w:rsidRDefault="00D470AE" w:rsidP="00D470AE">
            <w:pPr>
              <w:ind w:left="0" w:hanging="2"/>
              <w:rPr>
                <w:ins w:id="5258" w:author="임 종운" w:date="2022-05-17T11:40:00Z"/>
              </w:rPr>
            </w:pPr>
            <w:ins w:id="5259" w:author="임 종운" w:date="2022-05-17T11:40:00Z">
              <w:r>
                <w:t>INSERT INTO attendance VALUES (2476, 6, 2021-12-16);</w:t>
              </w:r>
            </w:ins>
          </w:p>
          <w:p w14:paraId="3B13F9A3" w14:textId="77777777" w:rsidR="00D470AE" w:rsidRDefault="00D470AE" w:rsidP="00D470AE">
            <w:pPr>
              <w:ind w:left="0" w:hanging="2"/>
              <w:rPr>
                <w:ins w:id="5260" w:author="임 종운" w:date="2022-05-17T11:40:00Z"/>
              </w:rPr>
            </w:pPr>
            <w:ins w:id="5261" w:author="임 종운" w:date="2022-05-17T11:40:00Z">
              <w:r>
                <w:t>INSERT INTO attendance VALUES (2477, 7, 2021-12-16);</w:t>
              </w:r>
            </w:ins>
          </w:p>
          <w:p w14:paraId="085CB7DD" w14:textId="77777777" w:rsidR="00D470AE" w:rsidRDefault="00D470AE" w:rsidP="00D470AE">
            <w:pPr>
              <w:ind w:left="0" w:hanging="2"/>
              <w:rPr>
                <w:ins w:id="5262" w:author="임 종운" w:date="2022-05-17T11:40:00Z"/>
              </w:rPr>
            </w:pPr>
            <w:ins w:id="5263" w:author="임 종운" w:date="2022-05-17T11:40:00Z">
              <w:r>
                <w:t>INSERT INTO attendance VALUES (2478, 8, 2021-12-16);</w:t>
              </w:r>
            </w:ins>
          </w:p>
          <w:p w14:paraId="68063DFF" w14:textId="77777777" w:rsidR="00D470AE" w:rsidRDefault="00D470AE" w:rsidP="00D470AE">
            <w:pPr>
              <w:ind w:left="0" w:hanging="2"/>
              <w:rPr>
                <w:ins w:id="5264" w:author="임 종운" w:date="2022-05-17T11:40:00Z"/>
              </w:rPr>
            </w:pPr>
            <w:ins w:id="5265" w:author="임 종운" w:date="2022-05-17T11:40:00Z">
              <w:r>
                <w:t>INSERT INTO attendance VALUES (2479, 9, 2021-12-16);</w:t>
              </w:r>
            </w:ins>
          </w:p>
          <w:p w14:paraId="52855FFD" w14:textId="77777777" w:rsidR="00D470AE" w:rsidRDefault="00D470AE" w:rsidP="00D470AE">
            <w:pPr>
              <w:ind w:left="0" w:hanging="2"/>
              <w:rPr>
                <w:ins w:id="5266" w:author="임 종운" w:date="2022-05-17T11:40:00Z"/>
              </w:rPr>
            </w:pPr>
            <w:ins w:id="5267" w:author="임 종운" w:date="2022-05-17T11:40:00Z">
              <w:r>
                <w:t>INSERT INTO attendance VALUES (2480, 10, 2021-12-16);</w:t>
              </w:r>
            </w:ins>
          </w:p>
          <w:p w14:paraId="61C04C84" w14:textId="77777777" w:rsidR="00D470AE" w:rsidRDefault="00D470AE" w:rsidP="00D470AE">
            <w:pPr>
              <w:ind w:left="0" w:hanging="2"/>
              <w:rPr>
                <w:ins w:id="5268" w:author="임 종운" w:date="2022-05-17T11:40:00Z"/>
              </w:rPr>
            </w:pPr>
            <w:ins w:id="5269" w:author="임 종운" w:date="2022-05-17T11:40:00Z">
              <w:r>
                <w:t>INSERT INTO attendance VALUES (2481, 11, 2021-12-16);</w:t>
              </w:r>
            </w:ins>
          </w:p>
          <w:p w14:paraId="29445B77" w14:textId="77777777" w:rsidR="00D470AE" w:rsidRDefault="00D470AE" w:rsidP="00D470AE">
            <w:pPr>
              <w:ind w:left="0" w:hanging="2"/>
              <w:rPr>
                <w:ins w:id="5270" w:author="임 종운" w:date="2022-05-17T11:40:00Z"/>
              </w:rPr>
            </w:pPr>
            <w:ins w:id="5271" w:author="임 종운" w:date="2022-05-17T11:40:00Z">
              <w:r>
                <w:t>INSERT INTO attendance VALUES (2482, 12, 2021-12-16);</w:t>
              </w:r>
            </w:ins>
          </w:p>
          <w:p w14:paraId="3E75B335" w14:textId="77777777" w:rsidR="00D470AE" w:rsidRDefault="00D470AE" w:rsidP="00D470AE">
            <w:pPr>
              <w:ind w:left="0" w:hanging="2"/>
              <w:rPr>
                <w:ins w:id="5272" w:author="임 종운" w:date="2022-05-17T11:40:00Z"/>
              </w:rPr>
            </w:pPr>
            <w:ins w:id="5273" w:author="임 종운" w:date="2022-05-17T11:40:00Z">
              <w:r>
                <w:t>INSERT INTO attendance VALUES (2483, 13, 2021-12-16);</w:t>
              </w:r>
            </w:ins>
          </w:p>
          <w:p w14:paraId="4468BCF7" w14:textId="77777777" w:rsidR="00D470AE" w:rsidRDefault="00D470AE" w:rsidP="00D470AE">
            <w:pPr>
              <w:ind w:left="0" w:hanging="2"/>
              <w:rPr>
                <w:ins w:id="5274" w:author="임 종운" w:date="2022-05-17T11:40:00Z"/>
              </w:rPr>
            </w:pPr>
            <w:ins w:id="5275" w:author="임 종운" w:date="2022-05-17T11:40:00Z">
              <w:r>
                <w:t>INSERT INTO attendance VALUES (2484, 14, 2021-12-16);</w:t>
              </w:r>
            </w:ins>
          </w:p>
          <w:p w14:paraId="012618DD" w14:textId="77777777" w:rsidR="00D470AE" w:rsidRDefault="00D470AE" w:rsidP="00D470AE">
            <w:pPr>
              <w:ind w:left="0" w:hanging="2"/>
              <w:rPr>
                <w:ins w:id="5276" w:author="임 종운" w:date="2022-05-17T11:40:00Z"/>
              </w:rPr>
            </w:pPr>
            <w:ins w:id="5277" w:author="임 종운" w:date="2022-05-17T11:40:00Z">
              <w:r>
                <w:t>INSERT INTO attendance VALUES (2485, 15, 2021-12-16);</w:t>
              </w:r>
            </w:ins>
          </w:p>
          <w:p w14:paraId="2D94948D" w14:textId="77777777" w:rsidR="00D470AE" w:rsidRDefault="00D470AE" w:rsidP="00D470AE">
            <w:pPr>
              <w:ind w:left="0" w:hanging="2"/>
              <w:rPr>
                <w:ins w:id="5278" w:author="임 종운" w:date="2022-05-17T11:40:00Z"/>
              </w:rPr>
            </w:pPr>
            <w:ins w:id="5279" w:author="임 종운" w:date="2022-05-17T11:40:00Z">
              <w:r>
                <w:t>INSERT INTO attendance VALUES (2486, 16, 2021-12-16);</w:t>
              </w:r>
            </w:ins>
          </w:p>
          <w:p w14:paraId="3813BCE4" w14:textId="77777777" w:rsidR="00D470AE" w:rsidRDefault="00D470AE" w:rsidP="00D470AE">
            <w:pPr>
              <w:ind w:left="0" w:hanging="2"/>
              <w:rPr>
                <w:ins w:id="5280" w:author="임 종운" w:date="2022-05-17T11:40:00Z"/>
              </w:rPr>
            </w:pPr>
            <w:ins w:id="5281" w:author="임 종운" w:date="2022-05-17T11:40:00Z">
              <w:r>
                <w:t>INSERT INTO attendance VALUES (2487, 17, 2021-12-16);</w:t>
              </w:r>
            </w:ins>
          </w:p>
          <w:p w14:paraId="684249BC" w14:textId="77777777" w:rsidR="00D470AE" w:rsidRDefault="00D470AE" w:rsidP="00D470AE">
            <w:pPr>
              <w:ind w:left="0" w:hanging="2"/>
              <w:rPr>
                <w:ins w:id="5282" w:author="임 종운" w:date="2022-05-17T11:40:00Z"/>
              </w:rPr>
            </w:pPr>
            <w:ins w:id="5283" w:author="임 종운" w:date="2022-05-17T11:40:00Z">
              <w:r>
                <w:t>INSERT INTO attendance VALUES (2488, 18, 2021-12-16);</w:t>
              </w:r>
            </w:ins>
          </w:p>
          <w:p w14:paraId="52139DCB" w14:textId="77777777" w:rsidR="00D470AE" w:rsidRDefault="00D470AE" w:rsidP="00D470AE">
            <w:pPr>
              <w:ind w:left="0" w:hanging="2"/>
              <w:rPr>
                <w:ins w:id="5284" w:author="임 종운" w:date="2022-05-17T11:40:00Z"/>
              </w:rPr>
            </w:pPr>
            <w:ins w:id="5285" w:author="임 종운" w:date="2022-05-17T11:40:00Z">
              <w:r>
                <w:t>INSERT INTO attendance VALUES (2489, 19, 2021-12-16);</w:t>
              </w:r>
            </w:ins>
          </w:p>
          <w:p w14:paraId="55994F2F" w14:textId="77777777" w:rsidR="00D470AE" w:rsidRDefault="00D470AE" w:rsidP="00D470AE">
            <w:pPr>
              <w:ind w:left="0" w:hanging="2"/>
              <w:rPr>
                <w:ins w:id="5286" w:author="임 종운" w:date="2022-05-17T11:40:00Z"/>
              </w:rPr>
            </w:pPr>
            <w:ins w:id="5287" w:author="임 종운" w:date="2022-05-17T11:40:00Z">
              <w:r>
                <w:t>INSERT INTO attendance VALUES (2490, 20, 2021-12-16);</w:t>
              </w:r>
            </w:ins>
          </w:p>
          <w:p w14:paraId="757FA120" w14:textId="77777777" w:rsidR="00D470AE" w:rsidRDefault="00D470AE" w:rsidP="00D470AE">
            <w:pPr>
              <w:ind w:left="0" w:hanging="2"/>
              <w:rPr>
                <w:ins w:id="5288" w:author="임 종운" w:date="2022-05-17T11:40:00Z"/>
              </w:rPr>
            </w:pPr>
            <w:ins w:id="5289" w:author="임 종운" w:date="2022-05-17T11:40:00Z">
              <w:r>
                <w:t>INSERT INTO attendance VALUES (2491, 21, 2021-12-16);</w:t>
              </w:r>
            </w:ins>
          </w:p>
          <w:p w14:paraId="3C554DC6" w14:textId="77777777" w:rsidR="00D470AE" w:rsidRDefault="00D470AE" w:rsidP="00D470AE">
            <w:pPr>
              <w:ind w:left="0" w:hanging="2"/>
              <w:rPr>
                <w:ins w:id="5290" w:author="임 종운" w:date="2022-05-17T11:40:00Z"/>
              </w:rPr>
            </w:pPr>
            <w:ins w:id="5291" w:author="임 종운" w:date="2022-05-17T11:40:00Z">
              <w:r>
                <w:t>INSERT INTO attendance VALUES (2492, 22, 2021-12-16);</w:t>
              </w:r>
            </w:ins>
          </w:p>
          <w:p w14:paraId="2F95763A" w14:textId="77777777" w:rsidR="00D470AE" w:rsidRDefault="00D470AE" w:rsidP="00D470AE">
            <w:pPr>
              <w:ind w:left="0" w:hanging="2"/>
              <w:rPr>
                <w:ins w:id="5292" w:author="임 종운" w:date="2022-05-17T11:40:00Z"/>
              </w:rPr>
            </w:pPr>
            <w:ins w:id="5293" w:author="임 종운" w:date="2022-05-17T11:40:00Z">
              <w:r>
                <w:t>INSERT INTO attendance VALUES (2493, 23, 2021-12-16);</w:t>
              </w:r>
            </w:ins>
          </w:p>
          <w:p w14:paraId="13E56BFC" w14:textId="77777777" w:rsidR="00D470AE" w:rsidRDefault="00D470AE" w:rsidP="00D470AE">
            <w:pPr>
              <w:ind w:left="0" w:hanging="2"/>
              <w:rPr>
                <w:ins w:id="5294" w:author="임 종운" w:date="2022-05-17T11:40:00Z"/>
              </w:rPr>
            </w:pPr>
            <w:ins w:id="5295" w:author="임 종운" w:date="2022-05-17T11:40:00Z">
              <w:r>
                <w:t>INSERT INTO attendance VALUES (2494, 24, 2021-12-16);</w:t>
              </w:r>
            </w:ins>
          </w:p>
          <w:p w14:paraId="636C5F03" w14:textId="77777777" w:rsidR="00D470AE" w:rsidRDefault="00D470AE" w:rsidP="00D470AE">
            <w:pPr>
              <w:ind w:left="0" w:hanging="2"/>
              <w:rPr>
                <w:ins w:id="5296" w:author="임 종운" w:date="2022-05-17T11:40:00Z"/>
              </w:rPr>
            </w:pPr>
            <w:ins w:id="5297" w:author="임 종운" w:date="2022-05-17T11:40:00Z">
              <w:r>
                <w:t>INSERT INTO attendance VALUES (2495, 25, 2021-12-16);</w:t>
              </w:r>
            </w:ins>
          </w:p>
          <w:p w14:paraId="4F85E655" w14:textId="77777777" w:rsidR="00D470AE" w:rsidRDefault="00D470AE" w:rsidP="00D470AE">
            <w:pPr>
              <w:ind w:left="0" w:hanging="2"/>
              <w:rPr>
                <w:ins w:id="5298" w:author="임 종운" w:date="2022-05-17T11:40:00Z"/>
              </w:rPr>
            </w:pPr>
            <w:ins w:id="5299" w:author="임 종운" w:date="2022-05-17T11:40:00Z">
              <w:r>
                <w:t>INSERT INTO attendance VALUES (2496, 26, 2021-12-16);</w:t>
              </w:r>
            </w:ins>
          </w:p>
          <w:p w14:paraId="5EE22876" w14:textId="77777777" w:rsidR="00D470AE" w:rsidRDefault="00D470AE" w:rsidP="00D470AE">
            <w:pPr>
              <w:ind w:left="0" w:hanging="2"/>
              <w:rPr>
                <w:ins w:id="5300" w:author="임 종운" w:date="2022-05-17T11:40:00Z"/>
              </w:rPr>
            </w:pPr>
            <w:ins w:id="5301" w:author="임 종운" w:date="2022-05-17T11:40:00Z">
              <w:r>
                <w:t>INSERT INTO attendance VALUES (2497, 1, 2021-12-17);</w:t>
              </w:r>
            </w:ins>
          </w:p>
          <w:p w14:paraId="2537320D" w14:textId="77777777" w:rsidR="00D470AE" w:rsidRDefault="00D470AE" w:rsidP="00D470AE">
            <w:pPr>
              <w:ind w:left="0" w:hanging="2"/>
              <w:rPr>
                <w:ins w:id="5302" w:author="임 종운" w:date="2022-05-17T11:40:00Z"/>
              </w:rPr>
            </w:pPr>
            <w:ins w:id="5303" w:author="임 종운" w:date="2022-05-17T11:40:00Z">
              <w:r>
                <w:t>INSERT INTO attendance VALUES (2498, 2, 2021-12-17);</w:t>
              </w:r>
            </w:ins>
          </w:p>
          <w:p w14:paraId="5187E7E0" w14:textId="77777777" w:rsidR="00D470AE" w:rsidRDefault="00D470AE" w:rsidP="00D470AE">
            <w:pPr>
              <w:ind w:left="0" w:hanging="2"/>
              <w:rPr>
                <w:ins w:id="5304" w:author="임 종운" w:date="2022-05-17T11:40:00Z"/>
              </w:rPr>
            </w:pPr>
            <w:ins w:id="5305" w:author="임 종운" w:date="2022-05-17T11:40:00Z">
              <w:r>
                <w:t>INSERT INTO attendance VALUES (2499, 3, 2021-12-17);</w:t>
              </w:r>
            </w:ins>
          </w:p>
          <w:p w14:paraId="65D75D55" w14:textId="77777777" w:rsidR="00D470AE" w:rsidRDefault="00D470AE" w:rsidP="00D470AE">
            <w:pPr>
              <w:ind w:left="0" w:hanging="2"/>
              <w:rPr>
                <w:ins w:id="5306" w:author="임 종운" w:date="2022-05-17T11:40:00Z"/>
              </w:rPr>
            </w:pPr>
            <w:ins w:id="5307" w:author="임 종운" w:date="2022-05-17T11:40:00Z">
              <w:r>
                <w:lastRenderedPageBreak/>
                <w:t>INSERT INTO attendance VALUES (2500, 4, 2021-12-17);</w:t>
              </w:r>
            </w:ins>
          </w:p>
          <w:p w14:paraId="1224615F" w14:textId="77777777" w:rsidR="00D470AE" w:rsidRDefault="00D470AE" w:rsidP="00D470AE">
            <w:pPr>
              <w:ind w:left="0" w:hanging="2"/>
              <w:rPr>
                <w:ins w:id="5308" w:author="임 종운" w:date="2022-05-17T11:40:00Z"/>
              </w:rPr>
            </w:pPr>
            <w:ins w:id="5309" w:author="임 종운" w:date="2022-05-17T11:40:00Z">
              <w:r>
                <w:t>INSERT INTO attendance VALUES (2501, 5, 2021-12-17);</w:t>
              </w:r>
            </w:ins>
          </w:p>
          <w:p w14:paraId="18B824AC" w14:textId="77777777" w:rsidR="00D470AE" w:rsidRDefault="00D470AE" w:rsidP="00D470AE">
            <w:pPr>
              <w:ind w:left="0" w:hanging="2"/>
              <w:rPr>
                <w:ins w:id="5310" w:author="임 종운" w:date="2022-05-17T11:40:00Z"/>
              </w:rPr>
            </w:pPr>
            <w:ins w:id="5311" w:author="임 종운" w:date="2022-05-17T11:40:00Z">
              <w:r>
                <w:t>INSERT INTO attendance VALUES (2502, 6, 2021-12-17);</w:t>
              </w:r>
            </w:ins>
          </w:p>
          <w:p w14:paraId="6B63A5EF" w14:textId="77777777" w:rsidR="00D470AE" w:rsidRDefault="00D470AE" w:rsidP="00D470AE">
            <w:pPr>
              <w:ind w:left="0" w:hanging="2"/>
              <w:rPr>
                <w:ins w:id="5312" w:author="임 종운" w:date="2022-05-17T11:40:00Z"/>
              </w:rPr>
            </w:pPr>
            <w:ins w:id="5313" w:author="임 종운" w:date="2022-05-17T11:40:00Z">
              <w:r>
                <w:t>INSERT INTO attendance VALUES (2503, 7, 2021-12-17);</w:t>
              </w:r>
            </w:ins>
          </w:p>
          <w:p w14:paraId="68E1BEA7" w14:textId="77777777" w:rsidR="00D470AE" w:rsidRDefault="00D470AE" w:rsidP="00D470AE">
            <w:pPr>
              <w:ind w:left="0" w:hanging="2"/>
              <w:rPr>
                <w:ins w:id="5314" w:author="임 종운" w:date="2022-05-17T11:40:00Z"/>
              </w:rPr>
            </w:pPr>
            <w:ins w:id="5315" w:author="임 종운" w:date="2022-05-17T11:40:00Z">
              <w:r>
                <w:t>INSERT INTO attendance VALUES (2504, 8, 2021-12-17);</w:t>
              </w:r>
            </w:ins>
          </w:p>
          <w:p w14:paraId="375BFE2F" w14:textId="77777777" w:rsidR="00D470AE" w:rsidRDefault="00D470AE" w:rsidP="00D470AE">
            <w:pPr>
              <w:ind w:left="0" w:hanging="2"/>
              <w:rPr>
                <w:ins w:id="5316" w:author="임 종운" w:date="2022-05-17T11:40:00Z"/>
              </w:rPr>
            </w:pPr>
            <w:ins w:id="5317" w:author="임 종운" w:date="2022-05-17T11:40:00Z">
              <w:r>
                <w:t>INSERT INTO attendance VALUES (2505, 9, 2021-12-17);</w:t>
              </w:r>
            </w:ins>
          </w:p>
          <w:p w14:paraId="5F333208" w14:textId="77777777" w:rsidR="00D470AE" w:rsidRDefault="00D470AE" w:rsidP="00D470AE">
            <w:pPr>
              <w:ind w:left="0" w:hanging="2"/>
              <w:rPr>
                <w:ins w:id="5318" w:author="임 종운" w:date="2022-05-17T11:40:00Z"/>
              </w:rPr>
            </w:pPr>
            <w:ins w:id="5319" w:author="임 종운" w:date="2022-05-17T11:40:00Z">
              <w:r>
                <w:t>INSERT INTO attendance VALUES (2506, 10, 2021-12-17);</w:t>
              </w:r>
            </w:ins>
          </w:p>
          <w:p w14:paraId="4A133865" w14:textId="77777777" w:rsidR="00D470AE" w:rsidRDefault="00D470AE" w:rsidP="00D470AE">
            <w:pPr>
              <w:ind w:left="0" w:hanging="2"/>
              <w:rPr>
                <w:ins w:id="5320" w:author="임 종운" w:date="2022-05-17T11:40:00Z"/>
              </w:rPr>
            </w:pPr>
            <w:ins w:id="5321" w:author="임 종운" w:date="2022-05-17T11:40:00Z">
              <w:r>
                <w:t>INSERT INTO attendance VALUES (2507, 11, 2021-12-17);</w:t>
              </w:r>
            </w:ins>
          </w:p>
          <w:p w14:paraId="5E674C36" w14:textId="77777777" w:rsidR="00D470AE" w:rsidRDefault="00D470AE" w:rsidP="00D470AE">
            <w:pPr>
              <w:ind w:left="0" w:hanging="2"/>
              <w:rPr>
                <w:ins w:id="5322" w:author="임 종운" w:date="2022-05-17T11:40:00Z"/>
              </w:rPr>
            </w:pPr>
            <w:ins w:id="5323" w:author="임 종운" w:date="2022-05-17T11:40:00Z">
              <w:r>
                <w:t>INSERT INTO attendance VALUES (2508, 12, 2021-12-17);</w:t>
              </w:r>
            </w:ins>
          </w:p>
          <w:p w14:paraId="3BE3A56F" w14:textId="77777777" w:rsidR="00D470AE" w:rsidRDefault="00D470AE" w:rsidP="00D470AE">
            <w:pPr>
              <w:ind w:left="0" w:hanging="2"/>
              <w:rPr>
                <w:ins w:id="5324" w:author="임 종운" w:date="2022-05-17T11:40:00Z"/>
              </w:rPr>
            </w:pPr>
            <w:ins w:id="5325" w:author="임 종운" w:date="2022-05-17T11:40:00Z">
              <w:r>
                <w:t>INSERT INTO attendance VALUES (2509, 13, 2021-12-17);</w:t>
              </w:r>
            </w:ins>
          </w:p>
          <w:p w14:paraId="274E69CB" w14:textId="77777777" w:rsidR="00D470AE" w:rsidRDefault="00D470AE" w:rsidP="00D470AE">
            <w:pPr>
              <w:ind w:left="0" w:hanging="2"/>
              <w:rPr>
                <w:ins w:id="5326" w:author="임 종운" w:date="2022-05-17T11:40:00Z"/>
              </w:rPr>
            </w:pPr>
            <w:ins w:id="5327" w:author="임 종운" w:date="2022-05-17T11:40:00Z">
              <w:r>
                <w:t>INSERT INTO attendance VALUES (2510, 14, 2021-12-17);</w:t>
              </w:r>
            </w:ins>
          </w:p>
          <w:p w14:paraId="063D5BC1" w14:textId="77777777" w:rsidR="00D470AE" w:rsidRDefault="00D470AE" w:rsidP="00D470AE">
            <w:pPr>
              <w:ind w:left="0" w:hanging="2"/>
              <w:rPr>
                <w:ins w:id="5328" w:author="임 종운" w:date="2022-05-17T11:40:00Z"/>
              </w:rPr>
            </w:pPr>
            <w:ins w:id="5329" w:author="임 종운" w:date="2022-05-17T11:40:00Z">
              <w:r>
                <w:t>INSERT INTO attendance VALUES (2511, 15, 2021-12-17);</w:t>
              </w:r>
            </w:ins>
          </w:p>
          <w:p w14:paraId="7AF5A7C4" w14:textId="77777777" w:rsidR="00D470AE" w:rsidRDefault="00D470AE" w:rsidP="00D470AE">
            <w:pPr>
              <w:ind w:left="0" w:hanging="2"/>
              <w:rPr>
                <w:ins w:id="5330" w:author="임 종운" w:date="2022-05-17T11:40:00Z"/>
              </w:rPr>
            </w:pPr>
            <w:ins w:id="5331" w:author="임 종운" w:date="2022-05-17T11:40:00Z">
              <w:r>
                <w:t>INSERT INTO attendance VALUES (2512, 16, 2021-12-17);</w:t>
              </w:r>
            </w:ins>
          </w:p>
          <w:p w14:paraId="3D32144C" w14:textId="77777777" w:rsidR="00D470AE" w:rsidRDefault="00D470AE" w:rsidP="00D470AE">
            <w:pPr>
              <w:ind w:left="0" w:hanging="2"/>
              <w:rPr>
                <w:ins w:id="5332" w:author="임 종운" w:date="2022-05-17T11:40:00Z"/>
              </w:rPr>
            </w:pPr>
            <w:ins w:id="5333" w:author="임 종운" w:date="2022-05-17T11:40:00Z">
              <w:r>
                <w:t>INSERT INTO attendance VALUES (2513, 17, 2021-12-17);</w:t>
              </w:r>
            </w:ins>
          </w:p>
          <w:p w14:paraId="45417875" w14:textId="77777777" w:rsidR="00D470AE" w:rsidRDefault="00D470AE" w:rsidP="00D470AE">
            <w:pPr>
              <w:ind w:left="0" w:hanging="2"/>
              <w:rPr>
                <w:ins w:id="5334" w:author="임 종운" w:date="2022-05-17T11:40:00Z"/>
              </w:rPr>
            </w:pPr>
            <w:ins w:id="5335" w:author="임 종운" w:date="2022-05-17T11:40:00Z">
              <w:r>
                <w:t>INSERT INTO attendance VALUES (2514, 18, 2021-12-17);</w:t>
              </w:r>
            </w:ins>
          </w:p>
          <w:p w14:paraId="7BB6F9F7" w14:textId="77777777" w:rsidR="00D470AE" w:rsidRDefault="00D470AE" w:rsidP="00D470AE">
            <w:pPr>
              <w:ind w:left="0" w:hanging="2"/>
              <w:rPr>
                <w:ins w:id="5336" w:author="임 종운" w:date="2022-05-17T11:40:00Z"/>
              </w:rPr>
            </w:pPr>
            <w:ins w:id="5337" w:author="임 종운" w:date="2022-05-17T11:40:00Z">
              <w:r>
                <w:t>INSERT INTO attendance VALUES (2515, 19, 2021-12-17);</w:t>
              </w:r>
            </w:ins>
          </w:p>
          <w:p w14:paraId="35A0744A" w14:textId="77777777" w:rsidR="00D470AE" w:rsidRDefault="00D470AE" w:rsidP="00D470AE">
            <w:pPr>
              <w:ind w:left="0" w:hanging="2"/>
              <w:rPr>
                <w:ins w:id="5338" w:author="임 종운" w:date="2022-05-17T11:40:00Z"/>
              </w:rPr>
            </w:pPr>
            <w:ins w:id="5339" w:author="임 종운" w:date="2022-05-17T11:40:00Z">
              <w:r>
                <w:t>INSERT INTO attendance VALUES (2516, 20, 2021-12-17);</w:t>
              </w:r>
            </w:ins>
          </w:p>
          <w:p w14:paraId="679A0296" w14:textId="77777777" w:rsidR="00D470AE" w:rsidRDefault="00D470AE" w:rsidP="00D470AE">
            <w:pPr>
              <w:ind w:left="0" w:hanging="2"/>
              <w:rPr>
                <w:ins w:id="5340" w:author="임 종운" w:date="2022-05-17T11:40:00Z"/>
              </w:rPr>
            </w:pPr>
            <w:ins w:id="5341" w:author="임 종운" w:date="2022-05-17T11:40:00Z">
              <w:r>
                <w:t>INSERT INTO attendance VALUES (2517, 21, 2021-12-17);</w:t>
              </w:r>
            </w:ins>
          </w:p>
          <w:p w14:paraId="1A622E2E" w14:textId="77777777" w:rsidR="00D470AE" w:rsidRDefault="00D470AE" w:rsidP="00D470AE">
            <w:pPr>
              <w:ind w:left="0" w:hanging="2"/>
              <w:rPr>
                <w:ins w:id="5342" w:author="임 종운" w:date="2022-05-17T11:40:00Z"/>
              </w:rPr>
            </w:pPr>
            <w:ins w:id="5343" w:author="임 종운" w:date="2022-05-17T11:40:00Z">
              <w:r>
                <w:t>INSERT INTO attendance VALUES (2518, 22, 2021-12-17);</w:t>
              </w:r>
            </w:ins>
          </w:p>
          <w:p w14:paraId="43924D96" w14:textId="77777777" w:rsidR="00D470AE" w:rsidRDefault="00D470AE" w:rsidP="00D470AE">
            <w:pPr>
              <w:ind w:left="0" w:hanging="2"/>
              <w:rPr>
                <w:ins w:id="5344" w:author="임 종운" w:date="2022-05-17T11:40:00Z"/>
              </w:rPr>
            </w:pPr>
            <w:ins w:id="5345" w:author="임 종운" w:date="2022-05-17T11:40:00Z">
              <w:r>
                <w:t>INSERT INTO attendance VALUES (2519, 23, 2021-12-17);</w:t>
              </w:r>
            </w:ins>
          </w:p>
          <w:p w14:paraId="5EB75A24" w14:textId="77777777" w:rsidR="00D470AE" w:rsidRDefault="00D470AE" w:rsidP="00D470AE">
            <w:pPr>
              <w:ind w:left="0" w:hanging="2"/>
              <w:rPr>
                <w:ins w:id="5346" w:author="임 종운" w:date="2022-05-17T11:40:00Z"/>
              </w:rPr>
            </w:pPr>
            <w:ins w:id="5347" w:author="임 종운" w:date="2022-05-17T11:40:00Z">
              <w:r>
                <w:t>INSERT INTO attendance VALUES (2520, 24, 2021-12-17);</w:t>
              </w:r>
            </w:ins>
          </w:p>
          <w:p w14:paraId="3B0A1170" w14:textId="77777777" w:rsidR="00D470AE" w:rsidRDefault="00D470AE" w:rsidP="00D470AE">
            <w:pPr>
              <w:ind w:left="0" w:hanging="2"/>
              <w:rPr>
                <w:ins w:id="5348" w:author="임 종운" w:date="2022-05-17T11:40:00Z"/>
              </w:rPr>
            </w:pPr>
            <w:ins w:id="5349" w:author="임 종운" w:date="2022-05-17T11:40:00Z">
              <w:r>
                <w:t>INSERT INTO attendance VALUES (2521, 25, 2021-12-17);</w:t>
              </w:r>
            </w:ins>
          </w:p>
          <w:p w14:paraId="0C4BC0EB" w14:textId="77777777" w:rsidR="00D470AE" w:rsidRDefault="00D470AE" w:rsidP="00D470AE">
            <w:pPr>
              <w:ind w:left="0" w:hanging="2"/>
              <w:rPr>
                <w:ins w:id="5350" w:author="임 종운" w:date="2022-05-17T11:40:00Z"/>
              </w:rPr>
            </w:pPr>
            <w:ins w:id="5351" w:author="임 종운" w:date="2022-05-17T11:40:00Z">
              <w:r>
                <w:t>INSERT INTO attendance VALUES (2522, 26, 2021-12-17);</w:t>
              </w:r>
            </w:ins>
          </w:p>
          <w:p w14:paraId="5134B8EF" w14:textId="77777777" w:rsidR="00D470AE" w:rsidRDefault="00D470AE" w:rsidP="00D470AE">
            <w:pPr>
              <w:ind w:left="0" w:hanging="2"/>
              <w:rPr>
                <w:ins w:id="5352" w:author="임 종운" w:date="2022-05-17T11:40:00Z"/>
              </w:rPr>
            </w:pPr>
            <w:ins w:id="5353" w:author="임 종운" w:date="2022-05-17T11:40:00Z">
              <w:r>
                <w:t>INSERT INTO attendance VALUES (2523, 1, 2021-12-18);</w:t>
              </w:r>
            </w:ins>
          </w:p>
          <w:p w14:paraId="6EA78030" w14:textId="77777777" w:rsidR="00D470AE" w:rsidRDefault="00D470AE" w:rsidP="00D470AE">
            <w:pPr>
              <w:ind w:left="0" w:hanging="2"/>
              <w:rPr>
                <w:ins w:id="5354" w:author="임 종운" w:date="2022-05-17T11:40:00Z"/>
              </w:rPr>
            </w:pPr>
            <w:ins w:id="5355" w:author="임 종운" w:date="2022-05-17T11:40:00Z">
              <w:r>
                <w:t>INSERT INTO attendance VALUES (2524, 2, 2021-12-18);</w:t>
              </w:r>
            </w:ins>
          </w:p>
          <w:p w14:paraId="2AEDA9B3" w14:textId="77777777" w:rsidR="00D470AE" w:rsidRDefault="00D470AE" w:rsidP="00D470AE">
            <w:pPr>
              <w:ind w:left="0" w:hanging="2"/>
              <w:rPr>
                <w:ins w:id="5356" w:author="임 종운" w:date="2022-05-17T11:40:00Z"/>
              </w:rPr>
            </w:pPr>
            <w:ins w:id="5357" w:author="임 종운" w:date="2022-05-17T11:40:00Z">
              <w:r>
                <w:t>INSERT INTO attendance VALUES (2525, 3, 2021-12-18);</w:t>
              </w:r>
            </w:ins>
          </w:p>
          <w:p w14:paraId="7A940008" w14:textId="77777777" w:rsidR="00D470AE" w:rsidRDefault="00D470AE" w:rsidP="00D470AE">
            <w:pPr>
              <w:ind w:left="0" w:hanging="2"/>
              <w:rPr>
                <w:ins w:id="5358" w:author="임 종운" w:date="2022-05-17T11:40:00Z"/>
              </w:rPr>
            </w:pPr>
            <w:ins w:id="5359" w:author="임 종운" w:date="2022-05-17T11:40:00Z">
              <w:r>
                <w:t>INSERT INTO attendance VALUES (2526, 4, 2021-12-18);</w:t>
              </w:r>
            </w:ins>
          </w:p>
          <w:p w14:paraId="1AD2221A" w14:textId="77777777" w:rsidR="00D470AE" w:rsidRDefault="00D470AE" w:rsidP="00D470AE">
            <w:pPr>
              <w:ind w:left="0" w:hanging="2"/>
              <w:rPr>
                <w:ins w:id="5360" w:author="임 종운" w:date="2022-05-17T11:40:00Z"/>
              </w:rPr>
            </w:pPr>
            <w:ins w:id="5361" w:author="임 종운" w:date="2022-05-17T11:40:00Z">
              <w:r>
                <w:lastRenderedPageBreak/>
                <w:t>INSERT INTO attendance VALUES (2527, 5, 2021-12-18);</w:t>
              </w:r>
            </w:ins>
          </w:p>
          <w:p w14:paraId="0A730834" w14:textId="77777777" w:rsidR="00D470AE" w:rsidRDefault="00D470AE" w:rsidP="00D470AE">
            <w:pPr>
              <w:ind w:left="0" w:hanging="2"/>
              <w:rPr>
                <w:ins w:id="5362" w:author="임 종운" w:date="2022-05-17T11:40:00Z"/>
              </w:rPr>
            </w:pPr>
            <w:ins w:id="5363" w:author="임 종운" w:date="2022-05-17T11:40:00Z">
              <w:r>
                <w:t>INSERT INTO attendance VALUES (2528, 6, 2021-12-18);</w:t>
              </w:r>
            </w:ins>
          </w:p>
          <w:p w14:paraId="7A0E74AD" w14:textId="77777777" w:rsidR="00D470AE" w:rsidRDefault="00D470AE" w:rsidP="00D470AE">
            <w:pPr>
              <w:ind w:left="0" w:hanging="2"/>
              <w:rPr>
                <w:ins w:id="5364" w:author="임 종운" w:date="2022-05-17T11:40:00Z"/>
              </w:rPr>
            </w:pPr>
            <w:ins w:id="5365" w:author="임 종운" w:date="2022-05-17T11:40:00Z">
              <w:r>
                <w:t>INSERT INTO attendance VALUES (2529, 7, 2021-12-18);</w:t>
              </w:r>
            </w:ins>
          </w:p>
          <w:p w14:paraId="179EFD1F" w14:textId="77777777" w:rsidR="00D470AE" w:rsidRDefault="00D470AE" w:rsidP="00D470AE">
            <w:pPr>
              <w:ind w:left="0" w:hanging="2"/>
              <w:rPr>
                <w:ins w:id="5366" w:author="임 종운" w:date="2022-05-17T11:40:00Z"/>
              </w:rPr>
            </w:pPr>
            <w:ins w:id="5367" w:author="임 종운" w:date="2022-05-17T11:40:00Z">
              <w:r>
                <w:t>INSERT INTO attendance VALUES (2530, 8, 2021-12-18);</w:t>
              </w:r>
            </w:ins>
          </w:p>
          <w:p w14:paraId="496153DF" w14:textId="77777777" w:rsidR="00D470AE" w:rsidRDefault="00D470AE" w:rsidP="00D470AE">
            <w:pPr>
              <w:ind w:left="0" w:hanging="2"/>
              <w:rPr>
                <w:ins w:id="5368" w:author="임 종운" w:date="2022-05-17T11:40:00Z"/>
              </w:rPr>
            </w:pPr>
            <w:ins w:id="5369" w:author="임 종운" w:date="2022-05-17T11:40:00Z">
              <w:r>
                <w:t>INSERT INTO attendance VALUES (2531, 9, 2021-12-18);</w:t>
              </w:r>
            </w:ins>
          </w:p>
          <w:p w14:paraId="35DB6209" w14:textId="77777777" w:rsidR="00D470AE" w:rsidRDefault="00D470AE" w:rsidP="00D470AE">
            <w:pPr>
              <w:ind w:left="0" w:hanging="2"/>
              <w:rPr>
                <w:ins w:id="5370" w:author="임 종운" w:date="2022-05-17T11:40:00Z"/>
              </w:rPr>
            </w:pPr>
            <w:ins w:id="5371" w:author="임 종운" w:date="2022-05-17T11:40:00Z">
              <w:r>
                <w:t>INSERT INTO attendance VALUES (2532, 10, 2021-12-18);</w:t>
              </w:r>
            </w:ins>
          </w:p>
          <w:p w14:paraId="3C4CCCCF" w14:textId="77777777" w:rsidR="00D470AE" w:rsidRDefault="00D470AE" w:rsidP="00D470AE">
            <w:pPr>
              <w:ind w:left="0" w:hanging="2"/>
              <w:rPr>
                <w:ins w:id="5372" w:author="임 종운" w:date="2022-05-17T11:40:00Z"/>
              </w:rPr>
            </w:pPr>
            <w:ins w:id="5373" w:author="임 종운" w:date="2022-05-17T11:40:00Z">
              <w:r>
                <w:t>INSERT INTO attendance VALUES (2533, 11, 2021-12-18);</w:t>
              </w:r>
            </w:ins>
          </w:p>
          <w:p w14:paraId="6959FD5C" w14:textId="77777777" w:rsidR="00D470AE" w:rsidRDefault="00D470AE" w:rsidP="00D470AE">
            <w:pPr>
              <w:ind w:left="0" w:hanging="2"/>
              <w:rPr>
                <w:ins w:id="5374" w:author="임 종운" w:date="2022-05-17T11:40:00Z"/>
              </w:rPr>
            </w:pPr>
            <w:ins w:id="5375" w:author="임 종운" w:date="2022-05-17T11:40:00Z">
              <w:r>
                <w:t>INSERT INTO attendance VALUES (2534, 12, 2021-12-18);</w:t>
              </w:r>
            </w:ins>
          </w:p>
          <w:p w14:paraId="3C599C4C" w14:textId="77777777" w:rsidR="00D470AE" w:rsidRDefault="00D470AE" w:rsidP="00D470AE">
            <w:pPr>
              <w:ind w:left="0" w:hanging="2"/>
              <w:rPr>
                <w:ins w:id="5376" w:author="임 종운" w:date="2022-05-17T11:40:00Z"/>
              </w:rPr>
            </w:pPr>
            <w:ins w:id="5377" w:author="임 종운" w:date="2022-05-17T11:40:00Z">
              <w:r>
                <w:t>INSERT INTO attendance VALUES (2535, 13, 2021-12-18);</w:t>
              </w:r>
            </w:ins>
          </w:p>
          <w:p w14:paraId="54CDDC56" w14:textId="77777777" w:rsidR="00D470AE" w:rsidRDefault="00D470AE" w:rsidP="00D470AE">
            <w:pPr>
              <w:ind w:left="0" w:hanging="2"/>
              <w:rPr>
                <w:ins w:id="5378" w:author="임 종운" w:date="2022-05-17T11:40:00Z"/>
              </w:rPr>
            </w:pPr>
            <w:ins w:id="5379" w:author="임 종운" w:date="2022-05-17T11:40:00Z">
              <w:r>
                <w:t>INSERT INTO attendance VALUES (2536, 14, 2021-12-18);</w:t>
              </w:r>
            </w:ins>
          </w:p>
          <w:p w14:paraId="788AA914" w14:textId="77777777" w:rsidR="00D470AE" w:rsidRDefault="00D470AE" w:rsidP="00D470AE">
            <w:pPr>
              <w:ind w:left="0" w:hanging="2"/>
              <w:rPr>
                <w:ins w:id="5380" w:author="임 종운" w:date="2022-05-17T11:40:00Z"/>
              </w:rPr>
            </w:pPr>
            <w:ins w:id="5381" w:author="임 종운" w:date="2022-05-17T11:40:00Z">
              <w:r>
                <w:t>INSERT INTO attendance VALUES (2537, 15, 2021-12-18);</w:t>
              </w:r>
            </w:ins>
          </w:p>
          <w:p w14:paraId="7A855C4C" w14:textId="77777777" w:rsidR="00D470AE" w:rsidRDefault="00D470AE" w:rsidP="00D470AE">
            <w:pPr>
              <w:ind w:left="0" w:hanging="2"/>
              <w:rPr>
                <w:ins w:id="5382" w:author="임 종운" w:date="2022-05-17T11:40:00Z"/>
              </w:rPr>
            </w:pPr>
            <w:ins w:id="5383" w:author="임 종운" w:date="2022-05-17T11:40:00Z">
              <w:r>
                <w:t>INSERT INTO attendance VALUES (2538, 16, 2021-12-18);</w:t>
              </w:r>
            </w:ins>
          </w:p>
          <w:p w14:paraId="6932CF83" w14:textId="77777777" w:rsidR="00D470AE" w:rsidRDefault="00D470AE" w:rsidP="00D470AE">
            <w:pPr>
              <w:ind w:left="0" w:hanging="2"/>
              <w:rPr>
                <w:ins w:id="5384" w:author="임 종운" w:date="2022-05-17T11:40:00Z"/>
              </w:rPr>
            </w:pPr>
            <w:ins w:id="5385" w:author="임 종운" w:date="2022-05-17T11:40:00Z">
              <w:r>
                <w:t>INSERT INTO attendance VALUES (2539, 17, 2021-12-18);</w:t>
              </w:r>
            </w:ins>
          </w:p>
          <w:p w14:paraId="5D4FB0D3" w14:textId="77777777" w:rsidR="00D470AE" w:rsidRDefault="00D470AE" w:rsidP="00D470AE">
            <w:pPr>
              <w:ind w:left="0" w:hanging="2"/>
              <w:rPr>
                <w:ins w:id="5386" w:author="임 종운" w:date="2022-05-17T11:40:00Z"/>
              </w:rPr>
            </w:pPr>
            <w:ins w:id="5387" w:author="임 종운" w:date="2022-05-17T11:40:00Z">
              <w:r>
                <w:t>INSERT INTO attendance VALUES (2540, 18, 2021-12-18);</w:t>
              </w:r>
            </w:ins>
          </w:p>
          <w:p w14:paraId="553F7F7E" w14:textId="77777777" w:rsidR="00D470AE" w:rsidRDefault="00D470AE" w:rsidP="00D470AE">
            <w:pPr>
              <w:ind w:left="0" w:hanging="2"/>
              <w:rPr>
                <w:ins w:id="5388" w:author="임 종운" w:date="2022-05-17T11:40:00Z"/>
              </w:rPr>
            </w:pPr>
            <w:ins w:id="5389" w:author="임 종운" w:date="2022-05-17T11:40:00Z">
              <w:r>
                <w:t>INSERT INTO attendance VALUES (2541, 19, 2021-12-18);</w:t>
              </w:r>
            </w:ins>
          </w:p>
          <w:p w14:paraId="000AF3BF" w14:textId="77777777" w:rsidR="00D470AE" w:rsidRDefault="00D470AE" w:rsidP="00D470AE">
            <w:pPr>
              <w:ind w:left="0" w:hanging="2"/>
              <w:rPr>
                <w:ins w:id="5390" w:author="임 종운" w:date="2022-05-17T11:40:00Z"/>
              </w:rPr>
            </w:pPr>
            <w:ins w:id="5391" w:author="임 종운" w:date="2022-05-17T11:40:00Z">
              <w:r>
                <w:t>INSERT INTO attendance VALUES (2542, 20, 2021-12-18);</w:t>
              </w:r>
            </w:ins>
          </w:p>
          <w:p w14:paraId="3F359A3D" w14:textId="77777777" w:rsidR="00D470AE" w:rsidRDefault="00D470AE" w:rsidP="00D470AE">
            <w:pPr>
              <w:ind w:left="0" w:hanging="2"/>
              <w:rPr>
                <w:ins w:id="5392" w:author="임 종운" w:date="2022-05-17T11:40:00Z"/>
              </w:rPr>
            </w:pPr>
            <w:ins w:id="5393" w:author="임 종운" w:date="2022-05-17T11:40:00Z">
              <w:r>
                <w:t>INSERT INTO attendance VALUES (2543, 21, 2021-12-18);</w:t>
              </w:r>
            </w:ins>
          </w:p>
          <w:p w14:paraId="066AE451" w14:textId="77777777" w:rsidR="00D470AE" w:rsidRDefault="00D470AE" w:rsidP="00D470AE">
            <w:pPr>
              <w:ind w:left="0" w:hanging="2"/>
              <w:rPr>
                <w:ins w:id="5394" w:author="임 종운" w:date="2022-05-17T11:40:00Z"/>
              </w:rPr>
            </w:pPr>
            <w:ins w:id="5395" w:author="임 종운" w:date="2022-05-17T11:40:00Z">
              <w:r>
                <w:t>INSERT INTO attendance VALUES (2544, 22, 2021-12-18);</w:t>
              </w:r>
            </w:ins>
          </w:p>
          <w:p w14:paraId="4DC5A37C" w14:textId="77777777" w:rsidR="00D470AE" w:rsidRDefault="00D470AE" w:rsidP="00D470AE">
            <w:pPr>
              <w:ind w:left="0" w:hanging="2"/>
              <w:rPr>
                <w:ins w:id="5396" w:author="임 종운" w:date="2022-05-17T11:40:00Z"/>
              </w:rPr>
            </w:pPr>
            <w:ins w:id="5397" w:author="임 종운" w:date="2022-05-17T11:40:00Z">
              <w:r>
                <w:t>INSERT INTO attendance VALUES (2545, 23, 2021-12-18);</w:t>
              </w:r>
            </w:ins>
          </w:p>
          <w:p w14:paraId="321D9E65" w14:textId="77777777" w:rsidR="00D470AE" w:rsidRDefault="00D470AE" w:rsidP="00D470AE">
            <w:pPr>
              <w:ind w:left="0" w:hanging="2"/>
              <w:rPr>
                <w:ins w:id="5398" w:author="임 종운" w:date="2022-05-17T11:40:00Z"/>
              </w:rPr>
            </w:pPr>
            <w:ins w:id="5399" w:author="임 종운" w:date="2022-05-17T11:40:00Z">
              <w:r>
                <w:t>INSERT INTO attendance VALUES (2546, 24, 2021-12-18);</w:t>
              </w:r>
            </w:ins>
          </w:p>
          <w:p w14:paraId="35525412" w14:textId="77777777" w:rsidR="00D470AE" w:rsidRDefault="00D470AE" w:rsidP="00D470AE">
            <w:pPr>
              <w:ind w:left="0" w:hanging="2"/>
              <w:rPr>
                <w:ins w:id="5400" w:author="임 종운" w:date="2022-05-17T11:40:00Z"/>
              </w:rPr>
            </w:pPr>
            <w:ins w:id="5401" w:author="임 종운" w:date="2022-05-17T11:40:00Z">
              <w:r>
                <w:t>INSERT INTO attendance VALUES (2547, 25, 2021-12-18);</w:t>
              </w:r>
            </w:ins>
          </w:p>
          <w:p w14:paraId="3270060A" w14:textId="77777777" w:rsidR="00D470AE" w:rsidRDefault="00D470AE" w:rsidP="00D470AE">
            <w:pPr>
              <w:ind w:left="0" w:hanging="2"/>
              <w:rPr>
                <w:ins w:id="5402" w:author="임 종운" w:date="2022-05-17T11:40:00Z"/>
              </w:rPr>
            </w:pPr>
            <w:ins w:id="5403" w:author="임 종운" w:date="2022-05-17T11:40:00Z">
              <w:r>
                <w:t>INSERT INTO attendance VALUES (2548, 26, 2021-12-18);</w:t>
              </w:r>
            </w:ins>
          </w:p>
          <w:p w14:paraId="0EA47CC3" w14:textId="77777777" w:rsidR="00D470AE" w:rsidRDefault="00D470AE" w:rsidP="00D470AE">
            <w:pPr>
              <w:ind w:left="0" w:hanging="2"/>
              <w:rPr>
                <w:ins w:id="5404" w:author="임 종운" w:date="2022-05-17T11:40:00Z"/>
              </w:rPr>
            </w:pPr>
            <w:ins w:id="5405" w:author="임 종운" w:date="2022-05-17T11:40:00Z">
              <w:r>
                <w:t>INSERT INTO attendance VALUES (2549, 1, 2021-12-19);</w:t>
              </w:r>
            </w:ins>
          </w:p>
          <w:p w14:paraId="5752F11F" w14:textId="77777777" w:rsidR="00D470AE" w:rsidRDefault="00D470AE" w:rsidP="00D470AE">
            <w:pPr>
              <w:ind w:left="0" w:hanging="2"/>
              <w:rPr>
                <w:ins w:id="5406" w:author="임 종운" w:date="2022-05-17T11:40:00Z"/>
              </w:rPr>
            </w:pPr>
            <w:ins w:id="5407" w:author="임 종운" w:date="2022-05-17T11:40:00Z">
              <w:r>
                <w:t>INSERT INTO attendance VALUES (2550, 2, 2021-12-19);</w:t>
              </w:r>
            </w:ins>
          </w:p>
          <w:p w14:paraId="23F91984" w14:textId="77777777" w:rsidR="00D470AE" w:rsidRDefault="00D470AE" w:rsidP="00D470AE">
            <w:pPr>
              <w:ind w:left="0" w:hanging="2"/>
              <w:rPr>
                <w:ins w:id="5408" w:author="임 종운" w:date="2022-05-17T11:40:00Z"/>
              </w:rPr>
            </w:pPr>
            <w:ins w:id="5409" w:author="임 종운" w:date="2022-05-17T11:40:00Z">
              <w:r>
                <w:t>INSERT INTO attendance VALUES (2551, 3, 2021-12-19);</w:t>
              </w:r>
            </w:ins>
          </w:p>
          <w:p w14:paraId="26549BF8" w14:textId="77777777" w:rsidR="00D470AE" w:rsidRDefault="00D470AE" w:rsidP="00D470AE">
            <w:pPr>
              <w:ind w:left="0" w:hanging="2"/>
              <w:rPr>
                <w:ins w:id="5410" w:author="임 종운" w:date="2022-05-17T11:40:00Z"/>
              </w:rPr>
            </w:pPr>
            <w:ins w:id="5411" w:author="임 종운" w:date="2022-05-17T11:40:00Z">
              <w:r>
                <w:t>INSERT INTO attendance VALUES (2552, 4, 2021-12-19);</w:t>
              </w:r>
            </w:ins>
          </w:p>
          <w:p w14:paraId="16F049B8" w14:textId="77777777" w:rsidR="00D470AE" w:rsidRDefault="00D470AE" w:rsidP="00D470AE">
            <w:pPr>
              <w:ind w:left="0" w:hanging="2"/>
              <w:rPr>
                <w:ins w:id="5412" w:author="임 종운" w:date="2022-05-17T11:40:00Z"/>
              </w:rPr>
            </w:pPr>
            <w:ins w:id="5413" w:author="임 종운" w:date="2022-05-17T11:40:00Z">
              <w:r>
                <w:t>INSERT INTO attendance VALUES (2553, 5, 2021-12-19);</w:t>
              </w:r>
            </w:ins>
          </w:p>
          <w:p w14:paraId="1B48DC68" w14:textId="77777777" w:rsidR="00D470AE" w:rsidRDefault="00D470AE" w:rsidP="00D470AE">
            <w:pPr>
              <w:ind w:left="0" w:hanging="2"/>
              <w:rPr>
                <w:ins w:id="5414" w:author="임 종운" w:date="2022-05-17T11:40:00Z"/>
              </w:rPr>
            </w:pPr>
            <w:ins w:id="5415" w:author="임 종운" w:date="2022-05-17T11:40:00Z">
              <w:r>
                <w:lastRenderedPageBreak/>
                <w:t>INSERT INTO attendance VALUES (2554, 6, 2021-12-19);</w:t>
              </w:r>
            </w:ins>
          </w:p>
          <w:p w14:paraId="553C3CF9" w14:textId="77777777" w:rsidR="00D470AE" w:rsidRDefault="00D470AE" w:rsidP="00D470AE">
            <w:pPr>
              <w:ind w:left="0" w:hanging="2"/>
              <w:rPr>
                <w:ins w:id="5416" w:author="임 종운" w:date="2022-05-17T11:40:00Z"/>
              </w:rPr>
            </w:pPr>
            <w:ins w:id="5417" w:author="임 종운" w:date="2022-05-17T11:40:00Z">
              <w:r>
                <w:t>INSERT INTO attendance VALUES (2555, 7, 2021-12-19);</w:t>
              </w:r>
            </w:ins>
          </w:p>
          <w:p w14:paraId="02FC0955" w14:textId="77777777" w:rsidR="00D470AE" w:rsidRDefault="00D470AE" w:rsidP="00D470AE">
            <w:pPr>
              <w:ind w:left="0" w:hanging="2"/>
              <w:rPr>
                <w:ins w:id="5418" w:author="임 종운" w:date="2022-05-17T11:40:00Z"/>
              </w:rPr>
            </w:pPr>
            <w:ins w:id="5419" w:author="임 종운" w:date="2022-05-17T11:40:00Z">
              <w:r>
                <w:t>INSERT INTO attendance VALUES (2556, 8, 2021-12-19);</w:t>
              </w:r>
            </w:ins>
          </w:p>
          <w:p w14:paraId="19FEB26F" w14:textId="77777777" w:rsidR="00D470AE" w:rsidRDefault="00D470AE" w:rsidP="00D470AE">
            <w:pPr>
              <w:ind w:left="0" w:hanging="2"/>
              <w:rPr>
                <w:ins w:id="5420" w:author="임 종운" w:date="2022-05-17T11:40:00Z"/>
              </w:rPr>
            </w:pPr>
            <w:ins w:id="5421" w:author="임 종운" w:date="2022-05-17T11:40:00Z">
              <w:r>
                <w:t>INSERT INTO attendance VALUES (2557, 9, 2021-12-19);</w:t>
              </w:r>
            </w:ins>
          </w:p>
          <w:p w14:paraId="5B101AC6" w14:textId="77777777" w:rsidR="00D470AE" w:rsidRDefault="00D470AE" w:rsidP="00D470AE">
            <w:pPr>
              <w:ind w:left="0" w:hanging="2"/>
              <w:rPr>
                <w:ins w:id="5422" w:author="임 종운" w:date="2022-05-17T11:40:00Z"/>
              </w:rPr>
            </w:pPr>
            <w:ins w:id="5423" w:author="임 종운" w:date="2022-05-17T11:40:00Z">
              <w:r>
                <w:t>INSERT INTO attendance VALUES (2558, 10, 2021-12-19);</w:t>
              </w:r>
            </w:ins>
          </w:p>
          <w:p w14:paraId="13E01598" w14:textId="77777777" w:rsidR="00D470AE" w:rsidRDefault="00D470AE" w:rsidP="00D470AE">
            <w:pPr>
              <w:ind w:left="0" w:hanging="2"/>
              <w:rPr>
                <w:ins w:id="5424" w:author="임 종운" w:date="2022-05-17T11:40:00Z"/>
              </w:rPr>
            </w:pPr>
            <w:ins w:id="5425" w:author="임 종운" w:date="2022-05-17T11:40:00Z">
              <w:r>
                <w:t>INSERT INTO attendance VALUES (2559, 11, 2021-12-19);</w:t>
              </w:r>
            </w:ins>
          </w:p>
          <w:p w14:paraId="16A91EC5" w14:textId="77777777" w:rsidR="00D470AE" w:rsidRDefault="00D470AE" w:rsidP="00D470AE">
            <w:pPr>
              <w:ind w:left="0" w:hanging="2"/>
              <w:rPr>
                <w:ins w:id="5426" w:author="임 종운" w:date="2022-05-17T11:40:00Z"/>
              </w:rPr>
            </w:pPr>
            <w:ins w:id="5427" w:author="임 종운" w:date="2022-05-17T11:40:00Z">
              <w:r>
                <w:t>INSERT INTO attendance VALUES (2560, 12, 2021-12-19);</w:t>
              </w:r>
            </w:ins>
          </w:p>
          <w:p w14:paraId="710E2808" w14:textId="77777777" w:rsidR="00D470AE" w:rsidRDefault="00D470AE" w:rsidP="00D470AE">
            <w:pPr>
              <w:ind w:left="0" w:hanging="2"/>
              <w:rPr>
                <w:ins w:id="5428" w:author="임 종운" w:date="2022-05-17T11:40:00Z"/>
              </w:rPr>
            </w:pPr>
            <w:ins w:id="5429" w:author="임 종운" w:date="2022-05-17T11:40:00Z">
              <w:r>
                <w:t>INSERT INTO attendance VALUES (2561, 13, 2021-12-19);</w:t>
              </w:r>
            </w:ins>
          </w:p>
          <w:p w14:paraId="4722AB26" w14:textId="77777777" w:rsidR="00D470AE" w:rsidRDefault="00D470AE" w:rsidP="00D470AE">
            <w:pPr>
              <w:ind w:left="0" w:hanging="2"/>
              <w:rPr>
                <w:ins w:id="5430" w:author="임 종운" w:date="2022-05-17T11:40:00Z"/>
              </w:rPr>
            </w:pPr>
            <w:ins w:id="5431" w:author="임 종운" w:date="2022-05-17T11:40:00Z">
              <w:r>
                <w:t>INSERT INTO attendance VALUES (2562, 14, 2021-12-19);</w:t>
              </w:r>
            </w:ins>
          </w:p>
          <w:p w14:paraId="180CAE8B" w14:textId="77777777" w:rsidR="00D470AE" w:rsidRDefault="00D470AE" w:rsidP="00D470AE">
            <w:pPr>
              <w:ind w:left="0" w:hanging="2"/>
              <w:rPr>
                <w:ins w:id="5432" w:author="임 종운" w:date="2022-05-17T11:40:00Z"/>
              </w:rPr>
            </w:pPr>
            <w:ins w:id="5433" w:author="임 종운" w:date="2022-05-17T11:40:00Z">
              <w:r>
                <w:t>INSERT INTO attendance VALUES (2563, 15, 2021-12-19);</w:t>
              </w:r>
            </w:ins>
          </w:p>
          <w:p w14:paraId="3990C6E4" w14:textId="77777777" w:rsidR="00D470AE" w:rsidRDefault="00D470AE" w:rsidP="00D470AE">
            <w:pPr>
              <w:ind w:left="0" w:hanging="2"/>
              <w:rPr>
                <w:ins w:id="5434" w:author="임 종운" w:date="2022-05-17T11:40:00Z"/>
              </w:rPr>
            </w:pPr>
            <w:ins w:id="5435" w:author="임 종운" w:date="2022-05-17T11:40:00Z">
              <w:r>
                <w:t>INSERT INTO attendance VALUES (2564, 16, 2021-12-19);</w:t>
              </w:r>
            </w:ins>
          </w:p>
          <w:p w14:paraId="022ADBBE" w14:textId="77777777" w:rsidR="00D470AE" w:rsidRDefault="00D470AE" w:rsidP="00D470AE">
            <w:pPr>
              <w:ind w:left="0" w:hanging="2"/>
              <w:rPr>
                <w:ins w:id="5436" w:author="임 종운" w:date="2022-05-17T11:40:00Z"/>
              </w:rPr>
            </w:pPr>
            <w:ins w:id="5437" w:author="임 종운" w:date="2022-05-17T11:40:00Z">
              <w:r>
                <w:t>INSERT INTO attendance VALUES (2565, 17, 2021-12-19);</w:t>
              </w:r>
            </w:ins>
          </w:p>
          <w:p w14:paraId="413CC35E" w14:textId="77777777" w:rsidR="00D470AE" w:rsidRDefault="00D470AE" w:rsidP="00D470AE">
            <w:pPr>
              <w:ind w:left="0" w:hanging="2"/>
              <w:rPr>
                <w:ins w:id="5438" w:author="임 종운" w:date="2022-05-17T11:40:00Z"/>
              </w:rPr>
            </w:pPr>
            <w:ins w:id="5439" w:author="임 종운" w:date="2022-05-17T11:40:00Z">
              <w:r>
                <w:t>INSERT INTO attendance VALUES (2566, 18, 2021-12-19);</w:t>
              </w:r>
            </w:ins>
          </w:p>
          <w:p w14:paraId="531FC198" w14:textId="77777777" w:rsidR="00D470AE" w:rsidRDefault="00D470AE" w:rsidP="00D470AE">
            <w:pPr>
              <w:ind w:left="0" w:hanging="2"/>
              <w:rPr>
                <w:ins w:id="5440" w:author="임 종운" w:date="2022-05-17T11:40:00Z"/>
              </w:rPr>
            </w:pPr>
            <w:ins w:id="5441" w:author="임 종운" w:date="2022-05-17T11:40:00Z">
              <w:r>
                <w:t>INSERT INTO attendance VALUES (2567, 19, 2021-12-19);</w:t>
              </w:r>
            </w:ins>
          </w:p>
          <w:p w14:paraId="0452C9E7" w14:textId="77777777" w:rsidR="00D470AE" w:rsidRDefault="00D470AE" w:rsidP="00D470AE">
            <w:pPr>
              <w:ind w:left="0" w:hanging="2"/>
              <w:rPr>
                <w:ins w:id="5442" w:author="임 종운" w:date="2022-05-17T11:40:00Z"/>
              </w:rPr>
            </w:pPr>
            <w:ins w:id="5443" w:author="임 종운" w:date="2022-05-17T11:40:00Z">
              <w:r>
                <w:t>INSERT INTO attendance VALUES (2568, 20, 2021-12-19);</w:t>
              </w:r>
            </w:ins>
          </w:p>
          <w:p w14:paraId="771842AF" w14:textId="77777777" w:rsidR="00D470AE" w:rsidRDefault="00D470AE" w:rsidP="00D470AE">
            <w:pPr>
              <w:ind w:left="0" w:hanging="2"/>
              <w:rPr>
                <w:ins w:id="5444" w:author="임 종운" w:date="2022-05-17T11:40:00Z"/>
              </w:rPr>
            </w:pPr>
            <w:ins w:id="5445" w:author="임 종운" w:date="2022-05-17T11:40:00Z">
              <w:r>
                <w:t>INSERT INTO attendance VALUES (2569, 21, 2021-12-19);</w:t>
              </w:r>
            </w:ins>
          </w:p>
          <w:p w14:paraId="78C3345F" w14:textId="77777777" w:rsidR="00D470AE" w:rsidRDefault="00D470AE" w:rsidP="00D470AE">
            <w:pPr>
              <w:ind w:left="0" w:hanging="2"/>
              <w:rPr>
                <w:ins w:id="5446" w:author="임 종운" w:date="2022-05-17T11:40:00Z"/>
              </w:rPr>
            </w:pPr>
            <w:ins w:id="5447" w:author="임 종운" w:date="2022-05-17T11:40:00Z">
              <w:r>
                <w:t>INSERT INTO attendance VALUES (2570, 22, 2021-12-19);</w:t>
              </w:r>
            </w:ins>
          </w:p>
          <w:p w14:paraId="73BD2A01" w14:textId="77777777" w:rsidR="00D470AE" w:rsidRDefault="00D470AE" w:rsidP="00D470AE">
            <w:pPr>
              <w:ind w:left="0" w:hanging="2"/>
              <w:rPr>
                <w:ins w:id="5448" w:author="임 종운" w:date="2022-05-17T11:40:00Z"/>
              </w:rPr>
            </w:pPr>
            <w:ins w:id="5449" w:author="임 종운" w:date="2022-05-17T11:40:00Z">
              <w:r>
                <w:t>INSERT INTO attendance VALUES (2571, 23, 2021-12-19);</w:t>
              </w:r>
            </w:ins>
          </w:p>
          <w:p w14:paraId="3B014E31" w14:textId="77777777" w:rsidR="00D470AE" w:rsidRDefault="00D470AE" w:rsidP="00D470AE">
            <w:pPr>
              <w:ind w:left="0" w:hanging="2"/>
              <w:rPr>
                <w:ins w:id="5450" w:author="임 종운" w:date="2022-05-17T11:40:00Z"/>
              </w:rPr>
            </w:pPr>
            <w:ins w:id="5451" w:author="임 종운" w:date="2022-05-17T11:40:00Z">
              <w:r>
                <w:t>INSERT INTO attendance VALUES (2572, 24, 2021-12-19);</w:t>
              </w:r>
            </w:ins>
          </w:p>
          <w:p w14:paraId="3C2181F2" w14:textId="77777777" w:rsidR="00D470AE" w:rsidRDefault="00D470AE" w:rsidP="00D470AE">
            <w:pPr>
              <w:ind w:left="0" w:hanging="2"/>
              <w:rPr>
                <w:ins w:id="5452" w:author="임 종운" w:date="2022-05-17T11:40:00Z"/>
              </w:rPr>
            </w:pPr>
            <w:ins w:id="5453" w:author="임 종운" w:date="2022-05-17T11:40:00Z">
              <w:r>
                <w:t>INSERT INTO attendance VALUES (2573, 25, 2021-12-19);</w:t>
              </w:r>
            </w:ins>
          </w:p>
          <w:p w14:paraId="6C82FA14" w14:textId="77777777" w:rsidR="00D470AE" w:rsidRDefault="00D470AE" w:rsidP="00D470AE">
            <w:pPr>
              <w:ind w:left="0" w:hanging="2"/>
              <w:rPr>
                <w:ins w:id="5454" w:author="임 종운" w:date="2022-05-17T11:40:00Z"/>
              </w:rPr>
            </w:pPr>
            <w:ins w:id="5455" w:author="임 종운" w:date="2022-05-17T11:40:00Z">
              <w:r>
                <w:t>INSERT INTO attendance VALUES (2574, 26, 2021-12-19);</w:t>
              </w:r>
            </w:ins>
          </w:p>
          <w:p w14:paraId="77C0B0F2" w14:textId="77777777" w:rsidR="00D470AE" w:rsidRDefault="00D470AE" w:rsidP="00D470AE">
            <w:pPr>
              <w:ind w:left="0" w:hanging="2"/>
              <w:rPr>
                <w:ins w:id="5456" w:author="임 종운" w:date="2022-05-17T11:40:00Z"/>
              </w:rPr>
            </w:pPr>
            <w:ins w:id="5457" w:author="임 종운" w:date="2022-05-17T11:40:00Z">
              <w:r>
                <w:t>INSERT INTO attendance VALUES (2575, 1, 2021-12-20);</w:t>
              </w:r>
            </w:ins>
          </w:p>
          <w:p w14:paraId="36513278" w14:textId="77777777" w:rsidR="00D470AE" w:rsidRDefault="00D470AE" w:rsidP="00D470AE">
            <w:pPr>
              <w:ind w:left="0" w:hanging="2"/>
              <w:rPr>
                <w:ins w:id="5458" w:author="임 종운" w:date="2022-05-17T11:40:00Z"/>
              </w:rPr>
            </w:pPr>
            <w:ins w:id="5459" w:author="임 종운" w:date="2022-05-17T11:40:00Z">
              <w:r>
                <w:t>INSERT INTO attendance VALUES (2576, 2, 2021-12-20);</w:t>
              </w:r>
            </w:ins>
          </w:p>
          <w:p w14:paraId="6409F77D" w14:textId="77777777" w:rsidR="00D470AE" w:rsidRDefault="00D470AE" w:rsidP="00D470AE">
            <w:pPr>
              <w:ind w:left="0" w:hanging="2"/>
              <w:rPr>
                <w:ins w:id="5460" w:author="임 종운" w:date="2022-05-17T11:40:00Z"/>
              </w:rPr>
            </w:pPr>
            <w:ins w:id="5461" w:author="임 종운" w:date="2022-05-17T11:40:00Z">
              <w:r>
                <w:t>INSERT INTO attendance VALUES (2577, 3, 2021-12-20);</w:t>
              </w:r>
            </w:ins>
          </w:p>
          <w:p w14:paraId="6D6864B4" w14:textId="77777777" w:rsidR="00D470AE" w:rsidRDefault="00D470AE" w:rsidP="00D470AE">
            <w:pPr>
              <w:ind w:left="0" w:hanging="2"/>
              <w:rPr>
                <w:ins w:id="5462" w:author="임 종운" w:date="2022-05-17T11:40:00Z"/>
              </w:rPr>
            </w:pPr>
            <w:ins w:id="5463" w:author="임 종운" w:date="2022-05-17T11:40:00Z">
              <w:r>
                <w:t>INSERT INTO attendance VALUES (2578, 4, 2021-12-20);</w:t>
              </w:r>
            </w:ins>
          </w:p>
          <w:p w14:paraId="58EC359D" w14:textId="77777777" w:rsidR="00D470AE" w:rsidRDefault="00D470AE" w:rsidP="00D470AE">
            <w:pPr>
              <w:ind w:left="0" w:hanging="2"/>
              <w:rPr>
                <w:ins w:id="5464" w:author="임 종운" w:date="2022-05-17T11:40:00Z"/>
              </w:rPr>
            </w:pPr>
            <w:ins w:id="5465" w:author="임 종운" w:date="2022-05-17T11:40:00Z">
              <w:r>
                <w:t>INSERT INTO attendance VALUES (2579, 5, 2021-12-20);</w:t>
              </w:r>
            </w:ins>
          </w:p>
          <w:p w14:paraId="78D1BB59" w14:textId="77777777" w:rsidR="00D470AE" w:rsidRDefault="00D470AE" w:rsidP="00D470AE">
            <w:pPr>
              <w:ind w:left="0" w:hanging="2"/>
              <w:rPr>
                <w:ins w:id="5466" w:author="임 종운" w:date="2022-05-17T11:40:00Z"/>
              </w:rPr>
            </w:pPr>
            <w:ins w:id="5467" w:author="임 종운" w:date="2022-05-17T11:40:00Z">
              <w:r>
                <w:t>INSERT INTO attendance VALUES (2580, 6, 2021-12-20);</w:t>
              </w:r>
            </w:ins>
          </w:p>
          <w:p w14:paraId="210D3414" w14:textId="77777777" w:rsidR="00D470AE" w:rsidRDefault="00D470AE" w:rsidP="00D470AE">
            <w:pPr>
              <w:ind w:left="0" w:hanging="2"/>
              <w:rPr>
                <w:ins w:id="5468" w:author="임 종운" w:date="2022-05-17T11:40:00Z"/>
              </w:rPr>
            </w:pPr>
            <w:ins w:id="5469" w:author="임 종운" w:date="2022-05-17T11:40:00Z">
              <w:r>
                <w:lastRenderedPageBreak/>
                <w:t>INSERT INTO attendance VALUES (2581, 7, 2021-12-20);</w:t>
              </w:r>
            </w:ins>
          </w:p>
          <w:p w14:paraId="1293A8BA" w14:textId="77777777" w:rsidR="00D470AE" w:rsidRDefault="00D470AE" w:rsidP="00D470AE">
            <w:pPr>
              <w:ind w:left="0" w:hanging="2"/>
              <w:rPr>
                <w:ins w:id="5470" w:author="임 종운" w:date="2022-05-17T11:40:00Z"/>
              </w:rPr>
            </w:pPr>
            <w:ins w:id="5471" w:author="임 종운" w:date="2022-05-17T11:40:00Z">
              <w:r>
                <w:t>INSERT INTO attendance VALUES (2582, 8, 2021-12-20);</w:t>
              </w:r>
            </w:ins>
          </w:p>
          <w:p w14:paraId="45BCA9A8" w14:textId="77777777" w:rsidR="00D470AE" w:rsidRDefault="00D470AE" w:rsidP="00D470AE">
            <w:pPr>
              <w:ind w:left="0" w:hanging="2"/>
              <w:rPr>
                <w:ins w:id="5472" w:author="임 종운" w:date="2022-05-17T11:40:00Z"/>
              </w:rPr>
            </w:pPr>
            <w:ins w:id="5473" w:author="임 종운" w:date="2022-05-17T11:40:00Z">
              <w:r>
                <w:t>INSERT INTO attendance VALUES (2583, 9, 2021-12-20);</w:t>
              </w:r>
            </w:ins>
          </w:p>
          <w:p w14:paraId="71C573CF" w14:textId="77777777" w:rsidR="00D470AE" w:rsidRDefault="00D470AE" w:rsidP="00D470AE">
            <w:pPr>
              <w:ind w:left="0" w:hanging="2"/>
              <w:rPr>
                <w:ins w:id="5474" w:author="임 종운" w:date="2022-05-17T11:40:00Z"/>
              </w:rPr>
            </w:pPr>
            <w:ins w:id="5475" w:author="임 종운" w:date="2022-05-17T11:40:00Z">
              <w:r>
                <w:t>INSERT INTO attendance VALUES (2584, 10, 2021-12-20);</w:t>
              </w:r>
            </w:ins>
          </w:p>
          <w:p w14:paraId="3EF8CDFA" w14:textId="77777777" w:rsidR="00D470AE" w:rsidRDefault="00D470AE" w:rsidP="00D470AE">
            <w:pPr>
              <w:ind w:left="0" w:hanging="2"/>
              <w:rPr>
                <w:ins w:id="5476" w:author="임 종운" w:date="2022-05-17T11:40:00Z"/>
              </w:rPr>
            </w:pPr>
            <w:ins w:id="5477" w:author="임 종운" w:date="2022-05-17T11:40:00Z">
              <w:r>
                <w:t>INSERT INTO attendance VALUES (2585, 11, 2021-12-20);</w:t>
              </w:r>
            </w:ins>
          </w:p>
          <w:p w14:paraId="6A02BA5F" w14:textId="77777777" w:rsidR="00D470AE" w:rsidRDefault="00D470AE" w:rsidP="00D470AE">
            <w:pPr>
              <w:ind w:left="0" w:hanging="2"/>
              <w:rPr>
                <w:ins w:id="5478" w:author="임 종운" w:date="2022-05-17T11:40:00Z"/>
              </w:rPr>
            </w:pPr>
            <w:ins w:id="5479" w:author="임 종운" w:date="2022-05-17T11:40:00Z">
              <w:r>
                <w:t>INSERT INTO attendance VALUES (2586, 12, 2021-12-20);</w:t>
              </w:r>
            </w:ins>
          </w:p>
          <w:p w14:paraId="05B4C474" w14:textId="77777777" w:rsidR="00D470AE" w:rsidRDefault="00D470AE" w:rsidP="00D470AE">
            <w:pPr>
              <w:ind w:left="0" w:hanging="2"/>
              <w:rPr>
                <w:ins w:id="5480" w:author="임 종운" w:date="2022-05-17T11:40:00Z"/>
              </w:rPr>
            </w:pPr>
            <w:ins w:id="5481" w:author="임 종운" w:date="2022-05-17T11:40:00Z">
              <w:r>
                <w:t>INSERT INTO attendance VALUES (2587, 13, 2021-12-20);</w:t>
              </w:r>
            </w:ins>
          </w:p>
          <w:p w14:paraId="02E145E0" w14:textId="77777777" w:rsidR="00D470AE" w:rsidRDefault="00D470AE" w:rsidP="00D470AE">
            <w:pPr>
              <w:ind w:left="0" w:hanging="2"/>
              <w:rPr>
                <w:ins w:id="5482" w:author="임 종운" w:date="2022-05-17T11:40:00Z"/>
              </w:rPr>
            </w:pPr>
            <w:ins w:id="5483" w:author="임 종운" w:date="2022-05-17T11:40:00Z">
              <w:r>
                <w:t>INSERT INTO attendance VALUES (2588, 14, 2021-12-20);</w:t>
              </w:r>
            </w:ins>
          </w:p>
          <w:p w14:paraId="17424A8A" w14:textId="77777777" w:rsidR="00D470AE" w:rsidRDefault="00D470AE" w:rsidP="00D470AE">
            <w:pPr>
              <w:ind w:left="0" w:hanging="2"/>
              <w:rPr>
                <w:ins w:id="5484" w:author="임 종운" w:date="2022-05-17T11:40:00Z"/>
              </w:rPr>
            </w:pPr>
            <w:ins w:id="5485" w:author="임 종운" w:date="2022-05-17T11:40:00Z">
              <w:r>
                <w:t>INSERT INTO attendance VALUES (2589, 15, 2021-12-20);</w:t>
              </w:r>
            </w:ins>
          </w:p>
          <w:p w14:paraId="65325165" w14:textId="77777777" w:rsidR="00D470AE" w:rsidRDefault="00D470AE" w:rsidP="00D470AE">
            <w:pPr>
              <w:ind w:left="0" w:hanging="2"/>
              <w:rPr>
                <w:ins w:id="5486" w:author="임 종운" w:date="2022-05-17T11:40:00Z"/>
              </w:rPr>
            </w:pPr>
            <w:ins w:id="5487" w:author="임 종운" w:date="2022-05-17T11:40:00Z">
              <w:r>
                <w:t>INSERT INTO attendance VALUES (2590, 16, 2021-12-20);</w:t>
              </w:r>
            </w:ins>
          </w:p>
          <w:p w14:paraId="5669888D" w14:textId="77777777" w:rsidR="00D470AE" w:rsidRDefault="00D470AE" w:rsidP="00D470AE">
            <w:pPr>
              <w:ind w:left="0" w:hanging="2"/>
              <w:rPr>
                <w:ins w:id="5488" w:author="임 종운" w:date="2022-05-17T11:40:00Z"/>
              </w:rPr>
            </w:pPr>
            <w:ins w:id="5489" w:author="임 종운" w:date="2022-05-17T11:40:00Z">
              <w:r>
                <w:t>INSERT INTO attendance VALUES (2591, 17, 2021-12-20);</w:t>
              </w:r>
            </w:ins>
          </w:p>
          <w:p w14:paraId="29A8628A" w14:textId="77777777" w:rsidR="00D470AE" w:rsidRDefault="00D470AE" w:rsidP="00D470AE">
            <w:pPr>
              <w:ind w:left="0" w:hanging="2"/>
              <w:rPr>
                <w:ins w:id="5490" w:author="임 종운" w:date="2022-05-17T11:40:00Z"/>
              </w:rPr>
            </w:pPr>
            <w:ins w:id="5491" w:author="임 종운" w:date="2022-05-17T11:40:00Z">
              <w:r>
                <w:t>INSERT INTO attendance VALUES (2592, 18, 2021-12-20);</w:t>
              </w:r>
            </w:ins>
          </w:p>
          <w:p w14:paraId="3BD90F64" w14:textId="77777777" w:rsidR="00D470AE" w:rsidRDefault="00D470AE" w:rsidP="00D470AE">
            <w:pPr>
              <w:ind w:left="0" w:hanging="2"/>
              <w:rPr>
                <w:ins w:id="5492" w:author="임 종운" w:date="2022-05-17T11:40:00Z"/>
              </w:rPr>
            </w:pPr>
            <w:ins w:id="5493" w:author="임 종운" w:date="2022-05-17T11:40:00Z">
              <w:r>
                <w:t>INSERT INTO attendance VALUES (2593, 19, 2021-12-20);</w:t>
              </w:r>
            </w:ins>
          </w:p>
          <w:p w14:paraId="11303F34" w14:textId="77777777" w:rsidR="00D470AE" w:rsidRDefault="00D470AE" w:rsidP="00D470AE">
            <w:pPr>
              <w:ind w:left="0" w:hanging="2"/>
              <w:rPr>
                <w:ins w:id="5494" w:author="임 종운" w:date="2022-05-17T11:40:00Z"/>
              </w:rPr>
            </w:pPr>
            <w:ins w:id="5495" w:author="임 종운" w:date="2022-05-17T11:40:00Z">
              <w:r>
                <w:t>INSERT INTO attendance VALUES (2594, 20, 2021-12-20);</w:t>
              </w:r>
            </w:ins>
          </w:p>
          <w:p w14:paraId="02F5797F" w14:textId="77777777" w:rsidR="00D470AE" w:rsidRDefault="00D470AE" w:rsidP="00D470AE">
            <w:pPr>
              <w:ind w:left="0" w:hanging="2"/>
              <w:rPr>
                <w:ins w:id="5496" w:author="임 종운" w:date="2022-05-17T11:40:00Z"/>
              </w:rPr>
            </w:pPr>
            <w:ins w:id="5497" w:author="임 종운" w:date="2022-05-17T11:40:00Z">
              <w:r>
                <w:t>INSERT INTO attendance VALUES (2595, 21, 2021-12-20);</w:t>
              </w:r>
            </w:ins>
          </w:p>
          <w:p w14:paraId="1E42BB2E" w14:textId="77777777" w:rsidR="00D470AE" w:rsidRDefault="00D470AE" w:rsidP="00D470AE">
            <w:pPr>
              <w:ind w:left="0" w:hanging="2"/>
              <w:rPr>
                <w:ins w:id="5498" w:author="임 종운" w:date="2022-05-17T11:40:00Z"/>
              </w:rPr>
            </w:pPr>
            <w:ins w:id="5499" w:author="임 종운" w:date="2022-05-17T11:40:00Z">
              <w:r>
                <w:t>INSERT INTO attendance VALUES (2596, 22, 2021-12-20);</w:t>
              </w:r>
            </w:ins>
          </w:p>
          <w:p w14:paraId="0113967B" w14:textId="77777777" w:rsidR="00D470AE" w:rsidRDefault="00D470AE" w:rsidP="00D470AE">
            <w:pPr>
              <w:ind w:left="0" w:hanging="2"/>
              <w:rPr>
                <w:ins w:id="5500" w:author="임 종운" w:date="2022-05-17T11:40:00Z"/>
              </w:rPr>
            </w:pPr>
            <w:ins w:id="5501" w:author="임 종운" w:date="2022-05-17T11:40:00Z">
              <w:r>
                <w:t>INSERT INTO attendance VALUES (2597, 23, 2021-12-20);</w:t>
              </w:r>
            </w:ins>
          </w:p>
          <w:p w14:paraId="67808ABA" w14:textId="77777777" w:rsidR="00D470AE" w:rsidRDefault="00D470AE" w:rsidP="00D470AE">
            <w:pPr>
              <w:ind w:left="0" w:hanging="2"/>
              <w:rPr>
                <w:ins w:id="5502" w:author="임 종운" w:date="2022-05-17T11:40:00Z"/>
              </w:rPr>
            </w:pPr>
            <w:ins w:id="5503" w:author="임 종운" w:date="2022-05-17T11:40:00Z">
              <w:r>
                <w:t>INSERT INTO attendance VALUES (2598, 24, 2021-12-20);</w:t>
              </w:r>
            </w:ins>
          </w:p>
          <w:p w14:paraId="4956FB8E" w14:textId="77777777" w:rsidR="00D470AE" w:rsidRDefault="00D470AE" w:rsidP="00D470AE">
            <w:pPr>
              <w:ind w:left="0" w:hanging="2"/>
              <w:rPr>
                <w:ins w:id="5504" w:author="임 종운" w:date="2022-05-17T11:40:00Z"/>
              </w:rPr>
            </w:pPr>
            <w:ins w:id="5505" w:author="임 종운" w:date="2022-05-17T11:40:00Z">
              <w:r>
                <w:t>INSERT INTO attendance VALUES (2599, 25, 2021-12-20);</w:t>
              </w:r>
            </w:ins>
          </w:p>
          <w:p w14:paraId="28FD50CD" w14:textId="77777777" w:rsidR="00D470AE" w:rsidRDefault="00D470AE" w:rsidP="00D470AE">
            <w:pPr>
              <w:ind w:left="0" w:hanging="2"/>
              <w:rPr>
                <w:ins w:id="5506" w:author="임 종운" w:date="2022-05-17T11:40:00Z"/>
              </w:rPr>
            </w:pPr>
            <w:ins w:id="5507" w:author="임 종운" w:date="2022-05-17T11:40:00Z">
              <w:r>
                <w:t>INSERT INTO attendance VALUES (2600, 26, 2021-12-20);</w:t>
              </w:r>
            </w:ins>
          </w:p>
          <w:p w14:paraId="191196A0" w14:textId="77777777" w:rsidR="00D470AE" w:rsidRDefault="00D470AE" w:rsidP="00D470AE">
            <w:pPr>
              <w:ind w:left="0" w:hanging="2"/>
              <w:rPr>
                <w:ins w:id="5508" w:author="임 종운" w:date="2022-05-17T11:40:00Z"/>
              </w:rPr>
            </w:pPr>
            <w:ins w:id="5509" w:author="임 종운" w:date="2022-05-17T11:40:00Z">
              <w:r>
                <w:t>INSERT INTO attendance VALUES (2601, 1, 2021-12-21);</w:t>
              </w:r>
            </w:ins>
          </w:p>
          <w:p w14:paraId="52CC3CE9" w14:textId="77777777" w:rsidR="00D470AE" w:rsidRDefault="00D470AE" w:rsidP="00D470AE">
            <w:pPr>
              <w:ind w:left="0" w:hanging="2"/>
              <w:rPr>
                <w:ins w:id="5510" w:author="임 종운" w:date="2022-05-17T11:40:00Z"/>
              </w:rPr>
            </w:pPr>
            <w:ins w:id="5511" w:author="임 종운" w:date="2022-05-17T11:40:00Z">
              <w:r>
                <w:t>INSERT INTO attendance VALUES (2602, 2, 2021-12-21);</w:t>
              </w:r>
            </w:ins>
          </w:p>
          <w:p w14:paraId="004986BF" w14:textId="77777777" w:rsidR="00D470AE" w:rsidRDefault="00D470AE" w:rsidP="00D470AE">
            <w:pPr>
              <w:ind w:left="0" w:hanging="2"/>
              <w:rPr>
                <w:ins w:id="5512" w:author="임 종운" w:date="2022-05-17T11:40:00Z"/>
              </w:rPr>
            </w:pPr>
            <w:ins w:id="5513" w:author="임 종운" w:date="2022-05-17T11:40:00Z">
              <w:r>
                <w:t>INSERT INTO attendance VALUES (2603, 3, 2021-12-21);</w:t>
              </w:r>
            </w:ins>
          </w:p>
          <w:p w14:paraId="1FC30789" w14:textId="77777777" w:rsidR="00D470AE" w:rsidRDefault="00D470AE" w:rsidP="00D470AE">
            <w:pPr>
              <w:ind w:left="0" w:hanging="2"/>
              <w:rPr>
                <w:ins w:id="5514" w:author="임 종운" w:date="2022-05-17T11:40:00Z"/>
              </w:rPr>
            </w:pPr>
            <w:ins w:id="5515" w:author="임 종운" w:date="2022-05-17T11:40:00Z">
              <w:r>
                <w:t>INSERT INTO attendance VALUES (2604, 4, 2021-12-21);</w:t>
              </w:r>
            </w:ins>
          </w:p>
          <w:p w14:paraId="1804C474" w14:textId="77777777" w:rsidR="00D470AE" w:rsidRDefault="00D470AE" w:rsidP="00D470AE">
            <w:pPr>
              <w:ind w:left="0" w:hanging="2"/>
              <w:rPr>
                <w:ins w:id="5516" w:author="임 종운" w:date="2022-05-17T11:40:00Z"/>
              </w:rPr>
            </w:pPr>
            <w:ins w:id="5517" w:author="임 종운" w:date="2022-05-17T11:40:00Z">
              <w:r>
                <w:t>INSERT INTO attendance VALUES (2605, 5, 2021-12-21);</w:t>
              </w:r>
            </w:ins>
          </w:p>
          <w:p w14:paraId="09F1420D" w14:textId="77777777" w:rsidR="00D470AE" w:rsidRDefault="00D470AE" w:rsidP="00D470AE">
            <w:pPr>
              <w:ind w:left="0" w:hanging="2"/>
              <w:rPr>
                <w:ins w:id="5518" w:author="임 종운" w:date="2022-05-17T11:40:00Z"/>
              </w:rPr>
            </w:pPr>
            <w:ins w:id="5519" w:author="임 종운" w:date="2022-05-17T11:40:00Z">
              <w:r>
                <w:t>INSERT INTO attendance VALUES (2606, 6, 2021-12-21);</w:t>
              </w:r>
            </w:ins>
          </w:p>
          <w:p w14:paraId="077FB123" w14:textId="77777777" w:rsidR="00D470AE" w:rsidRDefault="00D470AE" w:rsidP="00D470AE">
            <w:pPr>
              <w:ind w:left="0" w:hanging="2"/>
              <w:rPr>
                <w:ins w:id="5520" w:author="임 종운" w:date="2022-05-17T11:40:00Z"/>
              </w:rPr>
            </w:pPr>
            <w:ins w:id="5521" w:author="임 종운" w:date="2022-05-17T11:40:00Z">
              <w:r>
                <w:t>INSERT INTO attendance VALUES (2607, 7, 2021-12-21);</w:t>
              </w:r>
            </w:ins>
          </w:p>
          <w:p w14:paraId="48BB38F9" w14:textId="77777777" w:rsidR="00D470AE" w:rsidRDefault="00D470AE" w:rsidP="00D470AE">
            <w:pPr>
              <w:ind w:left="0" w:hanging="2"/>
              <w:rPr>
                <w:ins w:id="5522" w:author="임 종운" w:date="2022-05-17T11:40:00Z"/>
              </w:rPr>
            </w:pPr>
            <w:ins w:id="5523" w:author="임 종운" w:date="2022-05-17T11:40:00Z">
              <w:r>
                <w:lastRenderedPageBreak/>
                <w:t>INSERT INTO attendance VALUES (2608, 8, 2021-12-21);</w:t>
              </w:r>
            </w:ins>
          </w:p>
          <w:p w14:paraId="51857735" w14:textId="77777777" w:rsidR="00D470AE" w:rsidRDefault="00D470AE" w:rsidP="00D470AE">
            <w:pPr>
              <w:ind w:left="0" w:hanging="2"/>
              <w:rPr>
                <w:ins w:id="5524" w:author="임 종운" w:date="2022-05-17T11:40:00Z"/>
              </w:rPr>
            </w:pPr>
            <w:ins w:id="5525" w:author="임 종운" w:date="2022-05-17T11:40:00Z">
              <w:r>
                <w:t>INSERT INTO attendance VALUES (2609, 9, 2021-12-21);</w:t>
              </w:r>
            </w:ins>
          </w:p>
          <w:p w14:paraId="083B026D" w14:textId="77777777" w:rsidR="00D470AE" w:rsidRDefault="00D470AE" w:rsidP="00D470AE">
            <w:pPr>
              <w:ind w:left="0" w:hanging="2"/>
              <w:rPr>
                <w:ins w:id="5526" w:author="임 종운" w:date="2022-05-17T11:40:00Z"/>
              </w:rPr>
            </w:pPr>
            <w:ins w:id="5527" w:author="임 종운" w:date="2022-05-17T11:40:00Z">
              <w:r>
                <w:t>INSERT INTO attendance VALUES (2610, 10, 2021-12-21);</w:t>
              </w:r>
            </w:ins>
          </w:p>
          <w:p w14:paraId="5AD8BEBA" w14:textId="77777777" w:rsidR="00D470AE" w:rsidRDefault="00D470AE" w:rsidP="00D470AE">
            <w:pPr>
              <w:ind w:left="0" w:hanging="2"/>
              <w:rPr>
                <w:ins w:id="5528" w:author="임 종운" w:date="2022-05-17T11:40:00Z"/>
              </w:rPr>
            </w:pPr>
            <w:ins w:id="5529" w:author="임 종운" w:date="2022-05-17T11:40:00Z">
              <w:r>
                <w:t>INSERT INTO attendance VALUES (2611, 11, 2021-12-21);</w:t>
              </w:r>
            </w:ins>
          </w:p>
          <w:p w14:paraId="4819C913" w14:textId="77777777" w:rsidR="00D470AE" w:rsidRDefault="00D470AE" w:rsidP="00D470AE">
            <w:pPr>
              <w:ind w:left="0" w:hanging="2"/>
              <w:rPr>
                <w:ins w:id="5530" w:author="임 종운" w:date="2022-05-17T11:40:00Z"/>
              </w:rPr>
            </w:pPr>
            <w:ins w:id="5531" w:author="임 종운" w:date="2022-05-17T11:40:00Z">
              <w:r>
                <w:t>INSERT INTO attendance VALUES (2612, 12, 2021-12-21);</w:t>
              </w:r>
            </w:ins>
          </w:p>
          <w:p w14:paraId="2043C023" w14:textId="77777777" w:rsidR="00D470AE" w:rsidRDefault="00D470AE" w:rsidP="00D470AE">
            <w:pPr>
              <w:ind w:left="0" w:hanging="2"/>
              <w:rPr>
                <w:ins w:id="5532" w:author="임 종운" w:date="2022-05-17T11:40:00Z"/>
              </w:rPr>
            </w:pPr>
            <w:ins w:id="5533" w:author="임 종운" w:date="2022-05-17T11:40:00Z">
              <w:r>
                <w:t>INSERT INTO attendance VALUES (2613, 13, 2021-12-21);</w:t>
              </w:r>
            </w:ins>
          </w:p>
          <w:p w14:paraId="622EB736" w14:textId="77777777" w:rsidR="00D470AE" w:rsidRDefault="00D470AE" w:rsidP="00D470AE">
            <w:pPr>
              <w:ind w:left="0" w:hanging="2"/>
              <w:rPr>
                <w:ins w:id="5534" w:author="임 종운" w:date="2022-05-17T11:40:00Z"/>
              </w:rPr>
            </w:pPr>
            <w:ins w:id="5535" w:author="임 종운" w:date="2022-05-17T11:40:00Z">
              <w:r>
                <w:t>INSERT INTO attendance VALUES (2614, 14, 2021-12-21);</w:t>
              </w:r>
            </w:ins>
          </w:p>
          <w:p w14:paraId="35376ACF" w14:textId="77777777" w:rsidR="00D470AE" w:rsidRDefault="00D470AE" w:rsidP="00D470AE">
            <w:pPr>
              <w:ind w:left="0" w:hanging="2"/>
              <w:rPr>
                <w:ins w:id="5536" w:author="임 종운" w:date="2022-05-17T11:40:00Z"/>
              </w:rPr>
            </w:pPr>
            <w:ins w:id="5537" w:author="임 종운" w:date="2022-05-17T11:40:00Z">
              <w:r>
                <w:t>INSERT INTO attendance VALUES (2615, 15, 2021-12-21);</w:t>
              </w:r>
            </w:ins>
          </w:p>
          <w:p w14:paraId="2A095906" w14:textId="77777777" w:rsidR="00D470AE" w:rsidRDefault="00D470AE" w:rsidP="00D470AE">
            <w:pPr>
              <w:ind w:left="0" w:hanging="2"/>
              <w:rPr>
                <w:ins w:id="5538" w:author="임 종운" w:date="2022-05-17T11:40:00Z"/>
              </w:rPr>
            </w:pPr>
            <w:ins w:id="5539" w:author="임 종운" w:date="2022-05-17T11:40:00Z">
              <w:r>
                <w:t>INSERT INTO attendance VALUES (2616, 16, 2021-12-21);</w:t>
              </w:r>
            </w:ins>
          </w:p>
          <w:p w14:paraId="43A8FC25" w14:textId="77777777" w:rsidR="00D470AE" w:rsidRDefault="00D470AE" w:rsidP="00D470AE">
            <w:pPr>
              <w:ind w:left="0" w:hanging="2"/>
              <w:rPr>
                <w:ins w:id="5540" w:author="임 종운" w:date="2022-05-17T11:40:00Z"/>
              </w:rPr>
            </w:pPr>
            <w:ins w:id="5541" w:author="임 종운" w:date="2022-05-17T11:40:00Z">
              <w:r>
                <w:t>INSERT INTO attendance VALUES (2617, 17, 2021-12-21);</w:t>
              </w:r>
            </w:ins>
          </w:p>
          <w:p w14:paraId="44DDDD6D" w14:textId="77777777" w:rsidR="00D470AE" w:rsidRDefault="00D470AE" w:rsidP="00D470AE">
            <w:pPr>
              <w:ind w:left="0" w:hanging="2"/>
              <w:rPr>
                <w:ins w:id="5542" w:author="임 종운" w:date="2022-05-17T11:40:00Z"/>
              </w:rPr>
            </w:pPr>
            <w:ins w:id="5543" w:author="임 종운" w:date="2022-05-17T11:40:00Z">
              <w:r>
                <w:t>INSERT INTO attendance VALUES (2618, 18, 2021-12-21);</w:t>
              </w:r>
            </w:ins>
          </w:p>
          <w:p w14:paraId="0E846B1A" w14:textId="77777777" w:rsidR="00D470AE" w:rsidRDefault="00D470AE" w:rsidP="00D470AE">
            <w:pPr>
              <w:ind w:left="0" w:hanging="2"/>
              <w:rPr>
                <w:ins w:id="5544" w:author="임 종운" w:date="2022-05-17T11:40:00Z"/>
              </w:rPr>
            </w:pPr>
            <w:ins w:id="5545" w:author="임 종운" w:date="2022-05-17T11:40:00Z">
              <w:r>
                <w:t>INSERT INTO attendance VALUES (2619, 19, 2021-12-21);</w:t>
              </w:r>
            </w:ins>
          </w:p>
          <w:p w14:paraId="090D8962" w14:textId="77777777" w:rsidR="00D470AE" w:rsidRDefault="00D470AE" w:rsidP="00D470AE">
            <w:pPr>
              <w:ind w:left="0" w:hanging="2"/>
              <w:rPr>
                <w:ins w:id="5546" w:author="임 종운" w:date="2022-05-17T11:40:00Z"/>
              </w:rPr>
            </w:pPr>
            <w:ins w:id="5547" w:author="임 종운" w:date="2022-05-17T11:40:00Z">
              <w:r>
                <w:t>INSERT INTO attendance VALUES (2620, 20, 2021-12-21);</w:t>
              </w:r>
            </w:ins>
          </w:p>
          <w:p w14:paraId="675C2C45" w14:textId="77777777" w:rsidR="00D470AE" w:rsidRDefault="00D470AE" w:rsidP="00D470AE">
            <w:pPr>
              <w:ind w:left="0" w:hanging="2"/>
              <w:rPr>
                <w:ins w:id="5548" w:author="임 종운" w:date="2022-05-17T11:40:00Z"/>
              </w:rPr>
            </w:pPr>
            <w:ins w:id="5549" w:author="임 종운" w:date="2022-05-17T11:40:00Z">
              <w:r>
                <w:t>INSERT INTO attendance VALUES (2621, 21, 2021-12-21);</w:t>
              </w:r>
            </w:ins>
          </w:p>
          <w:p w14:paraId="561B51B2" w14:textId="77777777" w:rsidR="00D470AE" w:rsidRDefault="00D470AE" w:rsidP="00D470AE">
            <w:pPr>
              <w:ind w:left="0" w:hanging="2"/>
              <w:rPr>
                <w:ins w:id="5550" w:author="임 종운" w:date="2022-05-17T11:40:00Z"/>
              </w:rPr>
            </w:pPr>
            <w:ins w:id="5551" w:author="임 종운" w:date="2022-05-17T11:40:00Z">
              <w:r>
                <w:t>INSERT INTO attendance VALUES (2622, 22, 2021-12-21);</w:t>
              </w:r>
            </w:ins>
          </w:p>
          <w:p w14:paraId="7119F274" w14:textId="77777777" w:rsidR="00D470AE" w:rsidRDefault="00D470AE" w:rsidP="00D470AE">
            <w:pPr>
              <w:ind w:left="0" w:hanging="2"/>
              <w:rPr>
                <w:ins w:id="5552" w:author="임 종운" w:date="2022-05-17T11:40:00Z"/>
              </w:rPr>
            </w:pPr>
            <w:ins w:id="5553" w:author="임 종운" w:date="2022-05-17T11:40:00Z">
              <w:r>
                <w:t>INSERT INTO attendance VALUES (2623, 23, 2021-12-21);</w:t>
              </w:r>
            </w:ins>
          </w:p>
          <w:p w14:paraId="0B772F59" w14:textId="77777777" w:rsidR="00D470AE" w:rsidRDefault="00D470AE" w:rsidP="00D470AE">
            <w:pPr>
              <w:ind w:left="0" w:hanging="2"/>
              <w:rPr>
                <w:ins w:id="5554" w:author="임 종운" w:date="2022-05-17T11:40:00Z"/>
              </w:rPr>
            </w:pPr>
            <w:ins w:id="5555" w:author="임 종운" w:date="2022-05-17T11:40:00Z">
              <w:r>
                <w:t>INSERT INTO attendance VALUES (2624, 24, 2021-12-21);</w:t>
              </w:r>
            </w:ins>
          </w:p>
          <w:p w14:paraId="76602FB0" w14:textId="77777777" w:rsidR="00D470AE" w:rsidRDefault="00D470AE" w:rsidP="00D470AE">
            <w:pPr>
              <w:ind w:left="0" w:hanging="2"/>
              <w:rPr>
                <w:ins w:id="5556" w:author="임 종운" w:date="2022-05-17T11:40:00Z"/>
              </w:rPr>
            </w:pPr>
            <w:ins w:id="5557" w:author="임 종운" w:date="2022-05-17T11:40:00Z">
              <w:r>
                <w:t>INSERT INTO attendance VALUES (2625, 25, 2021-12-21);</w:t>
              </w:r>
            </w:ins>
          </w:p>
          <w:p w14:paraId="63126247" w14:textId="77777777" w:rsidR="00D470AE" w:rsidRDefault="00D470AE" w:rsidP="00D470AE">
            <w:pPr>
              <w:ind w:left="0" w:hanging="2"/>
              <w:rPr>
                <w:ins w:id="5558" w:author="임 종운" w:date="2022-05-17T11:40:00Z"/>
              </w:rPr>
            </w:pPr>
            <w:ins w:id="5559" w:author="임 종운" w:date="2022-05-17T11:40:00Z">
              <w:r>
                <w:t>INSERT INTO attendance VALUES (2626, 26, 2021-12-21);</w:t>
              </w:r>
            </w:ins>
          </w:p>
          <w:p w14:paraId="53513AFF" w14:textId="77777777" w:rsidR="00D470AE" w:rsidRDefault="00D470AE" w:rsidP="00D470AE">
            <w:pPr>
              <w:ind w:left="0" w:hanging="2"/>
              <w:rPr>
                <w:ins w:id="5560" w:author="임 종운" w:date="2022-05-17T11:40:00Z"/>
              </w:rPr>
            </w:pPr>
            <w:ins w:id="5561" w:author="임 종운" w:date="2022-05-17T11:40:00Z">
              <w:r>
                <w:t>INSERT INTO attendance VALUES (2627, 1, 2021-12-22);</w:t>
              </w:r>
            </w:ins>
          </w:p>
          <w:p w14:paraId="6E51367B" w14:textId="77777777" w:rsidR="00D470AE" w:rsidRDefault="00D470AE" w:rsidP="00D470AE">
            <w:pPr>
              <w:ind w:left="0" w:hanging="2"/>
              <w:rPr>
                <w:ins w:id="5562" w:author="임 종운" w:date="2022-05-17T11:40:00Z"/>
              </w:rPr>
            </w:pPr>
            <w:ins w:id="5563" w:author="임 종운" w:date="2022-05-17T11:40:00Z">
              <w:r>
                <w:t>INSERT INTO attendance VALUES (2628, 2, 2021-12-22);</w:t>
              </w:r>
            </w:ins>
          </w:p>
          <w:p w14:paraId="3CA3F176" w14:textId="77777777" w:rsidR="00D470AE" w:rsidRDefault="00D470AE" w:rsidP="00D470AE">
            <w:pPr>
              <w:ind w:left="0" w:hanging="2"/>
              <w:rPr>
                <w:ins w:id="5564" w:author="임 종운" w:date="2022-05-17T11:40:00Z"/>
              </w:rPr>
            </w:pPr>
            <w:ins w:id="5565" w:author="임 종운" w:date="2022-05-17T11:40:00Z">
              <w:r>
                <w:t>INSERT INTO attendance VALUES (2629, 3, 2021-12-22);</w:t>
              </w:r>
            </w:ins>
          </w:p>
          <w:p w14:paraId="7873218B" w14:textId="77777777" w:rsidR="00D470AE" w:rsidRDefault="00D470AE" w:rsidP="00D470AE">
            <w:pPr>
              <w:ind w:left="0" w:hanging="2"/>
              <w:rPr>
                <w:ins w:id="5566" w:author="임 종운" w:date="2022-05-17T11:40:00Z"/>
              </w:rPr>
            </w:pPr>
            <w:ins w:id="5567" w:author="임 종운" w:date="2022-05-17T11:40:00Z">
              <w:r>
                <w:t>INSERT INTO attendance VALUES (2630, 4, 2021-12-22);</w:t>
              </w:r>
            </w:ins>
          </w:p>
          <w:p w14:paraId="73DABDFD" w14:textId="77777777" w:rsidR="00D470AE" w:rsidRDefault="00D470AE" w:rsidP="00D470AE">
            <w:pPr>
              <w:ind w:left="0" w:hanging="2"/>
              <w:rPr>
                <w:ins w:id="5568" w:author="임 종운" w:date="2022-05-17T11:40:00Z"/>
              </w:rPr>
            </w:pPr>
            <w:ins w:id="5569" w:author="임 종운" w:date="2022-05-17T11:40:00Z">
              <w:r>
                <w:t>INSERT INTO attendance VALUES (2631, 5, 2021-12-22);</w:t>
              </w:r>
            </w:ins>
          </w:p>
          <w:p w14:paraId="29B793B7" w14:textId="77777777" w:rsidR="00D470AE" w:rsidRDefault="00D470AE" w:rsidP="00D470AE">
            <w:pPr>
              <w:ind w:left="0" w:hanging="2"/>
              <w:rPr>
                <w:ins w:id="5570" w:author="임 종운" w:date="2022-05-17T11:40:00Z"/>
              </w:rPr>
            </w:pPr>
            <w:ins w:id="5571" w:author="임 종운" w:date="2022-05-17T11:40:00Z">
              <w:r>
                <w:t>INSERT INTO attendance VALUES (2632, 6, 2021-12-22);</w:t>
              </w:r>
            </w:ins>
          </w:p>
          <w:p w14:paraId="02AA9040" w14:textId="77777777" w:rsidR="00D470AE" w:rsidRDefault="00D470AE" w:rsidP="00D470AE">
            <w:pPr>
              <w:ind w:left="0" w:hanging="2"/>
              <w:rPr>
                <w:ins w:id="5572" w:author="임 종운" w:date="2022-05-17T11:40:00Z"/>
              </w:rPr>
            </w:pPr>
            <w:ins w:id="5573" w:author="임 종운" w:date="2022-05-17T11:40:00Z">
              <w:r>
                <w:t>INSERT INTO attendance VALUES (2633, 7, 2021-12-22);</w:t>
              </w:r>
            </w:ins>
          </w:p>
          <w:p w14:paraId="646CA6A3" w14:textId="77777777" w:rsidR="00D470AE" w:rsidRDefault="00D470AE" w:rsidP="00D470AE">
            <w:pPr>
              <w:ind w:left="0" w:hanging="2"/>
              <w:rPr>
                <w:ins w:id="5574" w:author="임 종운" w:date="2022-05-17T11:40:00Z"/>
              </w:rPr>
            </w:pPr>
            <w:ins w:id="5575" w:author="임 종운" w:date="2022-05-17T11:40:00Z">
              <w:r>
                <w:t>INSERT INTO attendance VALUES (2634, 8, 2021-12-22);</w:t>
              </w:r>
            </w:ins>
          </w:p>
          <w:p w14:paraId="3741AEAF" w14:textId="77777777" w:rsidR="00D470AE" w:rsidRDefault="00D470AE" w:rsidP="00D470AE">
            <w:pPr>
              <w:ind w:left="0" w:hanging="2"/>
              <w:rPr>
                <w:ins w:id="5576" w:author="임 종운" w:date="2022-05-17T11:40:00Z"/>
              </w:rPr>
            </w:pPr>
            <w:ins w:id="5577" w:author="임 종운" w:date="2022-05-17T11:40:00Z">
              <w:r>
                <w:lastRenderedPageBreak/>
                <w:t>INSERT INTO attendance VALUES (2635, 9, 2021-12-22);</w:t>
              </w:r>
            </w:ins>
          </w:p>
          <w:p w14:paraId="6DD73687" w14:textId="77777777" w:rsidR="00D470AE" w:rsidRDefault="00D470AE" w:rsidP="00D470AE">
            <w:pPr>
              <w:ind w:left="0" w:hanging="2"/>
              <w:rPr>
                <w:ins w:id="5578" w:author="임 종운" w:date="2022-05-17T11:40:00Z"/>
              </w:rPr>
            </w:pPr>
            <w:ins w:id="5579" w:author="임 종운" w:date="2022-05-17T11:40:00Z">
              <w:r>
                <w:t>INSERT INTO attendance VALUES (2636, 10, 2021-12-22);</w:t>
              </w:r>
            </w:ins>
          </w:p>
          <w:p w14:paraId="7453D9C4" w14:textId="77777777" w:rsidR="00D470AE" w:rsidRDefault="00D470AE" w:rsidP="00D470AE">
            <w:pPr>
              <w:ind w:left="0" w:hanging="2"/>
              <w:rPr>
                <w:ins w:id="5580" w:author="임 종운" w:date="2022-05-17T11:40:00Z"/>
              </w:rPr>
            </w:pPr>
            <w:ins w:id="5581" w:author="임 종운" w:date="2022-05-17T11:40:00Z">
              <w:r>
                <w:t>INSERT INTO attendance VALUES (2637, 11, 2021-12-22);</w:t>
              </w:r>
            </w:ins>
          </w:p>
          <w:p w14:paraId="4FD636CD" w14:textId="77777777" w:rsidR="00D470AE" w:rsidRDefault="00D470AE" w:rsidP="00D470AE">
            <w:pPr>
              <w:ind w:left="0" w:hanging="2"/>
              <w:rPr>
                <w:ins w:id="5582" w:author="임 종운" w:date="2022-05-17T11:40:00Z"/>
              </w:rPr>
            </w:pPr>
            <w:ins w:id="5583" w:author="임 종운" w:date="2022-05-17T11:40:00Z">
              <w:r>
                <w:t>INSERT INTO attendance VALUES (2638, 12, 2021-12-22);</w:t>
              </w:r>
            </w:ins>
          </w:p>
          <w:p w14:paraId="68014763" w14:textId="77777777" w:rsidR="00D470AE" w:rsidRDefault="00D470AE" w:rsidP="00D470AE">
            <w:pPr>
              <w:ind w:left="0" w:hanging="2"/>
              <w:rPr>
                <w:ins w:id="5584" w:author="임 종운" w:date="2022-05-17T11:40:00Z"/>
              </w:rPr>
            </w:pPr>
            <w:ins w:id="5585" w:author="임 종운" w:date="2022-05-17T11:40:00Z">
              <w:r>
                <w:t>INSERT INTO attendance VALUES (2639, 13, 2021-12-22);</w:t>
              </w:r>
            </w:ins>
          </w:p>
          <w:p w14:paraId="141C96E8" w14:textId="77777777" w:rsidR="00D470AE" w:rsidRDefault="00D470AE" w:rsidP="00D470AE">
            <w:pPr>
              <w:ind w:left="0" w:hanging="2"/>
              <w:rPr>
                <w:ins w:id="5586" w:author="임 종운" w:date="2022-05-17T11:40:00Z"/>
              </w:rPr>
            </w:pPr>
            <w:ins w:id="5587" w:author="임 종운" w:date="2022-05-17T11:40:00Z">
              <w:r>
                <w:t>INSERT INTO attendance VALUES (2640, 14, 2021-12-22);</w:t>
              </w:r>
            </w:ins>
          </w:p>
          <w:p w14:paraId="27D5F203" w14:textId="77777777" w:rsidR="00D470AE" w:rsidRDefault="00D470AE" w:rsidP="00D470AE">
            <w:pPr>
              <w:ind w:left="0" w:hanging="2"/>
              <w:rPr>
                <w:ins w:id="5588" w:author="임 종운" w:date="2022-05-17T11:40:00Z"/>
              </w:rPr>
            </w:pPr>
            <w:ins w:id="5589" w:author="임 종운" w:date="2022-05-17T11:40:00Z">
              <w:r>
                <w:t>INSERT INTO attendance VALUES (2641, 15, 2021-12-22);</w:t>
              </w:r>
            </w:ins>
          </w:p>
          <w:p w14:paraId="55B22B9D" w14:textId="77777777" w:rsidR="00D470AE" w:rsidRDefault="00D470AE" w:rsidP="00D470AE">
            <w:pPr>
              <w:ind w:left="0" w:hanging="2"/>
              <w:rPr>
                <w:ins w:id="5590" w:author="임 종운" w:date="2022-05-17T11:40:00Z"/>
              </w:rPr>
            </w:pPr>
            <w:ins w:id="5591" w:author="임 종운" w:date="2022-05-17T11:40:00Z">
              <w:r>
                <w:t>INSERT INTO attendance VALUES (2642, 16, 2021-12-22);</w:t>
              </w:r>
            </w:ins>
          </w:p>
          <w:p w14:paraId="2F400DAA" w14:textId="77777777" w:rsidR="00D470AE" w:rsidRDefault="00D470AE" w:rsidP="00D470AE">
            <w:pPr>
              <w:ind w:left="0" w:hanging="2"/>
              <w:rPr>
                <w:ins w:id="5592" w:author="임 종운" w:date="2022-05-17T11:40:00Z"/>
              </w:rPr>
            </w:pPr>
            <w:ins w:id="5593" w:author="임 종운" w:date="2022-05-17T11:40:00Z">
              <w:r>
                <w:t>INSERT INTO attendance VALUES (2643, 17, 2021-12-22);</w:t>
              </w:r>
            </w:ins>
          </w:p>
          <w:p w14:paraId="4758EE40" w14:textId="77777777" w:rsidR="00D470AE" w:rsidRDefault="00D470AE" w:rsidP="00D470AE">
            <w:pPr>
              <w:ind w:left="0" w:hanging="2"/>
              <w:rPr>
                <w:ins w:id="5594" w:author="임 종운" w:date="2022-05-17T11:40:00Z"/>
              </w:rPr>
            </w:pPr>
            <w:ins w:id="5595" w:author="임 종운" w:date="2022-05-17T11:40:00Z">
              <w:r>
                <w:t>INSERT INTO attendance VALUES (2644, 18, 2021-12-22);</w:t>
              </w:r>
            </w:ins>
          </w:p>
          <w:p w14:paraId="39B8EFA2" w14:textId="77777777" w:rsidR="00D470AE" w:rsidRDefault="00D470AE" w:rsidP="00D470AE">
            <w:pPr>
              <w:ind w:left="0" w:hanging="2"/>
              <w:rPr>
                <w:ins w:id="5596" w:author="임 종운" w:date="2022-05-17T11:40:00Z"/>
              </w:rPr>
            </w:pPr>
            <w:ins w:id="5597" w:author="임 종운" w:date="2022-05-17T11:40:00Z">
              <w:r>
                <w:t>INSERT INTO attendance VALUES (2645, 19, 2021-12-22);</w:t>
              </w:r>
            </w:ins>
          </w:p>
          <w:p w14:paraId="06CDE04A" w14:textId="77777777" w:rsidR="00D470AE" w:rsidRDefault="00D470AE" w:rsidP="00D470AE">
            <w:pPr>
              <w:ind w:left="0" w:hanging="2"/>
              <w:rPr>
                <w:ins w:id="5598" w:author="임 종운" w:date="2022-05-17T11:40:00Z"/>
              </w:rPr>
            </w:pPr>
            <w:ins w:id="5599" w:author="임 종운" w:date="2022-05-17T11:40:00Z">
              <w:r>
                <w:t>INSERT INTO attendance VALUES (2646, 20, 2021-12-22);</w:t>
              </w:r>
            </w:ins>
          </w:p>
          <w:p w14:paraId="23222078" w14:textId="77777777" w:rsidR="00D470AE" w:rsidRDefault="00D470AE" w:rsidP="00D470AE">
            <w:pPr>
              <w:ind w:left="0" w:hanging="2"/>
              <w:rPr>
                <w:ins w:id="5600" w:author="임 종운" w:date="2022-05-17T11:40:00Z"/>
              </w:rPr>
            </w:pPr>
            <w:ins w:id="5601" w:author="임 종운" w:date="2022-05-17T11:40:00Z">
              <w:r>
                <w:t>INSERT INTO attendance VALUES (2647, 21, 2021-12-22);</w:t>
              </w:r>
            </w:ins>
          </w:p>
          <w:p w14:paraId="6F446E2A" w14:textId="77777777" w:rsidR="00D470AE" w:rsidRDefault="00D470AE" w:rsidP="00D470AE">
            <w:pPr>
              <w:ind w:left="0" w:hanging="2"/>
              <w:rPr>
                <w:ins w:id="5602" w:author="임 종운" w:date="2022-05-17T11:40:00Z"/>
              </w:rPr>
            </w:pPr>
            <w:ins w:id="5603" w:author="임 종운" w:date="2022-05-17T11:40:00Z">
              <w:r>
                <w:t>INSERT INTO attendance VALUES (2648, 22, 2021-12-22);</w:t>
              </w:r>
            </w:ins>
          </w:p>
          <w:p w14:paraId="2F43218B" w14:textId="77777777" w:rsidR="00D470AE" w:rsidRDefault="00D470AE" w:rsidP="00D470AE">
            <w:pPr>
              <w:ind w:left="0" w:hanging="2"/>
              <w:rPr>
                <w:ins w:id="5604" w:author="임 종운" w:date="2022-05-17T11:40:00Z"/>
              </w:rPr>
            </w:pPr>
            <w:ins w:id="5605" w:author="임 종운" w:date="2022-05-17T11:40:00Z">
              <w:r>
                <w:t>INSERT INTO attendance VALUES (2649, 23, 2021-12-22);</w:t>
              </w:r>
            </w:ins>
          </w:p>
          <w:p w14:paraId="3D6A94B5" w14:textId="77777777" w:rsidR="00D470AE" w:rsidRDefault="00D470AE" w:rsidP="00D470AE">
            <w:pPr>
              <w:ind w:left="0" w:hanging="2"/>
              <w:rPr>
                <w:ins w:id="5606" w:author="임 종운" w:date="2022-05-17T11:40:00Z"/>
              </w:rPr>
            </w:pPr>
            <w:ins w:id="5607" w:author="임 종운" w:date="2022-05-17T11:40:00Z">
              <w:r>
                <w:t>INSERT INTO attendance VALUES (2650, 24, 2021-12-22);</w:t>
              </w:r>
            </w:ins>
          </w:p>
          <w:p w14:paraId="3CD7BAF9" w14:textId="77777777" w:rsidR="00D470AE" w:rsidRDefault="00D470AE" w:rsidP="00D470AE">
            <w:pPr>
              <w:ind w:left="0" w:hanging="2"/>
              <w:rPr>
                <w:ins w:id="5608" w:author="임 종운" w:date="2022-05-17T11:40:00Z"/>
              </w:rPr>
            </w:pPr>
            <w:ins w:id="5609" w:author="임 종운" w:date="2022-05-17T11:40:00Z">
              <w:r>
                <w:t>INSERT INTO attendance VALUES (2651, 25, 2021-12-22);</w:t>
              </w:r>
            </w:ins>
          </w:p>
          <w:p w14:paraId="3B2CA66B" w14:textId="77777777" w:rsidR="00D470AE" w:rsidRDefault="00D470AE" w:rsidP="00D470AE">
            <w:pPr>
              <w:ind w:left="0" w:hanging="2"/>
              <w:rPr>
                <w:ins w:id="5610" w:author="임 종운" w:date="2022-05-17T11:40:00Z"/>
              </w:rPr>
            </w:pPr>
            <w:ins w:id="5611" w:author="임 종운" w:date="2022-05-17T11:40:00Z">
              <w:r>
                <w:t>INSERT INTO attendance VALUES (2652, 26, 2021-12-22);</w:t>
              </w:r>
            </w:ins>
          </w:p>
          <w:p w14:paraId="3AF9270C" w14:textId="77777777" w:rsidR="00D470AE" w:rsidRDefault="00D470AE" w:rsidP="00D470AE">
            <w:pPr>
              <w:ind w:left="0" w:hanging="2"/>
              <w:rPr>
                <w:ins w:id="5612" w:author="임 종운" w:date="2022-05-17T11:40:00Z"/>
              </w:rPr>
            </w:pPr>
            <w:ins w:id="5613" w:author="임 종운" w:date="2022-05-17T11:40:00Z">
              <w:r>
                <w:t>INSERT INTO attendance VALUES (2653, 1, 2021-12-23);</w:t>
              </w:r>
            </w:ins>
          </w:p>
          <w:p w14:paraId="035BB87A" w14:textId="77777777" w:rsidR="00D470AE" w:rsidRDefault="00D470AE" w:rsidP="00D470AE">
            <w:pPr>
              <w:ind w:left="0" w:hanging="2"/>
              <w:rPr>
                <w:ins w:id="5614" w:author="임 종운" w:date="2022-05-17T11:40:00Z"/>
              </w:rPr>
            </w:pPr>
            <w:ins w:id="5615" w:author="임 종운" w:date="2022-05-17T11:40:00Z">
              <w:r>
                <w:t>INSERT INTO attendance VALUES (2654, 2, 2021-12-23);</w:t>
              </w:r>
            </w:ins>
          </w:p>
          <w:p w14:paraId="70C0CDE0" w14:textId="77777777" w:rsidR="00D470AE" w:rsidRDefault="00D470AE" w:rsidP="00D470AE">
            <w:pPr>
              <w:ind w:left="0" w:hanging="2"/>
              <w:rPr>
                <w:ins w:id="5616" w:author="임 종운" w:date="2022-05-17T11:40:00Z"/>
              </w:rPr>
            </w:pPr>
            <w:ins w:id="5617" w:author="임 종운" w:date="2022-05-17T11:40:00Z">
              <w:r>
                <w:t>INSERT INTO attendance VALUES (2655, 3, 2021-12-23);</w:t>
              </w:r>
            </w:ins>
          </w:p>
          <w:p w14:paraId="2FA6F500" w14:textId="77777777" w:rsidR="00D470AE" w:rsidRDefault="00D470AE" w:rsidP="00D470AE">
            <w:pPr>
              <w:ind w:left="0" w:hanging="2"/>
              <w:rPr>
                <w:ins w:id="5618" w:author="임 종운" w:date="2022-05-17T11:40:00Z"/>
              </w:rPr>
            </w:pPr>
            <w:ins w:id="5619" w:author="임 종운" w:date="2022-05-17T11:40:00Z">
              <w:r>
                <w:t>INSERT INTO attendance VALUES (2656, 4, 2021-12-23);</w:t>
              </w:r>
            </w:ins>
          </w:p>
          <w:p w14:paraId="3311C6C2" w14:textId="77777777" w:rsidR="00D470AE" w:rsidRDefault="00D470AE" w:rsidP="00D470AE">
            <w:pPr>
              <w:ind w:left="0" w:hanging="2"/>
              <w:rPr>
                <w:ins w:id="5620" w:author="임 종운" w:date="2022-05-17T11:40:00Z"/>
              </w:rPr>
            </w:pPr>
            <w:ins w:id="5621" w:author="임 종운" w:date="2022-05-17T11:40:00Z">
              <w:r>
                <w:t>INSERT INTO attendance VALUES (2657, 5, 2021-12-23);</w:t>
              </w:r>
            </w:ins>
          </w:p>
          <w:p w14:paraId="4C02DE70" w14:textId="77777777" w:rsidR="00D470AE" w:rsidRDefault="00D470AE" w:rsidP="00D470AE">
            <w:pPr>
              <w:ind w:left="0" w:hanging="2"/>
              <w:rPr>
                <w:ins w:id="5622" w:author="임 종운" w:date="2022-05-17T11:40:00Z"/>
              </w:rPr>
            </w:pPr>
            <w:ins w:id="5623" w:author="임 종운" w:date="2022-05-17T11:40:00Z">
              <w:r>
                <w:t>INSERT INTO attendance VALUES (2658, 6, 2021-12-23);</w:t>
              </w:r>
            </w:ins>
          </w:p>
          <w:p w14:paraId="251C3FFD" w14:textId="77777777" w:rsidR="00D470AE" w:rsidRDefault="00D470AE" w:rsidP="00D470AE">
            <w:pPr>
              <w:ind w:left="0" w:hanging="2"/>
              <w:rPr>
                <w:ins w:id="5624" w:author="임 종운" w:date="2022-05-17T11:40:00Z"/>
              </w:rPr>
            </w:pPr>
            <w:ins w:id="5625" w:author="임 종운" w:date="2022-05-17T11:40:00Z">
              <w:r>
                <w:t>INSERT INTO attendance VALUES (2659, 7, 2021-12-23);</w:t>
              </w:r>
            </w:ins>
          </w:p>
          <w:p w14:paraId="47CF8375" w14:textId="77777777" w:rsidR="00D470AE" w:rsidRDefault="00D470AE" w:rsidP="00D470AE">
            <w:pPr>
              <w:ind w:left="0" w:hanging="2"/>
              <w:rPr>
                <w:ins w:id="5626" w:author="임 종운" w:date="2022-05-17T11:40:00Z"/>
              </w:rPr>
            </w:pPr>
            <w:ins w:id="5627" w:author="임 종운" w:date="2022-05-17T11:40:00Z">
              <w:r>
                <w:t>INSERT INTO attendance VALUES (2660, 8, 2021-12-23);</w:t>
              </w:r>
            </w:ins>
          </w:p>
          <w:p w14:paraId="7EF30255" w14:textId="77777777" w:rsidR="00D470AE" w:rsidRDefault="00D470AE" w:rsidP="00D470AE">
            <w:pPr>
              <w:ind w:left="0" w:hanging="2"/>
              <w:rPr>
                <w:ins w:id="5628" w:author="임 종운" w:date="2022-05-17T11:40:00Z"/>
              </w:rPr>
            </w:pPr>
            <w:ins w:id="5629" w:author="임 종운" w:date="2022-05-17T11:40:00Z">
              <w:r>
                <w:t>INSERT INTO attendance VALUES (2661, 9, 2021-12-23);</w:t>
              </w:r>
            </w:ins>
          </w:p>
          <w:p w14:paraId="4BAD671F" w14:textId="77777777" w:rsidR="00D470AE" w:rsidRDefault="00D470AE" w:rsidP="00D470AE">
            <w:pPr>
              <w:ind w:left="0" w:hanging="2"/>
              <w:rPr>
                <w:ins w:id="5630" w:author="임 종운" w:date="2022-05-17T11:40:00Z"/>
              </w:rPr>
            </w:pPr>
            <w:ins w:id="5631" w:author="임 종운" w:date="2022-05-17T11:40:00Z">
              <w:r>
                <w:lastRenderedPageBreak/>
                <w:t>INSERT INTO attendance VALUES (2662, 10, 2021-12-23);</w:t>
              </w:r>
            </w:ins>
          </w:p>
          <w:p w14:paraId="5659EDFF" w14:textId="77777777" w:rsidR="00D470AE" w:rsidRDefault="00D470AE" w:rsidP="00D470AE">
            <w:pPr>
              <w:ind w:left="0" w:hanging="2"/>
              <w:rPr>
                <w:ins w:id="5632" w:author="임 종운" w:date="2022-05-17T11:40:00Z"/>
              </w:rPr>
            </w:pPr>
            <w:ins w:id="5633" w:author="임 종운" w:date="2022-05-17T11:40:00Z">
              <w:r>
                <w:t>INSERT INTO attendance VALUES (2663, 11, 2021-12-23);</w:t>
              </w:r>
            </w:ins>
          </w:p>
          <w:p w14:paraId="530C3264" w14:textId="77777777" w:rsidR="00D470AE" w:rsidRDefault="00D470AE" w:rsidP="00D470AE">
            <w:pPr>
              <w:ind w:left="0" w:hanging="2"/>
              <w:rPr>
                <w:ins w:id="5634" w:author="임 종운" w:date="2022-05-17T11:40:00Z"/>
              </w:rPr>
            </w:pPr>
            <w:ins w:id="5635" w:author="임 종운" w:date="2022-05-17T11:40:00Z">
              <w:r>
                <w:t>INSERT INTO attendance VALUES (2664, 12, 2021-12-23);</w:t>
              </w:r>
            </w:ins>
          </w:p>
          <w:p w14:paraId="15F60F9B" w14:textId="77777777" w:rsidR="00D470AE" w:rsidRDefault="00D470AE" w:rsidP="00D470AE">
            <w:pPr>
              <w:ind w:left="0" w:hanging="2"/>
              <w:rPr>
                <w:ins w:id="5636" w:author="임 종운" w:date="2022-05-17T11:40:00Z"/>
              </w:rPr>
            </w:pPr>
            <w:ins w:id="5637" w:author="임 종운" w:date="2022-05-17T11:40:00Z">
              <w:r>
                <w:t>INSERT INTO attendance VALUES (2665, 13, 2021-12-23);</w:t>
              </w:r>
            </w:ins>
          </w:p>
          <w:p w14:paraId="1BC168A8" w14:textId="77777777" w:rsidR="00D470AE" w:rsidRDefault="00D470AE" w:rsidP="00D470AE">
            <w:pPr>
              <w:ind w:left="0" w:hanging="2"/>
              <w:rPr>
                <w:ins w:id="5638" w:author="임 종운" w:date="2022-05-17T11:40:00Z"/>
              </w:rPr>
            </w:pPr>
            <w:ins w:id="5639" w:author="임 종운" w:date="2022-05-17T11:40:00Z">
              <w:r>
                <w:t>INSERT INTO attendance VALUES (2666, 14, 2021-12-23);</w:t>
              </w:r>
            </w:ins>
          </w:p>
          <w:p w14:paraId="65D8A31C" w14:textId="77777777" w:rsidR="00D470AE" w:rsidRDefault="00D470AE" w:rsidP="00D470AE">
            <w:pPr>
              <w:ind w:left="0" w:hanging="2"/>
              <w:rPr>
                <w:ins w:id="5640" w:author="임 종운" w:date="2022-05-17T11:40:00Z"/>
              </w:rPr>
            </w:pPr>
            <w:ins w:id="5641" w:author="임 종운" w:date="2022-05-17T11:40:00Z">
              <w:r>
                <w:t>INSERT INTO attendance VALUES (2667, 15, 2021-12-23);</w:t>
              </w:r>
            </w:ins>
          </w:p>
          <w:p w14:paraId="42F65E36" w14:textId="77777777" w:rsidR="00D470AE" w:rsidRDefault="00D470AE" w:rsidP="00D470AE">
            <w:pPr>
              <w:ind w:left="0" w:hanging="2"/>
              <w:rPr>
                <w:ins w:id="5642" w:author="임 종운" w:date="2022-05-17T11:40:00Z"/>
              </w:rPr>
            </w:pPr>
            <w:ins w:id="5643" w:author="임 종운" w:date="2022-05-17T11:40:00Z">
              <w:r>
                <w:t>INSERT INTO attendance VALUES (2668, 16, 2021-12-23);</w:t>
              </w:r>
            </w:ins>
          </w:p>
          <w:p w14:paraId="00890CD2" w14:textId="77777777" w:rsidR="00D470AE" w:rsidRDefault="00D470AE" w:rsidP="00D470AE">
            <w:pPr>
              <w:ind w:left="0" w:hanging="2"/>
              <w:rPr>
                <w:ins w:id="5644" w:author="임 종운" w:date="2022-05-17T11:40:00Z"/>
              </w:rPr>
            </w:pPr>
            <w:ins w:id="5645" w:author="임 종운" w:date="2022-05-17T11:40:00Z">
              <w:r>
                <w:t>INSERT INTO attendance VALUES (2669, 17, 2021-12-23);</w:t>
              </w:r>
            </w:ins>
          </w:p>
          <w:p w14:paraId="24BD878B" w14:textId="77777777" w:rsidR="00D470AE" w:rsidRDefault="00D470AE" w:rsidP="00D470AE">
            <w:pPr>
              <w:ind w:left="0" w:hanging="2"/>
              <w:rPr>
                <w:ins w:id="5646" w:author="임 종운" w:date="2022-05-17T11:40:00Z"/>
              </w:rPr>
            </w:pPr>
            <w:ins w:id="5647" w:author="임 종운" w:date="2022-05-17T11:40:00Z">
              <w:r>
                <w:t>INSERT INTO attendance VALUES (2670, 18, 2021-12-23);</w:t>
              </w:r>
            </w:ins>
          </w:p>
          <w:p w14:paraId="16059C44" w14:textId="77777777" w:rsidR="00D470AE" w:rsidRDefault="00D470AE" w:rsidP="00D470AE">
            <w:pPr>
              <w:ind w:left="0" w:hanging="2"/>
              <w:rPr>
                <w:ins w:id="5648" w:author="임 종운" w:date="2022-05-17T11:40:00Z"/>
              </w:rPr>
            </w:pPr>
            <w:ins w:id="5649" w:author="임 종운" w:date="2022-05-17T11:40:00Z">
              <w:r>
                <w:t>INSERT INTO attendance VALUES (2671, 19, 2021-12-23);</w:t>
              </w:r>
            </w:ins>
          </w:p>
          <w:p w14:paraId="7048A797" w14:textId="77777777" w:rsidR="00D470AE" w:rsidRDefault="00D470AE" w:rsidP="00D470AE">
            <w:pPr>
              <w:ind w:left="0" w:hanging="2"/>
              <w:rPr>
                <w:ins w:id="5650" w:author="임 종운" w:date="2022-05-17T11:40:00Z"/>
              </w:rPr>
            </w:pPr>
            <w:ins w:id="5651" w:author="임 종운" w:date="2022-05-17T11:40:00Z">
              <w:r>
                <w:t>INSERT INTO attendance VALUES (2672, 20, 2021-12-23);</w:t>
              </w:r>
            </w:ins>
          </w:p>
          <w:p w14:paraId="2E524DF8" w14:textId="77777777" w:rsidR="00D470AE" w:rsidRDefault="00D470AE" w:rsidP="00D470AE">
            <w:pPr>
              <w:ind w:left="0" w:hanging="2"/>
              <w:rPr>
                <w:ins w:id="5652" w:author="임 종운" w:date="2022-05-17T11:40:00Z"/>
              </w:rPr>
            </w:pPr>
            <w:ins w:id="5653" w:author="임 종운" w:date="2022-05-17T11:40:00Z">
              <w:r>
                <w:t>INSERT INTO attendance VALUES (2673, 21, 2021-12-23);</w:t>
              </w:r>
            </w:ins>
          </w:p>
          <w:p w14:paraId="2685F9F0" w14:textId="77777777" w:rsidR="00D470AE" w:rsidRDefault="00D470AE" w:rsidP="00D470AE">
            <w:pPr>
              <w:ind w:left="0" w:hanging="2"/>
              <w:rPr>
                <w:ins w:id="5654" w:author="임 종운" w:date="2022-05-17T11:40:00Z"/>
              </w:rPr>
            </w:pPr>
            <w:ins w:id="5655" w:author="임 종운" w:date="2022-05-17T11:40:00Z">
              <w:r>
                <w:t>INSERT INTO attendance VALUES (2674, 22, 2021-12-23);</w:t>
              </w:r>
            </w:ins>
          </w:p>
          <w:p w14:paraId="7CD233AA" w14:textId="77777777" w:rsidR="00D470AE" w:rsidRDefault="00D470AE" w:rsidP="00D470AE">
            <w:pPr>
              <w:ind w:left="0" w:hanging="2"/>
              <w:rPr>
                <w:ins w:id="5656" w:author="임 종운" w:date="2022-05-17T11:40:00Z"/>
              </w:rPr>
            </w:pPr>
            <w:ins w:id="5657" w:author="임 종운" w:date="2022-05-17T11:40:00Z">
              <w:r>
                <w:t>INSERT INTO attendance VALUES (2675, 23, 2021-12-23);</w:t>
              </w:r>
            </w:ins>
          </w:p>
          <w:p w14:paraId="27150BE7" w14:textId="77777777" w:rsidR="00D470AE" w:rsidRDefault="00D470AE" w:rsidP="00D470AE">
            <w:pPr>
              <w:ind w:left="0" w:hanging="2"/>
              <w:rPr>
                <w:ins w:id="5658" w:author="임 종운" w:date="2022-05-17T11:40:00Z"/>
              </w:rPr>
            </w:pPr>
            <w:ins w:id="5659" w:author="임 종운" w:date="2022-05-17T11:40:00Z">
              <w:r>
                <w:t>INSERT INTO attendance VALUES (2676, 24, 2021-12-23);</w:t>
              </w:r>
            </w:ins>
          </w:p>
          <w:p w14:paraId="6D765C3B" w14:textId="77777777" w:rsidR="00D470AE" w:rsidRDefault="00D470AE" w:rsidP="00D470AE">
            <w:pPr>
              <w:ind w:left="0" w:hanging="2"/>
              <w:rPr>
                <w:ins w:id="5660" w:author="임 종운" w:date="2022-05-17T11:40:00Z"/>
              </w:rPr>
            </w:pPr>
            <w:ins w:id="5661" w:author="임 종운" w:date="2022-05-17T11:40:00Z">
              <w:r>
                <w:t>INSERT INTO attendance VALUES (2677, 25, 2021-12-23);</w:t>
              </w:r>
            </w:ins>
          </w:p>
          <w:p w14:paraId="70BD2FED" w14:textId="77777777" w:rsidR="00D470AE" w:rsidRDefault="00D470AE" w:rsidP="00D470AE">
            <w:pPr>
              <w:ind w:left="0" w:hanging="2"/>
              <w:rPr>
                <w:ins w:id="5662" w:author="임 종운" w:date="2022-05-17T11:40:00Z"/>
              </w:rPr>
            </w:pPr>
            <w:ins w:id="5663" w:author="임 종운" w:date="2022-05-17T11:40:00Z">
              <w:r>
                <w:t>INSERT INTO attendance VALUES (2678, 26, 2021-12-23);</w:t>
              </w:r>
            </w:ins>
          </w:p>
          <w:p w14:paraId="24E497E7" w14:textId="77777777" w:rsidR="00D470AE" w:rsidRDefault="00D470AE" w:rsidP="00D470AE">
            <w:pPr>
              <w:ind w:left="0" w:hanging="2"/>
              <w:rPr>
                <w:ins w:id="5664" w:author="임 종운" w:date="2022-05-17T11:40:00Z"/>
              </w:rPr>
            </w:pPr>
            <w:ins w:id="5665" w:author="임 종운" w:date="2022-05-17T11:40:00Z">
              <w:r>
                <w:t>INSERT INTO attendance VALUES (2679, 1, 2021-12-24);</w:t>
              </w:r>
            </w:ins>
          </w:p>
          <w:p w14:paraId="70A435AF" w14:textId="77777777" w:rsidR="00D470AE" w:rsidRDefault="00D470AE" w:rsidP="00D470AE">
            <w:pPr>
              <w:ind w:left="0" w:hanging="2"/>
              <w:rPr>
                <w:ins w:id="5666" w:author="임 종운" w:date="2022-05-17T11:40:00Z"/>
              </w:rPr>
            </w:pPr>
            <w:ins w:id="5667" w:author="임 종운" w:date="2022-05-17T11:40:00Z">
              <w:r>
                <w:t>INSERT INTO attendance VALUES (2680, 2, 2021-12-24);</w:t>
              </w:r>
            </w:ins>
          </w:p>
          <w:p w14:paraId="66AC6053" w14:textId="77777777" w:rsidR="00D470AE" w:rsidRDefault="00D470AE" w:rsidP="00D470AE">
            <w:pPr>
              <w:ind w:left="0" w:hanging="2"/>
              <w:rPr>
                <w:ins w:id="5668" w:author="임 종운" w:date="2022-05-17T11:40:00Z"/>
              </w:rPr>
            </w:pPr>
            <w:ins w:id="5669" w:author="임 종운" w:date="2022-05-17T11:40:00Z">
              <w:r>
                <w:t>INSERT INTO attendance VALUES (2681, 3, 2021-12-24);</w:t>
              </w:r>
            </w:ins>
          </w:p>
          <w:p w14:paraId="7DF843C3" w14:textId="77777777" w:rsidR="00D470AE" w:rsidRDefault="00D470AE" w:rsidP="00D470AE">
            <w:pPr>
              <w:ind w:left="0" w:hanging="2"/>
              <w:rPr>
                <w:ins w:id="5670" w:author="임 종운" w:date="2022-05-17T11:40:00Z"/>
              </w:rPr>
            </w:pPr>
            <w:ins w:id="5671" w:author="임 종운" w:date="2022-05-17T11:40:00Z">
              <w:r>
                <w:t>INSERT INTO attendance VALUES (2682, 4, 2021-12-24);</w:t>
              </w:r>
            </w:ins>
          </w:p>
          <w:p w14:paraId="384C9A75" w14:textId="77777777" w:rsidR="00D470AE" w:rsidRDefault="00D470AE" w:rsidP="00D470AE">
            <w:pPr>
              <w:ind w:left="0" w:hanging="2"/>
              <w:rPr>
                <w:ins w:id="5672" w:author="임 종운" w:date="2022-05-17T11:40:00Z"/>
              </w:rPr>
            </w:pPr>
            <w:ins w:id="5673" w:author="임 종운" w:date="2022-05-17T11:40:00Z">
              <w:r>
                <w:t>INSERT INTO attendance VALUES (2683, 5, 2021-12-24);</w:t>
              </w:r>
            </w:ins>
          </w:p>
          <w:p w14:paraId="6DCE55D7" w14:textId="77777777" w:rsidR="00D470AE" w:rsidRDefault="00D470AE" w:rsidP="00D470AE">
            <w:pPr>
              <w:ind w:left="0" w:hanging="2"/>
              <w:rPr>
                <w:ins w:id="5674" w:author="임 종운" w:date="2022-05-17T11:40:00Z"/>
              </w:rPr>
            </w:pPr>
            <w:ins w:id="5675" w:author="임 종운" w:date="2022-05-17T11:40:00Z">
              <w:r>
                <w:t>INSERT INTO attendance VALUES (2684, 6, 2021-12-24);</w:t>
              </w:r>
            </w:ins>
          </w:p>
          <w:p w14:paraId="1FC0030E" w14:textId="77777777" w:rsidR="00D470AE" w:rsidRDefault="00D470AE" w:rsidP="00D470AE">
            <w:pPr>
              <w:ind w:left="0" w:hanging="2"/>
              <w:rPr>
                <w:ins w:id="5676" w:author="임 종운" w:date="2022-05-17T11:40:00Z"/>
              </w:rPr>
            </w:pPr>
            <w:ins w:id="5677" w:author="임 종운" w:date="2022-05-17T11:40:00Z">
              <w:r>
                <w:t>INSERT INTO attendance VALUES (2685, 7, 2021-12-24);</w:t>
              </w:r>
            </w:ins>
          </w:p>
          <w:p w14:paraId="244203EF" w14:textId="77777777" w:rsidR="00D470AE" w:rsidRDefault="00D470AE" w:rsidP="00D470AE">
            <w:pPr>
              <w:ind w:left="0" w:hanging="2"/>
              <w:rPr>
                <w:ins w:id="5678" w:author="임 종운" w:date="2022-05-17T11:40:00Z"/>
              </w:rPr>
            </w:pPr>
            <w:ins w:id="5679" w:author="임 종운" w:date="2022-05-17T11:40:00Z">
              <w:r>
                <w:t>INSERT INTO attendance VALUES (2686, 8, 2021-12-24);</w:t>
              </w:r>
            </w:ins>
          </w:p>
          <w:p w14:paraId="139DA51E" w14:textId="77777777" w:rsidR="00D470AE" w:rsidRDefault="00D470AE" w:rsidP="00D470AE">
            <w:pPr>
              <w:ind w:left="0" w:hanging="2"/>
              <w:rPr>
                <w:ins w:id="5680" w:author="임 종운" w:date="2022-05-17T11:40:00Z"/>
              </w:rPr>
            </w:pPr>
            <w:ins w:id="5681" w:author="임 종운" w:date="2022-05-17T11:40:00Z">
              <w:r>
                <w:t>INSERT INTO attendance VALUES (2687, 9, 2021-12-24);</w:t>
              </w:r>
            </w:ins>
          </w:p>
          <w:p w14:paraId="21D439B4" w14:textId="77777777" w:rsidR="00D470AE" w:rsidRDefault="00D470AE" w:rsidP="00D470AE">
            <w:pPr>
              <w:ind w:left="0" w:hanging="2"/>
              <w:rPr>
                <w:ins w:id="5682" w:author="임 종운" w:date="2022-05-17T11:40:00Z"/>
              </w:rPr>
            </w:pPr>
            <w:ins w:id="5683" w:author="임 종운" w:date="2022-05-17T11:40:00Z">
              <w:r>
                <w:t>INSERT INTO attendance VALUES (2688, 10, 2021-12-24);</w:t>
              </w:r>
            </w:ins>
          </w:p>
          <w:p w14:paraId="65B68501" w14:textId="77777777" w:rsidR="00D470AE" w:rsidRDefault="00D470AE" w:rsidP="00D470AE">
            <w:pPr>
              <w:ind w:left="0" w:hanging="2"/>
              <w:rPr>
                <w:ins w:id="5684" w:author="임 종운" w:date="2022-05-17T11:40:00Z"/>
              </w:rPr>
            </w:pPr>
            <w:ins w:id="5685" w:author="임 종운" w:date="2022-05-17T11:40:00Z">
              <w:r>
                <w:lastRenderedPageBreak/>
                <w:t>INSERT INTO attendance VALUES (2689, 11, 2021-12-24);</w:t>
              </w:r>
            </w:ins>
          </w:p>
          <w:p w14:paraId="261976AB" w14:textId="77777777" w:rsidR="00D470AE" w:rsidRDefault="00D470AE" w:rsidP="00D470AE">
            <w:pPr>
              <w:ind w:left="0" w:hanging="2"/>
              <w:rPr>
                <w:ins w:id="5686" w:author="임 종운" w:date="2022-05-17T11:40:00Z"/>
              </w:rPr>
            </w:pPr>
            <w:ins w:id="5687" w:author="임 종운" w:date="2022-05-17T11:40:00Z">
              <w:r>
                <w:t>INSERT INTO attendance VALUES (2690, 12, 2021-12-24);</w:t>
              </w:r>
            </w:ins>
          </w:p>
          <w:p w14:paraId="39EA48E6" w14:textId="77777777" w:rsidR="00D470AE" w:rsidRDefault="00D470AE" w:rsidP="00D470AE">
            <w:pPr>
              <w:ind w:left="0" w:hanging="2"/>
              <w:rPr>
                <w:ins w:id="5688" w:author="임 종운" w:date="2022-05-17T11:40:00Z"/>
              </w:rPr>
            </w:pPr>
            <w:ins w:id="5689" w:author="임 종운" w:date="2022-05-17T11:40:00Z">
              <w:r>
                <w:t>INSERT INTO attendance VALUES (2691, 13, 2021-12-24);</w:t>
              </w:r>
            </w:ins>
          </w:p>
          <w:p w14:paraId="6BFB8408" w14:textId="77777777" w:rsidR="00D470AE" w:rsidRDefault="00D470AE" w:rsidP="00D470AE">
            <w:pPr>
              <w:ind w:left="0" w:hanging="2"/>
              <w:rPr>
                <w:ins w:id="5690" w:author="임 종운" w:date="2022-05-17T11:40:00Z"/>
              </w:rPr>
            </w:pPr>
            <w:ins w:id="5691" w:author="임 종운" w:date="2022-05-17T11:40:00Z">
              <w:r>
                <w:t>INSERT INTO attendance VALUES (2692, 14, 2021-12-24);</w:t>
              </w:r>
            </w:ins>
          </w:p>
          <w:p w14:paraId="2B051700" w14:textId="77777777" w:rsidR="00D470AE" w:rsidRDefault="00D470AE" w:rsidP="00D470AE">
            <w:pPr>
              <w:ind w:left="0" w:hanging="2"/>
              <w:rPr>
                <w:ins w:id="5692" w:author="임 종운" w:date="2022-05-17T11:40:00Z"/>
              </w:rPr>
            </w:pPr>
            <w:ins w:id="5693" w:author="임 종운" w:date="2022-05-17T11:40:00Z">
              <w:r>
                <w:t>INSERT INTO attendance VALUES (2693, 15, 2021-12-24);</w:t>
              </w:r>
            </w:ins>
          </w:p>
          <w:p w14:paraId="7D502AA5" w14:textId="77777777" w:rsidR="00D470AE" w:rsidRDefault="00D470AE" w:rsidP="00D470AE">
            <w:pPr>
              <w:ind w:left="0" w:hanging="2"/>
              <w:rPr>
                <w:ins w:id="5694" w:author="임 종운" w:date="2022-05-17T11:40:00Z"/>
              </w:rPr>
            </w:pPr>
            <w:ins w:id="5695" w:author="임 종운" w:date="2022-05-17T11:40:00Z">
              <w:r>
                <w:t>INSERT INTO attendance VALUES (2694, 16, 2021-12-24);</w:t>
              </w:r>
            </w:ins>
          </w:p>
          <w:p w14:paraId="0780FF5F" w14:textId="77777777" w:rsidR="00D470AE" w:rsidRDefault="00D470AE" w:rsidP="00D470AE">
            <w:pPr>
              <w:ind w:left="0" w:hanging="2"/>
              <w:rPr>
                <w:ins w:id="5696" w:author="임 종운" w:date="2022-05-17T11:40:00Z"/>
              </w:rPr>
            </w:pPr>
            <w:ins w:id="5697" w:author="임 종운" w:date="2022-05-17T11:40:00Z">
              <w:r>
                <w:t>INSERT INTO attendance VALUES (2695, 17, 2021-12-24);</w:t>
              </w:r>
            </w:ins>
          </w:p>
          <w:p w14:paraId="7AD183B3" w14:textId="77777777" w:rsidR="00D470AE" w:rsidRDefault="00D470AE" w:rsidP="00D470AE">
            <w:pPr>
              <w:ind w:left="0" w:hanging="2"/>
              <w:rPr>
                <w:ins w:id="5698" w:author="임 종운" w:date="2022-05-17T11:40:00Z"/>
              </w:rPr>
            </w:pPr>
            <w:ins w:id="5699" w:author="임 종운" w:date="2022-05-17T11:40:00Z">
              <w:r>
                <w:t>INSERT INTO attendance VALUES (2696, 18, 2021-12-24);</w:t>
              </w:r>
            </w:ins>
          </w:p>
          <w:p w14:paraId="52B65FF7" w14:textId="77777777" w:rsidR="00D470AE" w:rsidRDefault="00D470AE" w:rsidP="00D470AE">
            <w:pPr>
              <w:ind w:left="0" w:hanging="2"/>
              <w:rPr>
                <w:ins w:id="5700" w:author="임 종운" w:date="2022-05-17T11:40:00Z"/>
              </w:rPr>
            </w:pPr>
            <w:ins w:id="5701" w:author="임 종운" w:date="2022-05-17T11:40:00Z">
              <w:r>
                <w:t>INSERT INTO attendance VALUES (2697, 19, 2021-12-24);</w:t>
              </w:r>
            </w:ins>
          </w:p>
          <w:p w14:paraId="398C5CF9" w14:textId="77777777" w:rsidR="00D470AE" w:rsidRDefault="00D470AE" w:rsidP="00D470AE">
            <w:pPr>
              <w:ind w:left="0" w:hanging="2"/>
              <w:rPr>
                <w:ins w:id="5702" w:author="임 종운" w:date="2022-05-17T11:40:00Z"/>
              </w:rPr>
            </w:pPr>
            <w:ins w:id="5703" w:author="임 종운" w:date="2022-05-17T11:40:00Z">
              <w:r>
                <w:t>INSERT INTO attendance VALUES (2698, 20, 2021-12-24);</w:t>
              </w:r>
            </w:ins>
          </w:p>
          <w:p w14:paraId="58D798EB" w14:textId="77777777" w:rsidR="00D470AE" w:rsidRDefault="00D470AE" w:rsidP="00D470AE">
            <w:pPr>
              <w:ind w:left="0" w:hanging="2"/>
              <w:rPr>
                <w:ins w:id="5704" w:author="임 종운" w:date="2022-05-17T11:40:00Z"/>
              </w:rPr>
            </w:pPr>
            <w:ins w:id="5705" w:author="임 종운" w:date="2022-05-17T11:40:00Z">
              <w:r>
                <w:t>INSERT INTO attendance VALUES (2699, 21, 2021-12-24);</w:t>
              </w:r>
            </w:ins>
          </w:p>
          <w:p w14:paraId="62124EC1" w14:textId="77777777" w:rsidR="00D470AE" w:rsidRDefault="00D470AE" w:rsidP="00D470AE">
            <w:pPr>
              <w:ind w:left="0" w:hanging="2"/>
              <w:rPr>
                <w:ins w:id="5706" w:author="임 종운" w:date="2022-05-17T11:40:00Z"/>
              </w:rPr>
            </w:pPr>
            <w:ins w:id="5707" w:author="임 종운" w:date="2022-05-17T11:40:00Z">
              <w:r>
                <w:t>INSERT INTO attendance VALUES (2700, 22, 2021-12-24);</w:t>
              </w:r>
            </w:ins>
          </w:p>
          <w:p w14:paraId="736424B7" w14:textId="77777777" w:rsidR="00D470AE" w:rsidRDefault="00D470AE" w:rsidP="00D470AE">
            <w:pPr>
              <w:ind w:left="0" w:hanging="2"/>
              <w:rPr>
                <w:ins w:id="5708" w:author="임 종운" w:date="2022-05-17T11:40:00Z"/>
              </w:rPr>
            </w:pPr>
            <w:ins w:id="5709" w:author="임 종운" w:date="2022-05-17T11:40:00Z">
              <w:r>
                <w:t>INSERT INTO attendance VALUES (2701, 23, 2021-12-24);</w:t>
              </w:r>
            </w:ins>
          </w:p>
          <w:p w14:paraId="63E1822E" w14:textId="77777777" w:rsidR="00D470AE" w:rsidRDefault="00D470AE" w:rsidP="00D470AE">
            <w:pPr>
              <w:ind w:left="0" w:hanging="2"/>
              <w:rPr>
                <w:ins w:id="5710" w:author="임 종운" w:date="2022-05-17T11:40:00Z"/>
              </w:rPr>
            </w:pPr>
            <w:ins w:id="5711" w:author="임 종운" w:date="2022-05-17T11:40:00Z">
              <w:r>
                <w:t>INSERT INTO attendance VALUES (2702, 24, 2021-12-24);</w:t>
              </w:r>
            </w:ins>
          </w:p>
          <w:p w14:paraId="5D4C08BC" w14:textId="77777777" w:rsidR="00D470AE" w:rsidRDefault="00D470AE" w:rsidP="00D470AE">
            <w:pPr>
              <w:ind w:left="0" w:hanging="2"/>
              <w:rPr>
                <w:ins w:id="5712" w:author="임 종운" w:date="2022-05-17T11:40:00Z"/>
              </w:rPr>
            </w:pPr>
            <w:ins w:id="5713" w:author="임 종운" w:date="2022-05-17T11:40:00Z">
              <w:r>
                <w:t>INSERT INTO attendance VALUES (2703, 25, 2021-12-24);</w:t>
              </w:r>
            </w:ins>
          </w:p>
          <w:p w14:paraId="48F7EEF6" w14:textId="77777777" w:rsidR="00D470AE" w:rsidRDefault="00D470AE" w:rsidP="00D470AE">
            <w:pPr>
              <w:ind w:left="0" w:hanging="2"/>
              <w:rPr>
                <w:ins w:id="5714" w:author="임 종운" w:date="2022-05-17T11:40:00Z"/>
              </w:rPr>
            </w:pPr>
            <w:ins w:id="5715" w:author="임 종운" w:date="2022-05-17T11:40:00Z">
              <w:r>
                <w:t>INSERT INTO attendance VALUES (2704, 26, 2021-12-24);</w:t>
              </w:r>
            </w:ins>
          </w:p>
          <w:p w14:paraId="6A9724F6" w14:textId="77777777" w:rsidR="00D470AE" w:rsidRDefault="00D470AE" w:rsidP="00D470AE">
            <w:pPr>
              <w:ind w:left="0" w:hanging="2"/>
              <w:rPr>
                <w:ins w:id="5716" w:author="임 종운" w:date="2022-05-17T11:40:00Z"/>
              </w:rPr>
            </w:pPr>
            <w:ins w:id="5717" w:author="임 종운" w:date="2022-05-17T11:40:00Z">
              <w:r>
                <w:t>INSERT INTO attendance VALUES (2705, 1, 2021-12-25);</w:t>
              </w:r>
            </w:ins>
          </w:p>
          <w:p w14:paraId="4371EA27" w14:textId="77777777" w:rsidR="00D470AE" w:rsidRDefault="00D470AE" w:rsidP="00D470AE">
            <w:pPr>
              <w:ind w:left="0" w:hanging="2"/>
              <w:rPr>
                <w:ins w:id="5718" w:author="임 종운" w:date="2022-05-17T11:40:00Z"/>
              </w:rPr>
            </w:pPr>
            <w:ins w:id="5719" w:author="임 종운" w:date="2022-05-17T11:40:00Z">
              <w:r>
                <w:t>INSERT INTO attendance VALUES (2706, 2, 2021-12-25);</w:t>
              </w:r>
            </w:ins>
          </w:p>
          <w:p w14:paraId="0430AC85" w14:textId="77777777" w:rsidR="00D470AE" w:rsidRDefault="00D470AE" w:rsidP="00D470AE">
            <w:pPr>
              <w:ind w:left="0" w:hanging="2"/>
              <w:rPr>
                <w:ins w:id="5720" w:author="임 종운" w:date="2022-05-17T11:40:00Z"/>
              </w:rPr>
            </w:pPr>
            <w:ins w:id="5721" w:author="임 종운" w:date="2022-05-17T11:40:00Z">
              <w:r>
                <w:t>INSERT INTO attendance VALUES (2707, 3, 2021-12-25);</w:t>
              </w:r>
            </w:ins>
          </w:p>
          <w:p w14:paraId="5A570F54" w14:textId="77777777" w:rsidR="00D470AE" w:rsidRDefault="00D470AE" w:rsidP="00D470AE">
            <w:pPr>
              <w:ind w:left="0" w:hanging="2"/>
              <w:rPr>
                <w:ins w:id="5722" w:author="임 종운" w:date="2022-05-17T11:40:00Z"/>
              </w:rPr>
            </w:pPr>
            <w:ins w:id="5723" w:author="임 종운" w:date="2022-05-17T11:40:00Z">
              <w:r>
                <w:t>INSERT INTO attendance VALUES (2708, 4, 2021-12-25);</w:t>
              </w:r>
            </w:ins>
          </w:p>
          <w:p w14:paraId="58F3FF60" w14:textId="77777777" w:rsidR="00D470AE" w:rsidRDefault="00D470AE" w:rsidP="00D470AE">
            <w:pPr>
              <w:ind w:left="0" w:hanging="2"/>
              <w:rPr>
                <w:ins w:id="5724" w:author="임 종운" w:date="2022-05-17T11:40:00Z"/>
              </w:rPr>
            </w:pPr>
            <w:ins w:id="5725" w:author="임 종운" w:date="2022-05-17T11:40:00Z">
              <w:r>
                <w:t>INSERT INTO attendance VALUES (2709, 5, 2021-12-25);</w:t>
              </w:r>
            </w:ins>
          </w:p>
          <w:p w14:paraId="2398FB5D" w14:textId="77777777" w:rsidR="00D470AE" w:rsidRDefault="00D470AE" w:rsidP="00D470AE">
            <w:pPr>
              <w:ind w:left="0" w:hanging="2"/>
              <w:rPr>
                <w:ins w:id="5726" w:author="임 종운" w:date="2022-05-17T11:40:00Z"/>
              </w:rPr>
            </w:pPr>
            <w:ins w:id="5727" w:author="임 종운" w:date="2022-05-17T11:40:00Z">
              <w:r>
                <w:t>INSERT INTO attendance VALUES (2710, 6, 2021-12-25);</w:t>
              </w:r>
            </w:ins>
          </w:p>
          <w:p w14:paraId="3EEFF16E" w14:textId="77777777" w:rsidR="00D470AE" w:rsidRDefault="00D470AE" w:rsidP="00D470AE">
            <w:pPr>
              <w:ind w:left="0" w:hanging="2"/>
              <w:rPr>
                <w:ins w:id="5728" w:author="임 종운" w:date="2022-05-17T11:40:00Z"/>
              </w:rPr>
            </w:pPr>
            <w:ins w:id="5729" w:author="임 종운" w:date="2022-05-17T11:40:00Z">
              <w:r>
                <w:t>INSERT INTO attendance VALUES (2711, 7, 2021-12-25);</w:t>
              </w:r>
            </w:ins>
          </w:p>
          <w:p w14:paraId="160DF037" w14:textId="77777777" w:rsidR="00D470AE" w:rsidRDefault="00D470AE" w:rsidP="00D470AE">
            <w:pPr>
              <w:ind w:left="0" w:hanging="2"/>
              <w:rPr>
                <w:ins w:id="5730" w:author="임 종운" w:date="2022-05-17T11:40:00Z"/>
              </w:rPr>
            </w:pPr>
            <w:ins w:id="5731" w:author="임 종운" w:date="2022-05-17T11:40:00Z">
              <w:r>
                <w:t>INSERT INTO attendance VALUES (2712, 8, 2021-12-25);</w:t>
              </w:r>
            </w:ins>
          </w:p>
          <w:p w14:paraId="2FC52CFF" w14:textId="77777777" w:rsidR="00D470AE" w:rsidRDefault="00D470AE" w:rsidP="00D470AE">
            <w:pPr>
              <w:ind w:left="0" w:hanging="2"/>
              <w:rPr>
                <w:ins w:id="5732" w:author="임 종운" w:date="2022-05-17T11:40:00Z"/>
              </w:rPr>
            </w:pPr>
            <w:ins w:id="5733" w:author="임 종운" w:date="2022-05-17T11:40:00Z">
              <w:r>
                <w:t>INSERT INTO attendance VALUES (2713, 9, 2021-12-25);</w:t>
              </w:r>
            </w:ins>
          </w:p>
          <w:p w14:paraId="3A5C0343" w14:textId="77777777" w:rsidR="00D470AE" w:rsidRDefault="00D470AE" w:rsidP="00D470AE">
            <w:pPr>
              <w:ind w:left="0" w:hanging="2"/>
              <w:rPr>
                <w:ins w:id="5734" w:author="임 종운" w:date="2022-05-17T11:40:00Z"/>
              </w:rPr>
            </w:pPr>
            <w:ins w:id="5735" w:author="임 종운" w:date="2022-05-17T11:40:00Z">
              <w:r>
                <w:t>INSERT INTO attendance VALUES (2714, 10, 2021-12-25);</w:t>
              </w:r>
            </w:ins>
          </w:p>
          <w:p w14:paraId="76F5E5E5" w14:textId="77777777" w:rsidR="00D470AE" w:rsidRDefault="00D470AE" w:rsidP="00D470AE">
            <w:pPr>
              <w:ind w:left="0" w:hanging="2"/>
              <w:rPr>
                <w:ins w:id="5736" w:author="임 종운" w:date="2022-05-17T11:40:00Z"/>
              </w:rPr>
            </w:pPr>
            <w:ins w:id="5737" w:author="임 종운" w:date="2022-05-17T11:40:00Z">
              <w:r>
                <w:t>INSERT INTO attendance VALUES (2715, 11, 2021-12-25);</w:t>
              </w:r>
            </w:ins>
          </w:p>
          <w:p w14:paraId="52818A1C" w14:textId="77777777" w:rsidR="00D470AE" w:rsidRDefault="00D470AE" w:rsidP="00D470AE">
            <w:pPr>
              <w:ind w:left="0" w:hanging="2"/>
              <w:rPr>
                <w:ins w:id="5738" w:author="임 종운" w:date="2022-05-17T11:40:00Z"/>
              </w:rPr>
            </w:pPr>
            <w:ins w:id="5739" w:author="임 종운" w:date="2022-05-17T11:40:00Z">
              <w:r>
                <w:lastRenderedPageBreak/>
                <w:t>INSERT INTO attendance VALUES (2716, 12, 2021-12-25);</w:t>
              </w:r>
            </w:ins>
          </w:p>
          <w:p w14:paraId="4E9C4131" w14:textId="77777777" w:rsidR="00D470AE" w:rsidRDefault="00D470AE" w:rsidP="00D470AE">
            <w:pPr>
              <w:ind w:left="0" w:hanging="2"/>
              <w:rPr>
                <w:ins w:id="5740" w:author="임 종운" w:date="2022-05-17T11:40:00Z"/>
              </w:rPr>
            </w:pPr>
            <w:ins w:id="5741" w:author="임 종운" w:date="2022-05-17T11:40:00Z">
              <w:r>
                <w:t>INSERT INTO attendance VALUES (2717, 13, 2021-12-25);</w:t>
              </w:r>
            </w:ins>
          </w:p>
          <w:p w14:paraId="5B7DD9A7" w14:textId="77777777" w:rsidR="00D470AE" w:rsidRDefault="00D470AE" w:rsidP="00D470AE">
            <w:pPr>
              <w:ind w:left="0" w:hanging="2"/>
              <w:rPr>
                <w:ins w:id="5742" w:author="임 종운" w:date="2022-05-17T11:40:00Z"/>
              </w:rPr>
            </w:pPr>
            <w:ins w:id="5743" w:author="임 종운" w:date="2022-05-17T11:40:00Z">
              <w:r>
                <w:t>INSERT INTO attendance VALUES (2718, 14, 2021-12-25);</w:t>
              </w:r>
            </w:ins>
          </w:p>
          <w:p w14:paraId="0613C83E" w14:textId="77777777" w:rsidR="00D470AE" w:rsidRDefault="00D470AE" w:rsidP="00D470AE">
            <w:pPr>
              <w:ind w:left="0" w:hanging="2"/>
              <w:rPr>
                <w:ins w:id="5744" w:author="임 종운" w:date="2022-05-17T11:40:00Z"/>
              </w:rPr>
            </w:pPr>
            <w:ins w:id="5745" w:author="임 종운" w:date="2022-05-17T11:40:00Z">
              <w:r>
                <w:t>INSERT INTO attendance VALUES (2719, 15, 2021-12-25);</w:t>
              </w:r>
            </w:ins>
          </w:p>
          <w:p w14:paraId="3FF5AD91" w14:textId="77777777" w:rsidR="00D470AE" w:rsidRDefault="00D470AE" w:rsidP="00D470AE">
            <w:pPr>
              <w:ind w:left="0" w:hanging="2"/>
              <w:rPr>
                <w:ins w:id="5746" w:author="임 종운" w:date="2022-05-17T11:40:00Z"/>
              </w:rPr>
            </w:pPr>
            <w:ins w:id="5747" w:author="임 종운" w:date="2022-05-17T11:40:00Z">
              <w:r>
                <w:t>INSERT INTO attendance VALUES (2720, 16, 2021-12-25);</w:t>
              </w:r>
            </w:ins>
          </w:p>
          <w:p w14:paraId="4F10729C" w14:textId="77777777" w:rsidR="00D470AE" w:rsidRDefault="00D470AE" w:rsidP="00D470AE">
            <w:pPr>
              <w:ind w:left="0" w:hanging="2"/>
              <w:rPr>
                <w:ins w:id="5748" w:author="임 종운" w:date="2022-05-17T11:40:00Z"/>
              </w:rPr>
            </w:pPr>
            <w:ins w:id="5749" w:author="임 종운" w:date="2022-05-17T11:40:00Z">
              <w:r>
                <w:t>INSERT INTO attendance VALUES (2721, 17, 2021-12-25);</w:t>
              </w:r>
            </w:ins>
          </w:p>
          <w:p w14:paraId="4509A9D5" w14:textId="77777777" w:rsidR="00D470AE" w:rsidRDefault="00D470AE" w:rsidP="00D470AE">
            <w:pPr>
              <w:ind w:left="0" w:hanging="2"/>
              <w:rPr>
                <w:ins w:id="5750" w:author="임 종운" w:date="2022-05-17T11:40:00Z"/>
              </w:rPr>
            </w:pPr>
            <w:ins w:id="5751" w:author="임 종운" w:date="2022-05-17T11:40:00Z">
              <w:r>
                <w:t>INSERT INTO attendance VALUES (2722, 18, 2021-12-25);</w:t>
              </w:r>
            </w:ins>
          </w:p>
          <w:p w14:paraId="1EC51E15" w14:textId="77777777" w:rsidR="00D470AE" w:rsidRDefault="00D470AE" w:rsidP="00D470AE">
            <w:pPr>
              <w:ind w:left="0" w:hanging="2"/>
              <w:rPr>
                <w:ins w:id="5752" w:author="임 종운" w:date="2022-05-17T11:40:00Z"/>
              </w:rPr>
            </w:pPr>
            <w:ins w:id="5753" w:author="임 종운" w:date="2022-05-17T11:40:00Z">
              <w:r>
                <w:t>INSERT INTO attendance VALUES (2723, 19, 2021-12-25);</w:t>
              </w:r>
            </w:ins>
          </w:p>
          <w:p w14:paraId="0B1FCCF8" w14:textId="77777777" w:rsidR="00D470AE" w:rsidRDefault="00D470AE" w:rsidP="00D470AE">
            <w:pPr>
              <w:ind w:left="0" w:hanging="2"/>
              <w:rPr>
                <w:ins w:id="5754" w:author="임 종운" w:date="2022-05-17T11:40:00Z"/>
              </w:rPr>
            </w:pPr>
            <w:ins w:id="5755" w:author="임 종운" w:date="2022-05-17T11:40:00Z">
              <w:r>
                <w:t>INSERT INTO attendance VALUES (2724, 20, 2021-12-25);</w:t>
              </w:r>
            </w:ins>
          </w:p>
          <w:p w14:paraId="5E07088E" w14:textId="77777777" w:rsidR="00D470AE" w:rsidRDefault="00D470AE" w:rsidP="00D470AE">
            <w:pPr>
              <w:ind w:left="0" w:hanging="2"/>
              <w:rPr>
                <w:ins w:id="5756" w:author="임 종운" w:date="2022-05-17T11:40:00Z"/>
              </w:rPr>
            </w:pPr>
            <w:ins w:id="5757" w:author="임 종운" w:date="2022-05-17T11:40:00Z">
              <w:r>
                <w:t>INSERT INTO attendance VALUES (2725, 21, 2021-12-25);</w:t>
              </w:r>
            </w:ins>
          </w:p>
          <w:p w14:paraId="4EE00DD8" w14:textId="77777777" w:rsidR="00D470AE" w:rsidRDefault="00D470AE" w:rsidP="00D470AE">
            <w:pPr>
              <w:ind w:left="0" w:hanging="2"/>
              <w:rPr>
                <w:ins w:id="5758" w:author="임 종운" w:date="2022-05-17T11:40:00Z"/>
              </w:rPr>
            </w:pPr>
            <w:ins w:id="5759" w:author="임 종운" w:date="2022-05-17T11:40:00Z">
              <w:r>
                <w:t>INSERT INTO attendance VALUES (2726, 22, 2021-12-25);</w:t>
              </w:r>
            </w:ins>
          </w:p>
          <w:p w14:paraId="048004A5" w14:textId="77777777" w:rsidR="00D470AE" w:rsidRDefault="00D470AE" w:rsidP="00D470AE">
            <w:pPr>
              <w:ind w:left="0" w:hanging="2"/>
              <w:rPr>
                <w:ins w:id="5760" w:author="임 종운" w:date="2022-05-17T11:40:00Z"/>
              </w:rPr>
            </w:pPr>
            <w:ins w:id="5761" w:author="임 종운" w:date="2022-05-17T11:40:00Z">
              <w:r>
                <w:t>INSERT INTO attendance VALUES (2727, 23, 2021-12-25);</w:t>
              </w:r>
            </w:ins>
          </w:p>
          <w:p w14:paraId="3E3ED401" w14:textId="77777777" w:rsidR="00D470AE" w:rsidRDefault="00D470AE" w:rsidP="00D470AE">
            <w:pPr>
              <w:ind w:left="0" w:hanging="2"/>
              <w:rPr>
                <w:ins w:id="5762" w:author="임 종운" w:date="2022-05-17T11:40:00Z"/>
              </w:rPr>
            </w:pPr>
            <w:ins w:id="5763" w:author="임 종운" w:date="2022-05-17T11:40:00Z">
              <w:r>
                <w:t>INSERT INTO attendance VALUES (2728, 24, 2021-12-25);</w:t>
              </w:r>
            </w:ins>
          </w:p>
          <w:p w14:paraId="0B580EB2" w14:textId="77777777" w:rsidR="00D470AE" w:rsidRDefault="00D470AE" w:rsidP="00D470AE">
            <w:pPr>
              <w:ind w:left="0" w:hanging="2"/>
              <w:rPr>
                <w:ins w:id="5764" w:author="임 종운" w:date="2022-05-17T11:40:00Z"/>
              </w:rPr>
            </w:pPr>
            <w:ins w:id="5765" w:author="임 종운" w:date="2022-05-17T11:40:00Z">
              <w:r>
                <w:t>INSERT INTO attendance VALUES (2729, 25, 2021-12-25);</w:t>
              </w:r>
            </w:ins>
          </w:p>
          <w:p w14:paraId="4C387E75" w14:textId="77777777" w:rsidR="00D470AE" w:rsidRDefault="00D470AE" w:rsidP="00D470AE">
            <w:pPr>
              <w:ind w:left="0" w:hanging="2"/>
              <w:rPr>
                <w:ins w:id="5766" w:author="임 종운" w:date="2022-05-17T11:40:00Z"/>
              </w:rPr>
            </w:pPr>
            <w:ins w:id="5767" w:author="임 종운" w:date="2022-05-17T11:40:00Z">
              <w:r>
                <w:t>INSERT INTO attendance VALUES (2730, 26, 2021-12-25);</w:t>
              </w:r>
            </w:ins>
          </w:p>
          <w:p w14:paraId="2E582665" w14:textId="77777777" w:rsidR="00D470AE" w:rsidRDefault="00D470AE" w:rsidP="00D470AE">
            <w:pPr>
              <w:ind w:left="0" w:hanging="2"/>
              <w:rPr>
                <w:ins w:id="5768" w:author="임 종운" w:date="2022-05-17T11:40:00Z"/>
              </w:rPr>
            </w:pPr>
            <w:ins w:id="5769" w:author="임 종운" w:date="2022-05-17T11:40:00Z">
              <w:r>
                <w:t>INSERT INTO attendance VALUES (2731, 1, 2021-12-26);</w:t>
              </w:r>
            </w:ins>
          </w:p>
          <w:p w14:paraId="06C5CD02" w14:textId="77777777" w:rsidR="00D470AE" w:rsidRDefault="00D470AE" w:rsidP="00D470AE">
            <w:pPr>
              <w:ind w:left="0" w:hanging="2"/>
              <w:rPr>
                <w:ins w:id="5770" w:author="임 종운" w:date="2022-05-17T11:40:00Z"/>
              </w:rPr>
            </w:pPr>
            <w:ins w:id="5771" w:author="임 종운" w:date="2022-05-17T11:40:00Z">
              <w:r>
                <w:t>INSERT INTO attendance VALUES (2732, 2, 2021-12-26);</w:t>
              </w:r>
            </w:ins>
          </w:p>
          <w:p w14:paraId="6D5670CF" w14:textId="77777777" w:rsidR="00D470AE" w:rsidRDefault="00D470AE" w:rsidP="00D470AE">
            <w:pPr>
              <w:ind w:left="0" w:hanging="2"/>
              <w:rPr>
                <w:ins w:id="5772" w:author="임 종운" w:date="2022-05-17T11:40:00Z"/>
              </w:rPr>
            </w:pPr>
            <w:ins w:id="5773" w:author="임 종운" w:date="2022-05-17T11:40:00Z">
              <w:r>
                <w:t>INSERT INTO attendance VALUES (2733, 3, 2021-12-26);</w:t>
              </w:r>
            </w:ins>
          </w:p>
          <w:p w14:paraId="2832A00C" w14:textId="77777777" w:rsidR="00D470AE" w:rsidRDefault="00D470AE" w:rsidP="00D470AE">
            <w:pPr>
              <w:ind w:left="0" w:hanging="2"/>
              <w:rPr>
                <w:ins w:id="5774" w:author="임 종운" w:date="2022-05-17T11:40:00Z"/>
              </w:rPr>
            </w:pPr>
            <w:ins w:id="5775" w:author="임 종운" w:date="2022-05-17T11:40:00Z">
              <w:r>
                <w:t>INSERT INTO attendance VALUES (2734, 4, 2021-12-26);</w:t>
              </w:r>
            </w:ins>
          </w:p>
          <w:p w14:paraId="3932C719" w14:textId="77777777" w:rsidR="00D470AE" w:rsidRDefault="00D470AE" w:rsidP="00D470AE">
            <w:pPr>
              <w:ind w:left="0" w:hanging="2"/>
              <w:rPr>
                <w:ins w:id="5776" w:author="임 종운" w:date="2022-05-17T11:40:00Z"/>
              </w:rPr>
            </w:pPr>
            <w:ins w:id="5777" w:author="임 종운" w:date="2022-05-17T11:40:00Z">
              <w:r>
                <w:t>INSERT INTO attendance VALUES (2735, 5, 2021-12-26);</w:t>
              </w:r>
            </w:ins>
          </w:p>
          <w:p w14:paraId="6C0CE2A5" w14:textId="77777777" w:rsidR="00D470AE" w:rsidRDefault="00D470AE" w:rsidP="00D470AE">
            <w:pPr>
              <w:ind w:left="0" w:hanging="2"/>
              <w:rPr>
                <w:ins w:id="5778" w:author="임 종운" w:date="2022-05-17T11:40:00Z"/>
              </w:rPr>
            </w:pPr>
            <w:ins w:id="5779" w:author="임 종운" w:date="2022-05-17T11:40:00Z">
              <w:r>
                <w:t>INSERT INTO attendance VALUES (2736, 6, 2021-12-26);</w:t>
              </w:r>
            </w:ins>
          </w:p>
          <w:p w14:paraId="455FC89B" w14:textId="77777777" w:rsidR="00D470AE" w:rsidRDefault="00D470AE" w:rsidP="00D470AE">
            <w:pPr>
              <w:ind w:left="0" w:hanging="2"/>
              <w:rPr>
                <w:ins w:id="5780" w:author="임 종운" w:date="2022-05-17T11:40:00Z"/>
              </w:rPr>
            </w:pPr>
            <w:ins w:id="5781" w:author="임 종운" w:date="2022-05-17T11:40:00Z">
              <w:r>
                <w:t>INSERT INTO attendance VALUES (2737, 7, 2021-12-26);</w:t>
              </w:r>
            </w:ins>
          </w:p>
          <w:p w14:paraId="069FB51C" w14:textId="77777777" w:rsidR="00D470AE" w:rsidRDefault="00D470AE" w:rsidP="00D470AE">
            <w:pPr>
              <w:ind w:left="0" w:hanging="2"/>
              <w:rPr>
                <w:ins w:id="5782" w:author="임 종운" w:date="2022-05-17T11:40:00Z"/>
              </w:rPr>
            </w:pPr>
            <w:ins w:id="5783" w:author="임 종운" w:date="2022-05-17T11:40:00Z">
              <w:r>
                <w:t>INSERT INTO attendance VALUES (2738, 8, 2021-12-26);</w:t>
              </w:r>
            </w:ins>
          </w:p>
          <w:p w14:paraId="37F39BA2" w14:textId="77777777" w:rsidR="00D470AE" w:rsidRDefault="00D470AE" w:rsidP="00D470AE">
            <w:pPr>
              <w:ind w:left="0" w:hanging="2"/>
              <w:rPr>
                <w:ins w:id="5784" w:author="임 종운" w:date="2022-05-17T11:40:00Z"/>
              </w:rPr>
            </w:pPr>
            <w:ins w:id="5785" w:author="임 종운" w:date="2022-05-17T11:40:00Z">
              <w:r>
                <w:t>INSERT INTO attendance VALUES (2739, 9, 2021-12-26);</w:t>
              </w:r>
            </w:ins>
          </w:p>
          <w:p w14:paraId="17A672FD" w14:textId="77777777" w:rsidR="00D470AE" w:rsidRDefault="00D470AE" w:rsidP="00D470AE">
            <w:pPr>
              <w:ind w:left="0" w:hanging="2"/>
              <w:rPr>
                <w:ins w:id="5786" w:author="임 종운" w:date="2022-05-17T11:40:00Z"/>
              </w:rPr>
            </w:pPr>
            <w:ins w:id="5787" w:author="임 종운" w:date="2022-05-17T11:40:00Z">
              <w:r>
                <w:t>INSERT INTO attendance VALUES (2740, 10, 2021-12-26);</w:t>
              </w:r>
            </w:ins>
          </w:p>
          <w:p w14:paraId="67962548" w14:textId="77777777" w:rsidR="00D470AE" w:rsidRDefault="00D470AE" w:rsidP="00D470AE">
            <w:pPr>
              <w:ind w:left="0" w:hanging="2"/>
              <w:rPr>
                <w:ins w:id="5788" w:author="임 종운" w:date="2022-05-17T11:40:00Z"/>
              </w:rPr>
            </w:pPr>
            <w:ins w:id="5789" w:author="임 종운" w:date="2022-05-17T11:40:00Z">
              <w:r>
                <w:t>INSERT INTO attendance VALUES (2741, 11, 2021-12-26);</w:t>
              </w:r>
            </w:ins>
          </w:p>
          <w:p w14:paraId="06211F0A" w14:textId="77777777" w:rsidR="00D470AE" w:rsidRDefault="00D470AE" w:rsidP="00D470AE">
            <w:pPr>
              <w:ind w:left="0" w:hanging="2"/>
              <w:rPr>
                <w:ins w:id="5790" w:author="임 종운" w:date="2022-05-17T11:40:00Z"/>
              </w:rPr>
            </w:pPr>
            <w:ins w:id="5791" w:author="임 종운" w:date="2022-05-17T11:40:00Z">
              <w:r>
                <w:t>INSERT INTO attendance VALUES (2742, 12, 2021-12-26);</w:t>
              </w:r>
            </w:ins>
          </w:p>
          <w:p w14:paraId="3FB07AFB" w14:textId="77777777" w:rsidR="00D470AE" w:rsidRDefault="00D470AE" w:rsidP="00D470AE">
            <w:pPr>
              <w:ind w:left="0" w:hanging="2"/>
              <w:rPr>
                <w:ins w:id="5792" w:author="임 종운" w:date="2022-05-17T11:40:00Z"/>
              </w:rPr>
            </w:pPr>
            <w:ins w:id="5793" w:author="임 종운" w:date="2022-05-17T11:40:00Z">
              <w:r>
                <w:lastRenderedPageBreak/>
                <w:t>INSERT INTO attendance VALUES (2743, 13, 2021-12-26);</w:t>
              </w:r>
            </w:ins>
          </w:p>
          <w:p w14:paraId="706AB96F" w14:textId="77777777" w:rsidR="00D470AE" w:rsidRDefault="00D470AE" w:rsidP="00D470AE">
            <w:pPr>
              <w:ind w:left="0" w:hanging="2"/>
              <w:rPr>
                <w:ins w:id="5794" w:author="임 종운" w:date="2022-05-17T11:40:00Z"/>
              </w:rPr>
            </w:pPr>
            <w:ins w:id="5795" w:author="임 종운" w:date="2022-05-17T11:40:00Z">
              <w:r>
                <w:t>INSERT INTO attendance VALUES (2744, 14, 2021-12-26);</w:t>
              </w:r>
            </w:ins>
          </w:p>
          <w:p w14:paraId="4958D7C0" w14:textId="77777777" w:rsidR="00D470AE" w:rsidRDefault="00D470AE" w:rsidP="00D470AE">
            <w:pPr>
              <w:ind w:left="0" w:hanging="2"/>
              <w:rPr>
                <w:ins w:id="5796" w:author="임 종운" w:date="2022-05-17T11:40:00Z"/>
              </w:rPr>
            </w:pPr>
            <w:ins w:id="5797" w:author="임 종운" w:date="2022-05-17T11:40:00Z">
              <w:r>
                <w:t>INSERT INTO attendance VALUES (2745, 15, 2021-12-26);</w:t>
              </w:r>
            </w:ins>
          </w:p>
          <w:p w14:paraId="7059C779" w14:textId="77777777" w:rsidR="00D470AE" w:rsidRDefault="00D470AE" w:rsidP="00D470AE">
            <w:pPr>
              <w:ind w:left="0" w:hanging="2"/>
              <w:rPr>
                <w:ins w:id="5798" w:author="임 종운" w:date="2022-05-17T11:40:00Z"/>
              </w:rPr>
            </w:pPr>
            <w:ins w:id="5799" w:author="임 종운" w:date="2022-05-17T11:40:00Z">
              <w:r>
                <w:t>INSERT INTO attendance VALUES (2746, 16, 2021-12-26);</w:t>
              </w:r>
            </w:ins>
          </w:p>
          <w:p w14:paraId="3F466E49" w14:textId="77777777" w:rsidR="00D470AE" w:rsidRDefault="00D470AE" w:rsidP="00D470AE">
            <w:pPr>
              <w:ind w:left="0" w:hanging="2"/>
              <w:rPr>
                <w:ins w:id="5800" w:author="임 종운" w:date="2022-05-17T11:40:00Z"/>
              </w:rPr>
            </w:pPr>
            <w:ins w:id="5801" w:author="임 종운" w:date="2022-05-17T11:40:00Z">
              <w:r>
                <w:t>INSERT INTO attendance VALUES (2747, 17, 2021-12-26);</w:t>
              </w:r>
            </w:ins>
          </w:p>
          <w:p w14:paraId="0C01ADC8" w14:textId="77777777" w:rsidR="00D470AE" w:rsidRDefault="00D470AE" w:rsidP="00D470AE">
            <w:pPr>
              <w:ind w:left="0" w:hanging="2"/>
              <w:rPr>
                <w:ins w:id="5802" w:author="임 종운" w:date="2022-05-17T11:40:00Z"/>
              </w:rPr>
            </w:pPr>
            <w:ins w:id="5803" w:author="임 종운" w:date="2022-05-17T11:40:00Z">
              <w:r>
                <w:t>INSERT INTO attendance VALUES (2748, 18, 2021-12-26);</w:t>
              </w:r>
            </w:ins>
          </w:p>
          <w:p w14:paraId="37747B2B" w14:textId="77777777" w:rsidR="00D470AE" w:rsidRDefault="00D470AE" w:rsidP="00D470AE">
            <w:pPr>
              <w:ind w:left="0" w:hanging="2"/>
              <w:rPr>
                <w:ins w:id="5804" w:author="임 종운" w:date="2022-05-17T11:40:00Z"/>
              </w:rPr>
            </w:pPr>
            <w:ins w:id="5805" w:author="임 종운" w:date="2022-05-17T11:40:00Z">
              <w:r>
                <w:t>INSERT INTO attendance VALUES (2749, 19, 2021-12-26);</w:t>
              </w:r>
            </w:ins>
          </w:p>
          <w:p w14:paraId="0AA5EC3A" w14:textId="77777777" w:rsidR="00D470AE" w:rsidRDefault="00D470AE" w:rsidP="00D470AE">
            <w:pPr>
              <w:ind w:left="0" w:hanging="2"/>
              <w:rPr>
                <w:ins w:id="5806" w:author="임 종운" w:date="2022-05-17T11:40:00Z"/>
              </w:rPr>
            </w:pPr>
            <w:ins w:id="5807" w:author="임 종운" w:date="2022-05-17T11:40:00Z">
              <w:r>
                <w:t>INSERT INTO attendance VALUES (2750, 20, 2021-12-26);</w:t>
              </w:r>
            </w:ins>
          </w:p>
          <w:p w14:paraId="1A642B1D" w14:textId="77777777" w:rsidR="00D470AE" w:rsidRDefault="00D470AE" w:rsidP="00D470AE">
            <w:pPr>
              <w:ind w:left="0" w:hanging="2"/>
              <w:rPr>
                <w:ins w:id="5808" w:author="임 종운" w:date="2022-05-17T11:40:00Z"/>
              </w:rPr>
            </w:pPr>
            <w:ins w:id="5809" w:author="임 종운" w:date="2022-05-17T11:40:00Z">
              <w:r>
                <w:t>INSERT INTO attendance VALUES (2751, 21, 2021-12-26);</w:t>
              </w:r>
            </w:ins>
          </w:p>
          <w:p w14:paraId="0FD6BA4D" w14:textId="77777777" w:rsidR="00D470AE" w:rsidRDefault="00D470AE" w:rsidP="00D470AE">
            <w:pPr>
              <w:ind w:left="0" w:hanging="2"/>
              <w:rPr>
                <w:ins w:id="5810" w:author="임 종운" w:date="2022-05-17T11:40:00Z"/>
              </w:rPr>
            </w:pPr>
            <w:ins w:id="5811" w:author="임 종운" w:date="2022-05-17T11:40:00Z">
              <w:r>
                <w:t>INSERT INTO attendance VALUES (2752, 22, 2021-12-26);</w:t>
              </w:r>
            </w:ins>
          </w:p>
          <w:p w14:paraId="3BB5C961" w14:textId="77777777" w:rsidR="00D470AE" w:rsidRDefault="00D470AE" w:rsidP="00D470AE">
            <w:pPr>
              <w:ind w:left="0" w:hanging="2"/>
              <w:rPr>
                <w:ins w:id="5812" w:author="임 종운" w:date="2022-05-17T11:40:00Z"/>
              </w:rPr>
            </w:pPr>
            <w:ins w:id="5813" w:author="임 종운" w:date="2022-05-17T11:40:00Z">
              <w:r>
                <w:t>INSERT INTO attendance VALUES (2753, 23, 2021-12-26);</w:t>
              </w:r>
            </w:ins>
          </w:p>
          <w:p w14:paraId="47FB6AED" w14:textId="77777777" w:rsidR="00D470AE" w:rsidRDefault="00D470AE" w:rsidP="00D470AE">
            <w:pPr>
              <w:ind w:left="0" w:hanging="2"/>
              <w:rPr>
                <w:ins w:id="5814" w:author="임 종운" w:date="2022-05-17T11:40:00Z"/>
              </w:rPr>
            </w:pPr>
            <w:ins w:id="5815" w:author="임 종운" w:date="2022-05-17T11:40:00Z">
              <w:r>
                <w:t>INSERT INTO attendance VALUES (2754, 24, 2021-12-26);</w:t>
              </w:r>
            </w:ins>
          </w:p>
          <w:p w14:paraId="1341D407" w14:textId="77777777" w:rsidR="00D470AE" w:rsidRDefault="00D470AE" w:rsidP="00D470AE">
            <w:pPr>
              <w:ind w:left="0" w:hanging="2"/>
              <w:rPr>
                <w:ins w:id="5816" w:author="임 종운" w:date="2022-05-17T11:40:00Z"/>
              </w:rPr>
            </w:pPr>
            <w:ins w:id="5817" w:author="임 종운" w:date="2022-05-17T11:40:00Z">
              <w:r>
                <w:t>INSERT INTO attendance VALUES (2755, 25, 2021-12-26);</w:t>
              </w:r>
            </w:ins>
          </w:p>
          <w:p w14:paraId="5F6FC06C" w14:textId="77777777" w:rsidR="00D470AE" w:rsidRDefault="00D470AE" w:rsidP="00D470AE">
            <w:pPr>
              <w:ind w:left="0" w:hanging="2"/>
              <w:rPr>
                <w:ins w:id="5818" w:author="임 종운" w:date="2022-05-17T11:40:00Z"/>
              </w:rPr>
            </w:pPr>
            <w:ins w:id="5819" w:author="임 종운" w:date="2022-05-17T11:40:00Z">
              <w:r>
                <w:t>INSERT INTO attendance VALUES (2756, 26, 2021-12-26);</w:t>
              </w:r>
            </w:ins>
          </w:p>
          <w:p w14:paraId="5D35CBB2" w14:textId="77777777" w:rsidR="00D470AE" w:rsidRDefault="00D470AE" w:rsidP="00D470AE">
            <w:pPr>
              <w:ind w:left="0" w:hanging="2"/>
              <w:rPr>
                <w:ins w:id="5820" w:author="임 종운" w:date="2022-05-17T11:40:00Z"/>
              </w:rPr>
            </w:pPr>
            <w:ins w:id="5821" w:author="임 종운" w:date="2022-05-17T11:40:00Z">
              <w:r>
                <w:t>INSERT INTO attendance VALUES (2757, 1, 2021-12-27);</w:t>
              </w:r>
            </w:ins>
          </w:p>
          <w:p w14:paraId="73D44B0C" w14:textId="77777777" w:rsidR="00D470AE" w:rsidRDefault="00D470AE" w:rsidP="00D470AE">
            <w:pPr>
              <w:ind w:left="0" w:hanging="2"/>
              <w:rPr>
                <w:ins w:id="5822" w:author="임 종운" w:date="2022-05-17T11:40:00Z"/>
              </w:rPr>
            </w:pPr>
            <w:ins w:id="5823" w:author="임 종운" w:date="2022-05-17T11:40:00Z">
              <w:r>
                <w:t>INSERT INTO attendance VALUES (2758, 2, 2021-12-27);</w:t>
              </w:r>
            </w:ins>
          </w:p>
          <w:p w14:paraId="324FEDF7" w14:textId="77777777" w:rsidR="00D470AE" w:rsidRDefault="00D470AE" w:rsidP="00D470AE">
            <w:pPr>
              <w:ind w:left="0" w:hanging="2"/>
              <w:rPr>
                <w:ins w:id="5824" w:author="임 종운" w:date="2022-05-17T11:40:00Z"/>
              </w:rPr>
            </w:pPr>
            <w:ins w:id="5825" w:author="임 종운" w:date="2022-05-17T11:40:00Z">
              <w:r>
                <w:t>INSERT INTO attendance VALUES (2759, 3, 2021-12-27);</w:t>
              </w:r>
            </w:ins>
          </w:p>
          <w:p w14:paraId="3F68F812" w14:textId="77777777" w:rsidR="00D470AE" w:rsidRDefault="00D470AE" w:rsidP="00D470AE">
            <w:pPr>
              <w:ind w:left="0" w:hanging="2"/>
              <w:rPr>
                <w:ins w:id="5826" w:author="임 종운" w:date="2022-05-17T11:40:00Z"/>
              </w:rPr>
            </w:pPr>
            <w:ins w:id="5827" w:author="임 종운" w:date="2022-05-17T11:40:00Z">
              <w:r>
                <w:t>INSERT INTO attendance VALUES (2760, 4, 2021-12-27);</w:t>
              </w:r>
            </w:ins>
          </w:p>
          <w:p w14:paraId="39018E20" w14:textId="77777777" w:rsidR="00D470AE" w:rsidRDefault="00D470AE" w:rsidP="00D470AE">
            <w:pPr>
              <w:ind w:left="0" w:hanging="2"/>
              <w:rPr>
                <w:ins w:id="5828" w:author="임 종운" w:date="2022-05-17T11:40:00Z"/>
              </w:rPr>
            </w:pPr>
            <w:ins w:id="5829" w:author="임 종운" w:date="2022-05-17T11:40:00Z">
              <w:r>
                <w:t>INSERT INTO attendance VALUES (2761, 5, 2021-12-27);</w:t>
              </w:r>
            </w:ins>
          </w:p>
          <w:p w14:paraId="0BB63553" w14:textId="77777777" w:rsidR="00D470AE" w:rsidRDefault="00D470AE" w:rsidP="00D470AE">
            <w:pPr>
              <w:ind w:left="0" w:hanging="2"/>
              <w:rPr>
                <w:ins w:id="5830" w:author="임 종운" w:date="2022-05-17T11:40:00Z"/>
              </w:rPr>
            </w:pPr>
            <w:ins w:id="5831" w:author="임 종운" w:date="2022-05-17T11:40:00Z">
              <w:r>
                <w:t>INSERT INTO attendance VALUES (2762, 6, 2021-12-27);</w:t>
              </w:r>
            </w:ins>
          </w:p>
          <w:p w14:paraId="68286081" w14:textId="77777777" w:rsidR="00D470AE" w:rsidRDefault="00D470AE" w:rsidP="00D470AE">
            <w:pPr>
              <w:ind w:left="0" w:hanging="2"/>
              <w:rPr>
                <w:ins w:id="5832" w:author="임 종운" w:date="2022-05-17T11:40:00Z"/>
              </w:rPr>
            </w:pPr>
            <w:ins w:id="5833" w:author="임 종운" w:date="2022-05-17T11:40:00Z">
              <w:r>
                <w:t>INSERT INTO attendance VALUES (2763, 7, 2021-12-27);</w:t>
              </w:r>
            </w:ins>
          </w:p>
          <w:p w14:paraId="700B2D45" w14:textId="77777777" w:rsidR="00D470AE" w:rsidRDefault="00D470AE" w:rsidP="00D470AE">
            <w:pPr>
              <w:ind w:left="0" w:hanging="2"/>
              <w:rPr>
                <w:ins w:id="5834" w:author="임 종운" w:date="2022-05-17T11:40:00Z"/>
              </w:rPr>
            </w:pPr>
            <w:ins w:id="5835" w:author="임 종운" w:date="2022-05-17T11:40:00Z">
              <w:r>
                <w:t>INSERT INTO attendance VALUES (2764, 8, 2021-12-27);</w:t>
              </w:r>
            </w:ins>
          </w:p>
          <w:p w14:paraId="77D4AC4B" w14:textId="77777777" w:rsidR="00D470AE" w:rsidRDefault="00D470AE" w:rsidP="00D470AE">
            <w:pPr>
              <w:ind w:left="0" w:hanging="2"/>
              <w:rPr>
                <w:ins w:id="5836" w:author="임 종운" w:date="2022-05-17T11:40:00Z"/>
              </w:rPr>
            </w:pPr>
            <w:ins w:id="5837" w:author="임 종운" w:date="2022-05-17T11:40:00Z">
              <w:r>
                <w:t>INSERT INTO attendance VALUES (2765, 9, 2021-12-27);</w:t>
              </w:r>
            </w:ins>
          </w:p>
          <w:p w14:paraId="34E2BFBE" w14:textId="77777777" w:rsidR="00D470AE" w:rsidRDefault="00D470AE" w:rsidP="00D470AE">
            <w:pPr>
              <w:ind w:left="0" w:hanging="2"/>
              <w:rPr>
                <w:ins w:id="5838" w:author="임 종운" w:date="2022-05-17T11:40:00Z"/>
              </w:rPr>
            </w:pPr>
            <w:ins w:id="5839" w:author="임 종운" w:date="2022-05-17T11:40:00Z">
              <w:r>
                <w:t>INSERT INTO attendance VALUES (2766, 10, 2021-12-27);</w:t>
              </w:r>
            </w:ins>
          </w:p>
          <w:p w14:paraId="79E2B7A8" w14:textId="77777777" w:rsidR="00D470AE" w:rsidRDefault="00D470AE" w:rsidP="00D470AE">
            <w:pPr>
              <w:ind w:left="0" w:hanging="2"/>
              <w:rPr>
                <w:ins w:id="5840" w:author="임 종운" w:date="2022-05-17T11:40:00Z"/>
              </w:rPr>
            </w:pPr>
            <w:ins w:id="5841" w:author="임 종운" w:date="2022-05-17T11:40:00Z">
              <w:r>
                <w:t>INSERT INTO attendance VALUES (2767, 11, 2021-12-27);</w:t>
              </w:r>
            </w:ins>
          </w:p>
          <w:p w14:paraId="09ACADDB" w14:textId="77777777" w:rsidR="00D470AE" w:rsidRDefault="00D470AE" w:rsidP="00D470AE">
            <w:pPr>
              <w:ind w:left="0" w:hanging="2"/>
              <w:rPr>
                <w:ins w:id="5842" w:author="임 종운" w:date="2022-05-17T11:40:00Z"/>
              </w:rPr>
            </w:pPr>
            <w:ins w:id="5843" w:author="임 종운" w:date="2022-05-17T11:40:00Z">
              <w:r>
                <w:t>INSERT INTO attendance VALUES (2768, 12, 2021-12-27);</w:t>
              </w:r>
            </w:ins>
          </w:p>
          <w:p w14:paraId="40966DEB" w14:textId="77777777" w:rsidR="00D470AE" w:rsidRDefault="00D470AE" w:rsidP="00D470AE">
            <w:pPr>
              <w:ind w:left="0" w:hanging="2"/>
              <w:rPr>
                <w:ins w:id="5844" w:author="임 종운" w:date="2022-05-17T11:40:00Z"/>
              </w:rPr>
            </w:pPr>
            <w:ins w:id="5845" w:author="임 종운" w:date="2022-05-17T11:40:00Z">
              <w:r>
                <w:t>INSERT INTO attendance VALUES (2769, 13, 2021-12-27);</w:t>
              </w:r>
            </w:ins>
          </w:p>
          <w:p w14:paraId="6603B586" w14:textId="77777777" w:rsidR="00D470AE" w:rsidRDefault="00D470AE" w:rsidP="00D470AE">
            <w:pPr>
              <w:ind w:left="0" w:hanging="2"/>
              <w:rPr>
                <w:ins w:id="5846" w:author="임 종운" w:date="2022-05-17T11:40:00Z"/>
              </w:rPr>
            </w:pPr>
            <w:ins w:id="5847" w:author="임 종운" w:date="2022-05-17T11:40:00Z">
              <w:r>
                <w:lastRenderedPageBreak/>
                <w:t>INSERT INTO attendance VALUES (2770, 14, 2021-12-27);</w:t>
              </w:r>
            </w:ins>
          </w:p>
          <w:p w14:paraId="3757B7C3" w14:textId="77777777" w:rsidR="00D470AE" w:rsidRDefault="00D470AE" w:rsidP="00D470AE">
            <w:pPr>
              <w:ind w:left="0" w:hanging="2"/>
              <w:rPr>
                <w:ins w:id="5848" w:author="임 종운" w:date="2022-05-17T11:40:00Z"/>
              </w:rPr>
            </w:pPr>
            <w:ins w:id="5849" w:author="임 종운" w:date="2022-05-17T11:40:00Z">
              <w:r>
                <w:t>INSERT INTO attendance VALUES (2771, 15, 2021-12-27);</w:t>
              </w:r>
            </w:ins>
          </w:p>
          <w:p w14:paraId="3B3184C3" w14:textId="77777777" w:rsidR="00D470AE" w:rsidRDefault="00D470AE" w:rsidP="00D470AE">
            <w:pPr>
              <w:ind w:left="0" w:hanging="2"/>
              <w:rPr>
                <w:ins w:id="5850" w:author="임 종운" w:date="2022-05-17T11:40:00Z"/>
              </w:rPr>
            </w:pPr>
            <w:ins w:id="5851" w:author="임 종운" w:date="2022-05-17T11:40:00Z">
              <w:r>
                <w:t>INSERT INTO attendance VALUES (2772, 16, 2021-12-27);</w:t>
              </w:r>
            </w:ins>
          </w:p>
          <w:p w14:paraId="75BF0D45" w14:textId="77777777" w:rsidR="00D470AE" w:rsidRDefault="00D470AE" w:rsidP="00D470AE">
            <w:pPr>
              <w:ind w:left="0" w:hanging="2"/>
              <w:rPr>
                <w:ins w:id="5852" w:author="임 종운" w:date="2022-05-17T11:40:00Z"/>
              </w:rPr>
            </w:pPr>
            <w:ins w:id="5853" w:author="임 종운" w:date="2022-05-17T11:40:00Z">
              <w:r>
                <w:t>INSERT INTO attendance VALUES (2773, 17, 2021-12-27);</w:t>
              </w:r>
            </w:ins>
          </w:p>
          <w:p w14:paraId="3D6D0781" w14:textId="77777777" w:rsidR="00D470AE" w:rsidRDefault="00D470AE" w:rsidP="00D470AE">
            <w:pPr>
              <w:ind w:left="0" w:hanging="2"/>
              <w:rPr>
                <w:ins w:id="5854" w:author="임 종운" w:date="2022-05-17T11:40:00Z"/>
              </w:rPr>
            </w:pPr>
            <w:ins w:id="5855" w:author="임 종운" w:date="2022-05-17T11:40:00Z">
              <w:r>
                <w:t>INSERT INTO attendance VALUES (2774, 18, 2021-12-27);</w:t>
              </w:r>
            </w:ins>
          </w:p>
          <w:p w14:paraId="1AC5A806" w14:textId="77777777" w:rsidR="00D470AE" w:rsidRDefault="00D470AE" w:rsidP="00D470AE">
            <w:pPr>
              <w:ind w:left="0" w:hanging="2"/>
              <w:rPr>
                <w:ins w:id="5856" w:author="임 종운" w:date="2022-05-17T11:40:00Z"/>
              </w:rPr>
            </w:pPr>
            <w:ins w:id="5857" w:author="임 종운" w:date="2022-05-17T11:40:00Z">
              <w:r>
                <w:t>INSERT INTO attendance VALUES (2775, 19, 2021-12-27);</w:t>
              </w:r>
            </w:ins>
          </w:p>
          <w:p w14:paraId="2BCB9E96" w14:textId="77777777" w:rsidR="00D470AE" w:rsidRDefault="00D470AE" w:rsidP="00D470AE">
            <w:pPr>
              <w:ind w:left="0" w:hanging="2"/>
              <w:rPr>
                <w:ins w:id="5858" w:author="임 종운" w:date="2022-05-17T11:40:00Z"/>
              </w:rPr>
            </w:pPr>
            <w:ins w:id="5859" w:author="임 종운" w:date="2022-05-17T11:40:00Z">
              <w:r>
                <w:t>INSERT INTO attendance VALUES (2776, 20, 2021-12-27);</w:t>
              </w:r>
            </w:ins>
          </w:p>
          <w:p w14:paraId="3D8FA102" w14:textId="77777777" w:rsidR="00D470AE" w:rsidRDefault="00D470AE" w:rsidP="00D470AE">
            <w:pPr>
              <w:ind w:left="0" w:hanging="2"/>
              <w:rPr>
                <w:ins w:id="5860" w:author="임 종운" w:date="2022-05-17T11:40:00Z"/>
              </w:rPr>
            </w:pPr>
            <w:ins w:id="5861" w:author="임 종운" w:date="2022-05-17T11:40:00Z">
              <w:r>
                <w:t>INSERT INTO attendance VALUES (2777, 21, 2021-12-27);</w:t>
              </w:r>
            </w:ins>
          </w:p>
          <w:p w14:paraId="4A208C43" w14:textId="77777777" w:rsidR="00D470AE" w:rsidRDefault="00D470AE" w:rsidP="00D470AE">
            <w:pPr>
              <w:ind w:left="0" w:hanging="2"/>
              <w:rPr>
                <w:ins w:id="5862" w:author="임 종운" w:date="2022-05-17T11:40:00Z"/>
              </w:rPr>
            </w:pPr>
            <w:ins w:id="5863" w:author="임 종운" w:date="2022-05-17T11:40:00Z">
              <w:r>
                <w:t>INSERT INTO attendance VALUES (2778, 22, 2021-12-27);</w:t>
              </w:r>
            </w:ins>
          </w:p>
          <w:p w14:paraId="5DB1CB91" w14:textId="77777777" w:rsidR="00D470AE" w:rsidRDefault="00D470AE" w:rsidP="00D470AE">
            <w:pPr>
              <w:ind w:left="0" w:hanging="2"/>
              <w:rPr>
                <w:ins w:id="5864" w:author="임 종운" w:date="2022-05-17T11:40:00Z"/>
              </w:rPr>
            </w:pPr>
            <w:ins w:id="5865" w:author="임 종운" w:date="2022-05-17T11:40:00Z">
              <w:r>
                <w:t>INSERT INTO attendance VALUES (2779, 23, 2021-12-27);</w:t>
              </w:r>
            </w:ins>
          </w:p>
          <w:p w14:paraId="08DB62BB" w14:textId="77777777" w:rsidR="00D470AE" w:rsidRDefault="00D470AE" w:rsidP="00D470AE">
            <w:pPr>
              <w:ind w:left="0" w:hanging="2"/>
              <w:rPr>
                <w:ins w:id="5866" w:author="임 종운" w:date="2022-05-17T11:40:00Z"/>
              </w:rPr>
            </w:pPr>
            <w:ins w:id="5867" w:author="임 종운" w:date="2022-05-17T11:40:00Z">
              <w:r>
                <w:t>INSERT INTO attendance VALUES (2780, 24, 2021-12-27);</w:t>
              </w:r>
            </w:ins>
          </w:p>
          <w:p w14:paraId="6367465F" w14:textId="77777777" w:rsidR="00D470AE" w:rsidRDefault="00D470AE" w:rsidP="00D470AE">
            <w:pPr>
              <w:ind w:left="0" w:hanging="2"/>
              <w:rPr>
                <w:ins w:id="5868" w:author="임 종운" w:date="2022-05-17T11:40:00Z"/>
              </w:rPr>
            </w:pPr>
            <w:ins w:id="5869" w:author="임 종운" w:date="2022-05-17T11:40:00Z">
              <w:r>
                <w:t>INSERT INTO attendance VALUES (2781, 25, 2021-12-27);</w:t>
              </w:r>
            </w:ins>
          </w:p>
          <w:p w14:paraId="0C038B53" w14:textId="77777777" w:rsidR="00D470AE" w:rsidRDefault="00D470AE" w:rsidP="00D470AE">
            <w:pPr>
              <w:ind w:left="0" w:hanging="2"/>
              <w:rPr>
                <w:ins w:id="5870" w:author="임 종운" w:date="2022-05-17T11:40:00Z"/>
              </w:rPr>
            </w:pPr>
            <w:ins w:id="5871" w:author="임 종운" w:date="2022-05-17T11:40:00Z">
              <w:r>
                <w:t>INSERT INTO attendance VALUES (2782, 26, 2021-12-27);</w:t>
              </w:r>
            </w:ins>
          </w:p>
          <w:p w14:paraId="7F049656" w14:textId="77777777" w:rsidR="00D470AE" w:rsidRDefault="00D470AE" w:rsidP="00D470AE">
            <w:pPr>
              <w:ind w:left="0" w:hanging="2"/>
              <w:rPr>
                <w:ins w:id="5872" w:author="임 종운" w:date="2022-05-17T11:40:00Z"/>
              </w:rPr>
            </w:pPr>
            <w:ins w:id="5873" w:author="임 종운" w:date="2022-05-17T11:40:00Z">
              <w:r>
                <w:t>INSERT INTO attendance VALUES (2783, 1, 2021-12-28);</w:t>
              </w:r>
            </w:ins>
          </w:p>
          <w:p w14:paraId="6E08615E" w14:textId="77777777" w:rsidR="00D470AE" w:rsidRDefault="00D470AE" w:rsidP="00D470AE">
            <w:pPr>
              <w:ind w:left="0" w:hanging="2"/>
              <w:rPr>
                <w:ins w:id="5874" w:author="임 종운" w:date="2022-05-17T11:40:00Z"/>
              </w:rPr>
            </w:pPr>
            <w:ins w:id="5875" w:author="임 종운" w:date="2022-05-17T11:40:00Z">
              <w:r>
                <w:t>INSERT INTO attendance VALUES (2784, 2, 2021-12-28);</w:t>
              </w:r>
            </w:ins>
          </w:p>
          <w:p w14:paraId="528C445D" w14:textId="77777777" w:rsidR="00D470AE" w:rsidRDefault="00D470AE" w:rsidP="00D470AE">
            <w:pPr>
              <w:ind w:left="0" w:hanging="2"/>
              <w:rPr>
                <w:ins w:id="5876" w:author="임 종운" w:date="2022-05-17T11:40:00Z"/>
              </w:rPr>
            </w:pPr>
            <w:ins w:id="5877" w:author="임 종운" w:date="2022-05-17T11:40:00Z">
              <w:r>
                <w:t>INSERT INTO attendance VALUES (2785, 3, 2021-12-28);</w:t>
              </w:r>
            </w:ins>
          </w:p>
          <w:p w14:paraId="6A278F4E" w14:textId="77777777" w:rsidR="00D470AE" w:rsidRDefault="00D470AE" w:rsidP="00D470AE">
            <w:pPr>
              <w:ind w:left="0" w:hanging="2"/>
              <w:rPr>
                <w:ins w:id="5878" w:author="임 종운" w:date="2022-05-17T11:40:00Z"/>
              </w:rPr>
            </w:pPr>
            <w:ins w:id="5879" w:author="임 종운" w:date="2022-05-17T11:40:00Z">
              <w:r>
                <w:t>INSERT INTO attendance VALUES (2786, 4, 2021-12-28);</w:t>
              </w:r>
            </w:ins>
          </w:p>
          <w:p w14:paraId="0AB19648" w14:textId="77777777" w:rsidR="00D470AE" w:rsidRDefault="00D470AE" w:rsidP="00D470AE">
            <w:pPr>
              <w:ind w:left="0" w:hanging="2"/>
              <w:rPr>
                <w:ins w:id="5880" w:author="임 종운" w:date="2022-05-17T11:40:00Z"/>
              </w:rPr>
            </w:pPr>
            <w:ins w:id="5881" w:author="임 종운" w:date="2022-05-17T11:40:00Z">
              <w:r>
                <w:t>INSERT INTO attendance VALUES (2787, 5, 2021-12-28);</w:t>
              </w:r>
            </w:ins>
          </w:p>
          <w:p w14:paraId="59DEEDB2" w14:textId="77777777" w:rsidR="00D470AE" w:rsidRDefault="00D470AE" w:rsidP="00D470AE">
            <w:pPr>
              <w:ind w:left="0" w:hanging="2"/>
              <w:rPr>
                <w:ins w:id="5882" w:author="임 종운" w:date="2022-05-17T11:40:00Z"/>
              </w:rPr>
            </w:pPr>
            <w:ins w:id="5883" w:author="임 종운" w:date="2022-05-17T11:40:00Z">
              <w:r>
                <w:t>INSERT INTO attendance VALUES (2788, 6, 2021-12-28);</w:t>
              </w:r>
            </w:ins>
          </w:p>
          <w:p w14:paraId="58519F94" w14:textId="77777777" w:rsidR="00D470AE" w:rsidRDefault="00D470AE" w:rsidP="00D470AE">
            <w:pPr>
              <w:ind w:left="0" w:hanging="2"/>
              <w:rPr>
                <w:ins w:id="5884" w:author="임 종운" w:date="2022-05-17T11:40:00Z"/>
              </w:rPr>
            </w:pPr>
            <w:ins w:id="5885" w:author="임 종운" w:date="2022-05-17T11:40:00Z">
              <w:r>
                <w:t>INSERT INTO attendance VALUES (2789, 7, 2021-12-28);</w:t>
              </w:r>
            </w:ins>
          </w:p>
          <w:p w14:paraId="4E63C968" w14:textId="77777777" w:rsidR="00D470AE" w:rsidRDefault="00D470AE" w:rsidP="00D470AE">
            <w:pPr>
              <w:ind w:left="0" w:hanging="2"/>
              <w:rPr>
                <w:ins w:id="5886" w:author="임 종운" w:date="2022-05-17T11:40:00Z"/>
              </w:rPr>
            </w:pPr>
            <w:ins w:id="5887" w:author="임 종운" w:date="2022-05-17T11:40:00Z">
              <w:r>
                <w:t>INSERT INTO attendance VALUES (2790, 8, 2021-12-28);</w:t>
              </w:r>
            </w:ins>
          </w:p>
          <w:p w14:paraId="6532700C" w14:textId="77777777" w:rsidR="00D470AE" w:rsidRDefault="00D470AE" w:rsidP="00D470AE">
            <w:pPr>
              <w:ind w:left="0" w:hanging="2"/>
              <w:rPr>
                <w:ins w:id="5888" w:author="임 종운" w:date="2022-05-17T11:40:00Z"/>
              </w:rPr>
            </w:pPr>
            <w:ins w:id="5889" w:author="임 종운" w:date="2022-05-17T11:40:00Z">
              <w:r>
                <w:t>INSERT INTO attendance VALUES (2791, 9, 2021-12-28);</w:t>
              </w:r>
            </w:ins>
          </w:p>
          <w:p w14:paraId="5B017152" w14:textId="77777777" w:rsidR="00D470AE" w:rsidRDefault="00D470AE" w:rsidP="00D470AE">
            <w:pPr>
              <w:ind w:left="0" w:hanging="2"/>
              <w:rPr>
                <w:ins w:id="5890" w:author="임 종운" w:date="2022-05-17T11:40:00Z"/>
              </w:rPr>
            </w:pPr>
            <w:ins w:id="5891" w:author="임 종운" w:date="2022-05-17T11:40:00Z">
              <w:r>
                <w:t>INSERT INTO attendance VALUES (2792, 10, 2021-12-28);</w:t>
              </w:r>
            </w:ins>
          </w:p>
          <w:p w14:paraId="61654562" w14:textId="77777777" w:rsidR="00D470AE" w:rsidRDefault="00D470AE" w:rsidP="00D470AE">
            <w:pPr>
              <w:ind w:left="0" w:hanging="2"/>
              <w:rPr>
                <w:ins w:id="5892" w:author="임 종운" w:date="2022-05-17T11:40:00Z"/>
              </w:rPr>
            </w:pPr>
            <w:ins w:id="5893" w:author="임 종운" w:date="2022-05-17T11:40:00Z">
              <w:r>
                <w:t>INSERT INTO attendance VALUES (2793, 11, 2021-12-28);</w:t>
              </w:r>
            </w:ins>
          </w:p>
          <w:p w14:paraId="05239E57" w14:textId="77777777" w:rsidR="00D470AE" w:rsidRDefault="00D470AE" w:rsidP="00D470AE">
            <w:pPr>
              <w:ind w:left="0" w:hanging="2"/>
              <w:rPr>
                <w:ins w:id="5894" w:author="임 종운" w:date="2022-05-17T11:40:00Z"/>
              </w:rPr>
            </w:pPr>
            <w:ins w:id="5895" w:author="임 종운" w:date="2022-05-17T11:40:00Z">
              <w:r>
                <w:t>INSERT INTO attendance VALUES (2794, 12, 2021-12-28);</w:t>
              </w:r>
            </w:ins>
          </w:p>
          <w:p w14:paraId="427E2BFF" w14:textId="77777777" w:rsidR="00D470AE" w:rsidRDefault="00D470AE" w:rsidP="00D470AE">
            <w:pPr>
              <w:ind w:left="0" w:hanging="2"/>
              <w:rPr>
                <w:ins w:id="5896" w:author="임 종운" w:date="2022-05-17T11:40:00Z"/>
              </w:rPr>
            </w:pPr>
            <w:ins w:id="5897" w:author="임 종운" w:date="2022-05-17T11:40:00Z">
              <w:r>
                <w:t>INSERT INTO attendance VALUES (2795, 13, 2021-12-28);</w:t>
              </w:r>
            </w:ins>
          </w:p>
          <w:p w14:paraId="7D6ABEE8" w14:textId="77777777" w:rsidR="00D470AE" w:rsidRDefault="00D470AE" w:rsidP="00D470AE">
            <w:pPr>
              <w:ind w:left="0" w:hanging="2"/>
              <w:rPr>
                <w:ins w:id="5898" w:author="임 종운" w:date="2022-05-17T11:40:00Z"/>
              </w:rPr>
            </w:pPr>
            <w:ins w:id="5899" w:author="임 종운" w:date="2022-05-17T11:40:00Z">
              <w:r>
                <w:t>INSERT INTO attendance VALUES (2796, 14, 2021-12-28);</w:t>
              </w:r>
            </w:ins>
          </w:p>
          <w:p w14:paraId="032AD25B" w14:textId="77777777" w:rsidR="00D470AE" w:rsidRDefault="00D470AE" w:rsidP="00D470AE">
            <w:pPr>
              <w:ind w:left="0" w:hanging="2"/>
              <w:rPr>
                <w:ins w:id="5900" w:author="임 종운" w:date="2022-05-17T11:40:00Z"/>
              </w:rPr>
            </w:pPr>
            <w:ins w:id="5901" w:author="임 종운" w:date="2022-05-17T11:40:00Z">
              <w:r>
                <w:lastRenderedPageBreak/>
                <w:t>INSERT INTO attendance VALUES (2797, 15, 2021-12-28);</w:t>
              </w:r>
            </w:ins>
          </w:p>
          <w:p w14:paraId="1CD49B24" w14:textId="77777777" w:rsidR="00D470AE" w:rsidRDefault="00D470AE" w:rsidP="00D470AE">
            <w:pPr>
              <w:ind w:left="0" w:hanging="2"/>
              <w:rPr>
                <w:ins w:id="5902" w:author="임 종운" w:date="2022-05-17T11:40:00Z"/>
              </w:rPr>
            </w:pPr>
            <w:ins w:id="5903" w:author="임 종운" w:date="2022-05-17T11:40:00Z">
              <w:r>
                <w:t>INSERT INTO attendance VALUES (2798, 16, 2021-12-28);</w:t>
              </w:r>
            </w:ins>
          </w:p>
          <w:p w14:paraId="235082C2" w14:textId="77777777" w:rsidR="00D470AE" w:rsidRDefault="00D470AE" w:rsidP="00D470AE">
            <w:pPr>
              <w:ind w:left="0" w:hanging="2"/>
              <w:rPr>
                <w:ins w:id="5904" w:author="임 종운" w:date="2022-05-17T11:40:00Z"/>
              </w:rPr>
            </w:pPr>
            <w:ins w:id="5905" w:author="임 종운" w:date="2022-05-17T11:40:00Z">
              <w:r>
                <w:t>INSERT INTO attendance VALUES (2799, 17, 2021-12-28);</w:t>
              </w:r>
            </w:ins>
          </w:p>
          <w:p w14:paraId="62B50C50" w14:textId="77777777" w:rsidR="00D470AE" w:rsidRDefault="00D470AE" w:rsidP="00D470AE">
            <w:pPr>
              <w:ind w:left="0" w:hanging="2"/>
              <w:rPr>
                <w:ins w:id="5906" w:author="임 종운" w:date="2022-05-17T11:40:00Z"/>
              </w:rPr>
            </w:pPr>
            <w:ins w:id="5907" w:author="임 종운" w:date="2022-05-17T11:40:00Z">
              <w:r>
                <w:t>INSERT INTO attendance VALUES (2800, 18, 2021-12-28);</w:t>
              </w:r>
            </w:ins>
          </w:p>
          <w:p w14:paraId="56A64FF9" w14:textId="77777777" w:rsidR="00D470AE" w:rsidRDefault="00D470AE" w:rsidP="00D470AE">
            <w:pPr>
              <w:ind w:left="0" w:hanging="2"/>
              <w:rPr>
                <w:ins w:id="5908" w:author="임 종운" w:date="2022-05-17T11:40:00Z"/>
              </w:rPr>
            </w:pPr>
            <w:ins w:id="5909" w:author="임 종운" w:date="2022-05-17T11:40:00Z">
              <w:r>
                <w:t>INSERT INTO attendance VALUES (2801, 19, 2021-12-28);</w:t>
              </w:r>
            </w:ins>
          </w:p>
          <w:p w14:paraId="4556E769" w14:textId="77777777" w:rsidR="00D470AE" w:rsidRDefault="00D470AE" w:rsidP="00D470AE">
            <w:pPr>
              <w:ind w:left="0" w:hanging="2"/>
              <w:rPr>
                <w:ins w:id="5910" w:author="임 종운" w:date="2022-05-17T11:40:00Z"/>
              </w:rPr>
            </w:pPr>
            <w:ins w:id="5911" w:author="임 종운" w:date="2022-05-17T11:40:00Z">
              <w:r>
                <w:t>INSERT INTO attendance VALUES (2802, 20, 2021-12-28);</w:t>
              </w:r>
            </w:ins>
          </w:p>
          <w:p w14:paraId="31F88CD3" w14:textId="77777777" w:rsidR="00D470AE" w:rsidRDefault="00D470AE" w:rsidP="00D470AE">
            <w:pPr>
              <w:ind w:left="0" w:hanging="2"/>
              <w:rPr>
                <w:ins w:id="5912" w:author="임 종운" w:date="2022-05-17T11:40:00Z"/>
              </w:rPr>
            </w:pPr>
            <w:ins w:id="5913" w:author="임 종운" w:date="2022-05-17T11:40:00Z">
              <w:r>
                <w:t>INSERT INTO attendance VALUES (2803, 21, 2021-12-28);</w:t>
              </w:r>
            </w:ins>
          </w:p>
          <w:p w14:paraId="273F40C9" w14:textId="77777777" w:rsidR="00D470AE" w:rsidRDefault="00D470AE" w:rsidP="00D470AE">
            <w:pPr>
              <w:ind w:left="0" w:hanging="2"/>
              <w:rPr>
                <w:ins w:id="5914" w:author="임 종운" w:date="2022-05-17T11:40:00Z"/>
              </w:rPr>
            </w:pPr>
            <w:ins w:id="5915" w:author="임 종운" w:date="2022-05-17T11:40:00Z">
              <w:r>
                <w:t>INSERT INTO attendance VALUES (2804, 22, 2021-12-28);</w:t>
              </w:r>
            </w:ins>
          </w:p>
          <w:p w14:paraId="40A53975" w14:textId="77777777" w:rsidR="00D470AE" w:rsidRDefault="00D470AE" w:rsidP="00D470AE">
            <w:pPr>
              <w:ind w:left="0" w:hanging="2"/>
              <w:rPr>
                <w:ins w:id="5916" w:author="임 종운" w:date="2022-05-17T11:40:00Z"/>
              </w:rPr>
            </w:pPr>
            <w:ins w:id="5917" w:author="임 종운" w:date="2022-05-17T11:40:00Z">
              <w:r>
                <w:t>INSERT INTO attendance VALUES (2805, 23, 2021-12-28);</w:t>
              </w:r>
            </w:ins>
          </w:p>
          <w:p w14:paraId="1D9A2090" w14:textId="77777777" w:rsidR="00D470AE" w:rsidRDefault="00D470AE" w:rsidP="00D470AE">
            <w:pPr>
              <w:ind w:left="0" w:hanging="2"/>
              <w:rPr>
                <w:ins w:id="5918" w:author="임 종운" w:date="2022-05-17T11:40:00Z"/>
              </w:rPr>
            </w:pPr>
            <w:ins w:id="5919" w:author="임 종운" w:date="2022-05-17T11:40:00Z">
              <w:r>
                <w:t>INSERT INTO attendance VALUES (2806, 24, 2021-12-28);</w:t>
              </w:r>
            </w:ins>
          </w:p>
          <w:p w14:paraId="3CDFECBC" w14:textId="77777777" w:rsidR="00D470AE" w:rsidRDefault="00D470AE" w:rsidP="00D470AE">
            <w:pPr>
              <w:ind w:left="0" w:hanging="2"/>
              <w:rPr>
                <w:ins w:id="5920" w:author="임 종운" w:date="2022-05-17T11:40:00Z"/>
              </w:rPr>
            </w:pPr>
            <w:ins w:id="5921" w:author="임 종운" w:date="2022-05-17T11:40:00Z">
              <w:r>
                <w:t>INSERT INTO attendance VALUES (2807, 25, 2021-12-28);</w:t>
              </w:r>
            </w:ins>
          </w:p>
          <w:p w14:paraId="7589B984" w14:textId="77777777" w:rsidR="00D470AE" w:rsidRDefault="00D470AE" w:rsidP="00D470AE">
            <w:pPr>
              <w:ind w:left="0" w:hanging="2"/>
              <w:rPr>
                <w:ins w:id="5922" w:author="임 종운" w:date="2022-05-17T11:40:00Z"/>
              </w:rPr>
            </w:pPr>
            <w:ins w:id="5923" w:author="임 종운" w:date="2022-05-17T11:40:00Z">
              <w:r>
                <w:t>INSERT INTO attendance VALUES (2808, 26, 2021-12-28);</w:t>
              </w:r>
            </w:ins>
          </w:p>
          <w:p w14:paraId="3F9EF942" w14:textId="77777777" w:rsidR="00D470AE" w:rsidRDefault="00D470AE" w:rsidP="00D470AE">
            <w:pPr>
              <w:ind w:left="0" w:hanging="2"/>
              <w:rPr>
                <w:ins w:id="5924" w:author="임 종운" w:date="2022-05-17T11:40:00Z"/>
              </w:rPr>
            </w:pPr>
            <w:ins w:id="5925" w:author="임 종운" w:date="2022-05-17T11:40:00Z">
              <w:r>
                <w:t>INSERT INTO attendance VALUES (2809, 1, 2021-12-29);</w:t>
              </w:r>
            </w:ins>
          </w:p>
          <w:p w14:paraId="50CD4001" w14:textId="77777777" w:rsidR="00D470AE" w:rsidRDefault="00D470AE" w:rsidP="00D470AE">
            <w:pPr>
              <w:ind w:left="0" w:hanging="2"/>
              <w:rPr>
                <w:ins w:id="5926" w:author="임 종운" w:date="2022-05-17T11:40:00Z"/>
              </w:rPr>
            </w:pPr>
            <w:ins w:id="5927" w:author="임 종운" w:date="2022-05-17T11:40:00Z">
              <w:r>
                <w:t>INSERT INTO attendance VALUES (2810, 2, 2021-12-29);</w:t>
              </w:r>
            </w:ins>
          </w:p>
          <w:p w14:paraId="6D1D36D5" w14:textId="77777777" w:rsidR="00D470AE" w:rsidRDefault="00D470AE" w:rsidP="00D470AE">
            <w:pPr>
              <w:ind w:left="0" w:hanging="2"/>
              <w:rPr>
                <w:ins w:id="5928" w:author="임 종운" w:date="2022-05-17T11:40:00Z"/>
              </w:rPr>
            </w:pPr>
            <w:ins w:id="5929" w:author="임 종운" w:date="2022-05-17T11:40:00Z">
              <w:r>
                <w:t>INSERT INTO attendance VALUES (2811, 3, 2021-12-29);</w:t>
              </w:r>
            </w:ins>
          </w:p>
          <w:p w14:paraId="14CD8CBB" w14:textId="77777777" w:rsidR="00D470AE" w:rsidRDefault="00D470AE" w:rsidP="00D470AE">
            <w:pPr>
              <w:ind w:left="0" w:hanging="2"/>
              <w:rPr>
                <w:ins w:id="5930" w:author="임 종운" w:date="2022-05-17T11:40:00Z"/>
              </w:rPr>
            </w:pPr>
            <w:ins w:id="5931" w:author="임 종운" w:date="2022-05-17T11:40:00Z">
              <w:r>
                <w:t>INSERT INTO attendance VALUES (2812, 4, 2021-12-29);</w:t>
              </w:r>
            </w:ins>
          </w:p>
          <w:p w14:paraId="2C9CA572" w14:textId="77777777" w:rsidR="00D470AE" w:rsidRDefault="00D470AE" w:rsidP="00D470AE">
            <w:pPr>
              <w:ind w:left="0" w:hanging="2"/>
              <w:rPr>
                <w:ins w:id="5932" w:author="임 종운" w:date="2022-05-17T11:40:00Z"/>
              </w:rPr>
            </w:pPr>
            <w:ins w:id="5933" w:author="임 종운" w:date="2022-05-17T11:40:00Z">
              <w:r>
                <w:t>INSERT INTO attendance VALUES (2813, 5, 2021-12-29);</w:t>
              </w:r>
            </w:ins>
          </w:p>
          <w:p w14:paraId="1083D325" w14:textId="77777777" w:rsidR="00D470AE" w:rsidRDefault="00D470AE" w:rsidP="00D470AE">
            <w:pPr>
              <w:ind w:left="0" w:hanging="2"/>
              <w:rPr>
                <w:ins w:id="5934" w:author="임 종운" w:date="2022-05-17T11:40:00Z"/>
              </w:rPr>
            </w:pPr>
            <w:ins w:id="5935" w:author="임 종운" w:date="2022-05-17T11:40:00Z">
              <w:r>
                <w:t>INSERT INTO attendance VALUES (2814, 6, 2021-12-29);</w:t>
              </w:r>
            </w:ins>
          </w:p>
          <w:p w14:paraId="2C47E5EB" w14:textId="77777777" w:rsidR="00D470AE" w:rsidRDefault="00D470AE" w:rsidP="00D470AE">
            <w:pPr>
              <w:ind w:left="0" w:hanging="2"/>
              <w:rPr>
                <w:ins w:id="5936" w:author="임 종운" w:date="2022-05-17T11:40:00Z"/>
              </w:rPr>
            </w:pPr>
            <w:ins w:id="5937" w:author="임 종운" w:date="2022-05-17T11:40:00Z">
              <w:r>
                <w:t>INSERT INTO attendance VALUES (2815, 7, 2021-12-29);</w:t>
              </w:r>
            </w:ins>
          </w:p>
          <w:p w14:paraId="5D4C3A0B" w14:textId="77777777" w:rsidR="00D470AE" w:rsidRDefault="00D470AE" w:rsidP="00D470AE">
            <w:pPr>
              <w:ind w:left="0" w:hanging="2"/>
              <w:rPr>
                <w:ins w:id="5938" w:author="임 종운" w:date="2022-05-17T11:40:00Z"/>
              </w:rPr>
            </w:pPr>
            <w:ins w:id="5939" w:author="임 종운" w:date="2022-05-17T11:40:00Z">
              <w:r>
                <w:t>INSERT INTO attendance VALUES (2816, 8, 2021-12-29);</w:t>
              </w:r>
            </w:ins>
          </w:p>
          <w:p w14:paraId="505B9163" w14:textId="77777777" w:rsidR="00D470AE" w:rsidRDefault="00D470AE" w:rsidP="00D470AE">
            <w:pPr>
              <w:ind w:left="0" w:hanging="2"/>
              <w:rPr>
                <w:ins w:id="5940" w:author="임 종운" w:date="2022-05-17T11:40:00Z"/>
              </w:rPr>
            </w:pPr>
            <w:ins w:id="5941" w:author="임 종운" w:date="2022-05-17T11:40:00Z">
              <w:r>
                <w:t>INSERT INTO attendance VALUES (2817, 9, 2021-12-29);</w:t>
              </w:r>
            </w:ins>
          </w:p>
          <w:p w14:paraId="63E55130" w14:textId="77777777" w:rsidR="00D470AE" w:rsidRDefault="00D470AE" w:rsidP="00D470AE">
            <w:pPr>
              <w:ind w:left="0" w:hanging="2"/>
              <w:rPr>
                <w:ins w:id="5942" w:author="임 종운" w:date="2022-05-17T11:40:00Z"/>
              </w:rPr>
            </w:pPr>
            <w:ins w:id="5943" w:author="임 종운" w:date="2022-05-17T11:40:00Z">
              <w:r>
                <w:t>INSERT INTO attendance VALUES (2818, 10, 2021-12-29);</w:t>
              </w:r>
            </w:ins>
          </w:p>
          <w:p w14:paraId="6F68908D" w14:textId="77777777" w:rsidR="00D470AE" w:rsidRDefault="00D470AE" w:rsidP="00D470AE">
            <w:pPr>
              <w:ind w:left="0" w:hanging="2"/>
              <w:rPr>
                <w:ins w:id="5944" w:author="임 종운" w:date="2022-05-17T11:40:00Z"/>
              </w:rPr>
            </w:pPr>
            <w:ins w:id="5945" w:author="임 종운" w:date="2022-05-17T11:40:00Z">
              <w:r>
                <w:t>INSERT INTO attendance VALUES (2819, 11, 2021-12-29);</w:t>
              </w:r>
            </w:ins>
          </w:p>
          <w:p w14:paraId="197E6391" w14:textId="77777777" w:rsidR="00D470AE" w:rsidRDefault="00D470AE" w:rsidP="00D470AE">
            <w:pPr>
              <w:ind w:left="0" w:hanging="2"/>
              <w:rPr>
                <w:ins w:id="5946" w:author="임 종운" w:date="2022-05-17T11:40:00Z"/>
              </w:rPr>
            </w:pPr>
            <w:ins w:id="5947" w:author="임 종운" w:date="2022-05-17T11:40:00Z">
              <w:r>
                <w:t>INSERT INTO attendance VALUES (2820, 12, 2021-12-29);</w:t>
              </w:r>
            </w:ins>
          </w:p>
          <w:p w14:paraId="20BE6C59" w14:textId="77777777" w:rsidR="00D470AE" w:rsidRDefault="00D470AE" w:rsidP="00D470AE">
            <w:pPr>
              <w:ind w:left="0" w:hanging="2"/>
              <w:rPr>
                <w:ins w:id="5948" w:author="임 종운" w:date="2022-05-17T11:40:00Z"/>
              </w:rPr>
            </w:pPr>
            <w:ins w:id="5949" w:author="임 종운" w:date="2022-05-17T11:40:00Z">
              <w:r>
                <w:t>INSERT INTO attendance VALUES (2821, 13, 2021-12-29);</w:t>
              </w:r>
            </w:ins>
          </w:p>
          <w:p w14:paraId="444F4E6D" w14:textId="77777777" w:rsidR="00D470AE" w:rsidRDefault="00D470AE" w:rsidP="00D470AE">
            <w:pPr>
              <w:ind w:left="0" w:hanging="2"/>
              <w:rPr>
                <w:ins w:id="5950" w:author="임 종운" w:date="2022-05-17T11:40:00Z"/>
              </w:rPr>
            </w:pPr>
            <w:ins w:id="5951" w:author="임 종운" w:date="2022-05-17T11:40:00Z">
              <w:r>
                <w:t>INSERT INTO attendance VALUES (2822, 14, 2021-12-29);</w:t>
              </w:r>
            </w:ins>
          </w:p>
          <w:p w14:paraId="31807900" w14:textId="77777777" w:rsidR="00D470AE" w:rsidRDefault="00D470AE" w:rsidP="00D470AE">
            <w:pPr>
              <w:ind w:left="0" w:hanging="2"/>
              <w:rPr>
                <w:ins w:id="5952" w:author="임 종운" w:date="2022-05-17T11:40:00Z"/>
              </w:rPr>
            </w:pPr>
            <w:ins w:id="5953" w:author="임 종운" w:date="2022-05-17T11:40:00Z">
              <w:r>
                <w:t>INSERT INTO attendance VALUES (2823, 15, 2021-12-29);</w:t>
              </w:r>
            </w:ins>
          </w:p>
          <w:p w14:paraId="28AEC0D4" w14:textId="77777777" w:rsidR="00D470AE" w:rsidRDefault="00D470AE" w:rsidP="00D470AE">
            <w:pPr>
              <w:ind w:left="0" w:hanging="2"/>
              <w:rPr>
                <w:ins w:id="5954" w:author="임 종운" w:date="2022-05-17T11:40:00Z"/>
              </w:rPr>
            </w:pPr>
            <w:ins w:id="5955" w:author="임 종운" w:date="2022-05-17T11:40:00Z">
              <w:r>
                <w:lastRenderedPageBreak/>
                <w:t>INSERT INTO attendance VALUES (2824, 16, 2021-12-29);</w:t>
              </w:r>
            </w:ins>
          </w:p>
          <w:p w14:paraId="532857F6" w14:textId="77777777" w:rsidR="00D470AE" w:rsidRDefault="00D470AE" w:rsidP="00D470AE">
            <w:pPr>
              <w:ind w:left="0" w:hanging="2"/>
              <w:rPr>
                <w:ins w:id="5956" w:author="임 종운" w:date="2022-05-17T11:40:00Z"/>
              </w:rPr>
            </w:pPr>
            <w:ins w:id="5957" w:author="임 종운" w:date="2022-05-17T11:40:00Z">
              <w:r>
                <w:t>INSERT INTO attendance VALUES (2825, 17, 2021-12-29);</w:t>
              </w:r>
            </w:ins>
          </w:p>
          <w:p w14:paraId="4DC35521" w14:textId="77777777" w:rsidR="00D470AE" w:rsidRDefault="00D470AE" w:rsidP="00D470AE">
            <w:pPr>
              <w:ind w:left="0" w:hanging="2"/>
              <w:rPr>
                <w:ins w:id="5958" w:author="임 종운" w:date="2022-05-17T11:40:00Z"/>
              </w:rPr>
            </w:pPr>
            <w:ins w:id="5959" w:author="임 종운" w:date="2022-05-17T11:40:00Z">
              <w:r>
                <w:t>INSERT INTO attendance VALUES (2826, 18, 2021-12-29);</w:t>
              </w:r>
            </w:ins>
          </w:p>
          <w:p w14:paraId="59A5A7E1" w14:textId="77777777" w:rsidR="00D470AE" w:rsidRDefault="00D470AE" w:rsidP="00D470AE">
            <w:pPr>
              <w:ind w:left="0" w:hanging="2"/>
              <w:rPr>
                <w:ins w:id="5960" w:author="임 종운" w:date="2022-05-17T11:40:00Z"/>
              </w:rPr>
            </w:pPr>
            <w:ins w:id="5961" w:author="임 종운" w:date="2022-05-17T11:40:00Z">
              <w:r>
                <w:t>INSERT INTO attendance VALUES (2827, 19, 2021-12-29);</w:t>
              </w:r>
            </w:ins>
          </w:p>
          <w:p w14:paraId="43265B39" w14:textId="77777777" w:rsidR="00D470AE" w:rsidRDefault="00D470AE" w:rsidP="00D470AE">
            <w:pPr>
              <w:ind w:left="0" w:hanging="2"/>
              <w:rPr>
                <w:ins w:id="5962" w:author="임 종운" w:date="2022-05-17T11:40:00Z"/>
              </w:rPr>
            </w:pPr>
            <w:ins w:id="5963" w:author="임 종운" w:date="2022-05-17T11:40:00Z">
              <w:r>
                <w:t>INSERT INTO attendance VALUES (2828, 20, 2021-12-29);</w:t>
              </w:r>
            </w:ins>
          </w:p>
          <w:p w14:paraId="3186768B" w14:textId="77777777" w:rsidR="00D470AE" w:rsidRDefault="00D470AE" w:rsidP="00D470AE">
            <w:pPr>
              <w:ind w:left="0" w:hanging="2"/>
              <w:rPr>
                <w:ins w:id="5964" w:author="임 종운" w:date="2022-05-17T11:40:00Z"/>
              </w:rPr>
            </w:pPr>
            <w:ins w:id="5965" w:author="임 종운" w:date="2022-05-17T11:40:00Z">
              <w:r>
                <w:t>INSERT INTO attendance VALUES (2829, 21, 2021-12-29);</w:t>
              </w:r>
            </w:ins>
          </w:p>
          <w:p w14:paraId="0E7E8E5D" w14:textId="77777777" w:rsidR="00D470AE" w:rsidRDefault="00D470AE" w:rsidP="00D470AE">
            <w:pPr>
              <w:ind w:left="0" w:hanging="2"/>
              <w:rPr>
                <w:ins w:id="5966" w:author="임 종운" w:date="2022-05-17T11:40:00Z"/>
              </w:rPr>
            </w:pPr>
            <w:ins w:id="5967" w:author="임 종운" w:date="2022-05-17T11:40:00Z">
              <w:r>
                <w:t>INSERT INTO attendance VALUES (2830, 22, 2021-12-29);</w:t>
              </w:r>
            </w:ins>
          </w:p>
          <w:p w14:paraId="28282D6D" w14:textId="77777777" w:rsidR="00D470AE" w:rsidRDefault="00D470AE" w:rsidP="00D470AE">
            <w:pPr>
              <w:ind w:left="0" w:hanging="2"/>
              <w:rPr>
                <w:ins w:id="5968" w:author="임 종운" w:date="2022-05-17T11:40:00Z"/>
              </w:rPr>
            </w:pPr>
            <w:ins w:id="5969" w:author="임 종운" w:date="2022-05-17T11:40:00Z">
              <w:r>
                <w:t>INSERT INTO attendance VALUES (2831, 23, 2021-12-29);</w:t>
              </w:r>
            </w:ins>
          </w:p>
          <w:p w14:paraId="28636572" w14:textId="77777777" w:rsidR="00D470AE" w:rsidRDefault="00D470AE" w:rsidP="00D470AE">
            <w:pPr>
              <w:ind w:left="0" w:hanging="2"/>
              <w:rPr>
                <w:ins w:id="5970" w:author="임 종운" w:date="2022-05-17T11:40:00Z"/>
              </w:rPr>
            </w:pPr>
            <w:ins w:id="5971" w:author="임 종운" w:date="2022-05-17T11:40:00Z">
              <w:r>
                <w:t>INSERT INTO attendance VALUES (2832, 24, 2021-12-29);</w:t>
              </w:r>
            </w:ins>
          </w:p>
          <w:p w14:paraId="08379EC2" w14:textId="77777777" w:rsidR="00D470AE" w:rsidRDefault="00D470AE" w:rsidP="00D470AE">
            <w:pPr>
              <w:ind w:left="0" w:hanging="2"/>
              <w:rPr>
                <w:ins w:id="5972" w:author="임 종운" w:date="2022-05-17T11:40:00Z"/>
              </w:rPr>
            </w:pPr>
            <w:ins w:id="5973" w:author="임 종운" w:date="2022-05-17T11:40:00Z">
              <w:r>
                <w:t>INSERT INTO attendance VALUES (2833, 25, 2021-12-29);</w:t>
              </w:r>
            </w:ins>
          </w:p>
          <w:p w14:paraId="58D231DF" w14:textId="77777777" w:rsidR="00D470AE" w:rsidRDefault="00D470AE" w:rsidP="00D470AE">
            <w:pPr>
              <w:ind w:left="0" w:hanging="2"/>
              <w:rPr>
                <w:ins w:id="5974" w:author="임 종운" w:date="2022-05-17T11:40:00Z"/>
              </w:rPr>
            </w:pPr>
            <w:ins w:id="5975" w:author="임 종운" w:date="2022-05-17T11:40:00Z">
              <w:r>
                <w:t>INSERT INTO attendance VALUES (2834, 26, 2021-12-29);</w:t>
              </w:r>
            </w:ins>
          </w:p>
          <w:p w14:paraId="12D01719" w14:textId="77777777" w:rsidR="00D470AE" w:rsidRDefault="00D470AE" w:rsidP="00D470AE">
            <w:pPr>
              <w:ind w:left="0" w:hanging="2"/>
              <w:rPr>
                <w:ins w:id="5976" w:author="임 종운" w:date="2022-05-17T11:40:00Z"/>
              </w:rPr>
            </w:pPr>
            <w:ins w:id="5977" w:author="임 종운" w:date="2022-05-17T11:40:00Z">
              <w:r>
                <w:t>INSERT INTO attendance VALUES (2835, 1, 2021-12-30);</w:t>
              </w:r>
            </w:ins>
          </w:p>
          <w:p w14:paraId="5412E0D0" w14:textId="77777777" w:rsidR="00D470AE" w:rsidRDefault="00D470AE" w:rsidP="00D470AE">
            <w:pPr>
              <w:ind w:left="0" w:hanging="2"/>
              <w:rPr>
                <w:ins w:id="5978" w:author="임 종운" w:date="2022-05-17T11:40:00Z"/>
              </w:rPr>
            </w:pPr>
            <w:ins w:id="5979" w:author="임 종운" w:date="2022-05-17T11:40:00Z">
              <w:r>
                <w:t>INSERT INTO attendance VALUES (2836, 2, 2021-12-30);</w:t>
              </w:r>
            </w:ins>
          </w:p>
          <w:p w14:paraId="73477762" w14:textId="77777777" w:rsidR="00D470AE" w:rsidRDefault="00D470AE" w:rsidP="00D470AE">
            <w:pPr>
              <w:ind w:left="0" w:hanging="2"/>
              <w:rPr>
                <w:ins w:id="5980" w:author="임 종운" w:date="2022-05-17T11:40:00Z"/>
              </w:rPr>
            </w:pPr>
            <w:ins w:id="5981" w:author="임 종운" w:date="2022-05-17T11:40:00Z">
              <w:r>
                <w:t>INSERT INTO attendance VALUES (2837, 3, 2021-12-30);</w:t>
              </w:r>
            </w:ins>
          </w:p>
          <w:p w14:paraId="17BBD30E" w14:textId="77777777" w:rsidR="00D470AE" w:rsidRDefault="00D470AE" w:rsidP="00D470AE">
            <w:pPr>
              <w:ind w:left="0" w:hanging="2"/>
              <w:rPr>
                <w:ins w:id="5982" w:author="임 종운" w:date="2022-05-17T11:40:00Z"/>
              </w:rPr>
            </w:pPr>
            <w:ins w:id="5983" w:author="임 종운" w:date="2022-05-17T11:40:00Z">
              <w:r>
                <w:t>INSERT INTO attendance VALUES (2838, 4, 2021-12-30);</w:t>
              </w:r>
            </w:ins>
          </w:p>
          <w:p w14:paraId="1B9C7BA8" w14:textId="77777777" w:rsidR="00D470AE" w:rsidRDefault="00D470AE" w:rsidP="00D470AE">
            <w:pPr>
              <w:ind w:left="0" w:hanging="2"/>
              <w:rPr>
                <w:ins w:id="5984" w:author="임 종운" w:date="2022-05-17T11:40:00Z"/>
              </w:rPr>
            </w:pPr>
            <w:ins w:id="5985" w:author="임 종운" w:date="2022-05-17T11:40:00Z">
              <w:r>
                <w:t>INSERT INTO attendance VALUES (2839, 5, 2021-12-30);</w:t>
              </w:r>
            </w:ins>
          </w:p>
          <w:p w14:paraId="5D409F04" w14:textId="77777777" w:rsidR="00D470AE" w:rsidRDefault="00D470AE" w:rsidP="00D470AE">
            <w:pPr>
              <w:ind w:left="0" w:hanging="2"/>
              <w:rPr>
                <w:ins w:id="5986" w:author="임 종운" w:date="2022-05-17T11:40:00Z"/>
              </w:rPr>
            </w:pPr>
            <w:ins w:id="5987" w:author="임 종운" w:date="2022-05-17T11:40:00Z">
              <w:r>
                <w:t>INSERT INTO attendance VALUES (2840, 6, 2021-12-30);</w:t>
              </w:r>
            </w:ins>
          </w:p>
          <w:p w14:paraId="13214522" w14:textId="77777777" w:rsidR="00D470AE" w:rsidRDefault="00D470AE" w:rsidP="00D470AE">
            <w:pPr>
              <w:ind w:left="0" w:hanging="2"/>
              <w:rPr>
                <w:ins w:id="5988" w:author="임 종운" w:date="2022-05-17T11:40:00Z"/>
              </w:rPr>
            </w:pPr>
            <w:ins w:id="5989" w:author="임 종운" w:date="2022-05-17T11:40:00Z">
              <w:r>
                <w:t>INSERT INTO attendance VALUES (2841, 7, 2021-12-30);</w:t>
              </w:r>
            </w:ins>
          </w:p>
          <w:p w14:paraId="7E65D34F" w14:textId="77777777" w:rsidR="00D470AE" w:rsidRDefault="00D470AE" w:rsidP="00D470AE">
            <w:pPr>
              <w:ind w:left="0" w:hanging="2"/>
              <w:rPr>
                <w:ins w:id="5990" w:author="임 종운" w:date="2022-05-17T11:40:00Z"/>
              </w:rPr>
            </w:pPr>
            <w:ins w:id="5991" w:author="임 종운" w:date="2022-05-17T11:40:00Z">
              <w:r>
                <w:t>INSERT INTO attendance VALUES (2842, 8, 2021-12-30);</w:t>
              </w:r>
            </w:ins>
          </w:p>
          <w:p w14:paraId="2368731D" w14:textId="77777777" w:rsidR="00D470AE" w:rsidRDefault="00D470AE" w:rsidP="00D470AE">
            <w:pPr>
              <w:ind w:left="0" w:hanging="2"/>
              <w:rPr>
                <w:ins w:id="5992" w:author="임 종운" w:date="2022-05-17T11:40:00Z"/>
              </w:rPr>
            </w:pPr>
            <w:ins w:id="5993" w:author="임 종운" w:date="2022-05-17T11:40:00Z">
              <w:r>
                <w:t>INSERT INTO attendance VALUES (2843, 9, 2021-12-30);</w:t>
              </w:r>
            </w:ins>
          </w:p>
          <w:p w14:paraId="7914EB49" w14:textId="77777777" w:rsidR="00D470AE" w:rsidRDefault="00D470AE" w:rsidP="00D470AE">
            <w:pPr>
              <w:ind w:left="0" w:hanging="2"/>
              <w:rPr>
                <w:ins w:id="5994" w:author="임 종운" w:date="2022-05-17T11:40:00Z"/>
              </w:rPr>
            </w:pPr>
            <w:ins w:id="5995" w:author="임 종운" w:date="2022-05-17T11:40:00Z">
              <w:r>
                <w:t>INSERT INTO attendance VALUES (2844, 10, 2021-12-30);</w:t>
              </w:r>
            </w:ins>
          </w:p>
          <w:p w14:paraId="329341DC" w14:textId="77777777" w:rsidR="00D470AE" w:rsidRDefault="00D470AE" w:rsidP="00D470AE">
            <w:pPr>
              <w:ind w:left="0" w:hanging="2"/>
              <w:rPr>
                <w:ins w:id="5996" w:author="임 종운" w:date="2022-05-17T11:40:00Z"/>
              </w:rPr>
            </w:pPr>
            <w:ins w:id="5997" w:author="임 종운" w:date="2022-05-17T11:40:00Z">
              <w:r>
                <w:t>INSERT INTO attendance VALUES (2845, 11, 2021-12-30);</w:t>
              </w:r>
            </w:ins>
          </w:p>
          <w:p w14:paraId="565275F4" w14:textId="77777777" w:rsidR="00D470AE" w:rsidRDefault="00D470AE" w:rsidP="00D470AE">
            <w:pPr>
              <w:ind w:left="0" w:hanging="2"/>
              <w:rPr>
                <w:ins w:id="5998" w:author="임 종운" w:date="2022-05-17T11:40:00Z"/>
              </w:rPr>
            </w:pPr>
            <w:ins w:id="5999" w:author="임 종운" w:date="2022-05-17T11:40:00Z">
              <w:r>
                <w:t>INSERT INTO attendance VALUES (2846, 12, 2021-12-30);</w:t>
              </w:r>
            </w:ins>
          </w:p>
          <w:p w14:paraId="3483F419" w14:textId="77777777" w:rsidR="00D470AE" w:rsidRDefault="00D470AE" w:rsidP="00D470AE">
            <w:pPr>
              <w:ind w:left="0" w:hanging="2"/>
              <w:rPr>
                <w:ins w:id="6000" w:author="임 종운" w:date="2022-05-17T11:40:00Z"/>
              </w:rPr>
            </w:pPr>
            <w:ins w:id="6001" w:author="임 종운" w:date="2022-05-17T11:40:00Z">
              <w:r>
                <w:t>INSERT INTO attendance VALUES (2847, 13, 2021-12-30);</w:t>
              </w:r>
            </w:ins>
          </w:p>
          <w:p w14:paraId="4538307C" w14:textId="77777777" w:rsidR="00D470AE" w:rsidRDefault="00D470AE" w:rsidP="00D470AE">
            <w:pPr>
              <w:ind w:left="0" w:hanging="2"/>
              <w:rPr>
                <w:ins w:id="6002" w:author="임 종운" w:date="2022-05-17T11:40:00Z"/>
              </w:rPr>
            </w:pPr>
            <w:ins w:id="6003" w:author="임 종운" w:date="2022-05-17T11:40:00Z">
              <w:r>
                <w:t>INSERT INTO attendance VALUES (2848, 14, 2021-12-30);</w:t>
              </w:r>
            </w:ins>
          </w:p>
          <w:p w14:paraId="17A8D0E1" w14:textId="77777777" w:rsidR="00D470AE" w:rsidRDefault="00D470AE" w:rsidP="00D470AE">
            <w:pPr>
              <w:ind w:left="0" w:hanging="2"/>
              <w:rPr>
                <w:ins w:id="6004" w:author="임 종운" w:date="2022-05-17T11:40:00Z"/>
              </w:rPr>
            </w:pPr>
            <w:ins w:id="6005" w:author="임 종운" w:date="2022-05-17T11:40:00Z">
              <w:r>
                <w:t>INSERT INTO attendance VALUES (2849, 15, 2021-12-30);</w:t>
              </w:r>
            </w:ins>
          </w:p>
          <w:p w14:paraId="4261F452" w14:textId="77777777" w:rsidR="00D470AE" w:rsidRDefault="00D470AE" w:rsidP="00D470AE">
            <w:pPr>
              <w:ind w:left="0" w:hanging="2"/>
              <w:rPr>
                <w:ins w:id="6006" w:author="임 종운" w:date="2022-05-17T11:40:00Z"/>
              </w:rPr>
            </w:pPr>
            <w:ins w:id="6007" w:author="임 종운" w:date="2022-05-17T11:40:00Z">
              <w:r>
                <w:t>INSERT INTO attendance VALUES (2850, 16, 2021-12-30);</w:t>
              </w:r>
            </w:ins>
          </w:p>
          <w:p w14:paraId="42E6CA8D" w14:textId="77777777" w:rsidR="00D470AE" w:rsidRDefault="00D470AE" w:rsidP="00D470AE">
            <w:pPr>
              <w:ind w:left="0" w:hanging="2"/>
              <w:rPr>
                <w:ins w:id="6008" w:author="임 종운" w:date="2022-05-17T11:40:00Z"/>
              </w:rPr>
            </w:pPr>
            <w:ins w:id="6009" w:author="임 종운" w:date="2022-05-17T11:40:00Z">
              <w:r>
                <w:lastRenderedPageBreak/>
                <w:t>INSERT INTO attendance VALUES (2851, 17, 2021-12-30);</w:t>
              </w:r>
            </w:ins>
          </w:p>
          <w:p w14:paraId="2AF5581E" w14:textId="77777777" w:rsidR="00D470AE" w:rsidRDefault="00D470AE" w:rsidP="00D470AE">
            <w:pPr>
              <w:ind w:left="0" w:hanging="2"/>
              <w:rPr>
                <w:ins w:id="6010" w:author="임 종운" w:date="2022-05-17T11:40:00Z"/>
              </w:rPr>
            </w:pPr>
            <w:ins w:id="6011" w:author="임 종운" w:date="2022-05-17T11:40:00Z">
              <w:r>
                <w:t>INSERT INTO attendance VALUES (2852, 18, 2021-12-30);</w:t>
              </w:r>
            </w:ins>
          </w:p>
          <w:p w14:paraId="21424906" w14:textId="77777777" w:rsidR="00D470AE" w:rsidRDefault="00D470AE" w:rsidP="00D470AE">
            <w:pPr>
              <w:ind w:left="0" w:hanging="2"/>
              <w:rPr>
                <w:ins w:id="6012" w:author="임 종운" w:date="2022-05-17T11:40:00Z"/>
              </w:rPr>
            </w:pPr>
            <w:ins w:id="6013" w:author="임 종운" w:date="2022-05-17T11:40:00Z">
              <w:r>
                <w:t>INSERT INTO attendance VALUES (2853, 19, 2021-12-30);</w:t>
              </w:r>
            </w:ins>
          </w:p>
          <w:p w14:paraId="06F821A8" w14:textId="77777777" w:rsidR="00D470AE" w:rsidRDefault="00D470AE" w:rsidP="00D470AE">
            <w:pPr>
              <w:ind w:left="0" w:hanging="2"/>
              <w:rPr>
                <w:ins w:id="6014" w:author="임 종운" w:date="2022-05-17T11:40:00Z"/>
              </w:rPr>
            </w:pPr>
            <w:ins w:id="6015" w:author="임 종운" w:date="2022-05-17T11:40:00Z">
              <w:r>
                <w:t>INSERT INTO attendance VALUES (2854, 20, 2021-12-30);</w:t>
              </w:r>
            </w:ins>
          </w:p>
          <w:p w14:paraId="782FDF87" w14:textId="77777777" w:rsidR="00D470AE" w:rsidRDefault="00D470AE" w:rsidP="00D470AE">
            <w:pPr>
              <w:ind w:left="0" w:hanging="2"/>
              <w:rPr>
                <w:ins w:id="6016" w:author="임 종운" w:date="2022-05-17T11:40:00Z"/>
              </w:rPr>
            </w:pPr>
            <w:ins w:id="6017" w:author="임 종운" w:date="2022-05-17T11:40:00Z">
              <w:r>
                <w:t>INSERT INTO attendance VALUES (2855, 21, 2021-12-30);</w:t>
              </w:r>
            </w:ins>
          </w:p>
          <w:p w14:paraId="5F9F3268" w14:textId="77777777" w:rsidR="00D470AE" w:rsidRDefault="00D470AE" w:rsidP="00D470AE">
            <w:pPr>
              <w:ind w:left="0" w:hanging="2"/>
              <w:rPr>
                <w:ins w:id="6018" w:author="임 종운" w:date="2022-05-17T11:40:00Z"/>
              </w:rPr>
            </w:pPr>
            <w:ins w:id="6019" w:author="임 종운" w:date="2022-05-17T11:40:00Z">
              <w:r>
                <w:t>INSERT INTO attendance VALUES (2856, 22, 2021-12-30);</w:t>
              </w:r>
            </w:ins>
          </w:p>
          <w:p w14:paraId="795D9D10" w14:textId="77777777" w:rsidR="00D470AE" w:rsidRDefault="00D470AE" w:rsidP="00D470AE">
            <w:pPr>
              <w:ind w:left="0" w:hanging="2"/>
              <w:rPr>
                <w:ins w:id="6020" w:author="임 종운" w:date="2022-05-17T11:40:00Z"/>
              </w:rPr>
            </w:pPr>
            <w:ins w:id="6021" w:author="임 종운" w:date="2022-05-17T11:40:00Z">
              <w:r>
                <w:t>INSERT INTO attendance VALUES (2857, 23, 2021-12-30);</w:t>
              </w:r>
            </w:ins>
          </w:p>
          <w:p w14:paraId="175F747D" w14:textId="77777777" w:rsidR="00D470AE" w:rsidRDefault="00D470AE" w:rsidP="00D470AE">
            <w:pPr>
              <w:ind w:left="0" w:hanging="2"/>
              <w:rPr>
                <w:ins w:id="6022" w:author="임 종운" w:date="2022-05-17T11:40:00Z"/>
              </w:rPr>
            </w:pPr>
            <w:ins w:id="6023" w:author="임 종운" w:date="2022-05-17T11:40:00Z">
              <w:r>
                <w:t>INSERT INTO attendance VALUES (2858, 24, 2021-12-30);</w:t>
              </w:r>
            </w:ins>
          </w:p>
          <w:p w14:paraId="440494AF" w14:textId="77777777" w:rsidR="00D470AE" w:rsidRDefault="00D470AE" w:rsidP="00D470AE">
            <w:pPr>
              <w:ind w:left="0" w:hanging="2"/>
              <w:rPr>
                <w:ins w:id="6024" w:author="임 종운" w:date="2022-05-17T11:40:00Z"/>
              </w:rPr>
            </w:pPr>
            <w:ins w:id="6025" w:author="임 종운" w:date="2022-05-17T11:40:00Z">
              <w:r>
                <w:t>INSERT INTO attendance VALUES (2859, 25, 2021-12-30);</w:t>
              </w:r>
            </w:ins>
          </w:p>
          <w:p w14:paraId="7EC8DD08" w14:textId="77777777" w:rsidR="00D470AE" w:rsidRDefault="00D470AE" w:rsidP="00D470AE">
            <w:pPr>
              <w:ind w:left="0" w:hanging="2"/>
              <w:rPr>
                <w:ins w:id="6026" w:author="임 종운" w:date="2022-05-17T11:40:00Z"/>
              </w:rPr>
            </w:pPr>
            <w:ins w:id="6027" w:author="임 종운" w:date="2022-05-17T11:40:00Z">
              <w:r>
                <w:t>INSERT INTO attendance VALUES (2860, 26, 2021-12-30);</w:t>
              </w:r>
            </w:ins>
          </w:p>
          <w:p w14:paraId="7AD4657A" w14:textId="77777777" w:rsidR="00D470AE" w:rsidRDefault="00D470AE" w:rsidP="00D470AE">
            <w:pPr>
              <w:ind w:left="0" w:hanging="2"/>
              <w:rPr>
                <w:ins w:id="6028" w:author="임 종운" w:date="2022-05-17T11:40:00Z"/>
              </w:rPr>
            </w:pPr>
            <w:ins w:id="6029" w:author="임 종운" w:date="2022-05-17T11:40:00Z">
              <w:r>
                <w:t>INSERT INTO attendance VALUES (2861, 1, 2021-12-31);</w:t>
              </w:r>
            </w:ins>
          </w:p>
          <w:p w14:paraId="4145F6FA" w14:textId="77777777" w:rsidR="00D470AE" w:rsidRDefault="00D470AE" w:rsidP="00D470AE">
            <w:pPr>
              <w:ind w:left="0" w:hanging="2"/>
              <w:rPr>
                <w:ins w:id="6030" w:author="임 종운" w:date="2022-05-17T11:40:00Z"/>
              </w:rPr>
            </w:pPr>
            <w:ins w:id="6031" w:author="임 종운" w:date="2022-05-17T11:40:00Z">
              <w:r>
                <w:t>INSERT INTO attendance VALUES (2862, 2, 2021-12-31);</w:t>
              </w:r>
            </w:ins>
          </w:p>
          <w:p w14:paraId="34209FD3" w14:textId="77777777" w:rsidR="00D470AE" w:rsidRDefault="00D470AE" w:rsidP="00D470AE">
            <w:pPr>
              <w:ind w:left="0" w:hanging="2"/>
              <w:rPr>
                <w:ins w:id="6032" w:author="임 종운" w:date="2022-05-17T11:40:00Z"/>
              </w:rPr>
            </w:pPr>
            <w:ins w:id="6033" w:author="임 종운" w:date="2022-05-17T11:40:00Z">
              <w:r>
                <w:t>INSERT INTO attendance VALUES (2863, 3, 2021-12-31);</w:t>
              </w:r>
            </w:ins>
          </w:p>
          <w:p w14:paraId="62A034AC" w14:textId="77777777" w:rsidR="00D470AE" w:rsidRDefault="00D470AE" w:rsidP="00D470AE">
            <w:pPr>
              <w:ind w:left="0" w:hanging="2"/>
              <w:rPr>
                <w:ins w:id="6034" w:author="임 종운" w:date="2022-05-17T11:40:00Z"/>
              </w:rPr>
            </w:pPr>
            <w:ins w:id="6035" w:author="임 종운" w:date="2022-05-17T11:40:00Z">
              <w:r>
                <w:t>INSERT INTO attendance VALUES (2864, 4, 2021-12-31);</w:t>
              </w:r>
            </w:ins>
          </w:p>
          <w:p w14:paraId="37118E37" w14:textId="77777777" w:rsidR="00D470AE" w:rsidRDefault="00D470AE" w:rsidP="00D470AE">
            <w:pPr>
              <w:ind w:left="0" w:hanging="2"/>
              <w:rPr>
                <w:ins w:id="6036" w:author="임 종운" w:date="2022-05-17T11:40:00Z"/>
              </w:rPr>
            </w:pPr>
            <w:ins w:id="6037" w:author="임 종운" w:date="2022-05-17T11:40:00Z">
              <w:r>
                <w:t>INSERT INTO attendance VALUES (2865, 5, 2021-12-31);</w:t>
              </w:r>
            </w:ins>
          </w:p>
          <w:p w14:paraId="3789A4C1" w14:textId="77777777" w:rsidR="00D470AE" w:rsidRDefault="00D470AE" w:rsidP="00D470AE">
            <w:pPr>
              <w:ind w:left="0" w:hanging="2"/>
              <w:rPr>
                <w:ins w:id="6038" w:author="임 종운" w:date="2022-05-17T11:40:00Z"/>
              </w:rPr>
            </w:pPr>
            <w:ins w:id="6039" w:author="임 종운" w:date="2022-05-17T11:40:00Z">
              <w:r>
                <w:t>INSERT INTO attendance VALUES (2866, 6, 2021-12-31);</w:t>
              </w:r>
            </w:ins>
          </w:p>
          <w:p w14:paraId="3682529C" w14:textId="77777777" w:rsidR="00D470AE" w:rsidRDefault="00D470AE" w:rsidP="00D470AE">
            <w:pPr>
              <w:ind w:left="0" w:hanging="2"/>
              <w:rPr>
                <w:ins w:id="6040" w:author="임 종운" w:date="2022-05-17T11:40:00Z"/>
              </w:rPr>
            </w:pPr>
            <w:ins w:id="6041" w:author="임 종운" w:date="2022-05-17T11:40:00Z">
              <w:r>
                <w:t>INSERT INTO attendance VALUES (2867, 7, 2021-12-31);</w:t>
              </w:r>
            </w:ins>
          </w:p>
          <w:p w14:paraId="40A803FD" w14:textId="77777777" w:rsidR="00D470AE" w:rsidRDefault="00D470AE" w:rsidP="00D470AE">
            <w:pPr>
              <w:ind w:left="0" w:hanging="2"/>
              <w:rPr>
                <w:ins w:id="6042" w:author="임 종운" w:date="2022-05-17T11:40:00Z"/>
              </w:rPr>
            </w:pPr>
            <w:ins w:id="6043" w:author="임 종운" w:date="2022-05-17T11:40:00Z">
              <w:r>
                <w:t>INSERT INTO attendance VALUES (2868, 8, 2021-12-31);</w:t>
              </w:r>
            </w:ins>
          </w:p>
          <w:p w14:paraId="08ADC82C" w14:textId="77777777" w:rsidR="00D470AE" w:rsidRDefault="00D470AE" w:rsidP="00D470AE">
            <w:pPr>
              <w:ind w:left="0" w:hanging="2"/>
              <w:rPr>
                <w:ins w:id="6044" w:author="임 종운" w:date="2022-05-17T11:40:00Z"/>
              </w:rPr>
            </w:pPr>
            <w:ins w:id="6045" w:author="임 종운" w:date="2022-05-17T11:40:00Z">
              <w:r>
                <w:t>INSERT INTO attendance VALUES (2869, 9, 2021-12-31);</w:t>
              </w:r>
            </w:ins>
          </w:p>
          <w:p w14:paraId="0DE4E97F" w14:textId="77777777" w:rsidR="00D470AE" w:rsidRDefault="00D470AE" w:rsidP="00D470AE">
            <w:pPr>
              <w:ind w:left="0" w:hanging="2"/>
              <w:rPr>
                <w:ins w:id="6046" w:author="임 종운" w:date="2022-05-17T11:40:00Z"/>
              </w:rPr>
            </w:pPr>
            <w:ins w:id="6047" w:author="임 종운" w:date="2022-05-17T11:40:00Z">
              <w:r>
                <w:t>INSERT INTO attendance VALUES (2870, 10, 2021-12-31);</w:t>
              </w:r>
            </w:ins>
          </w:p>
          <w:p w14:paraId="21DE78BE" w14:textId="77777777" w:rsidR="00D470AE" w:rsidRDefault="00D470AE" w:rsidP="00D470AE">
            <w:pPr>
              <w:ind w:left="0" w:hanging="2"/>
              <w:rPr>
                <w:ins w:id="6048" w:author="임 종운" w:date="2022-05-17T11:40:00Z"/>
              </w:rPr>
            </w:pPr>
            <w:ins w:id="6049" w:author="임 종운" w:date="2022-05-17T11:40:00Z">
              <w:r>
                <w:t>INSERT INTO attendance VALUES (2871, 11, 2021-12-31);</w:t>
              </w:r>
            </w:ins>
          </w:p>
          <w:p w14:paraId="6ECACF10" w14:textId="77777777" w:rsidR="00D470AE" w:rsidRDefault="00D470AE" w:rsidP="00D470AE">
            <w:pPr>
              <w:ind w:left="0" w:hanging="2"/>
              <w:rPr>
                <w:ins w:id="6050" w:author="임 종운" w:date="2022-05-17T11:40:00Z"/>
              </w:rPr>
            </w:pPr>
            <w:ins w:id="6051" w:author="임 종운" w:date="2022-05-17T11:40:00Z">
              <w:r>
                <w:t>INSERT INTO attendance VALUES (2872, 12, 2021-12-31);</w:t>
              </w:r>
            </w:ins>
          </w:p>
          <w:p w14:paraId="757681EF" w14:textId="77777777" w:rsidR="00D470AE" w:rsidRDefault="00D470AE" w:rsidP="00D470AE">
            <w:pPr>
              <w:ind w:left="0" w:hanging="2"/>
              <w:rPr>
                <w:ins w:id="6052" w:author="임 종운" w:date="2022-05-17T11:40:00Z"/>
              </w:rPr>
            </w:pPr>
            <w:ins w:id="6053" w:author="임 종운" w:date="2022-05-17T11:40:00Z">
              <w:r>
                <w:t>INSERT INTO attendance VALUES (2873, 13, 2021-12-31);</w:t>
              </w:r>
            </w:ins>
          </w:p>
          <w:p w14:paraId="5E63A808" w14:textId="77777777" w:rsidR="00D470AE" w:rsidRDefault="00D470AE" w:rsidP="00D470AE">
            <w:pPr>
              <w:ind w:left="0" w:hanging="2"/>
              <w:rPr>
                <w:ins w:id="6054" w:author="임 종운" w:date="2022-05-17T11:40:00Z"/>
              </w:rPr>
            </w:pPr>
            <w:ins w:id="6055" w:author="임 종운" w:date="2022-05-17T11:40:00Z">
              <w:r>
                <w:t>INSERT INTO attendance VALUES (2874, 14, 2021-12-31);</w:t>
              </w:r>
            </w:ins>
          </w:p>
          <w:p w14:paraId="30321EA3" w14:textId="77777777" w:rsidR="00D470AE" w:rsidRDefault="00D470AE" w:rsidP="00D470AE">
            <w:pPr>
              <w:ind w:left="0" w:hanging="2"/>
              <w:rPr>
                <w:ins w:id="6056" w:author="임 종운" w:date="2022-05-17T11:40:00Z"/>
              </w:rPr>
            </w:pPr>
            <w:ins w:id="6057" w:author="임 종운" w:date="2022-05-17T11:40:00Z">
              <w:r>
                <w:t>INSERT INTO attendance VALUES (2875, 15, 2021-12-31);</w:t>
              </w:r>
            </w:ins>
          </w:p>
          <w:p w14:paraId="0DCE23FE" w14:textId="77777777" w:rsidR="00D470AE" w:rsidRDefault="00D470AE" w:rsidP="00D470AE">
            <w:pPr>
              <w:ind w:left="0" w:hanging="2"/>
              <w:rPr>
                <w:ins w:id="6058" w:author="임 종운" w:date="2022-05-17T11:40:00Z"/>
              </w:rPr>
            </w:pPr>
            <w:ins w:id="6059" w:author="임 종운" w:date="2022-05-17T11:40:00Z">
              <w:r>
                <w:t>INSERT INTO attendance VALUES (2876, 16, 2021-12-31);</w:t>
              </w:r>
            </w:ins>
          </w:p>
          <w:p w14:paraId="38477368" w14:textId="77777777" w:rsidR="00D470AE" w:rsidRDefault="00D470AE" w:rsidP="00D470AE">
            <w:pPr>
              <w:ind w:left="0" w:hanging="2"/>
              <w:rPr>
                <w:ins w:id="6060" w:author="임 종운" w:date="2022-05-17T11:40:00Z"/>
              </w:rPr>
            </w:pPr>
            <w:ins w:id="6061" w:author="임 종운" w:date="2022-05-17T11:40:00Z">
              <w:r>
                <w:t>INSERT INTO attendance VALUES (2877, 17, 2021-12-31);</w:t>
              </w:r>
            </w:ins>
          </w:p>
          <w:p w14:paraId="28233619" w14:textId="77777777" w:rsidR="00D470AE" w:rsidRDefault="00D470AE" w:rsidP="00D470AE">
            <w:pPr>
              <w:ind w:left="0" w:hanging="2"/>
              <w:rPr>
                <w:ins w:id="6062" w:author="임 종운" w:date="2022-05-17T11:40:00Z"/>
              </w:rPr>
            </w:pPr>
            <w:ins w:id="6063" w:author="임 종운" w:date="2022-05-17T11:40:00Z">
              <w:r>
                <w:lastRenderedPageBreak/>
                <w:t>INSERT INTO attendance VALUES (2878, 18, 2021-12-31);</w:t>
              </w:r>
            </w:ins>
          </w:p>
          <w:p w14:paraId="69DF2456" w14:textId="77777777" w:rsidR="00D470AE" w:rsidRDefault="00D470AE" w:rsidP="00D470AE">
            <w:pPr>
              <w:ind w:left="0" w:hanging="2"/>
              <w:rPr>
                <w:ins w:id="6064" w:author="임 종운" w:date="2022-05-17T11:40:00Z"/>
              </w:rPr>
            </w:pPr>
            <w:ins w:id="6065" w:author="임 종운" w:date="2022-05-17T11:40:00Z">
              <w:r>
                <w:t>INSERT INTO attendance VALUES (2879, 19, 2021-12-31);</w:t>
              </w:r>
            </w:ins>
          </w:p>
          <w:p w14:paraId="3081ED7B" w14:textId="77777777" w:rsidR="00D470AE" w:rsidRDefault="00D470AE" w:rsidP="00D470AE">
            <w:pPr>
              <w:ind w:left="0" w:hanging="2"/>
              <w:rPr>
                <w:ins w:id="6066" w:author="임 종운" w:date="2022-05-17T11:40:00Z"/>
              </w:rPr>
            </w:pPr>
            <w:ins w:id="6067" w:author="임 종운" w:date="2022-05-17T11:40:00Z">
              <w:r>
                <w:t>INSERT INTO attendance VALUES (2880, 20, 2021-12-31);</w:t>
              </w:r>
            </w:ins>
          </w:p>
          <w:p w14:paraId="0380534A" w14:textId="77777777" w:rsidR="00D470AE" w:rsidRDefault="00D470AE" w:rsidP="00D470AE">
            <w:pPr>
              <w:ind w:left="0" w:hanging="2"/>
              <w:rPr>
                <w:ins w:id="6068" w:author="임 종운" w:date="2022-05-17T11:40:00Z"/>
              </w:rPr>
            </w:pPr>
            <w:ins w:id="6069" w:author="임 종운" w:date="2022-05-17T11:40:00Z">
              <w:r>
                <w:t>INSERT INTO attendance VALUES (2881, 21, 2021-12-31);</w:t>
              </w:r>
            </w:ins>
          </w:p>
          <w:p w14:paraId="6D07FBEC" w14:textId="77777777" w:rsidR="00D470AE" w:rsidRDefault="00D470AE" w:rsidP="00D470AE">
            <w:pPr>
              <w:ind w:left="0" w:hanging="2"/>
              <w:rPr>
                <w:ins w:id="6070" w:author="임 종운" w:date="2022-05-17T11:40:00Z"/>
              </w:rPr>
            </w:pPr>
            <w:ins w:id="6071" w:author="임 종운" w:date="2022-05-17T11:40:00Z">
              <w:r>
                <w:t>INSERT INTO attendance VALUES (2882, 22, 2021-12-31);</w:t>
              </w:r>
            </w:ins>
          </w:p>
          <w:p w14:paraId="665875DB" w14:textId="77777777" w:rsidR="00D470AE" w:rsidRDefault="00D470AE" w:rsidP="00D470AE">
            <w:pPr>
              <w:ind w:left="0" w:hanging="2"/>
              <w:rPr>
                <w:ins w:id="6072" w:author="임 종운" w:date="2022-05-17T11:40:00Z"/>
              </w:rPr>
            </w:pPr>
            <w:ins w:id="6073" w:author="임 종운" w:date="2022-05-17T11:40:00Z">
              <w:r>
                <w:t>INSERT INTO attendance VALUES (2883, 23, 2021-12-31);</w:t>
              </w:r>
            </w:ins>
          </w:p>
          <w:p w14:paraId="6AAE4CC4" w14:textId="77777777" w:rsidR="00D470AE" w:rsidRDefault="00D470AE" w:rsidP="00D470AE">
            <w:pPr>
              <w:ind w:left="0" w:hanging="2"/>
              <w:rPr>
                <w:ins w:id="6074" w:author="임 종운" w:date="2022-05-17T11:40:00Z"/>
              </w:rPr>
            </w:pPr>
            <w:ins w:id="6075" w:author="임 종운" w:date="2022-05-17T11:40:00Z">
              <w:r>
                <w:t>INSERT INTO attendance VALUES (2884, 24, 2021-12-31);</w:t>
              </w:r>
            </w:ins>
          </w:p>
          <w:p w14:paraId="3BC3DEDC" w14:textId="77777777" w:rsidR="00D470AE" w:rsidRDefault="00D470AE" w:rsidP="00D470AE">
            <w:pPr>
              <w:ind w:left="0" w:hanging="2"/>
              <w:rPr>
                <w:ins w:id="6076" w:author="임 종운" w:date="2022-05-17T11:40:00Z"/>
              </w:rPr>
            </w:pPr>
            <w:ins w:id="6077" w:author="임 종운" w:date="2022-05-17T11:40:00Z">
              <w:r>
                <w:t>INSERT INTO attendance VALUES (2885, 25, 2021-12-31);</w:t>
              </w:r>
            </w:ins>
          </w:p>
          <w:p w14:paraId="644967B9" w14:textId="77777777" w:rsidR="00D470AE" w:rsidRDefault="00D470AE" w:rsidP="00D470AE">
            <w:pPr>
              <w:ind w:left="0" w:hanging="2"/>
              <w:rPr>
                <w:ins w:id="6078" w:author="임 종운" w:date="2022-05-17T11:40:00Z"/>
              </w:rPr>
            </w:pPr>
            <w:ins w:id="6079" w:author="임 종운" w:date="2022-05-17T11:40:00Z">
              <w:r>
                <w:t>INSERT INTO attendance VALUES (2886, 26, 2021-12-31);</w:t>
              </w:r>
            </w:ins>
          </w:p>
          <w:p w14:paraId="6F1D212F" w14:textId="77777777" w:rsidR="00D470AE" w:rsidRDefault="00D470AE" w:rsidP="00D470AE">
            <w:pPr>
              <w:ind w:left="0" w:hanging="2"/>
              <w:rPr>
                <w:ins w:id="6080" w:author="임 종운" w:date="2022-05-17T11:40:00Z"/>
              </w:rPr>
            </w:pPr>
            <w:ins w:id="6081" w:author="임 종운" w:date="2022-05-17T11:40:00Z">
              <w:r>
                <w:t>INSERT INTO attendance VALUES (2887, 1, 2022-01-01);</w:t>
              </w:r>
            </w:ins>
          </w:p>
          <w:p w14:paraId="4B8F0761" w14:textId="77777777" w:rsidR="00D470AE" w:rsidRDefault="00D470AE" w:rsidP="00D470AE">
            <w:pPr>
              <w:ind w:left="0" w:hanging="2"/>
              <w:rPr>
                <w:ins w:id="6082" w:author="임 종운" w:date="2022-05-17T11:40:00Z"/>
              </w:rPr>
            </w:pPr>
            <w:ins w:id="6083" w:author="임 종운" w:date="2022-05-17T11:40:00Z">
              <w:r>
                <w:t>INSERT INTO attendance VALUES (2888, 2, 2022-01-01);</w:t>
              </w:r>
            </w:ins>
          </w:p>
          <w:p w14:paraId="491ADF17" w14:textId="77777777" w:rsidR="00D470AE" w:rsidRDefault="00D470AE" w:rsidP="00D470AE">
            <w:pPr>
              <w:ind w:left="0" w:hanging="2"/>
              <w:rPr>
                <w:ins w:id="6084" w:author="임 종운" w:date="2022-05-17T11:40:00Z"/>
              </w:rPr>
            </w:pPr>
            <w:ins w:id="6085" w:author="임 종운" w:date="2022-05-17T11:40:00Z">
              <w:r>
                <w:t>INSERT INTO attendance VALUES (2889, 3, 2022-01-01);</w:t>
              </w:r>
            </w:ins>
          </w:p>
          <w:p w14:paraId="26ED60CE" w14:textId="77777777" w:rsidR="00D470AE" w:rsidRDefault="00D470AE" w:rsidP="00D470AE">
            <w:pPr>
              <w:ind w:left="0" w:hanging="2"/>
              <w:rPr>
                <w:ins w:id="6086" w:author="임 종운" w:date="2022-05-17T11:40:00Z"/>
              </w:rPr>
            </w:pPr>
            <w:ins w:id="6087" w:author="임 종운" w:date="2022-05-17T11:40:00Z">
              <w:r>
                <w:t>INSERT INTO attendance VALUES (2890, 4, 2022-01-01);</w:t>
              </w:r>
            </w:ins>
          </w:p>
          <w:p w14:paraId="7BA78471" w14:textId="77777777" w:rsidR="00D470AE" w:rsidRDefault="00D470AE" w:rsidP="00D470AE">
            <w:pPr>
              <w:ind w:left="0" w:hanging="2"/>
              <w:rPr>
                <w:ins w:id="6088" w:author="임 종운" w:date="2022-05-17T11:40:00Z"/>
              </w:rPr>
            </w:pPr>
            <w:ins w:id="6089" w:author="임 종운" w:date="2022-05-17T11:40:00Z">
              <w:r>
                <w:t>INSERT INTO attendance VALUES (2891, 5, 2022-01-01);</w:t>
              </w:r>
            </w:ins>
          </w:p>
          <w:p w14:paraId="6490D970" w14:textId="77777777" w:rsidR="00D470AE" w:rsidRDefault="00D470AE" w:rsidP="00D470AE">
            <w:pPr>
              <w:ind w:left="0" w:hanging="2"/>
              <w:rPr>
                <w:ins w:id="6090" w:author="임 종운" w:date="2022-05-17T11:40:00Z"/>
              </w:rPr>
            </w:pPr>
            <w:ins w:id="6091" w:author="임 종운" w:date="2022-05-17T11:40:00Z">
              <w:r>
                <w:t>INSERT INTO attendance VALUES (2892, 6, 2022-01-01);</w:t>
              </w:r>
            </w:ins>
          </w:p>
          <w:p w14:paraId="23F2773B" w14:textId="77777777" w:rsidR="00D470AE" w:rsidRDefault="00D470AE" w:rsidP="00D470AE">
            <w:pPr>
              <w:ind w:left="0" w:hanging="2"/>
              <w:rPr>
                <w:ins w:id="6092" w:author="임 종운" w:date="2022-05-17T11:40:00Z"/>
              </w:rPr>
            </w:pPr>
            <w:ins w:id="6093" w:author="임 종운" w:date="2022-05-17T11:40:00Z">
              <w:r>
                <w:t>INSERT INTO attendance VALUES (2893, 7, 2022-01-01);</w:t>
              </w:r>
            </w:ins>
          </w:p>
          <w:p w14:paraId="27D4C83C" w14:textId="77777777" w:rsidR="00D470AE" w:rsidRDefault="00D470AE" w:rsidP="00D470AE">
            <w:pPr>
              <w:ind w:left="0" w:hanging="2"/>
              <w:rPr>
                <w:ins w:id="6094" w:author="임 종운" w:date="2022-05-17T11:40:00Z"/>
              </w:rPr>
            </w:pPr>
            <w:ins w:id="6095" w:author="임 종운" w:date="2022-05-17T11:40:00Z">
              <w:r>
                <w:t>INSERT INTO attendance VALUES (2894, 8, 2022-01-01);</w:t>
              </w:r>
            </w:ins>
          </w:p>
          <w:p w14:paraId="2912694F" w14:textId="77777777" w:rsidR="00D470AE" w:rsidRDefault="00D470AE" w:rsidP="00D470AE">
            <w:pPr>
              <w:ind w:left="0" w:hanging="2"/>
              <w:rPr>
                <w:ins w:id="6096" w:author="임 종운" w:date="2022-05-17T11:40:00Z"/>
              </w:rPr>
            </w:pPr>
            <w:ins w:id="6097" w:author="임 종운" w:date="2022-05-17T11:40:00Z">
              <w:r>
                <w:t>INSERT INTO attendance VALUES (2895, 9, 2022-01-01);</w:t>
              </w:r>
            </w:ins>
          </w:p>
          <w:p w14:paraId="425EC86D" w14:textId="77777777" w:rsidR="00D470AE" w:rsidRDefault="00D470AE" w:rsidP="00D470AE">
            <w:pPr>
              <w:ind w:left="0" w:hanging="2"/>
              <w:rPr>
                <w:ins w:id="6098" w:author="임 종운" w:date="2022-05-17T11:40:00Z"/>
              </w:rPr>
            </w:pPr>
            <w:ins w:id="6099" w:author="임 종운" w:date="2022-05-17T11:40:00Z">
              <w:r>
                <w:t>INSERT INTO attendance VALUES (2896, 10, 2022-01-01);</w:t>
              </w:r>
            </w:ins>
          </w:p>
          <w:p w14:paraId="493BD770" w14:textId="77777777" w:rsidR="00D470AE" w:rsidRDefault="00D470AE" w:rsidP="00D470AE">
            <w:pPr>
              <w:ind w:left="0" w:hanging="2"/>
              <w:rPr>
                <w:ins w:id="6100" w:author="임 종운" w:date="2022-05-17T11:40:00Z"/>
              </w:rPr>
            </w:pPr>
            <w:ins w:id="6101" w:author="임 종운" w:date="2022-05-17T11:40:00Z">
              <w:r>
                <w:t>INSERT INTO attendance VALUES (2897, 11, 2022-01-01);</w:t>
              </w:r>
            </w:ins>
          </w:p>
          <w:p w14:paraId="17C4B55D" w14:textId="77777777" w:rsidR="00D470AE" w:rsidRDefault="00D470AE" w:rsidP="00D470AE">
            <w:pPr>
              <w:ind w:left="0" w:hanging="2"/>
              <w:rPr>
                <w:ins w:id="6102" w:author="임 종운" w:date="2022-05-17T11:40:00Z"/>
              </w:rPr>
            </w:pPr>
            <w:ins w:id="6103" w:author="임 종운" w:date="2022-05-17T11:40:00Z">
              <w:r>
                <w:t>INSERT INTO attendance VALUES (2898, 12, 2022-01-01);</w:t>
              </w:r>
            </w:ins>
          </w:p>
          <w:p w14:paraId="706E63CF" w14:textId="77777777" w:rsidR="00D470AE" w:rsidRDefault="00D470AE" w:rsidP="00D470AE">
            <w:pPr>
              <w:ind w:left="0" w:hanging="2"/>
              <w:rPr>
                <w:ins w:id="6104" w:author="임 종운" w:date="2022-05-17T11:40:00Z"/>
              </w:rPr>
            </w:pPr>
            <w:ins w:id="6105" w:author="임 종운" w:date="2022-05-17T11:40:00Z">
              <w:r>
                <w:t>INSERT INTO attendance VALUES (2899, 13, 2022-01-01);</w:t>
              </w:r>
            </w:ins>
          </w:p>
          <w:p w14:paraId="55F7F0C9" w14:textId="77777777" w:rsidR="00D470AE" w:rsidRDefault="00D470AE" w:rsidP="00D470AE">
            <w:pPr>
              <w:ind w:left="0" w:hanging="2"/>
              <w:rPr>
                <w:ins w:id="6106" w:author="임 종운" w:date="2022-05-17T11:40:00Z"/>
              </w:rPr>
            </w:pPr>
            <w:ins w:id="6107" w:author="임 종운" w:date="2022-05-17T11:40:00Z">
              <w:r>
                <w:t>INSERT INTO attendance VALUES (2900, 14, 2022-01-01);</w:t>
              </w:r>
            </w:ins>
          </w:p>
          <w:p w14:paraId="23DD4123" w14:textId="77777777" w:rsidR="00D470AE" w:rsidRDefault="00D470AE" w:rsidP="00D470AE">
            <w:pPr>
              <w:ind w:left="0" w:hanging="2"/>
              <w:rPr>
                <w:ins w:id="6108" w:author="임 종운" w:date="2022-05-17T11:40:00Z"/>
              </w:rPr>
            </w:pPr>
            <w:ins w:id="6109" w:author="임 종운" w:date="2022-05-17T11:40:00Z">
              <w:r>
                <w:t>INSERT INTO attendance VALUES (2901, 15, 2022-01-01);</w:t>
              </w:r>
            </w:ins>
          </w:p>
          <w:p w14:paraId="7A18A7B0" w14:textId="77777777" w:rsidR="00D470AE" w:rsidRDefault="00D470AE" w:rsidP="00D470AE">
            <w:pPr>
              <w:ind w:left="0" w:hanging="2"/>
              <w:rPr>
                <w:ins w:id="6110" w:author="임 종운" w:date="2022-05-17T11:40:00Z"/>
              </w:rPr>
            </w:pPr>
            <w:ins w:id="6111" w:author="임 종운" w:date="2022-05-17T11:40:00Z">
              <w:r>
                <w:t>INSERT INTO attendance VALUES (2902, 16, 2022-01-01);</w:t>
              </w:r>
            </w:ins>
          </w:p>
          <w:p w14:paraId="1EE6122F" w14:textId="77777777" w:rsidR="00D470AE" w:rsidRDefault="00D470AE" w:rsidP="00D470AE">
            <w:pPr>
              <w:ind w:left="0" w:hanging="2"/>
              <w:rPr>
                <w:ins w:id="6112" w:author="임 종운" w:date="2022-05-17T11:40:00Z"/>
              </w:rPr>
            </w:pPr>
            <w:ins w:id="6113" w:author="임 종운" w:date="2022-05-17T11:40:00Z">
              <w:r>
                <w:t>INSERT INTO attendance VALUES (2903, 17, 2022-01-01);</w:t>
              </w:r>
            </w:ins>
          </w:p>
          <w:p w14:paraId="7B5469AA" w14:textId="77777777" w:rsidR="00D470AE" w:rsidRDefault="00D470AE" w:rsidP="00D470AE">
            <w:pPr>
              <w:ind w:left="0" w:hanging="2"/>
              <w:rPr>
                <w:ins w:id="6114" w:author="임 종운" w:date="2022-05-17T11:40:00Z"/>
              </w:rPr>
            </w:pPr>
            <w:ins w:id="6115" w:author="임 종운" w:date="2022-05-17T11:40:00Z">
              <w:r>
                <w:t>INSERT INTO attendance VALUES (2904, 18, 2022-01-01);</w:t>
              </w:r>
            </w:ins>
          </w:p>
          <w:p w14:paraId="7066A1BB" w14:textId="77777777" w:rsidR="00D470AE" w:rsidRDefault="00D470AE" w:rsidP="00D470AE">
            <w:pPr>
              <w:ind w:left="0" w:hanging="2"/>
              <w:rPr>
                <w:ins w:id="6116" w:author="임 종운" w:date="2022-05-17T11:40:00Z"/>
              </w:rPr>
            </w:pPr>
            <w:ins w:id="6117" w:author="임 종운" w:date="2022-05-17T11:40:00Z">
              <w:r>
                <w:lastRenderedPageBreak/>
                <w:t>INSERT INTO attendance VALUES (2905, 19, 2022-01-01);</w:t>
              </w:r>
            </w:ins>
          </w:p>
          <w:p w14:paraId="2C577041" w14:textId="77777777" w:rsidR="00D470AE" w:rsidRDefault="00D470AE" w:rsidP="00D470AE">
            <w:pPr>
              <w:ind w:left="0" w:hanging="2"/>
              <w:rPr>
                <w:ins w:id="6118" w:author="임 종운" w:date="2022-05-17T11:40:00Z"/>
              </w:rPr>
            </w:pPr>
            <w:ins w:id="6119" w:author="임 종운" w:date="2022-05-17T11:40:00Z">
              <w:r>
                <w:t>INSERT INTO attendance VALUES (2906, 20, 2022-01-01);</w:t>
              </w:r>
            </w:ins>
          </w:p>
          <w:p w14:paraId="317A480E" w14:textId="77777777" w:rsidR="00D470AE" w:rsidRDefault="00D470AE" w:rsidP="00D470AE">
            <w:pPr>
              <w:ind w:left="0" w:hanging="2"/>
              <w:rPr>
                <w:ins w:id="6120" w:author="임 종운" w:date="2022-05-17T11:40:00Z"/>
              </w:rPr>
            </w:pPr>
            <w:ins w:id="6121" w:author="임 종운" w:date="2022-05-17T11:40:00Z">
              <w:r>
                <w:t>INSERT INTO attendance VALUES (2907, 21, 2022-01-01);</w:t>
              </w:r>
            </w:ins>
          </w:p>
          <w:p w14:paraId="3B2AFDC7" w14:textId="77777777" w:rsidR="00D470AE" w:rsidRDefault="00D470AE" w:rsidP="00D470AE">
            <w:pPr>
              <w:ind w:left="0" w:hanging="2"/>
              <w:rPr>
                <w:ins w:id="6122" w:author="임 종운" w:date="2022-05-17T11:40:00Z"/>
              </w:rPr>
            </w:pPr>
            <w:ins w:id="6123" w:author="임 종운" w:date="2022-05-17T11:40:00Z">
              <w:r>
                <w:t>INSERT INTO attendance VALUES (2908, 22, 2022-01-01);</w:t>
              </w:r>
            </w:ins>
          </w:p>
          <w:p w14:paraId="7B569A13" w14:textId="77777777" w:rsidR="00D470AE" w:rsidRDefault="00D470AE" w:rsidP="00D470AE">
            <w:pPr>
              <w:ind w:left="0" w:hanging="2"/>
              <w:rPr>
                <w:ins w:id="6124" w:author="임 종운" w:date="2022-05-17T11:40:00Z"/>
              </w:rPr>
            </w:pPr>
            <w:ins w:id="6125" w:author="임 종운" w:date="2022-05-17T11:40:00Z">
              <w:r>
                <w:t>INSERT INTO attendance VALUES (2909, 23, 2022-01-01);</w:t>
              </w:r>
            </w:ins>
          </w:p>
          <w:p w14:paraId="4461C27D" w14:textId="77777777" w:rsidR="00D470AE" w:rsidRDefault="00D470AE" w:rsidP="00D470AE">
            <w:pPr>
              <w:ind w:left="0" w:hanging="2"/>
              <w:rPr>
                <w:ins w:id="6126" w:author="임 종운" w:date="2022-05-17T11:40:00Z"/>
              </w:rPr>
            </w:pPr>
            <w:ins w:id="6127" w:author="임 종운" w:date="2022-05-17T11:40:00Z">
              <w:r>
                <w:t>INSERT INTO attendance VALUES (2910, 24, 2022-01-01);</w:t>
              </w:r>
            </w:ins>
          </w:p>
          <w:p w14:paraId="756F0B5A" w14:textId="77777777" w:rsidR="00D470AE" w:rsidRDefault="00D470AE" w:rsidP="00D470AE">
            <w:pPr>
              <w:ind w:left="0" w:hanging="2"/>
              <w:rPr>
                <w:ins w:id="6128" w:author="임 종운" w:date="2022-05-17T11:40:00Z"/>
              </w:rPr>
            </w:pPr>
            <w:ins w:id="6129" w:author="임 종운" w:date="2022-05-17T11:40:00Z">
              <w:r>
                <w:t>INSERT INTO attendance VALUES (2911, 25, 2022-01-01);</w:t>
              </w:r>
            </w:ins>
          </w:p>
          <w:p w14:paraId="401362A6" w14:textId="77777777" w:rsidR="00D470AE" w:rsidRDefault="00D470AE" w:rsidP="00D470AE">
            <w:pPr>
              <w:ind w:left="0" w:hanging="2"/>
              <w:rPr>
                <w:ins w:id="6130" w:author="임 종운" w:date="2022-05-17T11:40:00Z"/>
              </w:rPr>
            </w:pPr>
            <w:ins w:id="6131" w:author="임 종운" w:date="2022-05-17T11:40:00Z">
              <w:r>
                <w:t>INSERT INTO attendance VALUES (2912, 26, 2022-01-01);</w:t>
              </w:r>
            </w:ins>
          </w:p>
          <w:p w14:paraId="42BC43F6" w14:textId="77777777" w:rsidR="00D470AE" w:rsidRDefault="00D470AE" w:rsidP="00D470AE">
            <w:pPr>
              <w:ind w:left="0" w:hanging="2"/>
              <w:rPr>
                <w:ins w:id="6132" w:author="임 종운" w:date="2022-05-17T11:40:00Z"/>
              </w:rPr>
            </w:pPr>
            <w:ins w:id="6133" w:author="임 종운" w:date="2022-05-17T11:40:00Z">
              <w:r>
                <w:t>INSERT INTO attendance VALUES (2913, 1, 2022-01-02);</w:t>
              </w:r>
            </w:ins>
          </w:p>
          <w:p w14:paraId="4B87FD0C" w14:textId="77777777" w:rsidR="00D470AE" w:rsidRDefault="00D470AE" w:rsidP="00D470AE">
            <w:pPr>
              <w:ind w:left="0" w:hanging="2"/>
              <w:rPr>
                <w:ins w:id="6134" w:author="임 종운" w:date="2022-05-17T11:40:00Z"/>
              </w:rPr>
            </w:pPr>
            <w:ins w:id="6135" w:author="임 종운" w:date="2022-05-17T11:40:00Z">
              <w:r>
                <w:t>INSERT INTO attendance VALUES (2914, 2, 2022-01-02);</w:t>
              </w:r>
            </w:ins>
          </w:p>
          <w:p w14:paraId="3B03968B" w14:textId="77777777" w:rsidR="00D470AE" w:rsidRDefault="00D470AE" w:rsidP="00D470AE">
            <w:pPr>
              <w:ind w:left="0" w:hanging="2"/>
              <w:rPr>
                <w:ins w:id="6136" w:author="임 종운" w:date="2022-05-17T11:40:00Z"/>
              </w:rPr>
            </w:pPr>
            <w:ins w:id="6137" w:author="임 종운" w:date="2022-05-17T11:40:00Z">
              <w:r>
                <w:t>INSERT INTO attendance VALUES (2915, 3, 2022-01-02);</w:t>
              </w:r>
            </w:ins>
          </w:p>
          <w:p w14:paraId="13B31C87" w14:textId="77777777" w:rsidR="00D470AE" w:rsidRDefault="00D470AE" w:rsidP="00D470AE">
            <w:pPr>
              <w:ind w:left="0" w:hanging="2"/>
              <w:rPr>
                <w:ins w:id="6138" w:author="임 종운" w:date="2022-05-17T11:40:00Z"/>
              </w:rPr>
            </w:pPr>
            <w:ins w:id="6139" w:author="임 종운" w:date="2022-05-17T11:40:00Z">
              <w:r>
                <w:t>INSERT INTO attendance VALUES (2916, 4, 2022-01-02);</w:t>
              </w:r>
            </w:ins>
          </w:p>
          <w:p w14:paraId="595A2C33" w14:textId="77777777" w:rsidR="00D470AE" w:rsidRDefault="00D470AE" w:rsidP="00D470AE">
            <w:pPr>
              <w:ind w:left="0" w:hanging="2"/>
              <w:rPr>
                <w:ins w:id="6140" w:author="임 종운" w:date="2022-05-17T11:40:00Z"/>
              </w:rPr>
            </w:pPr>
            <w:ins w:id="6141" w:author="임 종운" w:date="2022-05-17T11:40:00Z">
              <w:r>
                <w:t>INSERT INTO attendance VALUES (2917, 5, 2022-01-02);</w:t>
              </w:r>
            </w:ins>
          </w:p>
          <w:p w14:paraId="735E9377" w14:textId="77777777" w:rsidR="00D470AE" w:rsidRDefault="00D470AE" w:rsidP="00D470AE">
            <w:pPr>
              <w:ind w:left="0" w:hanging="2"/>
              <w:rPr>
                <w:ins w:id="6142" w:author="임 종운" w:date="2022-05-17T11:40:00Z"/>
              </w:rPr>
            </w:pPr>
            <w:ins w:id="6143" w:author="임 종운" w:date="2022-05-17T11:40:00Z">
              <w:r>
                <w:t>INSERT INTO attendance VALUES (2918, 6, 2022-01-02);</w:t>
              </w:r>
            </w:ins>
          </w:p>
          <w:p w14:paraId="0E4C2E80" w14:textId="77777777" w:rsidR="00D470AE" w:rsidRDefault="00D470AE" w:rsidP="00D470AE">
            <w:pPr>
              <w:ind w:left="0" w:hanging="2"/>
              <w:rPr>
                <w:ins w:id="6144" w:author="임 종운" w:date="2022-05-17T11:40:00Z"/>
              </w:rPr>
            </w:pPr>
            <w:ins w:id="6145" w:author="임 종운" w:date="2022-05-17T11:40:00Z">
              <w:r>
                <w:t>INSERT INTO attendance VALUES (2919, 7, 2022-01-02);</w:t>
              </w:r>
            </w:ins>
          </w:p>
          <w:p w14:paraId="1BA09821" w14:textId="77777777" w:rsidR="00D470AE" w:rsidRDefault="00D470AE" w:rsidP="00D470AE">
            <w:pPr>
              <w:ind w:left="0" w:hanging="2"/>
              <w:rPr>
                <w:ins w:id="6146" w:author="임 종운" w:date="2022-05-17T11:40:00Z"/>
              </w:rPr>
            </w:pPr>
            <w:ins w:id="6147" w:author="임 종운" w:date="2022-05-17T11:40:00Z">
              <w:r>
                <w:t>INSERT INTO attendance VALUES (2920, 8, 2022-01-02);</w:t>
              </w:r>
            </w:ins>
          </w:p>
          <w:p w14:paraId="7AF8E33B" w14:textId="77777777" w:rsidR="00D470AE" w:rsidRDefault="00D470AE" w:rsidP="00D470AE">
            <w:pPr>
              <w:ind w:left="0" w:hanging="2"/>
              <w:rPr>
                <w:ins w:id="6148" w:author="임 종운" w:date="2022-05-17T11:40:00Z"/>
              </w:rPr>
            </w:pPr>
            <w:ins w:id="6149" w:author="임 종운" w:date="2022-05-17T11:40:00Z">
              <w:r>
                <w:t>INSERT INTO attendance VALUES (2921, 9, 2022-01-02);</w:t>
              </w:r>
            </w:ins>
          </w:p>
          <w:p w14:paraId="393245F2" w14:textId="77777777" w:rsidR="00D470AE" w:rsidRDefault="00D470AE" w:rsidP="00D470AE">
            <w:pPr>
              <w:ind w:left="0" w:hanging="2"/>
              <w:rPr>
                <w:ins w:id="6150" w:author="임 종운" w:date="2022-05-17T11:40:00Z"/>
              </w:rPr>
            </w:pPr>
            <w:ins w:id="6151" w:author="임 종운" w:date="2022-05-17T11:40:00Z">
              <w:r>
                <w:t>INSERT INTO attendance VALUES (2922, 10, 2022-01-02);</w:t>
              </w:r>
            </w:ins>
          </w:p>
          <w:p w14:paraId="58B223F6" w14:textId="77777777" w:rsidR="00D470AE" w:rsidRDefault="00D470AE" w:rsidP="00D470AE">
            <w:pPr>
              <w:ind w:left="0" w:hanging="2"/>
              <w:rPr>
                <w:ins w:id="6152" w:author="임 종운" w:date="2022-05-17T11:40:00Z"/>
              </w:rPr>
            </w:pPr>
            <w:ins w:id="6153" w:author="임 종운" w:date="2022-05-17T11:40:00Z">
              <w:r>
                <w:t>INSERT INTO attendance VALUES (2923, 11, 2022-01-02);</w:t>
              </w:r>
            </w:ins>
          </w:p>
          <w:p w14:paraId="451A8668" w14:textId="77777777" w:rsidR="00D470AE" w:rsidRDefault="00D470AE" w:rsidP="00D470AE">
            <w:pPr>
              <w:ind w:left="0" w:hanging="2"/>
              <w:rPr>
                <w:ins w:id="6154" w:author="임 종운" w:date="2022-05-17T11:40:00Z"/>
              </w:rPr>
            </w:pPr>
            <w:ins w:id="6155" w:author="임 종운" w:date="2022-05-17T11:40:00Z">
              <w:r>
                <w:t>INSERT INTO attendance VALUES (2924, 12, 2022-01-02);</w:t>
              </w:r>
            </w:ins>
          </w:p>
          <w:p w14:paraId="25A32F28" w14:textId="77777777" w:rsidR="00D470AE" w:rsidRDefault="00D470AE" w:rsidP="00D470AE">
            <w:pPr>
              <w:ind w:left="0" w:hanging="2"/>
              <w:rPr>
                <w:ins w:id="6156" w:author="임 종운" w:date="2022-05-17T11:40:00Z"/>
              </w:rPr>
            </w:pPr>
            <w:ins w:id="6157" w:author="임 종운" w:date="2022-05-17T11:40:00Z">
              <w:r>
                <w:t>INSERT INTO attendance VALUES (2925, 13, 2022-01-02);</w:t>
              </w:r>
            </w:ins>
          </w:p>
          <w:p w14:paraId="0054D02D" w14:textId="77777777" w:rsidR="00D470AE" w:rsidRDefault="00D470AE" w:rsidP="00D470AE">
            <w:pPr>
              <w:ind w:left="0" w:hanging="2"/>
              <w:rPr>
                <w:ins w:id="6158" w:author="임 종운" w:date="2022-05-17T11:40:00Z"/>
              </w:rPr>
            </w:pPr>
            <w:ins w:id="6159" w:author="임 종운" w:date="2022-05-17T11:40:00Z">
              <w:r>
                <w:t>INSERT INTO attendance VALUES (2926, 14, 2022-01-02);</w:t>
              </w:r>
            </w:ins>
          </w:p>
          <w:p w14:paraId="50C2FC21" w14:textId="77777777" w:rsidR="00D470AE" w:rsidRDefault="00D470AE" w:rsidP="00D470AE">
            <w:pPr>
              <w:ind w:left="0" w:hanging="2"/>
              <w:rPr>
                <w:ins w:id="6160" w:author="임 종운" w:date="2022-05-17T11:40:00Z"/>
              </w:rPr>
            </w:pPr>
            <w:ins w:id="6161" w:author="임 종운" w:date="2022-05-17T11:40:00Z">
              <w:r>
                <w:t>INSERT INTO attendance VALUES (2927, 15, 2022-01-02);</w:t>
              </w:r>
            </w:ins>
          </w:p>
          <w:p w14:paraId="634F5727" w14:textId="77777777" w:rsidR="00D470AE" w:rsidRDefault="00D470AE" w:rsidP="00D470AE">
            <w:pPr>
              <w:ind w:left="0" w:hanging="2"/>
              <w:rPr>
                <w:ins w:id="6162" w:author="임 종운" w:date="2022-05-17T11:40:00Z"/>
              </w:rPr>
            </w:pPr>
            <w:ins w:id="6163" w:author="임 종운" w:date="2022-05-17T11:40:00Z">
              <w:r>
                <w:t>INSERT INTO attendance VALUES (2928, 16, 2022-01-02);</w:t>
              </w:r>
            </w:ins>
          </w:p>
          <w:p w14:paraId="75CF613C" w14:textId="77777777" w:rsidR="00D470AE" w:rsidRDefault="00D470AE" w:rsidP="00D470AE">
            <w:pPr>
              <w:ind w:left="0" w:hanging="2"/>
              <w:rPr>
                <w:ins w:id="6164" w:author="임 종운" w:date="2022-05-17T11:40:00Z"/>
              </w:rPr>
            </w:pPr>
            <w:ins w:id="6165" w:author="임 종운" w:date="2022-05-17T11:40:00Z">
              <w:r>
                <w:t>INSERT INTO attendance VALUES (2929, 17, 2022-01-02);</w:t>
              </w:r>
            </w:ins>
          </w:p>
          <w:p w14:paraId="2FD2347B" w14:textId="77777777" w:rsidR="00D470AE" w:rsidRDefault="00D470AE" w:rsidP="00D470AE">
            <w:pPr>
              <w:ind w:left="0" w:hanging="2"/>
              <w:rPr>
                <w:ins w:id="6166" w:author="임 종운" w:date="2022-05-17T11:40:00Z"/>
              </w:rPr>
            </w:pPr>
            <w:ins w:id="6167" w:author="임 종운" w:date="2022-05-17T11:40:00Z">
              <w:r>
                <w:t>INSERT INTO attendance VALUES (2930, 18, 2022-01-02);</w:t>
              </w:r>
            </w:ins>
          </w:p>
          <w:p w14:paraId="2E342BED" w14:textId="77777777" w:rsidR="00D470AE" w:rsidRDefault="00D470AE" w:rsidP="00D470AE">
            <w:pPr>
              <w:ind w:left="0" w:hanging="2"/>
              <w:rPr>
                <w:ins w:id="6168" w:author="임 종운" w:date="2022-05-17T11:40:00Z"/>
              </w:rPr>
            </w:pPr>
            <w:ins w:id="6169" w:author="임 종운" w:date="2022-05-17T11:40:00Z">
              <w:r>
                <w:t>INSERT INTO attendance VALUES (2931, 19, 2022-01-02);</w:t>
              </w:r>
            </w:ins>
          </w:p>
          <w:p w14:paraId="2285E363" w14:textId="77777777" w:rsidR="00D470AE" w:rsidRDefault="00D470AE" w:rsidP="00D470AE">
            <w:pPr>
              <w:ind w:left="0" w:hanging="2"/>
              <w:rPr>
                <w:ins w:id="6170" w:author="임 종운" w:date="2022-05-17T11:40:00Z"/>
              </w:rPr>
            </w:pPr>
            <w:ins w:id="6171" w:author="임 종운" w:date="2022-05-17T11:40:00Z">
              <w:r>
                <w:lastRenderedPageBreak/>
                <w:t>INSERT INTO attendance VALUES (2932, 20, 2022-01-02);</w:t>
              </w:r>
            </w:ins>
          </w:p>
          <w:p w14:paraId="057120F7" w14:textId="77777777" w:rsidR="00D470AE" w:rsidRDefault="00D470AE" w:rsidP="00D470AE">
            <w:pPr>
              <w:ind w:left="0" w:hanging="2"/>
              <w:rPr>
                <w:ins w:id="6172" w:author="임 종운" w:date="2022-05-17T11:40:00Z"/>
              </w:rPr>
            </w:pPr>
            <w:ins w:id="6173" w:author="임 종운" w:date="2022-05-17T11:40:00Z">
              <w:r>
                <w:t>INSERT INTO attendance VALUES (2933, 21, 2022-01-02);</w:t>
              </w:r>
            </w:ins>
          </w:p>
          <w:p w14:paraId="600A4898" w14:textId="77777777" w:rsidR="00D470AE" w:rsidRDefault="00D470AE" w:rsidP="00D470AE">
            <w:pPr>
              <w:ind w:left="0" w:hanging="2"/>
              <w:rPr>
                <w:ins w:id="6174" w:author="임 종운" w:date="2022-05-17T11:40:00Z"/>
              </w:rPr>
            </w:pPr>
            <w:ins w:id="6175" w:author="임 종운" w:date="2022-05-17T11:40:00Z">
              <w:r>
                <w:t>INSERT INTO attendance VALUES (2934, 22, 2022-01-02);</w:t>
              </w:r>
            </w:ins>
          </w:p>
          <w:p w14:paraId="058FD726" w14:textId="77777777" w:rsidR="00D470AE" w:rsidRDefault="00D470AE" w:rsidP="00D470AE">
            <w:pPr>
              <w:ind w:left="0" w:hanging="2"/>
              <w:rPr>
                <w:ins w:id="6176" w:author="임 종운" w:date="2022-05-17T11:40:00Z"/>
              </w:rPr>
            </w:pPr>
            <w:ins w:id="6177" w:author="임 종운" w:date="2022-05-17T11:40:00Z">
              <w:r>
                <w:t>INSERT INTO attendance VALUES (2935, 23, 2022-01-02);</w:t>
              </w:r>
            </w:ins>
          </w:p>
          <w:p w14:paraId="7A3D7DCE" w14:textId="77777777" w:rsidR="00D470AE" w:rsidRDefault="00D470AE" w:rsidP="00D470AE">
            <w:pPr>
              <w:ind w:left="0" w:hanging="2"/>
              <w:rPr>
                <w:ins w:id="6178" w:author="임 종운" w:date="2022-05-17T11:40:00Z"/>
              </w:rPr>
            </w:pPr>
            <w:ins w:id="6179" w:author="임 종운" w:date="2022-05-17T11:40:00Z">
              <w:r>
                <w:t>INSERT INTO attendance VALUES (2936, 24, 2022-01-02);</w:t>
              </w:r>
            </w:ins>
          </w:p>
          <w:p w14:paraId="24104019" w14:textId="77777777" w:rsidR="00D470AE" w:rsidRDefault="00D470AE" w:rsidP="00D470AE">
            <w:pPr>
              <w:ind w:left="0" w:hanging="2"/>
              <w:rPr>
                <w:ins w:id="6180" w:author="임 종운" w:date="2022-05-17T11:40:00Z"/>
              </w:rPr>
            </w:pPr>
            <w:ins w:id="6181" w:author="임 종운" w:date="2022-05-17T11:40:00Z">
              <w:r>
                <w:t>INSERT INTO attendance VALUES (2937, 25, 2022-01-02);</w:t>
              </w:r>
            </w:ins>
          </w:p>
          <w:p w14:paraId="1E77C717" w14:textId="77777777" w:rsidR="00D470AE" w:rsidRDefault="00D470AE" w:rsidP="00D470AE">
            <w:pPr>
              <w:ind w:left="0" w:hanging="2"/>
              <w:rPr>
                <w:ins w:id="6182" w:author="임 종운" w:date="2022-05-17T11:40:00Z"/>
              </w:rPr>
            </w:pPr>
            <w:ins w:id="6183" w:author="임 종운" w:date="2022-05-17T11:40:00Z">
              <w:r>
                <w:t>INSERT INTO attendance VALUES (2938, 26, 2022-01-02);</w:t>
              </w:r>
            </w:ins>
          </w:p>
          <w:p w14:paraId="741D862F" w14:textId="77777777" w:rsidR="00D470AE" w:rsidRDefault="00D470AE" w:rsidP="00D470AE">
            <w:pPr>
              <w:ind w:left="0" w:hanging="2"/>
              <w:rPr>
                <w:ins w:id="6184" w:author="임 종운" w:date="2022-05-17T11:40:00Z"/>
              </w:rPr>
            </w:pPr>
            <w:ins w:id="6185" w:author="임 종운" w:date="2022-05-17T11:40:00Z">
              <w:r>
                <w:t>INSERT INTO attendance VALUES (2939, 1, 2022-01-03);</w:t>
              </w:r>
            </w:ins>
          </w:p>
          <w:p w14:paraId="2BB1A832" w14:textId="77777777" w:rsidR="00D470AE" w:rsidRDefault="00D470AE" w:rsidP="00D470AE">
            <w:pPr>
              <w:ind w:left="0" w:hanging="2"/>
              <w:rPr>
                <w:ins w:id="6186" w:author="임 종운" w:date="2022-05-17T11:40:00Z"/>
              </w:rPr>
            </w:pPr>
            <w:ins w:id="6187" w:author="임 종운" w:date="2022-05-17T11:40:00Z">
              <w:r>
                <w:t>INSERT INTO attendance VALUES (2940, 2, 2022-01-03);</w:t>
              </w:r>
            </w:ins>
          </w:p>
          <w:p w14:paraId="598E4806" w14:textId="77777777" w:rsidR="00D470AE" w:rsidRDefault="00D470AE" w:rsidP="00D470AE">
            <w:pPr>
              <w:ind w:left="0" w:hanging="2"/>
              <w:rPr>
                <w:ins w:id="6188" w:author="임 종운" w:date="2022-05-17T11:40:00Z"/>
              </w:rPr>
            </w:pPr>
            <w:ins w:id="6189" w:author="임 종운" w:date="2022-05-17T11:40:00Z">
              <w:r>
                <w:t>INSERT INTO attendance VALUES (2941, 3, 2022-01-03);</w:t>
              </w:r>
            </w:ins>
          </w:p>
          <w:p w14:paraId="426E016B" w14:textId="77777777" w:rsidR="00D470AE" w:rsidRDefault="00D470AE" w:rsidP="00D470AE">
            <w:pPr>
              <w:ind w:left="0" w:hanging="2"/>
              <w:rPr>
                <w:ins w:id="6190" w:author="임 종운" w:date="2022-05-17T11:40:00Z"/>
              </w:rPr>
            </w:pPr>
            <w:ins w:id="6191" w:author="임 종운" w:date="2022-05-17T11:40:00Z">
              <w:r>
                <w:t>INSERT INTO attendance VALUES (2942, 4, 2022-01-03);</w:t>
              </w:r>
            </w:ins>
          </w:p>
          <w:p w14:paraId="11394DA6" w14:textId="77777777" w:rsidR="00D470AE" w:rsidRDefault="00D470AE" w:rsidP="00D470AE">
            <w:pPr>
              <w:ind w:left="0" w:hanging="2"/>
              <w:rPr>
                <w:ins w:id="6192" w:author="임 종운" w:date="2022-05-17T11:40:00Z"/>
              </w:rPr>
            </w:pPr>
            <w:ins w:id="6193" w:author="임 종운" w:date="2022-05-17T11:40:00Z">
              <w:r>
                <w:t>INSERT INTO attendance VALUES (2943, 5, 2022-01-03);</w:t>
              </w:r>
            </w:ins>
          </w:p>
          <w:p w14:paraId="5E64A2BC" w14:textId="77777777" w:rsidR="00D470AE" w:rsidRDefault="00D470AE" w:rsidP="00D470AE">
            <w:pPr>
              <w:ind w:left="0" w:hanging="2"/>
              <w:rPr>
                <w:ins w:id="6194" w:author="임 종운" w:date="2022-05-17T11:40:00Z"/>
              </w:rPr>
            </w:pPr>
            <w:ins w:id="6195" w:author="임 종운" w:date="2022-05-17T11:40:00Z">
              <w:r>
                <w:t>INSERT INTO attendance VALUES (2944, 6, 2022-01-03);</w:t>
              </w:r>
            </w:ins>
          </w:p>
          <w:p w14:paraId="55C3E06F" w14:textId="77777777" w:rsidR="00D470AE" w:rsidRDefault="00D470AE" w:rsidP="00D470AE">
            <w:pPr>
              <w:ind w:left="0" w:hanging="2"/>
              <w:rPr>
                <w:ins w:id="6196" w:author="임 종운" w:date="2022-05-17T11:40:00Z"/>
              </w:rPr>
            </w:pPr>
            <w:ins w:id="6197" w:author="임 종운" w:date="2022-05-17T11:40:00Z">
              <w:r>
                <w:t>INSERT INTO attendance VALUES (2945, 7, 2022-01-03);</w:t>
              </w:r>
            </w:ins>
          </w:p>
          <w:p w14:paraId="5685EFDE" w14:textId="77777777" w:rsidR="00D470AE" w:rsidRDefault="00D470AE" w:rsidP="00D470AE">
            <w:pPr>
              <w:ind w:left="0" w:hanging="2"/>
              <w:rPr>
                <w:ins w:id="6198" w:author="임 종운" w:date="2022-05-17T11:40:00Z"/>
              </w:rPr>
            </w:pPr>
            <w:ins w:id="6199" w:author="임 종운" w:date="2022-05-17T11:40:00Z">
              <w:r>
                <w:t>INSERT INTO attendance VALUES (2946, 8, 2022-01-03);</w:t>
              </w:r>
            </w:ins>
          </w:p>
          <w:p w14:paraId="6B5006EA" w14:textId="77777777" w:rsidR="00D470AE" w:rsidRDefault="00D470AE" w:rsidP="00D470AE">
            <w:pPr>
              <w:ind w:left="0" w:hanging="2"/>
              <w:rPr>
                <w:ins w:id="6200" w:author="임 종운" w:date="2022-05-17T11:40:00Z"/>
              </w:rPr>
            </w:pPr>
            <w:ins w:id="6201" w:author="임 종운" w:date="2022-05-17T11:40:00Z">
              <w:r>
                <w:t>INSERT INTO attendance VALUES (2947, 9, 2022-01-03);</w:t>
              </w:r>
            </w:ins>
          </w:p>
          <w:p w14:paraId="78263517" w14:textId="77777777" w:rsidR="00D470AE" w:rsidRDefault="00D470AE" w:rsidP="00D470AE">
            <w:pPr>
              <w:ind w:left="0" w:hanging="2"/>
              <w:rPr>
                <w:ins w:id="6202" w:author="임 종운" w:date="2022-05-17T11:40:00Z"/>
              </w:rPr>
            </w:pPr>
            <w:ins w:id="6203" w:author="임 종운" w:date="2022-05-17T11:40:00Z">
              <w:r>
                <w:t>INSERT INTO attendance VALUES (2948, 10, 2022-01-03);</w:t>
              </w:r>
            </w:ins>
          </w:p>
          <w:p w14:paraId="6CCFBDBF" w14:textId="77777777" w:rsidR="00D470AE" w:rsidRDefault="00D470AE" w:rsidP="00D470AE">
            <w:pPr>
              <w:ind w:left="0" w:hanging="2"/>
              <w:rPr>
                <w:ins w:id="6204" w:author="임 종운" w:date="2022-05-17T11:40:00Z"/>
              </w:rPr>
            </w:pPr>
            <w:ins w:id="6205" w:author="임 종운" w:date="2022-05-17T11:40:00Z">
              <w:r>
                <w:t>INSERT INTO attendance VALUES (2949, 11, 2022-01-03);</w:t>
              </w:r>
            </w:ins>
          </w:p>
          <w:p w14:paraId="78AF351B" w14:textId="77777777" w:rsidR="00D470AE" w:rsidRDefault="00D470AE" w:rsidP="00D470AE">
            <w:pPr>
              <w:ind w:left="0" w:hanging="2"/>
              <w:rPr>
                <w:ins w:id="6206" w:author="임 종운" w:date="2022-05-17T11:40:00Z"/>
              </w:rPr>
            </w:pPr>
            <w:ins w:id="6207" w:author="임 종운" w:date="2022-05-17T11:40:00Z">
              <w:r>
                <w:t>INSERT INTO attendance VALUES (2950, 12, 2022-01-03);</w:t>
              </w:r>
            </w:ins>
          </w:p>
          <w:p w14:paraId="74953C39" w14:textId="77777777" w:rsidR="00D470AE" w:rsidRDefault="00D470AE" w:rsidP="00D470AE">
            <w:pPr>
              <w:ind w:left="0" w:hanging="2"/>
              <w:rPr>
                <w:ins w:id="6208" w:author="임 종운" w:date="2022-05-17T11:40:00Z"/>
              </w:rPr>
            </w:pPr>
            <w:ins w:id="6209" w:author="임 종운" w:date="2022-05-17T11:40:00Z">
              <w:r>
                <w:t>INSERT INTO attendance VALUES (2951, 13, 2022-01-03);</w:t>
              </w:r>
            </w:ins>
          </w:p>
          <w:p w14:paraId="1C345ACF" w14:textId="77777777" w:rsidR="00D470AE" w:rsidRDefault="00D470AE" w:rsidP="00D470AE">
            <w:pPr>
              <w:ind w:left="0" w:hanging="2"/>
              <w:rPr>
                <w:ins w:id="6210" w:author="임 종운" w:date="2022-05-17T11:40:00Z"/>
              </w:rPr>
            </w:pPr>
            <w:ins w:id="6211" w:author="임 종운" w:date="2022-05-17T11:40:00Z">
              <w:r>
                <w:t>INSERT INTO attendance VALUES (2952, 14, 2022-01-03);</w:t>
              </w:r>
            </w:ins>
          </w:p>
          <w:p w14:paraId="1F8C73AB" w14:textId="77777777" w:rsidR="00D470AE" w:rsidRDefault="00D470AE" w:rsidP="00D470AE">
            <w:pPr>
              <w:ind w:left="0" w:hanging="2"/>
              <w:rPr>
                <w:ins w:id="6212" w:author="임 종운" w:date="2022-05-17T11:40:00Z"/>
              </w:rPr>
            </w:pPr>
            <w:ins w:id="6213" w:author="임 종운" w:date="2022-05-17T11:40:00Z">
              <w:r>
                <w:t>INSERT INTO attendance VALUES (2953, 15, 2022-01-03);</w:t>
              </w:r>
            </w:ins>
          </w:p>
          <w:p w14:paraId="6A3E3100" w14:textId="77777777" w:rsidR="00D470AE" w:rsidRDefault="00D470AE" w:rsidP="00D470AE">
            <w:pPr>
              <w:ind w:left="0" w:hanging="2"/>
              <w:rPr>
                <w:ins w:id="6214" w:author="임 종운" w:date="2022-05-17T11:40:00Z"/>
              </w:rPr>
            </w:pPr>
            <w:ins w:id="6215" w:author="임 종운" w:date="2022-05-17T11:40:00Z">
              <w:r>
                <w:t>INSERT INTO attendance VALUES (2954, 16, 2022-01-03);</w:t>
              </w:r>
            </w:ins>
          </w:p>
          <w:p w14:paraId="6EEAAA95" w14:textId="77777777" w:rsidR="00D470AE" w:rsidRDefault="00D470AE" w:rsidP="00D470AE">
            <w:pPr>
              <w:ind w:left="0" w:hanging="2"/>
              <w:rPr>
                <w:ins w:id="6216" w:author="임 종운" w:date="2022-05-17T11:40:00Z"/>
              </w:rPr>
            </w:pPr>
            <w:ins w:id="6217" w:author="임 종운" w:date="2022-05-17T11:40:00Z">
              <w:r>
                <w:t>INSERT INTO attendance VALUES (2955, 17, 2022-01-03);</w:t>
              </w:r>
            </w:ins>
          </w:p>
          <w:p w14:paraId="3B9F1150" w14:textId="77777777" w:rsidR="00D470AE" w:rsidRDefault="00D470AE" w:rsidP="00D470AE">
            <w:pPr>
              <w:ind w:left="0" w:hanging="2"/>
              <w:rPr>
                <w:ins w:id="6218" w:author="임 종운" w:date="2022-05-17T11:40:00Z"/>
              </w:rPr>
            </w:pPr>
            <w:ins w:id="6219" w:author="임 종운" w:date="2022-05-17T11:40:00Z">
              <w:r>
                <w:t>INSERT INTO attendance VALUES (2956, 18, 2022-01-03);</w:t>
              </w:r>
            </w:ins>
          </w:p>
          <w:p w14:paraId="6067F537" w14:textId="77777777" w:rsidR="00D470AE" w:rsidRDefault="00D470AE" w:rsidP="00D470AE">
            <w:pPr>
              <w:ind w:left="0" w:hanging="2"/>
              <w:rPr>
                <w:ins w:id="6220" w:author="임 종운" w:date="2022-05-17T11:40:00Z"/>
              </w:rPr>
            </w:pPr>
            <w:ins w:id="6221" w:author="임 종운" w:date="2022-05-17T11:40:00Z">
              <w:r>
                <w:t>INSERT INTO attendance VALUES (2957, 19, 2022-01-03);</w:t>
              </w:r>
            </w:ins>
          </w:p>
          <w:p w14:paraId="0F371FF1" w14:textId="77777777" w:rsidR="00D470AE" w:rsidRDefault="00D470AE" w:rsidP="00D470AE">
            <w:pPr>
              <w:ind w:left="0" w:hanging="2"/>
              <w:rPr>
                <w:ins w:id="6222" w:author="임 종운" w:date="2022-05-17T11:40:00Z"/>
              </w:rPr>
            </w:pPr>
            <w:ins w:id="6223" w:author="임 종운" w:date="2022-05-17T11:40:00Z">
              <w:r>
                <w:t>INSERT INTO attendance VALUES (2958, 20, 2022-01-03);</w:t>
              </w:r>
            </w:ins>
          </w:p>
          <w:p w14:paraId="50D115AD" w14:textId="77777777" w:rsidR="00D470AE" w:rsidRDefault="00D470AE" w:rsidP="00D470AE">
            <w:pPr>
              <w:ind w:left="0" w:hanging="2"/>
              <w:rPr>
                <w:ins w:id="6224" w:author="임 종운" w:date="2022-05-17T11:40:00Z"/>
              </w:rPr>
            </w:pPr>
            <w:ins w:id="6225" w:author="임 종운" w:date="2022-05-17T11:40:00Z">
              <w:r>
                <w:lastRenderedPageBreak/>
                <w:t>INSERT INTO attendance VALUES (2959, 21, 2022-01-03);</w:t>
              </w:r>
            </w:ins>
          </w:p>
          <w:p w14:paraId="00395F60" w14:textId="77777777" w:rsidR="00D470AE" w:rsidRDefault="00D470AE" w:rsidP="00D470AE">
            <w:pPr>
              <w:ind w:left="0" w:hanging="2"/>
              <w:rPr>
                <w:ins w:id="6226" w:author="임 종운" w:date="2022-05-17T11:40:00Z"/>
              </w:rPr>
            </w:pPr>
            <w:ins w:id="6227" w:author="임 종운" w:date="2022-05-17T11:40:00Z">
              <w:r>
                <w:t>INSERT INTO attendance VALUES (2960, 22, 2022-01-03);</w:t>
              </w:r>
            </w:ins>
          </w:p>
          <w:p w14:paraId="340C8AF7" w14:textId="77777777" w:rsidR="00D470AE" w:rsidRDefault="00D470AE" w:rsidP="00D470AE">
            <w:pPr>
              <w:ind w:left="0" w:hanging="2"/>
              <w:rPr>
                <w:ins w:id="6228" w:author="임 종운" w:date="2022-05-17T11:40:00Z"/>
              </w:rPr>
            </w:pPr>
            <w:ins w:id="6229" w:author="임 종운" w:date="2022-05-17T11:40:00Z">
              <w:r>
                <w:t>INSERT INTO attendance VALUES (2961, 23, 2022-01-03);</w:t>
              </w:r>
            </w:ins>
          </w:p>
          <w:p w14:paraId="603BFC33" w14:textId="77777777" w:rsidR="00D470AE" w:rsidRDefault="00D470AE" w:rsidP="00D470AE">
            <w:pPr>
              <w:ind w:left="0" w:hanging="2"/>
              <w:rPr>
                <w:ins w:id="6230" w:author="임 종운" w:date="2022-05-17T11:40:00Z"/>
              </w:rPr>
            </w:pPr>
            <w:ins w:id="6231" w:author="임 종운" w:date="2022-05-17T11:40:00Z">
              <w:r>
                <w:t>INSERT INTO attendance VALUES (2962, 24, 2022-01-03);</w:t>
              </w:r>
            </w:ins>
          </w:p>
          <w:p w14:paraId="784709EA" w14:textId="77777777" w:rsidR="00D470AE" w:rsidRDefault="00D470AE" w:rsidP="00D470AE">
            <w:pPr>
              <w:ind w:left="0" w:hanging="2"/>
              <w:rPr>
                <w:ins w:id="6232" w:author="임 종운" w:date="2022-05-17T11:40:00Z"/>
              </w:rPr>
            </w:pPr>
            <w:ins w:id="6233" w:author="임 종운" w:date="2022-05-17T11:40:00Z">
              <w:r>
                <w:t>INSERT INTO attendance VALUES (2963, 25, 2022-01-03);</w:t>
              </w:r>
            </w:ins>
          </w:p>
          <w:p w14:paraId="58544A98" w14:textId="77777777" w:rsidR="00D470AE" w:rsidRDefault="00D470AE" w:rsidP="00D470AE">
            <w:pPr>
              <w:ind w:left="0" w:hanging="2"/>
              <w:rPr>
                <w:ins w:id="6234" w:author="임 종운" w:date="2022-05-17T11:40:00Z"/>
              </w:rPr>
            </w:pPr>
            <w:ins w:id="6235" w:author="임 종운" w:date="2022-05-17T11:40:00Z">
              <w:r>
                <w:t>INSERT INTO attendance VALUES (2964, 26, 2022-01-03);</w:t>
              </w:r>
            </w:ins>
          </w:p>
          <w:p w14:paraId="34BE9B56" w14:textId="77777777" w:rsidR="00D470AE" w:rsidRDefault="00D470AE" w:rsidP="00D470AE">
            <w:pPr>
              <w:ind w:left="0" w:hanging="2"/>
              <w:rPr>
                <w:ins w:id="6236" w:author="임 종운" w:date="2022-05-17T11:40:00Z"/>
              </w:rPr>
            </w:pPr>
            <w:ins w:id="6237" w:author="임 종운" w:date="2022-05-17T11:40:00Z">
              <w:r>
                <w:t>INSERT INTO attendance VALUES (2965, 1, 2022-01-04);</w:t>
              </w:r>
            </w:ins>
          </w:p>
          <w:p w14:paraId="0F59FE39" w14:textId="77777777" w:rsidR="00D470AE" w:rsidRDefault="00D470AE" w:rsidP="00D470AE">
            <w:pPr>
              <w:ind w:left="0" w:hanging="2"/>
              <w:rPr>
                <w:ins w:id="6238" w:author="임 종운" w:date="2022-05-17T11:40:00Z"/>
              </w:rPr>
            </w:pPr>
            <w:ins w:id="6239" w:author="임 종운" w:date="2022-05-17T11:40:00Z">
              <w:r>
                <w:t>INSERT INTO attendance VALUES (2966, 2, 2022-01-04);</w:t>
              </w:r>
            </w:ins>
          </w:p>
          <w:p w14:paraId="0A7A8B3B" w14:textId="77777777" w:rsidR="00D470AE" w:rsidRDefault="00D470AE" w:rsidP="00D470AE">
            <w:pPr>
              <w:ind w:left="0" w:hanging="2"/>
              <w:rPr>
                <w:ins w:id="6240" w:author="임 종운" w:date="2022-05-17T11:40:00Z"/>
              </w:rPr>
            </w:pPr>
            <w:ins w:id="6241" w:author="임 종운" w:date="2022-05-17T11:40:00Z">
              <w:r>
                <w:t>INSERT INTO attendance VALUES (2967, 3, 2022-01-04);</w:t>
              </w:r>
            </w:ins>
          </w:p>
          <w:p w14:paraId="1A3C0498" w14:textId="77777777" w:rsidR="00D470AE" w:rsidRDefault="00D470AE" w:rsidP="00D470AE">
            <w:pPr>
              <w:ind w:left="0" w:hanging="2"/>
              <w:rPr>
                <w:ins w:id="6242" w:author="임 종운" w:date="2022-05-17T11:40:00Z"/>
              </w:rPr>
            </w:pPr>
            <w:ins w:id="6243" w:author="임 종운" w:date="2022-05-17T11:40:00Z">
              <w:r>
                <w:t>INSERT INTO attendance VALUES (2968, 4, 2022-01-04);</w:t>
              </w:r>
            </w:ins>
          </w:p>
          <w:p w14:paraId="0B88EA81" w14:textId="77777777" w:rsidR="00D470AE" w:rsidRDefault="00D470AE" w:rsidP="00D470AE">
            <w:pPr>
              <w:ind w:left="0" w:hanging="2"/>
              <w:rPr>
                <w:ins w:id="6244" w:author="임 종운" w:date="2022-05-17T11:40:00Z"/>
              </w:rPr>
            </w:pPr>
            <w:ins w:id="6245" w:author="임 종운" w:date="2022-05-17T11:40:00Z">
              <w:r>
                <w:t>INSERT INTO attendance VALUES (2969, 5, 2022-01-04);</w:t>
              </w:r>
            </w:ins>
          </w:p>
          <w:p w14:paraId="1E98FB95" w14:textId="77777777" w:rsidR="00D470AE" w:rsidRDefault="00D470AE" w:rsidP="00D470AE">
            <w:pPr>
              <w:ind w:left="0" w:hanging="2"/>
              <w:rPr>
                <w:ins w:id="6246" w:author="임 종운" w:date="2022-05-17T11:40:00Z"/>
              </w:rPr>
            </w:pPr>
            <w:ins w:id="6247" w:author="임 종운" w:date="2022-05-17T11:40:00Z">
              <w:r>
                <w:t>INSERT INTO attendance VALUES (2970, 6, 2022-01-04);</w:t>
              </w:r>
            </w:ins>
          </w:p>
          <w:p w14:paraId="6DF836C1" w14:textId="77777777" w:rsidR="00D470AE" w:rsidRDefault="00D470AE" w:rsidP="00D470AE">
            <w:pPr>
              <w:ind w:left="0" w:hanging="2"/>
              <w:rPr>
                <w:ins w:id="6248" w:author="임 종운" w:date="2022-05-17T11:40:00Z"/>
              </w:rPr>
            </w:pPr>
            <w:ins w:id="6249" w:author="임 종운" w:date="2022-05-17T11:40:00Z">
              <w:r>
                <w:t>INSERT INTO attendance VALUES (2971, 7, 2022-01-04);</w:t>
              </w:r>
            </w:ins>
          </w:p>
          <w:p w14:paraId="665969B8" w14:textId="77777777" w:rsidR="00D470AE" w:rsidRDefault="00D470AE" w:rsidP="00D470AE">
            <w:pPr>
              <w:ind w:left="0" w:hanging="2"/>
              <w:rPr>
                <w:ins w:id="6250" w:author="임 종운" w:date="2022-05-17T11:40:00Z"/>
              </w:rPr>
            </w:pPr>
            <w:ins w:id="6251" w:author="임 종운" w:date="2022-05-17T11:40:00Z">
              <w:r>
                <w:t>INSERT INTO attendance VALUES (2972, 8, 2022-01-04);</w:t>
              </w:r>
            </w:ins>
          </w:p>
          <w:p w14:paraId="0F39AF5C" w14:textId="77777777" w:rsidR="00D470AE" w:rsidRDefault="00D470AE" w:rsidP="00D470AE">
            <w:pPr>
              <w:ind w:left="0" w:hanging="2"/>
              <w:rPr>
                <w:ins w:id="6252" w:author="임 종운" w:date="2022-05-17T11:40:00Z"/>
              </w:rPr>
            </w:pPr>
            <w:ins w:id="6253" w:author="임 종운" w:date="2022-05-17T11:40:00Z">
              <w:r>
                <w:t>INSERT INTO attendance VALUES (2973, 9, 2022-01-04);</w:t>
              </w:r>
            </w:ins>
          </w:p>
          <w:p w14:paraId="33090509" w14:textId="77777777" w:rsidR="00D470AE" w:rsidRDefault="00D470AE" w:rsidP="00D470AE">
            <w:pPr>
              <w:ind w:left="0" w:hanging="2"/>
              <w:rPr>
                <w:ins w:id="6254" w:author="임 종운" w:date="2022-05-17T11:40:00Z"/>
              </w:rPr>
            </w:pPr>
            <w:ins w:id="6255" w:author="임 종운" w:date="2022-05-17T11:40:00Z">
              <w:r>
                <w:t>INSERT INTO attendance VALUES (2974, 10, 2022-01-04);</w:t>
              </w:r>
            </w:ins>
          </w:p>
          <w:p w14:paraId="7C12EEFA" w14:textId="77777777" w:rsidR="00D470AE" w:rsidRDefault="00D470AE" w:rsidP="00D470AE">
            <w:pPr>
              <w:ind w:left="0" w:hanging="2"/>
              <w:rPr>
                <w:ins w:id="6256" w:author="임 종운" w:date="2022-05-17T11:40:00Z"/>
              </w:rPr>
            </w:pPr>
            <w:ins w:id="6257" w:author="임 종운" w:date="2022-05-17T11:40:00Z">
              <w:r>
                <w:t>INSERT INTO attendance VALUES (2975, 11, 2022-01-04);</w:t>
              </w:r>
            </w:ins>
          </w:p>
          <w:p w14:paraId="7D66DC4F" w14:textId="77777777" w:rsidR="00D470AE" w:rsidRDefault="00D470AE" w:rsidP="00D470AE">
            <w:pPr>
              <w:ind w:left="0" w:hanging="2"/>
              <w:rPr>
                <w:ins w:id="6258" w:author="임 종운" w:date="2022-05-17T11:40:00Z"/>
              </w:rPr>
            </w:pPr>
            <w:ins w:id="6259" w:author="임 종운" w:date="2022-05-17T11:40:00Z">
              <w:r>
                <w:t>INSERT INTO attendance VALUES (2976, 12, 2022-01-04);</w:t>
              </w:r>
            </w:ins>
          </w:p>
          <w:p w14:paraId="6E1ECDB0" w14:textId="77777777" w:rsidR="00D470AE" w:rsidRDefault="00D470AE" w:rsidP="00D470AE">
            <w:pPr>
              <w:ind w:left="0" w:hanging="2"/>
              <w:rPr>
                <w:ins w:id="6260" w:author="임 종운" w:date="2022-05-17T11:40:00Z"/>
              </w:rPr>
            </w:pPr>
            <w:ins w:id="6261" w:author="임 종운" w:date="2022-05-17T11:40:00Z">
              <w:r>
                <w:t>INSERT INTO attendance VALUES (2977, 13, 2022-01-04);</w:t>
              </w:r>
            </w:ins>
          </w:p>
          <w:p w14:paraId="2EC5D70B" w14:textId="77777777" w:rsidR="00D470AE" w:rsidRDefault="00D470AE" w:rsidP="00D470AE">
            <w:pPr>
              <w:ind w:left="0" w:hanging="2"/>
              <w:rPr>
                <w:ins w:id="6262" w:author="임 종운" w:date="2022-05-17T11:40:00Z"/>
              </w:rPr>
            </w:pPr>
            <w:ins w:id="6263" w:author="임 종운" w:date="2022-05-17T11:40:00Z">
              <w:r>
                <w:t>INSERT INTO attendance VALUES (2978, 14, 2022-01-04);</w:t>
              </w:r>
            </w:ins>
          </w:p>
          <w:p w14:paraId="76D78F71" w14:textId="77777777" w:rsidR="00D470AE" w:rsidRDefault="00D470AE" w:rsidP="00D470AE">
            <w:pPr>
              <w:ind w:left="0" w:hanging="2"/>
              <w:rPr>
                <w:ins w:id="6264" w:author="임 종운" w:date="2022-05-17T11:40:00Z"/>
              </w:rPr>
            </w:pPr>
            <w:ins w:id="6265" w:author="임 종운" w:date="2022-05-17T11:40:00Z">
              <w:r>
                <w:t>INSERT INTO attendance VALUES (2979, 15, 2022-01-04);</w:t>
              </w:r>
            </w:ins>
          </w:p>
          <w:p w14:paraId="46A6E912" w14:textId="77777777" w:rsidR="00D470AE" w:rsidRDefault="00D470AE" w:rsidP="00D470AE">
            <w:pPr>
              <w:ind w:left="0" w:hanging="2"/>
              <w:rPr>
                <w:ins w:id="6266" w:author="임 종운" w:date="2022-05-17T11:40:00Z"/>
              </w:rPr>
            </w:pPr>
            <w:ins w:id="6267" w:author="임 종운" w:date="2022-05-17T11:40:00Z">
              <w:r>
                <w:t>INSERT INTO attendance VALUES (2980, 16, 2022-01-04);</w:t>
              </w:r>
            </w:ins>
          </w:p>
          <w:p w14:paraId="0C483DAB" w14:textId="77777777" w:rsidR="00D470AE" w:rsidRDefault="00D470AE" w:rsidP="00D470AE">
            <w:pPr>
              <w:ind w:left="0" w:hanging="2"/>
              <w:rPr>
                <w:ins w:id="6268" w:author="임 종운" w:date="2022-05-17T11:40:00Z"/>
              </w:rPr>
            </w:pPr>
            <w:ins w:id="6269" w:author="임 종운" w:date="2022-05-17T11:40:00Z">
              <w:r>
                <w:t>INSERT INTO attendance VALUES (2981, 17, 2022-01-04);</w:t>
              </w:r>
            </w:ins>
          </w:p>
          <w:p w14:paraId="4A7292B3" w14:textId="77777777" w:rsidR="00D470AE" w:rsidRDefault="00D470AE" w:rsidP="00D470AE">
            <w:pPr>
              <w:ind w:left="0" w:hanging="2"/>
              <w:rPr>
                <w:ins w:id="6270" w:author="임 종운" w:date="2022-05-17T11:40:00Z"/>
              </w:rPr>
            </w:pPr>
            <w:ins w:id="6271" w:author="임 종운" w:date="2022-05-17T11:40:00Z">
              <w:r>
                <w:t>INSERT INTO attendance VALUES (2982, 18, 2022-01-04);</w:t>
              </w:r>
            </w:ins>
          </w:p>
          <w:p w14:paraId="2872C51B" w14:textId="77777777" w:rsidR="00D470AE" w:rsidRDefault="00D470AE" w:rsidP="00D470AE">
            <w:pPr>
              <w:ind w:left="0" w:hanging="2"/>
              <w:rPr>
                <w:ins w:id="6272" w:author="임 종운" w:date="2022-05-17T11:40:00Z"/>
              </w:rPr>
            </w:pPr>
            <w:ins w:id="6273" w:author="임 종운" w:date="2022-05-17T11:40:00Z">
              <w:r>
                <w:t>INSERT INTO attendance VALUES (2983, 19, 2022-01-04);</w:t>
              </w:r>
            </w:ins>
          </w:p>
          <w:p w14:paraId="56005BBF" w14:textId="77777777" w:rsidR="00D470AE" w:rsidRDefault="00D470AE" w:rsidP="00D470AE">
            <w:pPr>
              <w:ind w:left="0" w:hanging="2"/>
              <w:rPr>
                <w:ins w:id="6274" w:author="임 종운" w:date="2022-05-17T11:40:00Z"/>
              </w:rPr>
            </w:pPr>
            <w:ins w:id="6275" w:author="임 종운" w:date="2022-05-17T11:40:00Z">
              <w:r>
                <w:t>INSERT INTO attendance VALUES (2984, 20, 2022-01-04);</w:t>
              </w:r>
            </w:ins>
          </w:p>
          <w:p w14:paraId="66CC9E67" w14:textId="77777777" w:rsidR="00D470AE" w:rsidRDefault="00D470AE" w:rsidP="00D470AE">
            <w:pPr>
              <w:ind w:left="0" w:hanging="2"/>
              <w:rPr>
                <w:ins w:id="6276" w:author="임 종운" w:date="2022-05-17T11:40:00Z"/>
              </w:rPr>
            </w:pPr>
            <w:ins w:id="6277" w:author="임 종운" w:date="2022-05-17T11:40:00Z">
              <w:r>
                <w:t>INSERT INTO attendance VALUES (2985, 21, 2022-01-04);</w:t>
              </w:r>
            </w:ins>
          </w:p>
          <w:p w14:paraId="52E5C476" w14:textId="77777777" w:rsidR="00D470AE" w:rsidRDefault="00D470AE" w:rsidP="00D470AE">
            <w:pPr>
              <w:ind w:left="0" w:hanging="2"/>
              <w:rPr>
                <w:ins w:id="6278" w:author="임 종운" w:date="2022-05-17T11:40:00Z"/>
              </w:rPr>
            </w:pPr>
            <w:ins w:id="6279" w:author="임 종운" w:date="2022-05-17T11:40:00Z">
              <w:r>
                <w:lastRenderedPageBreak/>
                <w:t>INSERT INTO attendance VALUES (2986, 22, 2022-01-04);</w:t>
              </w:r>
            </w:ins>
          </w:p>
          <w:p w14:paraId="53AEC40C" w14:textId="77777777" w:rsidR="00D470AE" w:rsidRDefault="00D470AE" w:rsidP="00D470AE">
            <w:pPr>
              <w:ind w:left="0" w:hanging="2"/>
              <w:rPr>
                <w:ins w:id="6280" w:author="임 종운" w:date="2022-05-17T11:40:00Z"/>
              </w:rPr>
            </w:pPr>
            <w:ins w:id="6281" w:author="임 종운" w:date="2022-05-17T11:40:00Z">
              <w:r>
                <w:t>INSERT INTO attendance VALUES (2987, 23, 2022-01-04);</w:t>
              </w:r>
            </w:ins>
          </w:p>
          <w:p w14:paraId="72A3F0C0" w14:textId="77777777" w:rsidR="00D470AE" w:rsidRDefault="00D470AE" w:rsidP="00D470AE">
            <w:pPr>
              <w:ind w:left="0" w:hanging="2"/>
              <w:rPr>
                <w:ins w:id="6282" w:author="임 종운" w:date="2022-05-17T11:40:00Z"/>
              </w:rPr>
            </w:pPr>
            <w:ins w:id="6283" w:author="임 종운" w:date="2022-05-17T11:40:00Z">
              <w:r>
                <w:t>INSERT INTO attendance VALUES (2988, 24, 2022-01-04);</w:t>
              </w:r>
            </w:ins>
          </w:p>
          <w:p w14:paraId="1657E146" w14:textId="77777777" w:rsidR="00D470AE" w:rsidRDefault="00D470AE" w:rsidP="00D470AE">
            <w:pPr>
              <w:ind w:left="0" w:hanging="2"/>
              <w:rPr>
                <w:ins w:id="6284" w:author="임 종운" w:date="2022-05-17T11:40:00Z"/>
              </w:rPr>
            </w:pPr>
            <w:ins w:id="6285" w:author="임 종운" w:date="2022-05-17T11:40:00Z">
              <w:r>
                <w:t>INSERT INTO attendance VALUES (2989, 25, 2022-01-04);</w:t>
              </w:r>
            </w:ins>
          </w:p>
          <w:p w14:paraId="446A0715" w14:textId="77777777" w:rsidR="00D470AE" w:rsidRDefault="00D470AE" w:rsidP="00D470AE">
            <w:pPr>
              <w:ind w:left="0" w:hanging="2"/>
              <w:rPr>
                <w:ins w:id="6286" w:author="임 종운" w:date="2022-05-17T11:40:00Z"/>
              </w:rPr>
            </w:pPr>
            <w:ins w:id="6287" w:author="임 종운" w:date="2022-05-17T11:40:00Z">
              <w:r>
                <w:t>INSERT INTO attendance VALUES (2990, 26, 2022-01-04);</w:t>
              </w:r>
            </w:ins>
          </w:p>
          <w:p w14:paraId="329E8380" w14:textId="77777777" w:rsidR="00D470AE" w:rsidRDefault="00D470AE" w:rsidP="00D470AE">
            <w:pPr>
              <w:ind w:left="0" w:hanging="2"/>
              <w:rPr>
                <w:ins w:id="6288" w:author="임 종운" w:date="2022-05-17T11:40:00Z"/>
              </w:rPr>
            </w:pPr>
            <w:ins w:id="6289" w:author="임 종운" w:date="2022-05-17T11:40:00Z">
              <w:r>
                <w:t>INSERT INTO attendance VALUES (2991, 1, 2022-01-05);</w:t>
              </w:r>
            </w:ins>
          </w:p>
          <w:p w14:paraId="06279B4C" w14:textId="77777777" w:rsidR="00D470AE" w:rsidRDefault="00D470AE" w:rsidP="00D470AE">
            <w:pPr>
              <w:ind w:left="0" w:hanging="2"/>
              <w:rPr>
                <w:ins w:id="6290" w:author="임 종운" w:date="2022-05-17T11:40:00Z"/>
              </w:rPr>
            </w:pPr>
            <w:ins w:id="6291" w:author="임 종운" w:date="2022-05-17T11:40:00Z">
              <w:r>
                <w:t>INSERT INTO attendance VALUES (2992, 2, 2022-01-05);</w:t>
              </w:r>
            </w:ins>
          </w:p>
          <w:p w14:paraId="387D6543" w14:textId="77777777" w:rsidR="00D470AE" w:rsidRDefault="00D470AE" w:rsidP="00D470AE">
            <w:pPr>
              <w:ind w:left="0" w:hanging="2"/>
              <w:rPr>
                <w:ins w:id="6292" w:author="임 종운" w:date="2022-05-17T11:40:00Z"/>
              </w:rPr>
            </w:pPr>
            <w:ins w:id="6293" w:author="임 종운" w:date="2022-05-17T11:40:00Z">
              <w:r>
                <w:t>INSERT INTO attendance VALUES (2993, 3, 2022-01-05);</w:t>
              </w:r>
            </w:ins>
          </w:p>
          <w:p w14:paraId="3DA28D16" w14:textId="77777777" w:rsidR="00D470AE" w:rsidRDefault="00D470AE" w:rsidP="00D470AE">
            <w:pPr>
              <w:ind w:left="0" w:hanging="2"/>
              <w:rPr>
                <w:ins w:id="6294" w:author="임 종운" w:date="2022-05-17T11:40:00Z"/>
              </w:rPr>
            </w:pPr>
            <w:ins w:id="6295" w:author="임 종운" w:date="2022-05-17T11:40:00Z">
              <w:r>
                <w:t>INSERT INTO attendance VALUES (2994, 4, 2022-01-05);</w:t>
              </w:r>
            </w:ins>
          </w:p>
          <w:p w14:paraId="200B655A" w14:textId="77777777" w:rsidR="00D470AE" w:rsidRDefault="00D470AE" w:rsidP="00D470AE">
            <w:pPr>
              <w:ind w:left="0" w:hanging="2"/>
              <w:rPr>
                <w:ins w:id="6296" w:author="임 종운" w:date="2022-05-17T11:40:00Z"/>
              </w:rPr>
            </w:pPr>
            <w:ins w:id="6297" w:author="임 종운" w:date="2022-05-17T11:40:00Z">
              <w:r>
                <w:t>INSERT INTO attendance VALUES (2995, 5, 2022-01-05);</w:t>
              </w:r>
            </w:ins>
          </w:p>
          <w:p w14:paraId="703BF7CC" w14:textId="77777777" w:rsidR="00D470AE" w:rsidRDefault="00D470AE" w:rsidP="00D470AE">
            <w:pPr>
              <w:ind w:left="0" w:hanging="2"/>
              <w:rPr>
                <w:ins w:id="6298" w:author="임 종운" w:date="2022-05-17T11:40:00Z"/>
              </w:rPr>
            </w:pPr>
            <w:ins w:id="6299" w:author="임 종운" w:date="2022-05-17T11:40:00Z">
              <w:r>
                <w:t>INSERT INTO attendance VALUES (2996, 6, 2022-01-05);</w:t>
              </w:r>
            </w:ins>
          </w:p>
          <w:p w14:paraId="479E3F9A" w14:textId="77777777" w:rsidR="00D470AE" w:rsidRDefault="00D470AE" w:rsidP="00D470AE">
            <w:pPr>
              <w:ind w:left="0" w:hanging="2"/>
              <w:rPr>
                <w:ins w:id="6300" w:author="임 종운" w:date="2022-05-17T11:40:00Z"/>
              </w:rPr>
            </w:pPr>
            <w:ins w:id="6301" w:author="임 종운" w:date="2022-05-17T11:40:00Z">
              <w:r>
                <w:t>INSERT INTO attendance VALUES (2997, 7, 2022-01-05);</w:t>
              </w:r>
            </w:ins>
          </w:p>
          <w:p w14:paraId="1CFABF67" w14:textId="77777777" w:rsidR="00D470AE" w:rsidRDefault="00D470AE" w:rsidP="00D470AE">
            <w:pPr>
              <w:ind w:left="0" w:hanging="2"/>
              <w:rPr>
                <w:ins w:id="6302" w:author="임 종운" w:date="2022-05-17T11:40:00Z"/>
              </w:rPr>
            </w:pPr>
            <w:ins w:id="6303" w:author="임 종운" w:date="2022-05-17T11:40:00Z">
              <w:r>
                <w:t>INSERT INTO attendance VALUES (2998, 8, 2022-01-05);</w:t>
              </w:r>
            </w:ins>
          </w:p>
          <w:p w14:paraId="5A8D9EB2" w14:textId="77777777" w:rsidR="00D470AE" w:rsidRDefault="00D470AE" w:rsidP="00D470AE">
            <w:pPr>
              <w:ind w:left="0" w:hanging="2"/>
              <w:rPr>
                <w:ins w:id="6304" w:author="임 종운" w:date="2022-05-17T11:40:00Z"/>
              </w:rPr>
            </w:pPr>
            <w:ins w:id="6305" w:author="임 종운" w:date="2022-05-17T11:40:00Z">
              <w:r>
                <w:t>INSERT INTO attendance VALUES (2999, 9, 2022-01-05);</w:t>
              </w:r>
            </w:ins>
          </w:p>
          <w:p w14:paraId="060DE90F" w14:textId="77777777" w:rsidR="00D470AE" w:rsidRDefault="00D470AE" w:rsidP="00D470AE">
            <w:pPr>
              <w:ind w:left="0" w:hanging="2"/>
              <w:rPr>
                <w:ins w:id="6306" w:author="임 종운" w:date="2022-05-17T11:40:00Z"/>
              </w:rPr>
            </w:pPr>
            <w:ins w:id="6307" w:author="임 종운" w:date="2022-05-17T11:40:00Z">
              <w:r>
                <w:t>INSERT INTO attendance VALUES (3000, 10, 2022-01-05);</w:t>
              </w:r>
            </w:ins>
          </w:p>
          <w:p w14:paraId="5EB2A87C" w14:textId="77777777" w:rsidR="00D470AE" w:rsidRDefault="00D470AE" w:rsidP="00D470AE">
            <w:pPr>
              <w:ind w:left="0" w:hanging="2"/>
              <w:rPr>
                <w:ins w:id="6308" w:author="임 종운" w:date="2022-05-17T11:40:00Z"/>
              </w:rPr>
            </w:pPr>
            <w:ins w:id="6309" w:author="임 종운" w:date="2022-05-17T11:40:00Z">
              <w:r>
                <w:t>INSERT INTO attendance VALUES (3001, 11, 2022-01-05);</w:t>
              </w:r>
            </w:ins>
          </w:p>
          <w:p w14:paraId="06F67431" w14:textId="77777777" w:rsidR="00D470AE" w:rsidRDefault="00D470AE" w:rsidP="00D470AE">
            <w:pPr>
              <w:ind w:left="0" w:hanging="2"/>
              <w:rPr>
                <w:ins w:id="6310" w:author="임 종운" w:date="2022-05-17T11:40:00Z"/>
              </w:rPr>
            </w:pPr>
            <w:ins w:id="6311" w:author="임 종운" w:date="2022-05-17T11:40:00Z">
              <w:r>
                <w:t>INSERT INTO attendance VALUES (3002, 12, 2022-01-05);</w:t>
              </w:r>
            </w:ins>
          </w:p>
          <w:p w14:paraId="37D438CB" w14:textId="77777777" w:rsidR="00D470AE" w:rsidRDefault="00D470AE" w:rsidP="00D470AE">
            <w:pPr>
              <w:ind w:left="0" w:hanging="2"/>
              <w:rPr>
                <w:ins w:id="6312" w:author="임 종운" w:date="2022-05-17T11:40:00Z"/>
              </w:rPr>
            </w:pPr>
            <w:ins w:id="6313" w:author="임 종운" w:date="2022-05-17T11:40:00Z">
              <w:r>
                <w:t>INSERT INTO attendance VALUES (3003, 13, 2022-01-05);</w:t>
              </w:r>
            </w:ins>
          </w:p>
          <w:p w14:paraId="6393980A" w14:textId="77777777" w:rsidR="00D470AE" w:rsidRDefault="00D470AE" w:rsidP="00D470AE">
            <w:pPr>
              <w:ind w:left="0" w:hanging="2"/>
              <w:rPr>
                <w:ins w:id="6314" w:author="임 종운" w:date="2022-05-17T11:40:00Z"/>
              </w:rPr>
            </w:pPr>
            <w:ins w:id="6315" w:author="임 종운" w:date="2022-05-17T11:40:00Z">
              <w:r>
                <w:t>INSERT INTO attendance VALUES (3004, 14, 2022-01-05);</w:t>
              </w:r>
            </w:ins>
          </w:p>
          <w:p w14:paraId="303C9EBC" w14:textId="77777777" w:rsidR="00D470AE" w:rsidRDefault="00D470AE" w:rsidP="00D470AE">
            <w:pPr>
              <w:ind w:left="0" w:hanging="2"/>
              <w:rPr>
                <w:ins w:id="6316" w:author="임 종운" w:date="2022-05-17T11:40:00Z"/>
              </w:rPr>
            </w:pPr>
            <w:ins w:id="6317" w:author="임 종운" w:date="2022-05-17T11:40:00Z">
              <w:r>
                <w:t>INSERT INTO attendance VALUES (3005, 15, 2022-01-05);</w:t>
              </w:r>
            </w:ins>
          </w:p>
          <w:p w14:paraId="20A269BE" w14:textId="77777777" w:rsidR="00D470AE" w:rsidRDefault="00D470AE" w:rsidP="00D470AE">
            <w:pPr>
              <w:ind w:left="0" w:hanging="2"/>
              <w:rPr>
                <w:ins w:id="6318" w:author="임 종운" w:date="2022-05-17T11:40:00Z"/>
              </w:rPr>
            </w:pPr>
            <w:ins w:id="6319" w:author="임 종운" w:date="2022-05-17T11:40:00Z">
              <w:r>
                <w:t>INSERT INTO attendance VALUES (3006, 16, 2022-01-05);</w:t>
              </w:r>
            </w:ins>
          </w:p>
          <w:p w14:paraId="11BF5087" w14:textId="77777777" w:rsidR="00D470AE" w:rsidRDefault="00D470AE" w:rsidP="00D470AE">
            <w:pPr>
              <w:ind w:left="0" w:hanging="2"/>
              <w:rPr>
                <w:ins w:id="6320" w:author="임 종운" w:date="2022-05-17T11:40:00Z"/>
              </w:rPr>
            </w:pPr>
            <w:ins w:id="6321" w:author="임 종운" w:date="2022-05-17T11:40:00Z">
              <w:r>
                <w:t>INSERT INTO attendance VALUES (3007, 17, 2022-01-05);</w:t>
              </w:r>
            </w:ins>
          </w:p>
          <w:p w14:paraId="73810EDA" w14:textId="77777777" w:rsidR="00D470AE" w:rsidRDefault="00D470AE" w:rsidP="00D470AE">
            <w:pPr>
              <w:ind w:left="0" w:hanging="2"/>
              <w:rPr>
                <w:ins w:id="6322" w:author="임 종운" w:date="2022-05-17T11:40:00Z"/>
              </w:rPr>
            </w:pPr>
            <w:ins w:id="6323" w:author="임 종운" w:date="2022-05-17T11:40:00Z">
              <w:r>
                <w:t>INSERT INTO attendance VALUES (3008, 18, 2022-01-05);</w:t>
              </w:r>
            </w:ins>
          </w:p>
          <w:p w14:paraId="3923A9CC" w14:textId="77777777" w:rsidR="00D470AE" w:rsidRDefault="00D470AE" w:rsidP="00D470AE">
            <w:pPr>
              <w:ind w:left="0" w:hanging="2"/>
              <w:rPr>
                <w:ins w:id="6324" w:author="임 종운" w:date="2022-05-17T11:40:00Z"/>
              </w:rPr>
            </w:pPr>
            <w:ins w:id="6325" w:author="임 종운" w:date="2022-05-17T11:40:00Z">
              <w:r>
                <w:t>INSERT INTO attendance VALUES (3009, 19, 2022-01-05);</w:t>
              </w:r>
            </w:ins>
          </w:p>
          <w:p w14:paraId="2835C077" w14:textId="77777777" w:rsidR="00D470AE" w:rsidRDefault="00D470AE" w:rsidP="00D470AE">
            <w:pPr>
              <w:ind w:left="0" w:hanging="2"/>
              <w:rPr>
                <w:ins w:id="6326" w:author="임 종운" w:date="2022-05-17T11:40:00Z"/>
              </w:rPr>
            </w:pPr>
            <w:ins w:id="6327" w:author="임 종운" w:date="2022-05-17T11:40:00Z">
              <w:r>
                <w:t>INSERT INTO attendance VALUES (3010, 20, 2022-01-05);</w:t>
              </w:r>
            </w:ins>
          </w:p>
          <w:p w14:paraId="31256867" w14:textId="77777777" w:rsidR="00D470AE" w:rsidRDefault="00D470AE" w:rsidP="00D470AE">
            <w:pPr>
              <w:ind w:left="0" w:hanging="2"/>
              <w:rPr>
                <w:ins w:id="6328" w:author="임 종운" w:date="2022-05-17T11:40:00Z"/>
              </w:rPr>
            </w:pPr>
            <w:ins w:id="6329" w:author="임 종운" w:date="2022-05-17T11:40:00Z">
              <w:r>
                <w:t>INSERT INTO attendance VALUES (3011, 21, 2022-01-05);</w:t>
              </w:r>
            </w:ins>
          </w:p>
          <w:p w14:paraId="032302BA" w14:textId="77777777" w:rsidR="00D470AE" w:rsidRDefault="00D470AE" w:rsidP="00D470AE">
            <w:pPr>
              <w:ind w:left="0" w:hanging="2"/>
              <w:rPr>
                <w:ins w:id="6330" w:author="임 종운" w:date="2022-05-17T11:40:00Z"/>
              </w:rPr>
            </w:pPr>
            <w:ins w:id="6331" w:author="임 종운" w:date="2022-05-17T11:40:00Z">
              <w:r>
                <w:t>INSERT INTO attendance VALUES (3012, 22, 2022-01-05);</w:t>
              </w:r>
            </w:ins>
          </w:p>
          <w:p w14:paraId="712C3BBC" w14:textId="77777777" w:rsidR="00D470AE" w:rsidRDefault="00D470AE" w:rsidP="00D470AE">
            <w:pPr>
              <w:ind w:left="0" w:hanging="2"/>
              <w:rPr>
                <w:ins w:id="6332" w:author="임 종운" w:date="2022-05-17T11:40:00Z"/>
              </w:rPr>
            </w:pPr>
            <w:ins w:id="6333" w:author="임 종운" w:date="2022-05-17T11:40:00Z">
              <w:r>
                <w:lastRenderedPageBreak/>
                <w:t>INSERT INTO attendance VALUES (3013, 23, 2022-01-05);</w:t>
              </w:r>
            </w:ins>
          </w:p>
          <w:p w14:paraId="48FC94E8" w14:textId="77777777" w:rsidR="00D470AE" w:rsidRDefault="00D470AE" w:rsidP="00D470AE">
            <w:pPr>
              <w:ind w:left="0" w:hanging="2"/>
              <w:rPr>
                <w:ins w:id="6334" w:author="임 종운" w:date="2022-05-17T11:40:00Z"/>
              </w:rPr>
            </w:pPr>
            <w:ins w:id="6335" w:author="임 종운" w:date="2022-05-17T11:40:00Z">
              <w:r>
                <w:t>INSERT INTO attendance VALUES (3014, 24, 2022-01-05);</w:t>
              </w:r>
            </w:ins>
          </w:p>
          <w:p w14:paraId="1CE9718F" w14:textId="77777777" w:rsidR="00D470AE" w:rsidRDefault="00D470AE" w:rsidP="00D470AE">
            <w:pPr>
              <w:ind w:left="0" w:hanging="2"/>
              <w:rPr>
                <w:ins w:id="6336" w:author="임 종운" w:date="2022-05-17T11:40:00Z"/>
              </w:rPr>
            </w:pPr>
            <w:ins w:id="6337" w:author="임 종운" w:date="2022-05-17T11:40:00Z">
              <w:r>
                <w:t>INSERT INTO attendance VALUES (3015, 25, 2022-01-05);</w:t>
              </w:r>
            </w:ins>
          </w:p>
          <w:p w14:paraId="42B6364B" w14:textId="77777777" w:rsidR="00D470AE" w:rsidRDefault="00D470AE" w:rsidP="00D470AE">
            <w:pPr>
              <w:ind w:left="0" w:hanging="2"/>
              <w:rPr>
                <w:ins w:id="6338" w:author="임 종운" w:date="2022-05-17T11:40:00Z"/>
              </w:rPr>
            </w:pPr>
            <w:ins w:id="6339" w:author="임 종운" w:date="2022-05-17T11:40:00Z">
              <w:r>
                <w:t>INSERT INTO attendance VALUES (3016, 26, 2022-01-05);</w:t>
              </w:r>
            </w:ins>
          </w:p>
          <w:p w14:paraId="634DAFB0" w14:textId="77777777" w:rsidR="00D470AE" w:rsidRDefault="00D470AE" w:rsidP="00D470AE">
            <w:pPr>
              <w:ind w:left="0" w:hanging="2"/>
              <w:rPr>
                <w:ins w:id="6340" w:author="임 종운" w:date="2022-05-17T11:40:00Z"/>
              </w:rPr>
            </w:pPr>
            <w:ins w:id="6341" w:author="임 종운" w:date="2022-05-17T11:40:00Z">
              <w:r>
                <w:t>INSERT INTO attendance VALUES (3017, 1, 2022-01-06);</w:t>
              </w:r>
            </w:ins>
          </w:p>
          <w:p w14:paraId="3659E7FA" w14:textId="77777777" w:rsidR="00D470AE" w:rsidRDefault="00D470AE" w:rsidP="00D470AE">
            <w:pPr>
              <w:ind w:left="0" w:hanging="2"/>
              <w:rPr>
                <w:ins w:id="6342" w:author="임 종운" w:date="2022-05-17T11:40:00Z"/>
              </w:rPr>
            </w:pPr>
            <w:ins w:id="6343" w:author="임 종운" w:date="2022-05-17T11:40:00Z">
              <w:r>
                <w:t>INSERT INTO attendance VALUES (3018, 2, 2022-01-06);</w:t>
              </w:r>
            </w:ins>
          </w:p>
          <w:p w14:paraId="32253105" w14:textId="77777777" w:rsidR="00D470AE" w:rsidRDefault="00D470AE" w:rsidP="00D470AE">
            <w:pPr>
              <w:ind w:left="0" w:hanging="2"/>
              <w:rPr>
                <w:ins w:id="6344" w:author="임 종운" w:date="2022-05-17T11:40:00Z"/>
              </w:rPr>
            </w:pPr>
            <w:ins w:id="6345" w:author="임 종운" w:date="2022-05-17T11:40:00Z">
              <w:r>
                <w:t>INSERT INTO attendance VALUES (3019, 3, 2022-01-06);</w:t>
              </w:r>
            </w:ins>
          </w:p>
          <w:p w14:paraId="57D6666E" w14:textId="77777777" w:rsidR="00D470AE" w:rsidRDefault="00D470AE" w:rsidP="00D470AE">
            <w:pPr>
              <w:ind w:left="0" w:hanging="2"/>
              <w:rPr>
                <w:ins w:id="6346" w:author="임 종운" w:date="2022-05-17T11:40:00Z"/>
              </w:rPr>
            </w:pPr>
            <w:ins w:id="6347" w:author="임 종운" w:date="2022-05-17T11:40:00Z">
              <w:r>
                <w:t>INSERT INTO attendance VALUES (3020, 4, 2022-01-06);</w:t>
              </w:r>
            </w:ins>
          </w:p>
          <w:p w14:paraId="57246D17" w14:textId="77777777" w:rsidR="00D470AE" w:rsidRDefault="00D470AE" w:rsidP="00D470AE">
            <w:pPr>
              <w:ind w:left="0" w:hanging="2"/>
              <w:rPr>
                <w:ins w:id="6348" w:author="임 종운" w:date="2022-05-17T11:40:00Z"/>
              </w:rPr>
            </w:pPr>
            <w:ins w:id="6349" w:author="임 종운" w:date="2022-05-17T11:40:00Z">
              <w:r>
                <w:t>INSERT INTO attendance VALUES (3021, 5, 2022-01-06);</w:t>
              </w:r>
            </w:ins>
          </w:p>
          <w:p w14:paraId="2B79F11C" w14:textId="77777777" w:rsidR="00D470AE" w:rsidRDefault="00D470AE" w:rsidP="00D470AE">
            <w:pPr>
              <w:ind w:left="0" w:hanging="2"/>
              <w:rPr>
                <w:ins w:id="6350" w:author="임 종운" w:date="2022-05-17T11:40:00Z"/>
              </w:rPr>
            </w:pPr>
            <w:ins w:id="6351" w:author="임 종운" w:date="2022-05-17T11:40:00Z">
              <w:r>
                <w:t>INSERT INTO attendance VALUES (3022, 6, 2022-01-06);</w:t>
              </w:r>
            </w:ins>
          </w:p>
          <w:p w14:paraId="00238C47" w14:textId="77777777" w:rsidR="00D470AE" w:rsidRDefault="00D470AE" w:rsidP="00D470AE">
            <w:pPr>
              <w:ind w:left="0" w:hanging="2"/>
              <w:rPr>
                <w:ins w:id="6352" w:author="임 종운" w:date="2022-05-17T11:40:00Z"/>
              </w:rPr>
            </w:pPr>
            <w:ins w:id="6353" w:author="임 종운" w:date="2022-05-17T11:40:00Z">
              <w:r>
                <w:t>INSERT INTO attendance VALUES (3023, 7, 2022-01-06);</w:t>
              </w:r>
            </w:ins>
          </w:p>
          <w:p w14:paraId="6EC92FBF" w14:textId="77777777" w:rsidR="00D470AE" w:rsidRDefault="00D470AE" w:rsidP="00D470AE">
            <w:pPr>
              <w:ind w:left="0" w:hanging="2"/>
              <w:rPr>
                <w:ins w:id="6354" w:author="임 종운" w:date="2022-05-17T11:40:00Z"/>
              </w:rPr>
            </w:pPr>
            <w:ins w:id="6355" w:author="임 종운" w:date="2022-05-17T11:40:00Z">
              <w:r>
                <w:t>INSERT INTO attendance VALUES (3024, 8, 2022-01-06);</w:t>
              </w:r>
            </w:ins>
          </w:p>
          <w:p w14:paraId="373995D2" w14:textId="77777777" w:rsidR="00D470AE" w:rsidRDefault="00D470AE" w:rsidP="00D470AE">
            <w:pPr>
              <w:ind w:left="0" w:hanging="2"/>
              <w:rPr>
                <w:ins w:id="6356" w:author="임 종운" w:date="2022-05-17T11:40:00Z"/>
              </w:rPr>
            </w:pPr>
            <w:ins w:id="6357" w:author="임 종운" w:date="2022-05-17T11:40:00Z">
              <w:r>
                <w:t>INSERT INTO attendance VALUES (3025, 9, 2022-01-06);</w:t>
              </w:r>
            </w:ins>
          </w:p>
          <w:p w14:paraId="37355CA7" w14:textId="77777777" w:rsidR="00D470AE" w:rsidRDefault="00D470AE" w:rsidP="00D470AE">
            <w:pPr>
              <w:ind w:left="0" w:hanging="2"/>
              <w:rPr>
                <w:ins w:id="6358" w:author="임 종운" w:date="2022-05-17T11:40:00Z"/>
              </w:rPr>
            </w:pPr>
            <w:ins w:id="6359" w:author="임 종운" w:date="2022-05-17T11:40:00Z">
              <w:r>
                <w:t>INSERT INTO attendance VALUES (3026, 10, 2022-01-06);</w:t>
              </w:r>
            </w:ins>
          </w:p>
          <w:p w14:paraId="15303176" w14:textId="77777777" w:rsidR="00D470AE" w:rsidRDefault="00D470AE" w:rsidP="00D470AE">
            <w:pPr>
              <w:ind w:left="0" w:hanging="2"/>
              <w:rPr>
                <w:ins w:id="6360" w:author="임 종운" w:date="2022-05-17T11:40:00Z"/>
              </w:rPr>
            </w:pPr>
            <w:ins w:id="6361" w:author="임 종운" w:date="2022-05-17T11:40:00Z">
              <w:r>
                <w:t>INSERT INTO attendance VALUES (3027, 11, 2022-01-06);</w:t>
              </w:r>
            </w:ins>
          </w:p>
          <w:p w14:paraId="74E63795" w14:textId="77777777" w:rsidR="00D470AE" w:rsidRDefault="00D470AE" w:rsidP="00D470AE">
            <w:pPr>
              <w:ind w:left="0" w:hanging="2"/>
              <w:rPr>
                <w:ins w:id="6362" w:author="임 종운" w:date="2022-05-17T11:40:00Z"/>
              </w:rPr>
            </w:pPr>
            <w:ins w:id="6363" w:author="임 종운" w:date="2022-05-17T11:40:00Z">
              <w:r>
                <w:t>INSERT INTO attendance VALUES (3028, 12, 2022-01-06);</w:t>
              </w:r>
            </w:ins>
          </w:p>
          <w:p w14:paraId="3EEF466A" w14:textId="77777777" w:rsidR="00D470AE" w:rsidRDefault="00D470AE" w:rsidP="00D470AE">
            <w:pPr>
              <w:ind w:left="0" w:hanging="2"/>
              <w:rPr>
                <w:ins w:id="6364" w:author="임 종운" w:date="2022-05-17T11:40:00Z"/>
              </w:rPr>
            </w:pPr>
            <w:ins w:id="6365" w:author="임 종운" w:date="2022-05-17T11:40:00Z">
              <w:r>
                <w:t>INSERT INTO attendance VALUES (3029, 13, 2022-01-06);</w:t>
              </w:r>
            </w:ins>
          </w:p>
          <w:p w14:paraId="7C6D30F0" w14:textId="77777777" w:rsidR="00D470AE" w:rsidRDefault="00D470AE" w:rsidP="00D470AE">
            <w:pPr>
              <w:ind w:left="0" w:hanging="2"/>
              <w:rPr>
                <w:ins w:id="6366" w:author="임 종운" w:date="2022-05-17T11:40:00Z"/>
              </w:rPr>
            </w:pPr>
            <w:ins w:id="6367" w:author="임 종운" w:date="2022-05-17T11:40:00Z">
              <w:r>
                <w:t>INSERT INTO attendance VALUES (3030, 14, 2022-01-06);</w:t>
              </w:r>
            </w:ins>
          </w:p>
          <w:p w14:paraId="03FB5EA1" w14:textId="77777777" w:rsidR="00D470AE" w:rsidRDefault="00D470AE" w:rsidP="00D470AE">
            <w:pPr>
              <w:ind w:left="0" w:hanging="2"/>
              <w:rPr>
                <w:ins w:id="6368" w:author="임 종운" w:date="2022-05-17T11:40:00Z"/>
              </w:rPr>
            </w:pPr>
            <w:ins w:id="6369" w:author="임 종운" w:date="2022-05-17T11:40:00Z">
              <w:r>
                <w:t>INSERT INTO attendance VALUES (3031, 15, 2022-01-06);</w:t>
              </w:r>
            </w:ins>
          </w:p>
          <w:p w14:paraId="5D69E848" w14:textId="77777777" w:rsidR="00D470AE" w:rsidRDefault="00D470AE" w:rsidP="00D470AE">
            <w:pPr>
              <w:ind w:left="0" w:hanging="2"/>
              <w:rPr>
                <w:ins w:id="6370" w:author="임 종운" w:date="2022-05-17T11:40:00Z"/>
              </w:rPr>
            </w:pPr>
            <w:ins w:id="6371" w:author="임 종운" w:date="2022-05-17T11:40:00Z">
              <w:r>
                <w:t>INSERT INTO attendance VALUES (3032, 16, 2022-01-06);</w:t>
              </w:r>
            </w:ins>
          </w:p>
          <w:p w14:paraId="4300E8EC" w14:textId="77777777" w:rsidR="00D470AE" w:rsidRDefault="00D470AE" w:rsidP="00D470AE">
            <w:pPr>
              <w:ind w:left="0" w:hanging="2"/>
              <w:rPr>
                <w:ins w:id="6372" w:author="임 종운" w:date="2022-05-17T11:40:00Z"/>
              </w:rPr>
            </w:pPr>
            <w:ins w:id="6373" w:author="임 종운" w:date="2022-05-17T11:40:00Z">
              <w:r>
                <w:t>INSERT INTO attendance VALUES (3033, 17, 2022-01-06);</w:t>
              </w:r>
            </w:ins>
          </w:p>
          <w:p w14:paraId="14F48C9D" w14:textId="77777777" w:rsidR="00D470AE" w:rsidRDefault="00D470AE" w:rsidP="00D470AE">
            <w:pPr>
              <w:ind w:left="0" w:hanging="2"/>
              <w:rPr>
                <w:ins w:id="6374" w:author="임 종운" w:date="2022-05-17T11:40:00Z"/>
              </w:rPr>
            </w:pPr>
            <w:ins w:id="6375" w:author="임 종운" w:date="2022-05-17T11:40:00Z">
              <w:r>
                <w:t>INSERT INTO attendance VALUES (3034, 18, 2022-01-06);</w:t>
              </w:r>
            </w:ins>
          </w:p>
          <w:p w14:paraId="04C32593" w14:textId="77777777" w:rsidR="00D470AE" w:rsidRDefault="00D470AE" w:rsidP="00D470AE">
            <w:pPr>
              <w:ind w:left="0" w:hanging="2"/>
              <w:rPr>
                <w:ins w:id="6376" w:author="임 종운" w:date="2022-05-17T11:40:00Z"/>
              </w:rPr>
            </w:pPr>
            <w:ins w:id="6377" w:author="임 종운" w:date="2022-05-17T11:40:00Z">
              <w:r>
                <w:t>INSERT INTO attendance VALUES (3035, 19, 2022-01-06);</w:t>
              </w:r>
            </w:ins>
          </w:p>
          <w:p w14:paraId="4D853744" w14:textId="77777777" w:rsidR="00D470AE" w:rsidRDefault="00D470AE" w:rsidP="00D470AE">
            <w:pPr>
              <w:ind w:left="0" w:hanging="2"/>
              <w:rPr>
                <w:ins w:id="6378" w:author="임 종운" w:date="2022-05-17T11:40:00Z"/>
              </w:rPr>
            </w:pPr>
            <w:ins w:id="6379" w:author="임 종운" w:date="2022-05-17T11:40:00Z">
              <w:r>
                <w:t>INSERT INTO attendance VALUES (3036, 20, 2022-01-06);</w:t>
              </w:r>
            </w:ins>
          </w:p>
          <w:p w14:paraId="0AA614C2" w14:textId="77777777" w:rsidR="00D470AE" w:rsidRDefault="00D470AE" w:rsidP="00D470AE">
            <w:pPr>
              <w:ind w:left="0" w:hanging="2"/>
              <w:rPr>
                <w:ins w:id="6380" w:author="임 종운" w:date="2022-05-17T11:40:00Z"/>
              </w:rPr>
            </w:pPr>
            <w:ins w:id="6381" w:author="임 종운" w:date="2022-05-17T11:40:00Z">
              <w:r>
                <w:t>INSERT INTO attendance VALUES (3037, 21, 2022-01-06);</w:t>
              </w:r>
            </w:ins>
          </w:p>
          <w:p w14:paraId="2076FCEB" w14:textId="77777777" w:rsidR="00D470AE" w:rsidRDefault="00D470AE" w:rsidP="00D470AE">
            <w:pPr>
              <w:ind w:left="0" w:hanging="2"/>
              <w:rPr>
                <w:ins w:id="6382" w:author="임 종운" w:date="2022-05-17T11:40:00Z"/>
              </w:rPr>
            </w:pPr>
            <w:ins w:id="6383" w:author="임 종운" w:date="2022-05-17T11:40:00Z">
              <w:r>
                <w:t>INSERT INTO attendance VALUES (3038, 22, 2022-01-06);</w:t>
              </w:r>
            </w:ins>
          </w:p>
          <w:p w14:paraId="0FD17DD2" w14:textId="77777777" w:rsidR="00D470AE" w:rsidRDefault="00D470AE" w:rsidP="00D470AE">
            <w:pPr>
              <w:ind w:left="0" w:hanging="2"/>
              <w:rPr>
                <w:ins w:id="6384" w:author="임 종운" w:date="2022-05-17T11:40:00Z"/>
              </w:rPr>
            </w:pPr>
            <w:ins w:id="6385" w:author="임 종운" w:date="2022-05-17T11:40:00Z">
              <w:r>
                <w:t>INSERT INTO attendance VALUES (3039, 23, 2022-01-06);</w:t>
              </w:r>
            </w:ins>
          </w:p>
          <w:p w14:paraId="72D48879" w14:textId="77777777" w:rsidR="00D470AE" w:rsidRDefault="00D470AE" w:rsidP="00D470AE">
            <w:pPr>
              <w:ind w:left="0" w:hanging="2"/>
              <w:rPr>
                <w:ins w:id="6386" w:author="임 종운" w:date="2022-05-17T11:40:00Z"/>
              </w:rPr>
            </w:pPr>
            <w:ins w:id="6387" w:author="임 종운" w:date="2022-05-17T11:40:00Z">
              <w:r>
                <w:lastRenderedPageBreak/>
                <w:t>INSERT INTO attendance VALUES (3040, 24, 2022-01-06);</w:t>
              </w:r>
            </w:ins>
          </w:p>
          <w:p w14:paraId="5E848A15" w14:textId="77777777" w:rsidR="00D470AE" w:rsidRDefault="00D470AE" w:rsidP="00D470AE">
            <w:pPr>
              <w:ind w:left="0" w:hanging="2"/>
              <w:rPr>
                <w:ins w:id="6388" w:author="임 종운" w:date="2022-05-17T11:40:00Z"/>
              </w:rPr>
            </w:pPr>
            <w:ins w:id="6389" w:author="임 종운" w:date="2022-05-17T11:40:00Z">
              <w:r>
                <w:t>INSERT INTO attendance VALUES (3041, 25, 2022-01-06);</w:t>
              </w:r>
            </w:ins>
          </w:p>
          <w:p w14:paraId="1DB238D9" w14:textId="77777777" w:rsidR="00D470AE" w:rsidRDefault="00D470AE" w:rsidP="00D470AE">
            <w:pPr>
              <w:ind w:left="0" w:hanging="2"/>
              <w:rPr>
                <w:ins w:id="6390" w:author="임 종운" w:date="2022-05-17T11:40:00Z"/>
              </w:rPr>
            </w:pPr>
            <w:ins w:id="6391" w:author="임 종운" w:date="2022-05-17T11:40:00Z">
              <w:r>
                <w:t>INSERT INTO attendance VALUES (3042, 26, 2022-01-06);</w:t>
              </w:r>
            </w:ins>
          </w:p>
          <w:p w14:paraId="593BA1EA" w14:textId="77777777" w:rsidR="00D470AE" w:rsidRDefault="00D470AE" w:rsidP="00D470AE">
            <w:pPr>
              <w:ind w:left="0" w:hanging="2"/>
              <w:rPr>
                <w:ins w:id="6392" w:author="임 종운" w:date="2022-05-17T11:40:00Z"/>
              </w:rPr>
            </w:pPr>
            <w:ins w:id="6393" w:author="임 종운" w:date="2022-05-17T11:40:00Z">
              <w:r>
                <w:t>INSERT INTO attendance VALUES (3043, 1, 2022-01-07);</w:t>
              </w:r>
            </w:ins>
          </w:p>
          <w:p w14:paraId="5FBF79FA" w14:textId="77777777" w:rsidR="00D470AE" w:rsidRDefault="00D470AE" w:rsidP="00D470AE">
            <w:pPr>
              <w:ind w:left="0" w:hanging="2"/>
              <w:rPr>
                <w:ins w:id="6394" w:author="임 종운" w:date="2022-05-17T11:40:00Z"/>
              </w:rPr>
            </w:pPr>
            <w:ins w:id="6395" w:author="임 종운" w:date="2022-05-17T11:40:00Z">
              <w:r>
                <w:t>INSERT INTO attendance VALUES (3044, 2, 2022-01-07);</w:t>
              </w:r>
            </w:ins>
          </w:p>
          <w:p w14:paraId="4FB76235" w14:textId="77777777" w:rsidR="00D470AE" w:rsidRDefault="00D470AE" w:rsidP="00D470AE">
            <w:pPr>
              <w:ind w:left="0" w:hanging="2"/>
              <w:rPr>
                <w:ins w:id="6396" w:author="임 종운" w:date="2022-05-17T11:40:00Z"/>
              </w:rPr>
            </w:pPr>
            <w:ins w:id="6397" w:author="임 종운" w:date="2022-05-17T11:40:00Z">
              <w:r>
                <w:t>INSERT INTO attendance VALUES (3045, 3, 2022-01-07);</w:t>
              </w:r>
            </w:ins>
          </w:p>
          <w:p w14:paraId="493F64CB" w14:textId="77777777" w:rsidR="00D470AE" w:rsidRDefault="00D470AE" w:rsidP="00D470AE">
            <w:pPr>
              <w:ind w:left="0" w:hanging="2"/>
              <w:rPr>
                <w:ins w:id="6398" w:author="임 종운" w:date="2022-05-17T11:40:00Z"/>
              </w:rPr>
            </w:pPr>
            <w:ins w:id="6399" w:author="임 종운" w:date="2022-05-17T11:40:00Z">
              <w:r>
                <w:t>INSERT INTO attendance VALUES (3046, 4, 2022-01-07);</w:t>
              </w:r>
            </w:ins>
          </w:p>
          <w:p w14:paraId="200A9BE9" w14:textId="77777777" w:rsidR="00D470AE" w:rsidRDefault="00D470AE" w:rsidP="00D470AE">
            <w:pPr>
              <w:ind w:left="0" w:hanging="2"/>
              <w:rPr>
                <w:ins w:id="6400" w:author="임 종운" w:date="2022-05-17T11:40:00Z"/>
              </w:rPr>
            </w:pPr>
            <w:ins w:id="6401" w:author="임 종운" w:date="2022-05-17T11:40:00Z">
              <w:r>
                <w:t>INSERT INTO attendance VALUES (3047, 5, 2022-01-07);</w:t>
              </w:r>
            </w:ins>
          </w:p>
          <w:p w14:paraId="520BFD27" w14:textId="77777777" w:rsidR="00D470AE" w:rsidRDefault="00D470AE" w:rsidP="00D470AE">
            <w:pPr>
              <w:ind w:left="0" w:hanging="2"/>
              <w:rPr>
                <w:ins w:id="6402" w:author="임 종운" w:date="2022-05-17T11:40:00Z"/>
              </w:rPr>
            </w:pPr>
            <w:ins w:id="6403" w:author="임 종운" w:date="2022-05-17T11:40:00Z">
              <w:r>
                <w:t>INSERT INTO attendance VALUES (3048, 6, 2022-01-07);</w:t>
              </w:r>
            </w:ins>
          </w:p>
          <w:p w14:paraId="30FBB442" w14:textId="77777777" w:rsidR="00D470AE" w:rsidRDefault="00D470AE" w:rsidP="00D470AE">
            <w:pPr>
              <w:ind w:left="0" w:hanging="2"/>
              <w:rPr>
                <w:ins w:id="6404" w:author="임 종운" w:date="2022-05-17T11:40:00Z"/>
              </w:rPr>
            </w:pPr>
            <w:ins w:id="6405" w:author="임 종운" w:date="2022-05-17T11:40:00Z">
              <w:r>
                <w:t>INSERT INTO attendance VALUES (3049, 7, 2022-01-07);</w:t>
              </w:r>
            </w:ins>
          </w:p>
          <w:p w14:paraId="433F21D1" w14:textId="77777777" w:rsidR="00D470AE" w:rsidRDefault="00D470AE" w:rsidP="00D470AE">
            <w:pPr>
              <w:ind w:left="0" w:hanging="2"/>
              <w:rPr>
                <w:ins w:id="6406" w:author="임 종운" w:date="2022-05-17T11:40:00Z"/>
              </w:rPr>
            </w:pPr>
            <w:ins w:id="6407" w:author="임 종운" w:date="2022-05-17T11:40:00Z">
              <w:r>
                <w:t>INSERT INTO attendance VALUES (3050, 8, 2022-01-07);</w:t>
              </w:r>
            </w:ins>
          </w:p>
          <w:p w14:paraId="68012098" w14:textId="77777777" w:rsidR="00D470AE" w:rsidRDefault="00D470AE" w:rsidP="00D470AE">
            <w:pPr>
              <w:ind w:left="0" w:hanging="2"/>
              <w:rPr>
                <w:ins w:id="6408" w:author="임 종운" w:date="2022-05-17T11:40:00Z"/>
              </w:rPr>
            </w:pPr>
            <w:ins w:id="6409" w:author="임 종운" w:date="2022-05-17T11:40:00Z">
              <w:r>
                <w:t>INSERT INTO attendance VALUES (3051, 9, 2022-01-07);</w:t>
              </w:r>
            </w:ins>
          </w:p>
          <w:p w14:paraId="0E4C66FA" w14:textId="77777777" w:rsidR="00D470AE" w:rsidRDefault="00D470AE" w:rsidP="00D470AE">
            <w:pPr>
              <w:ind w:left="0" w:hanging="2"/>
              <w:rPr>
                <w:ins w:id="6410" w:author="임 종운" w:date="2022-05-17T11:40:00Z"/>
              </w:rPr>
            </w:pPr>
            <w:ins w:id="6411" w:author="임 종운" w:date="2022-05-17T11:40:00Z">
              <w:r>
                <w:t>INSERT INTO attendance VALUES (3052, 10, 2022-01-07);</w:t>
              </w:r>
            </w:ins>
          </w:p>
          <w:p w14:paraId="24172CAF" w14:textId="77777777" w:rsidR="00D470AE" w:rsidRDefault="00D470AE" w:rsidP="00D470AE">
            <w:pPr>
              <w:ind w:left="0" w:hanging="2"/>
              <w:rPr>
                <w:ins w:id="6412" w:author="임 종운" w:date="2022-05-17T11:40:00Z"/>
              </w:rPr>
            </w:pPr>
            <w:ins w:id="6413" w:author="임 종운" w:date="2022-05-17T11:40:00Z">
              <w:r>
                <w:t>INSERT INTO attendance VALUES (3053, 11, 2022-01-07);</w:t>
              </w:r>
            </w:ins>
          </w:p>
          <w:p w14:paraId="281A0154" w14:textId="77777777" w:rsidR="00D470AE" w:rsidRDefault="00D470AE" w:rsidP="00D470AE">
            <w:pPr>
              <w:ind w:left="0" w:hanging="2"/>
              <w:rPr>
                <w:ins w:id="6414" w:author="임 종운" w:date="2022-05-17T11:40:00Z"/>
              </w:rPr>
            </w:pPr>
            <w:ins w:id="6415" w:author="임 종운" w:date="2022-05-17T11:40:00Z">
              <w:r>
                <w:t>INSERT INTO attendance VALUES (3054, 12, 2022-01-07);</w:t>
              </w:r>
            </w:ins>
          </w:p>
          <w:p w14:paraId="08B1BF7F" w14:textId="77777777" w:rsidR="00D470AE" w:rsidRDefault="00D470AE" w:rsidP="00D470AE">
            <w:pPr>
              <w:ind w:left="0" w:hanging="2"/>
              <w:rPr>
                <w:ins w:id="6416" w:author="임 종운" w:date="2022-05-17T11:40:00Z"/>
              </w:rPr>
            </w:pPr>
            <w:ins w:id="6417" w:author="임 종운" w:date="2022-05-17T11:40:00Z">
              <w:r>
                <w:t>INSERT INTO attendance VALUES (3055, 13, 2022-01-07);</w:t>
              </w:r>
            </w:ins>
          </w:p>
          <w:p w14:paraId="260C25A8" w14:textId="77777777" w:rsidR="00D470AE" w:rsidRDefault="00D470AE" w:rsidP="00D470AE">
            <w:pPr>
              <w:ind w:left="0" w:hanging="2"/>
              <w:rPr>
                <w:ins w:id="6418" w:author="임 종운" w:date="2022-05-17T11:40:00Z"/>
              </w:rPr>
            </w:pPr>
            <w:ins w:id="6419" w:author="임 종운" w:date="2022-05-17T11:40:00Z">
              <w:r>
                <w:t>INSERT INTO attendance VALUES (3056, 14, 2022-01-07);</w:t>
              </w:r>
            </w:ins>
          </w:p>
          <w:p w14:paraId="3B0D728D" w14:textId="77777777" w:rsidR="00D470AE" w:rsidRDefault="00D470AE" w:rsidP="00D470AE">
            <w:pPr>
              <w:ind w:left="0" w:hanging="2"/>
              <w:rPr>
                <w:ins w:id="6420" w:author="임 종운" w:date="2022-05-17T11:40:00Z"/>
              </w:rPr>
            </w:pPr>
            <w:ins w:id="6421" w:author="임 종운" w:date="2022-05-17T11:40:00Z">
              <w:r>
                <w:t>INSERT INTO attendance VALUES (3057, 15, 2022-01-07);</w:t>
              </w:r>
            </w:ins>
          </w:p>
          <w:p w14:paraId="0DF060DE" w14:textId="77777777" w:rsidR="00D470AE" w:rsidRDefault="00D470AE" w:rsidP="00D470AE">
            <w:pPr>
              <w:ind w:left="0" w:hanging="2"/>
              <w:rPr>
                <w:ins w:id="6422" w:author="임 종운" w:date="2022-05-17T11:40:00Z"/>
              </w:rPr>
            </w:pPr>
            <w:ins w:id="6423" w:author="임 종운" w:date="2022-05-17T11:40:00Z">
              <w:r>
                <w:t>INSERT INTO attendance VALUES (3058, 16, 2022-01-07);</w:t>
              </w:r>
            </w:ins>
          </w:p>
          <w:p w14:paraId="59C0EFBA" w14:textId="77777777" w:rsidR="00D470AE" w:rsidRDefault="00D470AE" w:rsidP="00D470AE">
            <w:pPr>
              <w:ind w:left="0" w:hanging="2"/>
              <w:rPr>
                <w:ins w:id="6424" w:author="임 종운" w:date="2022-05-17T11:40:00Z"/>
              </w:rPr>
            </w:pPr>
            <w:ins w:id="6425" w:author="임 종운" w:date="2022-05-17T11:40:00Z">
              <w:r>
                <w:t>INSERT INTO attendance VALUES (3059, 17, 2022-01-07);</w:t>
              </w:r>
            </w:ins>
          </w:p>
          <w:p w14:paraId="59B98C8F" w14:textId="77777777" w:rsidR="00D470AE" w:rsidRDefault="00D470AE" w:rsidP="00D470AE">
            <w:pPr>
              <w:ind w:left="0" w:hanging="2"/>
              <w:rPr>
                <w:ins w:id="6426" w:author="임 종운" w:date="2022-05-17T11:40:00Z"/>
              </w:rPr>
            </w:pPr>
            <w:ins w:id="6427" w:author="임 종운" w:date="2022-05-17T11:40:00Z">
              <w:r>
                <w:t>INSERT INTO attendance VALUES (3060, 18, 2022-01-07);</w:t>
              </w:r>
            </w:ins>
          </w:p>
          <w:p w14:paraId="3E52298F" w14:textId="77777777" w:rsidR="00D470AE" w:rsidRDefault="00D470AE" w:rsidP="00D470AE">
            <w:pPr>
              <w:ind w:left="0" w:hanging="2"/>
              <w:rPr>
                <w:ins w:id="6428" w:author="임 종운" w:date="2022-05-17T11:40:00Z"/>
              </w:rPr>
            </w:pPr>
            <w:ins w:id="6429" w:author="임 종운" w:date="2022-05-17T11:40:00Z">
              <w:r>
                <w:t>INSERT INTO attendance VALUES (3061, 19, 2022-01-07);</w:t>
              </w:r>
            </w:ins>
          </w:p>
          <w:p w14:paraId="71112418" w14:textId="77777777" w:rsidR="00D470AE" w:rsidRDefault="00D470AE" w:rsidP="00D470AE">
            <w:pPr>
              <w:ind w:left="0" w:hanging="2"/>
              <w:rPr>
                <w:ins w:id="6430" w:author="임 종운" w:date="2022-05-17T11:40:00Z"/>
              </w:rPr>
            </w:pPr>
            <w:ins w:id="6431" w:author="임 종운" w:date="2022-05-17T11:40:00Z">
              <w:r>
                <w:t>INSERT INTO attendance VALUES (3062, 20, 2022-01-07);</w:t>
              </w:r>
            </w:ins>
          </w:p>
          <w:p w14:paraId="39A2A20F" w14:textId="77777777" w:rsidR="00D470AE" w:rsidRDefault="00D470AE" w:rsidP="00D470AE">
            <w:pPr>
              <w:ind w:left="0" w:hanging="2"/>
              <w:rPr>
                <w:ins w:id="6432" w:author="임 종운" w:date="2022-05-17T11:40:00Z"/>
              </w:rPr>
            </w:pPr>
            <w:ins w:id="6433" w:author="임 종운" w:date="2022-05-17T11:40:00Z">
              <w:r>
                <w:t>INSERT INTO attendance VALUES (3063, 21, 2022-01-07);</w:t>
              </w:r>
            </w:ins>
          </w:p>
          <w:p w14:paraId="2F2FDE4F" w14:textId="77777777" w:rsidR="00D470AE" w:rsidRDefault="00D470AE" w:rsidP="00D470AE">
            <w:pPr>
              <w:ind w:left="0" w:hanging="2"/>
              <w:rPr>
                <w:ins w:id="6434" w:author="임 종운" w:date="2022-05-17T11:40:00Z"/>
              </w:rPr>
            </w:pPr>
            <w:ins w:id="6435" w:author="임 종운" w:date="2022-05-17T11:40:00Z">
              <w:r>
                <w:t>INSERT INTO attendance VALUES (3064, 22, 2022-01-07);</w:t>
              </w:r>
            </w:ins>
          </w:p>
          <w:p w14:paraId="5A7053C4" w14:textId="77777777" w:rsidR="00D470AE" w:rsidRDefault="00D470AE" w:rsidP="00D470AE">
            <w:pPr>
              <w:ind w:left="0" w:hanging="2"/>
              <w:rPr>
                <w:ins w:id="6436" w:author="임 종운" w:date="2022-05-17T11:40:00Z"/>
              </w:rPr>
            </w:pPr>
            <w:ins w:id="6437" w:author="임 종운" w:date="2022-05-17T11:40:00Z">
              <w:r>
                <w:t>INSERT INTO attendance VALUES (3065, 23, 2022-01-07);</w:t>
              </w:r>
            </w:ins>
          </w:p>
          <w:p w14:paraId="224A6298" w14:textId="77777777" w:rsidR="00D470AE" w:rsidRDefault="00D470AE" w:rsidP="00D470AE">
            <w:pPr>
              <w:ind w:left="0" w:hanging="2"/>
              <w:rPr>
                <w:ins w:id="6438" w:author="임 종운" w:date="2022-05-17T11:40:00Z"/>
              </w:rPr>
            </w:pPr>
            <w:ins w:id="6439" w:author="임 종운" w:date="2022-05-17T11:40:00Z">
              <w:r>
                <w:t>INSERT INTO attendance VALUES (3066, 24, 2022-01-07);</w:t>
              </w:r>
            </w:ins>
          </w:p>
          <w:p w14:paraId="1AB51346" w14:textId="77777777" w:rsidR="00D470AE" w:rsidRDefault="00D470AE" w:rsidP="00D470AE">
            <w:pPr>
              <w:ind w:left="0" w:hanging="2"/>
              <w:rPr>
                <w:ins w:id="6440" w:author="임 종운" w:date="2022-05-17T11:40:00Z"/>
              </w:rPr>
            </w:pPr>
            <w:ins w:id="6441" w:author="임 종운" w:date="2022-05-17T11:40:00Z">
              <w:r>
                <w:lastRenderedPageBreak/>
                <w:t>INSERT INTO attendance VALUES (3067, 25, 2022-01-07);</w:t>
              </w:r>
            </w:ins>
          </w:p>
          <w:p w14:paraId="2FB124CB" w14:textId="77777777" w:rsidR="00D470AE" w:rsidRDefault="00D470AE" w:rsidP="00D470AE">
            <w:pPr>
              <w:ind w:left="0" w:hanging="2"/>
              <w:rPr>
                <w:ins w:id="6442" w:author="임 종운" w:date="2022-05-17T11:40:00Z"/>
              </w:rPr>
            </w:pPr>
            <w:ins w:id="6443" w:author="임 종운" w:date="2022-05-17T11:40:00Z">
              <w:r>
                <w:t>INSERT INTO attendance VALUES (3068, 26, 2022-01-07);</w:t>
              </w:r>
            </w:ins>
          </w:p>
          <w:p w14:paraId="39DD5AB6" w14:textId="77777777" w:rsidR="00D470AE" w:rsidRDefault="00D470AE" w:rsidP="00D470AE">
            <w:pPr>
              <w:ind w:left="0" w:hanging="2"/>
              <w:rPr>
                <w:ins w:id="6444" w:author="임 종운" w:date="2022-05-17T11:40:00Z"/>
              </w:rPr>
            </w:pPr>
            <w:ins w:id="6445" w:author="임 종운" w:date="2022-05-17T11:40:00Z">
              <w:r>
                <w:t>INSERT INTO attendance VALUES (3069, 1, 2022-01-08);</w:t>
              </w:r>
            </w:ins>
          </w:p>
          <w:p w14:paraId="7BEDBF39" w14:textId="77777777" w:rsidR="00D470AE" w:rsidRDefault="00D470AE" w:rsidP="00D470AE">
            <w:pPr>
              <w:ind w:left="0" w:hanging="2"/>
              <w:rPr>
                <w:ins w:id="6446" w:author="임 종운" w:date="2022-05-17T11:40:00Z"/>
              </w:rPr>
            </w:pPr>
            <w:ins w:id="6447" w:author="임 종운" w:date="2022-05-17T11:40:00Z">
              <w:r>
                <w:t>INSERT INTO attendance VALUES (3070, 2, 2022-01-08);</w:t>
              </w:r>
            </w:ins>
          </w:p>
          <w:p w14:paraId="6ACDD601" w14:textId="77777777" w:rsidR="00D470AE" w:rsidRDefault="00D470AE" w:rsidP="00D470AE">
            <w:pPr>
              <w:ind w:left="0" w:hanging="2"/>
              <w:rPr>
                <w:ins w:id="6448" w:author="임 종운" w:date="2022-05-17T11:40:00Z"/>
              </w:rPr>
            </w:pPr>
            <w:ins w:id="6449" w:author="임 종운" w:date="2022-05-17T11:40:00Z">
              <w:r>
                <w:t>INSERT INTO attendance VALUES (3071, 3, 2022-01-08);</w:t>
              </w:r>
            </w:ins>
          </w:p>
          <w:p w14:paraId="7597DE92" w14:textId="77777777" w:rsidR="00D470AE" w:rsidRDefault="00D470AE" w:rsidP="00D470AE">
            <w:pPr>
              <w:ind w:left="0" w:hanging="2"/>
              <w:rPr>
                <w:ins w:id="6450" w:author="임 종운" w:date="2022-05-17T11:40:00Z"/>
              </w:rPr>
            </w:pPr>
            <w:ins w:id="6451" w:author="임 종운" w:date="2022-05-17T11:40:00Z">
              <w:r>
                <w:t>INSERT INTO attendance VALUES (3072, 4, 2022-01-08);</w:t>
              </w:r>
            </w:ins>
          </w:p>
          <w:p w14:paraId="5E426AC4" w14:textId="77777777" w:rsidR="00D470AE" w:rsidRDefault="00D470AE" w:rsidP="00D470AE">
            <w:pPr>
              <w:ind w:left="0" w:hanging="2"/>
              <w:rPr>
                <w:ins w:id="6452" w:author="임 종운" w:date="2022-05-17T11:40:00Z"/>
              </w:rPr>
            </w:pPr>
            <w:ins w:id="6453" w:author="임 종운" w:date="2022-05-17T11:40:00Z">
              <w:r>
                <w:t>INSERT INTO attendance VALUES (3073, 5, 2022-01-08);</w:t>
              </w:r>
            </w:ins>
          </w:p>
          <w:p w14:paraId="3506D86A" w14:textId="77777777" w:rsidR="00D470AE" w:rsidRDefault="00D470AE" w:rsidP="00D470AE">
            <w:pPr>
              <w:ind w:left="0" w:hanging="2"/>
              <w:rPr>
                <w:ins w:id="6454" w:author="임 종운" w:date="2022-05-17T11:40:00Z"/>
              </w:rPr>
            </w:pPr>
            <w:ins w:id="6455" w:author="임 종운" w:date="2022-05-17T11:40:00Z">
              <w:r>
                <w:t>INSERT INTO attendance VALUES (3074, 6, 2022-01-08);</w:t>
              </w:r>
            </w:ins>
          </w:p>
          <w:p w14:paraId="62A933F8" w14:textId="77777777" w:rsidR="00D470AE" w:rsidRDefault="00D470AE" w:rsidP="00D470AE">
            <w:pPr>
              <w:ind w:left="0" w:hanging="2"/>
              <w:rPr>
                <w:ins w:id="6456" w:author="임 종운" w:date="2022-05-17T11:40:00Z"/>
              </w:rPr>
            </w:pPr>
            <w:ins w:id="6457" w:author="임 종운" w:date="2022-05-17T11:40:00Z">
              <w:r>
                <w:t>INSERT INTO attendance VALUES (3075, 7, 2022-01-08);</w:t>
              </w:r>
            </w:ins>
          </w:p>
          <w:p w14:paraId="103BACA7" w14:textId="77777777" w:rsidR="00D470AE" w:rsidRDefault="00D470AE" w:rsidP="00D470AE">
            <w:pPr>
              <w:ind w:left="0" w:hanging="2"/>
              <w:rPr>
                <w:ins w:id="6458" w:author="임 종운" w:date="2022-05-17T11:40:00Z"/>
              </w:rPr>
            </w:pPr>
            <w:ins w:id="6459" w:author="임 종운" w:date="2022-05-17T11:40:00Z">
              <w:r>
                <w:t>INSERT INTO attendance VALUES (3076, 8, 2022-01-08);</w:t>
              </w:r>
            </w:ins>
          </w:p>
          <w:p w14:paraId="5C5B4A4C" w14:textId="77777777" w:rsidR="00D470AE" w:rsidRDefault="00D470AE" w:rsidP="00D470AE">
            <w:pPr>
              <w:ind w:left="0" w:hanging="2"/>
              <w:rPr>
                <w:ins w:id="6460" w:author="임 종운" w:date="2022-05-17T11:40:00Z"/>
              </w:rPr>
            </w:pPr>
            <w:ins w:id="6461" w:author="임 종운" w:date="2022-05-17T11:40:00Z">
              <w:r>
                <w:t>INSERT INTO attendance VALUES (3077, 9, 2022-01-08);</w:t>
              </w:r>
            </w:ins>
          </w:p>
          <w:p w14:paraId="353E3853" w14:textId="77777777" w:rsidR="00D470AE" w:rsidRDefault="00D470AE" w:rsidP="00D470AE">
            <w:pPr>
              <w:ind w:left="0" w:hanging="2"/>
              <w:rPr>
                <w:ins w:id="6462" w:author="임 종운" w:date="2022-05-17T11:40:00Z"/>
              </w:rPr>
            </w:pPr>
            <w:ins w:id="6463" w:author="임 종운" w:date="2022-05-17T11:40:00Z">
              <w:r>
                <w:t>INSERT INTO attendance VALUES (3078, 10, 2022-01-08);</w:t>
              </w:r>
            </w:ins>
          </w:p>
          <w:p w14:paraId="2F03A584" w14:textId="77777777" w:rsidR="00D470AE" w:rsidRDefault="00D470AE" w:rsidP="00D470AE">
            <w:pPr>
              <w:ind w:left="0" w:hanging="2"/>
              <w:rPr>
                <w:ins w:id="6464" w:author="임 종운" w:date="2022-05-17T11:40:00Z"/>
              </w:rPr>
            </w:pPr>
            <w:ins w:id="6465" w:author="임 종운" w:date="2022-05-17T11:40:00Z">
              <w:r>
                <w:t>INSERT INTO attendance VALUES (3079, 11, 2022-01-08);</w:t>
              </w:r>
            </w:ins>
          </w:p>
          <w:p w14:paraId="39F178DE" w14:textId="77777777" w:rsidR="00D470AE" w:rsidRDefault="00D470AE" w:rsidP="00D470AE">
            <w:pPr>
              <w:ind w:left="0" w:hanging="2"/>
              <w:rPr>
                <w:ins w:id="6466" w:author="임 종운" w:date="2022-05-17T11:40:00Z"/>
              </w:rPr>
            </w:pPr>
            <w:ins w:id="6467" w:author="임 종운" w:date="2022-05-17T11:40:00Z">
              <w:r>
                <w:t>INSERT INTO attendance VALUES (3080, 12, 2022-01-08);</w:t>
              </w:r>
            </w:ins>
          </w:p>
          <w:p w14:paraId="7FB6B429" w14:textId="77777777" w:rsidR="00D470AE" w:rsidRDefault="00D470AE" w:rsidP="00D470AE">
            <w:pPr>
              <w:ind w:left="0" w:hanging="2"/>
              <w:rPr>
                <w:ins w:id="6468" w:author="임 종운" w:date="2022-05-17T11:40:00Z"/>
              </w:rPr>
            </w:pPr>
            <w:ins w:id="6469" w:author="임 종운" w:date="2022-05-17T11:40:00Z">
              <w:r>
                <w:t>INSERT INTO attendance VALUES (3081, 13, 2022-01-08);</w:t>
              </w:r>
            </w:ins>
          </w:p>
          <w:p w14:paraId="1F2A8F18" w14:textId="77777777" w:rsidR="00D470AE" w:rsidRDefault="00D470AE" w:rsidP="00D470AE">
            <w:pPr>
              <w:ind w:left="0" w:hanging="2"/>
              <w:rPr>
                <w:ins w:id="6470" w:author="임 종운" w:date="2022-05-17T11:40:00Z"/>
              </w:rPr>
            </w:pPr>
            <w:ins w:id="6471" w:author="임 종운" w:date="2022-05-17T11:40:00Z">
              <w:r>
                <w:t>INSERT INTO attendance VALUES (3082, 14, 2022-01-08);</w:t>
              </w:r>
            </w:ins>
          </w:p>
          <w:p w14:paraId="3EC04B7C" w14:textId="77777777" w:rsidR="00D470AE" w:rsidRDefault="00D470AE" w:rsidP="00D470AE">
            <w:pPr>
              <w:ind w:left="0" w:hanging="2"/>
              <w:rPr>
                <w:ins w:id="6472" w:author="임 종운" w:date="2022-05-17T11:40:00Z"/>
              </w:rPr>
            </w:pPr>
            <w:ins w:id="6473" w:author="임 종운" w:date="2022-05-17T11:40:00Z">
              <w:r>
                <w:t>INSERT INTO attendance VALUES (3083, 15, 2022-01-08);</w:t>
              </w:r>
            </w:ins>
          </w:p>
          <w:p w14:paraId="721C9DA0" w14:textId="77777777" w:rsidR="00D470AE" w:rsidRDefault="00D470AE" w:rsidP="00D470AE">
            <w:pPr>
              <w:ind w:left="0" w:hanging="2"/>
              <w:rPr>
                <w:ins w:id="6474" w:author="임 종운" w:date="2022-05-17T11:40:00Z"/>
              </w:rPr>
            </w:pPr>
            <w:ins w:id="6475" w:author="임 종운" w:date="2022-05-17T11:40:00Z">
              <w:r>
                <w:t>INSERT INTO attendance VALUES (3084, 16, 2022-01-08);</w:t>
              </w:r>
            </w:ins>
          </w:p>
          <w:p w14:paraId="4ED7EB33" w14:textId="77777777" w:rsidR="00D470AE" w:rsidRDefault="00D470AE" w:rsidP="00D470AE">
            <w:pPr>
              <w:ind w:left="0" w:hanging="2"/>
              <w:rPr>
                <w:ins w:id="6476" w:author="임 종운" w:date="2022-05-17T11:40:00Z"/>
              </w:rPr>
            </w:pPr>
            <w:ins w:id="6477" w:author="임 종운" w:date="2022-05-17T11:40:00Z">
              <w:r>
                <w:t>INSERT INTO attendance VALUES (3085, 17, 2022-01-08);</w:t>
              </w:r>
            </w:ins>
          </w:p>
          <w:p w14:paraId="4C66E8E8" w14:textId="77777777" w:rsidR="00D470AE" w:rsidRDefault="00D470AE" w:rsidP="00D470AE">
            <w:pPr>
              <w:ind w:left="0" w:hanging="2"/>
              <w:rPr>
                <w:ins w:id="6478" w:author="임 종운" w:date="2022-05-17T11:40:00Z"/>
              </w:rPr>
            </w:pPr>
            <w:ins w:id="6479" w:author="임 종운" w:date="2022-05-17T11:40:00Z">
              <w:r>
                <w:t>INSERT INTO attendance VALUES (3086, 18, 2022-01-08);</w:t>
              </w:r>
            </w:ins>
          </w:p>
          <w:p w14:paraId="2301DCE8" w14:textId="77777777" w:rsidR="00D470AE" w:rsidRDefault="00D470AE" w:rsidP="00D470AE">
            <w:pPr>
              <w:ind w:left="0" w:hanging="2"/>
              <w:rPr>
                <w:ins w:id="6480" w:author="임 종운" w:date="2022-05-17T11:40:00Z"/>
              </w:rPr>
            </w:pPr>
            <w:ins w:id="6481" w:author="임 종운" w:date="2022-05-17T11:40:00Z">
              <w:r>
                <w:t>INSERT INTO attendance VALUES (3087, 19, 2022-01-08);</w:t>
              </w:r>
            </w:ins>
          </w:p>
          <w:p w14:paraId="198474D8" w14:textId="77777777" w:rsidR="00D470AE" w:rsidRDefault="00D470AE" w:rsidP="00D470AE">
            <w:pPr>
              <w:ind w:left="0" w:hanging="2"/>
              <w:rPr>
                <w:ins w:id="6482" w:author="임 종운" w:date="2022-05-17T11:40:00Z"/>
              </w:rPr>
            </w:pPr>
            <w:ins w:id="6483" w:author="임 종운" w:date="2022-05-17T11:40:00Z">
              <w:r>
                <w:t>INSERT INTO attendance VALUES (3088, 20, 2022-01-08);</w:t>
              </w:r>
            </w:ins>
          </w:p>
          <w:p w14:paraId="09833DAA" w14:textId="77777777" w:rsidR="00D470AE" w:rsidRDefault="00D470AE" w:rsidP="00D470AE">
            <w:pPr>
              <w:ind w:left="0" w:hanging="2"/>
              <w:rPr>
                <w:ins w:id="6484" w:author="임 종운" w:date="2022-05-17T11:40:00Z"/>
              </w:rPr>
            </w:pPr>
            <w:ins w:id="6485" w:author="임 종운" w:date="2022-05-17T11:40:00Z">
              <w:r>
                <w:t>INSERT INTO attendance VALUES (3089, 21, 2022-01-08);</w:t>
              </w:r>
            </w:ins>
          </w:p>
          <w:p w14:paraId="0AE16945" w14:textId="77777777" w:rsidR="00D470AE" w:rsidRDefault="00D470AE" w:rsidP="00D470AE">
            <w:pPr>
              <w:ind w:left="0" w:hanging="2"/>
              <w:rPr>
                <w:ins w:id="6486" w:author="임 종운" w:date="2022-05-17T11:40:00Z"/>
              </w:rPr>
            </w:pPr>
            <w:ins w:id="6487" w:author="임 종운" w:date="2022-05-17T11:40:00Z">
              <w:r>
                <w:t>INSERT INTO attendance VALUES (3090, 22, 2022-01-08);</w:t>
              </w:r>
            </w:ins>
          </w:p>
          <w:p w14:paraId="04902CA0" w14:textId="77777777" w:rsidR="00D470AE" w:rsidRDefault="00D470AE" w:rsidP="00D470AE">
            <w:pPr>
              <w:ind w:left="0" w:hanging="2"/>
              <w:rPr>
                <w:ins w:id="6488" w:author="임 종운" w:date="2022-05-17T11:40:00Z"/>
              </w:rPr>
            </w:pPr>
            <w:ins w:id="6489" w:author="임 종운" w:date="2022-05-17T11:40:00Z">
              <w:r>
                <w:t>INSERT INTO attendance VALUES (3091, 23, 2022-01-08);</w:t>
              </w:r>
            </w:ins>
          </w:p>
          <w:p w14:paraId="2A0C9E37" w14:textId="77777777" w:rsidR="00D470AE" w:rsidRDefault="00D470AE" w:rsidP="00D470AE">
            <w:pPr>
              <w:ind w:left="0" w:hanging="2"/>
              <w:rPr>
                <w:ins w:id="6490" w:author="임 종운" w:date="2022-05-17T11:40:00Z"/>
              </w:rPr>
            </w:pPr>
            <w:ins w:id="6491" w:author="임 종운" w:date="2022-05-17T11:40:00Z">
              <w:r>
                <w:t>INSERT INTO attendance VALUES (3092, 24, 2022-01-08);</w:t>
              </w:r>
            </w:ins>
          </w:p>
          <w:p w14:paraId="411E5E46" w14:textId="77777777" w:rsidR="00D470AE" w:rsidRDefault="00D470AE" w:rsidP="00D470AE">
            <w:pPr>
              <w:ind w:left="0" w:hanging="2"/>
              <w:rPr>
                <w:ins w:id="6492" w:author="임 종운" w:date="2022-05-17T11:40:00Z"/>
              </w:rPr>
            </w:pPr>
            <w:ins w:id="6493" w:author="임 종운" w:date="2022-05-17T11:40:00Z">
              <w:r>
                <w:t>INSERT INTO attendance VALUES (3093, 25, 2022-01-08);</w:t>
              </w:r>
            </w:ins>
          </w:p>
          <w:p w14:paraId="45138968" w14:textId="77777777" w:rsidR="00D470AE" w:rsidRDefault="00D470AE" w:rsidP="00D470AE">
            <w:pPr>
              <w:ind w:left="0" w:hanging="2"/>
              <w:rPr>
                <w:ins w:id="6494" w:author="임 종운" w:date="2022-05-17T11:40:00Z"/>
              </w:rPr>
            </w:pPr>
            <w:ins w:id="6495" w:author="임 종운" w:date="2022-05-17T11:40:00Z">
              <w:r>
                <w:lastRenderedPageBreak/>
                <w:t>INSERT INTO attendance VALUES (3094, 26, 2022-01-08);</w:t>
              </w:r>
            </w:ins>
          </w:p>
          <w:p w14:paraId="198B3CCA" w14:textId="77777777" w:rsidR="00D470AE" w:rsidRDefault="00D470AE" w:rsidP="00D470AE">
            <w:pPr>
              <w:ind w:left="0" w:hanging="2"/>
              <w:rPr>
                <w:ins w:id="6496" w:author="임 종운" w:date="2022-05-17T11:40:00Z"/>
              </w:rPr>
            </w:pPr>
            <w:ins w:id="6497" w:author="임 종운" w:date="2022-05-17T11:40:00Z">
              <w:r>
                <w:t>INSERT INTO attendance VALUES (3095, 1, 2022-01-09);</w:t>
              </w:r>
            </w:ins>
          </w:p>
          <w:p w14:paraId="0DA7DB57" w14:textId="77777777" w:rsidR="00D470AE" w:rsidRDefault="00D470AE" w:rsidP="00D470AE">
            <w:pPr>
              <w:ind w:left="0" w:hanging="2"/>
              <w:rPr>
                <w:ins w:id="6498" w:author="임 종운" w:date="2022-05-17T11:40:00Z"/>
              </w:rPr>
            </w:pPr>
            <w:ins w:id="6499" w:author="임 종운" w:date="2022-05-17T11:40:00Z">
              <w:r>
                <w:t>INSERT INTO attendance VALUES (3096, 2, 2022-01-09);</w:t>
              </w:r>
            </w:ins>
          </w:p>
          <w:p w14:paraId="7B9656CB" w14:textId="77777777" w:rsidR="00D470AE" w:rsidRDefault="00D470AE" w:rsidP="00D470AE">
            <w:pPr>
              <w:ind w:left="0" w:hanging="2"/>
              <w:rPr>
                <w:ins w:id="6500" w:author="임 종운" w:date="2022-05-17T11:40:00Z"/>
              </w:rPr>
            </w:pPr>
            <w:ins w:id="6501" w:author="임 종운" w:date="2022-05-17T11:40:00Z">
              <w:r>
                <w:t>INSERT INTO attendance VALUES (3097, 3, 2022-01-09);</w:t>
              </w:r>
            </w:ins>
          </w:p>
          <w:p w14:paraId="518CA0CE" w14:textId="77777777" w:rsidR="00D470AE" w:rsidRDefault="00D470AE" w:rsidP="00D470AE">
            <w:pPr>
              <w:ind w:left="0" w:hanging="2"/>
              <w:rPr>
                <w:ins w:id="6502" w:author="임 종운" w:date="2022-05-17T11:40:00Z"/>
              </w:rPr>
            </w:pPr>
            <w:ins w:id="6503" w:author="임 종운" w:date="2022-05-17T11:40:00Z">
              <w:r>
                <w:t>INSERT INTO attendance VALUES (3098, 4, 2022-01-09);</w:t>
              </w:r>
            </w:ins>
          </w:p>
          <w:p w14:paraId="1B01F0CE" w14:textId="77777777" w:rsidR="00D470AE" w:rsidRDefault="00D470AE" w:rsidP="00D470AE">
            <w:pPr>
              <w:ind w:left="0" w:hanging="2"/>
              <w:rPr>
                <w:ins w:id="6504" w:author="임 종운" w:date="2022-05-17T11:40:00Z"/>
              </w:rPr>
            </w:pPr>
            <w:ins w:id="6505" w:author="임 종운" w:date="2022-05-17T11:40:00Z">
              <w:r>
                <w:t>INSERT INTO attendance VALUES (3099, 5, 2022-01-09);</w:t>
              </w:r>
            </w:ins>
          </w:p>
          <w:p w14:paraId="347FCCE1" w14:textId="77777777" w:rsidR="00D470AE" w:rsidRDefault="00D470AE" w:rsidP="00D470AE">
            <w:pPr>
              <w:ind w:left="0" w:hanging="2"/>
              <w:rPr>
                <w:ins w:id="6506" w:author="임 종운" w:date="2022-05-17T11:40:00Z"/>
              </w:rPr>
            </w:pPr>
            <w:ins w:id="6507" w:author="임 종운" w:date="2022-05-17T11:40:00Z">
              <w:r>
                <w:t>INSERT INTO attendance VALUES (3100, 6, 2022-01-09);</w:t>
              </w:r>
            </w:ins>
          </w:p>
          <w:p w14:paraId="25E39680" w14:textId="77777777" w:rsidR="00D470AE" w:rsidRDefault="00D470AE" w:rsidP="00D470AE">
            <w:pPr>
              <w:ind w:left="0" w:hanging="2"/>
              <w:rPr>
                <w:ins w:id="6508" w:author="임 종운" w:date="2022-05-17T11:40:00Z"/>
              </w:rPr>
            </w:pPr>
            <w:ins w:id="6509" w:author="임 종운" w:date="2022-05-17T11:40:00Z">
              <w:r>
                <w:t>INSERT INTO attendance VALUES (3101, 7, 2022-01-09);</w:t>
              </w:r>
            </w:ins>
          </w:p>
          <w:p w14:paraId="27118046" w14:textId="77777777" w:rsidR="00D470AE" w:rsidRDefault="00D470AE" w:rsidP="00D470AE">
            <w:pPr>
              <w:ind w:left="0" w:hanging="2"/>
              <w:rPr>
                <w:ins w:id="6510" w:author="임 종운" w:date="2022-05-17T11:40:00Z"/>
              </w:rPr>
            </w:pPr>
            <w:ins w:id="6511" w:author="임 종운" w:date="2022-05-17T11:40:00Z">
              <w:r>
                <w:t>INSERT INTO attendance VALUES (3102, 8, 2022-01-09);</w:t>
              </w:r>
            </w:ins>
          </w:p>
          <w:p w14:paraId="6572B3C0" w14:textId="77777777" w:rsidR="00D470AE" w:rsidRDefault="00D470AE" w:rsidP="00D470AE">
            <w:pPr>
              <w:ind w:left="0" w:hanging="2"/>
              <w:rPr>
                <w:ins w:id="6512" w:author="임 종운" w:date="2022-05-17T11:40:00Z"/>
              </w:rPr>
            </w:pPr>
            <w:ins w:id="6513" w:author="임 종운" w:date="2022-05-17T11:40:00Z">
              <w:r>
                <w:t>INSERT INTO attendance VALUES (3103, 9, 2022-01-09);</w:t>
              </w:r>
            </w:ins>
          </w:p>
          <w:p w14:paraId="7C66C109" w14:textId="77777777" w:rsidR="00D470AE" w:rsidRDefault="00D470AE" w:rsidP="00D470AE">
            <w:pPr>
              <w:ind w:left="0" w:hanging="2"/>
              <w:rPr>
                <w:ins w:id="6514" w:author="임 종운" w:date="2022-05-17T11:40:00Z"/>
              </w:rPr>
            </w:pPr>
            <w:ins w:id="6515" w:author="임 종운" w:date="2022-05-17T11:40:00Z">
              <w:r>
                <w:t>INSERT INTO attendance VALUES (3104, 10, 2022-01-09);</w:t>
              </w:r>
            </w:ins>
          </w:p>
          <w:p w14:paraId="0D0872E1" w14:textId="77777777" w:rsidR="00D470AE" w:rsidRDefault="00D470AE" w:rsidP="00D470AE">
            <w:pPr>
              <w:ind w:left="0" w:hanging="2"/>
              <w:rPr>
                <w:ins w:id="6516" w:author="임 종운" w:date="2022-05-17T11:40:00Z"/>
              </w:rPr>
            </w:pPr>
            <w:ins w:id="6517" w:author="임 종운" w:date="2022-05-17T11:40:00Z">
              <w:r>
                <w:t>INSERT INTO attendance VALUES (3105, 11, 2022-01-09);</w:t>
              </w:r>
            </w:ins>
          </w:p>
          <w:p w14:paraId="182BD7EA" w14:textId="77777777" w:rsidR="00D470AE" w:rsidRDefault="00D470AE" w:rsidP="00D470AE">
            <w:pPr>
              <w:ind w:left="0" w:hanging="2"/>
              <w:rPr>
                <w:ins w:id="6518" w:author="임 종운" w:date="2022-05-17T11:40:00Z"/>
              </w:rPr>
            </w:pPr>
            <w:ins w:id="6519" w:author="임 종운" w:date="2022-05-17T11:40:00Z">
              <w:r>
                <w:t>INSERT INTO attendance VALUES (3106, 12, 2022-01-09);</w:t>
              </w:r>
            </w:ins>
          </w:p>
          <w:p w14:paraId="6506EBFF" w14:textId="77777777" w:rsidR="00D470AE" w:rsidRDefault="00D470AE" w:rsidP="00D470AE">
            <w:pPr>
              <w:ind w:left="0" w:hanging="2"/>
              <w:rPr>
                <w:ins w:id="6520" w:author="임 종운" w:date="2022-05-17T11:40:00Z"/>
              </w:rPr>
            </w:pPr>
            <w:ins w:id="6521" w:author="임 종운" w:date="2022-05-17T11:40:00Z">
              <w:r>
                <w:t>INSERT INTO attendance VALUES (3107, 13, 2022-01-09);</w:t>
              </w:r>
            </w:ins>
          </w:p>
          <w:p w14:paraId="5598741F" w14:textId="77777777" w:rsidR="00D470AE" w:rsidRDefault="00D470AE" w:rsidP="00D470AE">
            <w:pPr>
              <w:ind w:left="0" w:hanging="2"/>
              <w:rPr>
                <w:ins w:id="6522" w:author="임 종운" w:date="2022-05-17T11:40:00Z"/>
              </w:rPr>
            </w:pPr>
            <w:ins w:id="6523" w:author="임 종운" w:date="2022-05-17T11:40:00Z">
              <w:r>
                <w:t>INSERT INTO attendance VALUES (3108, 14, 2022-01-09);</w:t>
              </w:r>
            </w:ins>
          </w:p>
          <w:p w14:paraId="54ABA4F9" w14:textId="77777777" w:rsidR="00D470AE" w:rsidRDefault="00D470AE" w:rsidP="00D470AE">
            <w:pPr>
              <w:ind w:left="0" w:hanging="2"/>
              <w:rPr>
                <w:ins w:id="6524" w:author="임 종운" w:date="2022-05-17T11:40:00Z"/>
              </w:rPr>
            </w:pPr>
            <w:ins w:id="6525" w:author="임 종운" w:date="2022-05-17T11:40:00Z">
              <w:r>
                <w:t>INSERT INTO attendance VALUES (3109, 15, 2022-01-09);</w:t>
              </w:r>
            </w:ins>
          </w:p>
          <w:p w14:paraId="57E4CAE2" w14:textId="77777777" w:rsidR="00D470AE" w:rsidRDefault="00D470AE" w:rsidP="00D470AE">
            <w:pPr>
              <w:ind w:left="0" w:hanging="2"/>
              <w:rPr>
                <w:ins w:id="6526" w:author="임 종운" w:date="2022-05-17T11:40:00Z"/>
              </w:rPr>
            </w:pPr>
            <w:ins w:id="6527" w:author="임 종운" w:date="2022-05-17T11:40:00Z">
              <w:r>
                <w:t>INSERT INTO attendance VALUES (3110, 16, 2022-01-09);</w:t>
              </w:r>
            </w:ins>
          </w:p>
          <w:p w14:paraId="7F48258D" w14:textId="77777777" w:rsidR="00D470AE" w:rsidRDefault="00D470AE" w:rsidP="00D470AE">
            <w:pPr>
              <w:ind w:left="0" w:hanging="2"/>
              <w:rPr>
                <w:ins w:id="6528" w:author="임 종운" w:date="2022-05-17T11:40:00Z"/>
              </w:rPr>
            </w:pPr>
            <w:ins w:id="6529" w:author="임 종운" w:date="2022-05-17T11:40:00Z">
              <w:r>
                <w:t>INSERT INTO attendance VALUES (3111, 17, 2022-01-09);</w:t>
              </w:r>
            </w:ins>
          </w:p>
          <w:p w14:paraId="0DD5902E" w14:textId="77777777" w:rsidR="00D470AE" w:rsidRDefault="00D470AE" w:rsidP="00D470AE">
            <w:pPr>
              <w:ind w:left="0" w:hanging="2"/>
              <w:rPr>
                <w:ins w:id="6530" w:author="임 종운" w:date="2022-05-17T11:40:00Z"/>
              </w:rPr>
            </w:pPr>
            <w:ins w:id="6531" w:author="임 종운" w:date="2022-05-17T11:40:00Z">
              <w:r>
                <w:t>INSERT INTO attendance VALUES (3112, 18, 2022-01-09);</w:t>
              </w:r>
            </w:ins>
          </w:p>
          <w:p w14:paraId="5508F539" w14:textId="77777777" w:rsidR="00D470AE" w:rsidRDefault="00D470AE" w:rsidP="00D470AE">
            <w:pPr>
              <w:ind w:left="0" w:hanging="2"/>
              <w:rPr>
                <w:ins w:id="6532" w:author="임 종운" w:date="2022-05-17T11:40:00Z"/>
              </w:rPr>
            </w:pPr>
            <w:ins w:id="6533" w:author="임 종운" w:date="2022-05-17T11:40:00Z">
              <w:r>
                <w:t>INSERT INTO attendance VALUES (3113, 19, 2022-01-09);</w:t>
              </w:r>
            </w:ins>
          </w:p>
          <w:p w14:paraId="53B4749B" w14:textId="77777777" w:rsidR="00D470AE" w:rsidRDefault="00D470AE" w:rsidP="00D470AE">
            <w:pPr>
              <w:ind w:left="0" w:hanging="2"/>
              <w:rPr>
                <w:ins w:id="6534" w:author="임 종운" w:date="2022-05-17T11:40:00Z"/>
              </w:rPr>
            </w:pPr>
            <w:ins w:id="6535" w:author="임 종운" w:date="2022-05-17T11:40:00Z">
              <w:r>
                <w:t>INSERT INTO attendance VALUES (3114, 20, 2022-01-09);</w:t>
              </w:r>
            </w:ins>
          </w:p>
          <w:p w14:paraId="4CEA4389" w14:textId="77777777" w:rsidR="00D470AE" w:rsidRDefault="00D470AE" w:rsidP="00D470AE">
            <w:pPr>
              <w:ind w:left="0" w:hanging="2"/>
              <w:rPr>
                <w:ins w:id="6536" w:author="임 종운" w:date="2022-05-17T11:40:00Z"/>
              </w:rPr>
            </w:pPr>
            <w:ins w:id="6537" w:author="임 종운" w:date="2022-05-17T11:40:00Z">
              <w:r>
                <w:t>INSERT INTO attendance VALUES (3115, 21, 2022-01-09);</w:t>
              </w:r>
            </w:ins>
          </w:p>
          <w:p w14:paraId="522DC7D1" w14:textId="77777777" w:rsidR="00D470AE" w:rsidRDefault="00D470AE" w:rsidP="00D470AE">
            <w:pPr>
              <w:ind w:left="0" w:hanging="2"/>
              <w:rPr>
                <w:ins w:id="6538" w:author="임 종운" w:date="2022-05-17T11:40:00Z"/>
              </w:rPr>
            </w:pPr>
            <w:ins w:id="6539" w:author="임 종운" w:date="2022-05-17T11:40:00Z">
              <w:r>
                <w:t>INSERT INTO attendance VALUES (3116, 22, 2022-01-09);</w:t>
              </w:r>
            </w:ins>
          </w:p>
          <w:p w14:paraId="41579017" w14:textId="77777777" w:rsidR="00D470AE" w:rsidRDefault="00D470AE" w:rsidP="00D470AE">
            <w:pPr>
              <w:ind w:left="0" w:hanging="2"/>
              <w:rPr>
                <w:ins w:id="6540" w:author="임 종운" w:date="2022-05-17T11:40:00Z"/>
              </w:rPr>
            </w:pPr>
            <w:ins w:id="6541" w:author="임 종운" w:date="2022-05-17T11:40:00Z">
              <w:r>
                <w:t>INSERT INTO attendance VALUES (3117, 23, 2022-01-09);</w:t>
              </w:r>
            </w:ins>
          </w:p>
          <w:p w14:paraId="573FA329" w14:textId="77777777" w:rsidR="00D470AE" w:rsidRDefault="00D470AE" w:rsidP="00D470AE">
            <w:pPr>
              <w:ind w:left="0" w:hanging="2"/>
              <w:rPr>
                <w:ins w:id="6542" w:author="임 종운" w:date="2022-05-17T11:40:00Z"/>
              </w:rPr>
            </w:pPr>
            <w:ins w:id="6543" w:author="임 종운" w:date="2022-05-17T11:40:00Z">
              <w:r>
                <w:t>INSERT INTO attendance VALUES (3118, 24, 2022-01-09);</w:t>
              </w:r>
            </w:ins>
          </w:p>
          <w:p w14:paraId="3F634FCF" w14:textId="77777777" w:rsidR="00D470AE" w:rsidRDefault="00D470AE" w:rsidP="00D470AE">
            <w:pPr>
              <w:ind w:left="0" w:hanging="2"/>
              <w:rPr>
                <w:ins w:id="6544" w:author="임 종운" w:date="2022-05-17T11:40:00Z"/>
              </w:rPr>
            </w:pPr>
            <w:ins w:id="6545" w:author="임 종운" w:date="2022-05-17T11:40:00Z">
              <w:r>
                <w:t>INSERT INTO attendance VALUES (3119, 25, 2022-01-09);</w:t>
              </w:r>
            </w:ins>
          </w:p>
          <w:p w14:paraId="5FF991F6" w14:textId="77777777" w:rsidR="00D470AE" w:rsidRDefault="00D470AE" w:rsidP="00D470AE">
            <w:pPr>
              <w:ind w:left="0" w:hanging="2"/>
              <w:rPr>
                <w:ins w:id="6546" w:author="임 종운" w:date="2022-05-17T11:40:00Z"/>
              </w:rPr>
            </w:pPr>
            <w:ins w:id="6547" w:author="임 종운" w:date="2022-05-17T11:40:00Z">
              <w:r>
                <w:t>INSERT INTO attendance VALUES (3120, 26, 2022-01-09);</w:t>
              </w:r>
            </w:ins>
          </w:p>
          <w:p w14:paraId="04617B70" w14:textId="77777777" w:rsidR="00D470AE" w:rsidRDefault="00D470AE" w:rsidP="00D470AE">
            <w:pPr>
              <w:ind w:left="0" w:hanging="2"/>
              <w:rPr>
                <w:ins w:id="6548" w:author="임 종운" w:date="2022-05-17T11:40:00Z"/>
              </w:rPr>
            </w:pPr>
            <w:ins w:id="6549" w:author="임 종운" w:date="2022-05-17T11:40:00Z">
              <w:r>
                <w:lastRenderedPageBreak/>
                <w:t>INSERT INTO attendance VALUES (3121, 1, 2022-01-10);</w:t>
              </w:r>
            </w:ins>
          </w:p>
          <w:p w14:paraId="2AC92ED6" w14:textId="77777777" w:rsidR="00D470AE" w:rsidRDefault="00D470AE" w:rsidP="00D470AE">
            <w:pPr>
              <w:ind w:left="0" w:hanging="2"/>
              <w:rPr>
                <w:ins w:id="6550" w:author="임 종운" w:date="2022-05-17T11:40:00Z"/>
              </w:rPr>
            </w:pPr>
            <w:ins w:id="6551" w:author="임 종운" w:date="2022-05-17T11:40:00Z">
              <w:r>
                <w:t>INSERT INTO attendance VALUES (3122, 2, 2022-01-10);</w:t>
              </w:r>
            </w:ins>
          </w:p>
          <w:p w14:paraId="03169599" w14:textId="77777777" w:rsidR="00D470AE" w:rsidRDefault="00D470AE" w:rsidP="00D470AE">
            <w:pPr>
              <w:ind w:left="0" w:hanging="2"/>
              <w:rPr>
                <w:ins w:id="6552" w:author="임 종운" w:date="2022-05-17T11:40:00Z"/>
              </w:rPr>
            </w:pPr>
            <w:ins w:id="6553" w:author="임 종운" w:date="2022-05-17T11:40:00Z">
              <w:r>
                <w:t>INSERT INTO attendance VALUES (3123, 3, 2022-01-10);</w:t>
              </w:r>
            </w:ins>
          </w:p>
          <w:p w14:paraId="1475B77F" w14:textId="77777777" w:rsidR="00D470AE" w:rsidRDefault="00D470AE" w:rsidP="00D470AE">
            <w:pPr>
              <w:ind w:left="0" w:hanging="2"/>
              <w:rPr>
                <w:ins w:id="6554" w:author="임 종운" w:date="2022-05-17T11:40:00Z"/>
              </w:rPr>
            </w:pPr>
            <w:ins w:id="6555" w:author="임 종운" w:date="2022-05-17T11:40:00Z">
              <w:r>
                <w:t>INSERT INTO attendance VALUES (3124, 4, 2022-01-10);</w:t>
              </w:r>
            </w:ins>
          </w:p>
          <w:p w14:paraId="030D3D5D" w14:textId="77777777" w:rsidR="00D470AE" w:rsidRDefault="00D470AE" w:rsidP="00D470AE">
            <w:pPr>
              <w:ind w:left="0" w:hanging="2"/>
              <w:rPr>
                <w:ins w:id="6556" w:author="임 종운" w:date="2022-05-17T11:40:00Z"/>
              </w:rPr>
            </w:pPr>
            <w:ins w:id="6557" w:author="임 종운" w:date="2022-05-17T11:40:00Z">
              <w:r>
                <w:t>INSERT INTO attendance VALUES (3125, 5, 2022-01-10);</w:t>
              </w:r>
            </w:ins>
          </w:p>
          <w:p w14:paraId="2DF7C212" w14:textId="77777777" w:rsidR="00D470AE" w:rsidRDefault="00D470AE" w:rsidP="00D470AE">
            <w:pPr>
              <w:ind w:left="0" w:hanging="2"/>
              <w:rPr>
                <w:ins w:id="6558" w:author="임 종운" w:date="2022-05-17T11:40:00Z"/>
              </w:rPr>
            </w:pPr>
            <w:ins w:id="6559" w:author="임 종운" w:date="2022-05-17T11:40:00Z">
              <w:r>
                <w:t>INSERT INTO attendance VALUES (3126, 6, 2022-01-10);</w:t>
              </w:r>
            </w:ins>
          </w:p>
          <w:p w14:paraId="14DD099B" w14:textId="77777777" w:rsidR="00D470AE" w:rsidRDefault="00D470AE" w:rsidP="00D470AE">
            <w:pPr>
              <w:ind w:left="0" w:hanging="2"/>
              <w:rPr>
                <w:ins w:id="6560" w:author="임 종운" w:date="2022-05-17T11:40:00Z"/>
              </w:rPr>
            </w:pPr>
            <w:ins w:id="6561" w:author="임 종운" w:date="2022-05-17T11:40:00Z">
              <w:r>
                <w:t>INSERT INTO attendance VALUES (3127, 7, 2022-01-10);</w:t>
              </w:r>
            </w:ins>
          </w:p>
          <w:p w14:paraId="7EC63A59" w14:textId="77777777" w:rsidR="00D470AE" w:rsidRDefault="00D470AE" w:rsidP="00D470AE">
            <w:pPr>
              <w:ind w:left="0" w:hanging="2"/>
              <w:rPr>
                <w:ins w:id="6562" w:author="임 종운" w:date="2022-05-17T11:40:00Z"/>
              </w:rPr>
            </w:pPr>
            <w:ins w:id="6563" w:author="임 종운" w:date="2022-05-17T11:40:00Z">
              <w:r>
                <w:t>INSERT INTO attendance VALUES (3128, 8, 2022-01-10);</w:t>
              </w:r>
            </w:ins>
          </w:p>
          <w:p w14:paraId="15B96DA2" w14:textId="77777777" w:rsidR="00D470AE" w:rsidRDefault="00D470AE" w:rsidP="00D470AE">
            <w:pPr>
              <w:ind w:left="0" w:hanging="2"/>
              <w:rPr>
                <w:ins w:id="6564" w:author="임 종운" w:date="2022-05-17T11:40:00Z"/>
              </w:rPr>
            </w:pPr>
            <w:ins w:id="6565" w:author="임 종운" w:date="2022-05-17T11:40:00Z">
              <w:r>
                <w:t>INSERT INTO attendance VALUES (3129, 9, 2022-01-10);</w:t>
              </w:r>
            </w:ins>
          </w:p>
          <w:p w14:paraId="05AF98BA" w14:textId="77777777" w:rsidR="00D470AE" w:rsidRDefault="00D470AE" w:rsidP="00D470AE">
            <w:pPr>
              <w:ind w:left="0" w:hanging="2"/>
              <w:rPr>
                <w:ins w:id="6566" w:author="임 종운" w:date="2022-05-17T11:40:00Z"/>
              </w:rPr>
            </w:pPr>
            <w:ins w:id="6567" w:author="임 종운" w:date="2022-05-17T11:40:00Z">
              <w:r>
                <w:t>INSERT INTO attendance VALUES (3130, 10, 2022-01-10);</w:t>
              </w:r>
            </w:ins>
          </w:p>
          <w:p w14:paraId="3C82C5E0" w14:textId="77777777" w:rsidR="00D470AE" w:rsidRDefault="00D470AE" w:rsidP="00D470AE">
            <w:pPr>
              <w:ind w:left="0" w:hanging="2"/>
              <w:rPr>
                <w:ins w:id="6568" w:author="임 종운" w:date="2022-05-17T11:40:00Z"/>
              </w:rPr>
            </w:pPr>
            <w:ins w:id="6569" w:author="임 종운" w:date="2022-05-17T11:40:00Z">
              <w:r>
                <w:t>INSERT INTO attendance VALUES (3131, 11, 2022-01-10);</w:t>
              </w:r>
            </w:ins>
          </w:p>
          <w:p w14:paraId="7FEE05F3" w14:textId="77777777" w:rsidR="00D470AE" w:rsidRDefault="00D470AE" w:rsidP="00D470AE">
            <w:pPr>
              <w:ind w:left="0" w:hanging="2"/>
              <w:rPr>
                <w:ins w:id="6570" w:author="임 종운" w:date="2022-05-17T11:40:00Z"/>
              </w:rPr>
            </w:pPr>
            <w:ins w:id="6571" w:author="임 종운" w:date="2022-05-17T11:40:00Z">
              <w:r>
                <w:t>INSERT INTO attendance VALUES (3132, 12, 2022-01-10);</w:t>
              </w:r>
            </w:ins>
          </w:p>
          <w:p w14:paraId="69674AD6" w14:textId="77777777" w:rsidR="00D470AE" w:rsidRDefault="00D470AE" w:rsidP="00D470AE">
            <w:pPr>
              <w:ind w:left="0" w:hanging="2"/>
              <w:rPr>
                <w:ins w:id="6572" w:author="임 종운" w:date="2022-05-17T11:40:00Z"/>
              </w:rPr>
            </w:pPr>
            <w:ins w:id="6573" w:author="임 종운" w:date="2022-05-17T11:40:00Z">
              <w:r>
                <w:t>INSERT INTO attendance VALUES (3133, 13, 2022-01-10);</w:t>
              </w:r>
            </w:ins>
          </w:p>
          <w:p w14:paraId="3AAEF4D8" w14:textId="77777777" w:rsidR="00D470AE" w:rsidRDefault="00D470AE" w:rsidP="00D470AE">
            <w:pPr>
              <w:ind w:left="0" w:hanging="2"/>
              <w:rPr>
                <w:ins w:id="6574" w:author="임 종운" w:date="2022-05-17T11:40:00Z"/>
              </w:rPr>
            </w:pPr>
            <w:ins w:id="6575" w:author="임 종운" w:date="2022-05-17T11:40:00Z">
              <w:r>
                <w:t>INSERT INTO attendance VALUES (3134, 14, 2022-01-10);</w:t>
              </w:r>
            </w:ins>
          </w:p>
          <w:p w14:paraId="64F3DB08" w14:textId="77777777" w:rsidR="00D470AE" w:rsidRDefault="00D470AE" w:rsidP="00D470AE">
            <w:pPr>
              <w:ind w:left="0" w:hanging="2"/>
              <w:rPr>
                <w:ins w:id="6576" w:author="임 종운" w:date="2022-05-17T11:40:00Z"/>
              </w:rPr>
            </w:pPr>
            <w:ins w:id="6577" w:author="임 종운" w:date="2022-05-17T11:40:00Z">
              <w:r>
                <w:t>INSERT INTO attendance VALUES (3135, 15, 2022-01-10);</w:t>
              </w:r>
            </w:ins>
          </w:p>
          <w:p w14:paraId="7A26B691" w14:textId="77777777" w:rsidR="00D470AE" w:rsidRDefault="00D470AE" w:rsidP="00D470AE">
            <w:pPr>
              <w:ind w:left="0" w:hanging="2"/>
              <w:rPr>
                <w:ins w:id="6578" w:author="임 종운" w:date="2022-05-17T11:40:00Z"/>
              </w:rPr>
            </w:pPr>
            <w:ins w:id="6579" w:author="임 종운" w:date="2022-05-17T11:40:00Z">
              <w:r>
                <w:t>INSERT INTO attendance VALUES (3136, 16, 2022-01-10);</w:t>
              </w:r>
            </w:ins>
          </w:p>
          <w:p w14:paraId="3A36D1C3" w14:textId="77777777" w:rsidR="00D470AE" w:rsidRDefault="00D470AE" w:rsidP="00D470AE">
            <w:pPr>
              <w:ind w:left="0" w:hanging="2"/>
              <w:rPr>
                <w:ins w:id="6580" w:author="임 종운" w:date="2022-05-17T11:40:00Z"/>
              </w:rPr>
            </w:pPr>
            <w:ins w:id="6581" w:author="임 종운" w:date="2022-05-17T11:40:00Z">
              <w:r>
                <w:t>INSERT INTO attendance VALUES (3137, 17, 2022-01-10);</w:t>
              </w:r>
            </w:ins>
          </w:p>
          <w:p w14:paraId="6419EDB2" w14:textId="77777777" w:rsidR="00D470AE" w:rsidRDefault="00D470AE" w:rsidP="00D470AE">
            <w:pPr>
              <w:ind w:left="0" w:hanging="2"/>
              <w:rPr>
                <w:ins w:id="6582" w:author="임 종운" w:date="2022-05-17T11:40:00Z"/>
              </w:rPr>
            </w:pPr>
            <w:ins w:id="6583" w:author="임 종운" w:date="2022-05-17T11:40:00Z">
              <w:r>
                <w:t>INSERT INTO attendance VALUES (3138, 18, 2022-01-10);</w:t>
              </w:r>
            </w:ins>
          </w:p>
          <w:p w14:paraId="51C0A6EC" w14:textId="77777777" w:rsidR="00D470AE" w:rsidRDefault="00D470AE" w:rsidP="00D470AE">
            <w:pPr>
              <w:ind w:left="0" w:hanging="2"/>
              <w:rPr>
                <w:ins w:id="6584" w:author="임 종운" w:date="2022-05-17T11:40:00Z"/>
              </w:rPr>
            </w:pPr>
            <w:ins w:id="6585" w:author="임 종운" w:date="2022-05-17T11:40:00Z">
              <w:r>
                <w:t>INSERT INTO attendance VALUES (3139, 19, 2022-01-10);</w:t>
              </w:r>
            </w:ins>
          </w:p>
          <w:p w14:paraId="66D07CBB" w14:textId="77777777" w:rsidR="00D470AE" w:rsidRDefault="00D470AE" w:rsidP="00D470AE">
            <w:pPr>
              <w:ind w:left="0" w:hanging="2"/>
              <w:rPr>
                <w:ins w:id="6586" w:author="임 종운" w:date="2022-05-17T11:40:00Z"/>
              </w:rPr>
            </w:pPr>
            <w:ins w:id="6587" w:author="임 종운" w:date="2022-05-17T11:40:00Z">
              <w:r>
                <w:t>INSERT INTO attendance VALUES (3140, 20, 2022-01-10);</w:t>
              </w:r>
            </w:ins>
          </w:p>
          <w:p w14:paraId="674DF955" w14:textId="77777777" w:rsidR="00D470AE" w:rsidRDefault="00D470AE" w:rsidP="00D470AE">
            <w:pPr>
              <w:ind w:left="0" w:hanging="2"/>
              <w:rPr>
                <w:ins w:id="6588" w:author="임 종운" w:date="2022-05-17T11:40:00Z"/>
              </w:rPr>
            </w:pPr>
            <w:ins w:id="6589" w:author="임 종운" w:date="2022-05-17T11:40:00Z">
              <w:r>
                <w:t>INSERT INTO attendance VALUES (3141, 21, 2022-01-10);</w:t>
              </w:r>
            </w:ins>
          </w:p>
          <w:p w14:paraId="35632532" w14:textId="77777777" w:rsidR="00D470AE" w:rsidRDefault="00D470AE" w:rsidP="00D470AE">
            <w:pPr>
              <w:ind w:left="0" w:hanging="2"/>
              <w:rPr>
                <w:ins w:id="6590" w:author="임 종운" w:date="2022-05-17T11:40:00Z"/>
              </w:rPr>
            </w:pPr>
            <w:ins w:id="6591" w:author="임 종운" w:date="2022-05-17T11:40:00Z">
              <w:r>
                <w:t>INSERT INTO attendance VALUES (3142, 22, 2022-01-10);</w:t>
              </w:r>
            </w:ins>
          </w:p>
          <w:p w14:paraId="3796B78C" w14:textId="77777777" w:rsidR="00D470AE" w:rsidRDefault="00D470AE" w:rsidP="00D470AE">
            <w:pPr>
              <w:ind w:left="0" w:hanging="2"/>
              <w:rPr>
                <w:ins w:id="6592" w:author="임 종운" w:date="2022-05-17T11:40:00Z"/>
              </w:rPr>
            </w:pPr>
            <w:ins w:id="6593" w:author="임 종운" w:date="2022-05-17T11:40:00Z">
              <w:r>
                <w:t>INSERT INTO attendance VALUES (3143, 23, 2022-01-10);</w:t>
              </w:r>
            </w:ins>
          </w:p>
          <w:p w14:paraId="2C0C3B2B" w14:textId="77777777" w:rsidR="00D470AE" w:rsidRDefault="00D470AE" w:rsidP="00D470AE">
            <w:pPr>
              <w:ind w:left="0" w:hanging="2"/>
              <w:rPr>
                <w:ins w:id="6594" w:author="임 종운" w:date="2022-05-17T11:40:00Z"/>
              </w:rPr>
            </w:pPr>
            <w:ins w:id="6595" w:author="임 종운" w:date="2022-05-17T11:40:00Z">
              <w:r>
                <w:t>INSERT INTO attendance VALUES (3144, 24, 2022-01-10);</w:t>
              </w:r>
            </w:ins>
          </w:p>
          <w:p w14:paraId="6C46BB22" w14:textId="77777777" w:rsidR="00D470AE" w:rsidRDefault="00D470AE" w:rsidP="00D470AE">
            <w:pPr>
              <w:ind w:left="0" w:hanging="2"/>
              <w:rPr>
                <w:ins w:id="6596" w:author="임 종운" w:date="2022-05-17T11:40:00Z"/>
              </w:rPr>
            </w:pPr>
            <w:ins w:id="6597" w:author="임 종운" w:date="2022-05-17T11:40:00Z">
              <w:r>
                <w:t>INSERT INTO attendance VALUES (3145, 25, 2022-01-10);</w:t>
              </w:r>
            </w:ins>
          </w:p>
          <w:p w14:paraId="7085F15F" w14:textId="77777777" w:rsidR="00D470AE" w:rsidRDefault="00D470AE" w:rsidP="00D470AE">
            <w:pPr>
              <w:ind w:left="0" w:hanging="2"/>
              <w:rPr>
                <w:ins w:id="6598" w:author="임 종운" w:date="2022-05-17T11:40:00Z"/>
              </w:rPr>
            </w:pPr>
            <w:ins w:id="6599" w:author="임 종운" w:date="2022-05-17T11:40:00Z">
              <w:r>
                <w:t>INSERT INTO attendance VALUES (3146, 26, 2022-01-10);</w:t>
              </w:r>
            </w:ins>
          </w:p>
          <w:p w14:paraId="5D89CA9D" w14:textId="77777777" w:rsidR="00D470AE" w:rsidRDefault="00D470AE" w:rsidP="00D470AE">
            <w:pPr>
              <w:ind w:left="0" w:hanging="2"/>
              <w:rPr>
                <w:ins w:id="6600" w:author="임 종운" w:date="2022-05-17T11:40:00Z"/>
              </w:rPr>
            </w:pPr>
            <w:ins w:id="6601" w:author="임 종운" w:date="2022-05-17T11:40:00Z">
              <w:r>
                <w:t>INSERT INTO attendance VALUES (3147, 1, 2022-01-11);</w:t>
              </w:r>
            </w:ins>
          </w:p>
          <w:p w14:paraId="0A2EC1AE" w14:textId="77777777" w:rsidR="00D470AE" w:rsidRDefault="00D470AE" w:rsidP="00D470AE">
            <w:pPr>
              <w:ind w:left="0" w:hanging="2"/>
              <w:rPr>
                <w:ins w:id="6602" w:author="임 종운" w:date="2022-05-17T11:40:00Z"/>
              </w:rPr>
            </w:pPr>
            <w:ins w:id="6603" w:author="임 종운" w:date="2022-05-17T11:40:00Z">
              <w:r>
                <w:lastRenderedPageBreak/>
                <w:t>INSERT INTO attendance VALUES (3148, 2, 2022-01-11);</w:t>
              </w:r>
            </w:ins>
          </w:p>
          <w:p w14:paraId="3EC8DF1E" w14:textId="77777777" w:rsidR="00D470AE" w:rsidRDefault="00D470AE" w:rsidP="00D470AE">
            <w:pPr>
              <w:ind w:left="0" w:hanging="2"/>
              <w:rPr>
                <w:ins w:id="6604" w:author="임 종운" w:date="2022-05-17T11:40:00Z"/>
              </w:rPr>
            </w:pPr>
            <w:ins w:id="6605" w:author="임 종운" w:date="2022-05-17T11:40:00Z">
              <w:r>
                <w:t>INSERT INTO attendance VALUES (3149, 3, 2022-01-11);</w:t>
              </w:r>
            </w:ins>
          </w:p>
          <w:p w14:paraId="3B245080" w14:textId="77777777" w:rsidR="00D470AE" w:rsidRDefault="00D470AE" w:rsidP="00D470AE">
            <w:pPr>
              <w:ind w:left="0" w:hanging="2"/>
              <w:rPr>
                <w:ins w:id="6606" w:author="임 종운" w:date="2022-05-17T11:40:00Z"/>
              </w:rPr>
            </w:pPr>
            <w:ins w:id="6607" w:author="임 종운" w:date="2022-05-17T11:40:00Z">
              <w:r>
                <w:t>INSERT INTO attendance VALUES (3150, 4, 2022-01-11);</w:t>
              </w:r>
            </w:ins>
          </w:p>
          <w:p w14:paraId="7B3106BA" w14:textId="77777777" w:rsidR="00D470AE" w:rsidRDefault="00D470AE" w:rsidP="00D470AE">
            <w:pPr>
              <w:ind w:left="0" w:hanging="2"/>
              <w:rPr>
                <w:ins w:id="6608" w:author="임 종운" w:date="2022-05-17T11:40:00Z"/>
              </w:rPr>
            </w:pPr>
            <w:ins w:id="6609" w:author="임 종운" w:date="2022-05-17T11:40:00Z">
              <w:r>
                <w:t>INSERT INTO attendance VALUES (3151, 5, 2022-01-11);</w:t>
              </w:r>
            </w:ins>
          </w:p>
          <w:p w14:paraId="22DC11AC" w14:textId="77777777" w:rsidR="00D470AE" w:rsidRDefault="00D470AE" w:rsidP="00D470AE">
            <w:pPr>
              <w:ind w:left="0" w:hanging="2"/>
              <w:rPr>
                <w:ins w:id="6610" w:author="임 종운" w:date="2022-05-17T11:40:00Z"/>
              </w:rPr>
            </w:pPr>
            <w:ins w:id="6611" w:author="임 종운" w:date="2022-05-17T11:40:00Z">
              <w:r>
                <w:t>INSERT INTO attendance VALUES (3152, 6, 2022-01-11);</w:t>
              </w:r>
            </w:ins>
          </w:p>
          <w:p w14:paraId="6F9EAFF3" w14:textId="77777777" w:rsidR="00D470AE" w:rsidRDefault="00D470AE" w:rsidP="00D470AE">
            <w:pPr>
              <w:ind w:left="0" w:hanging="2"/>
              <w:rPr>
                <w:ins w:id="6612" w:author="임 종운" w:date="2022-05-17T11:40:00Z"/>
              </w:rPr>
            </w:pPr>
            <w:ins w:id="6613" w:author="임 종운" w:date="2022-05-17T11:40:00Z">
              <w:r>
                <w:t>INSERT INTO attendance VALUES (3153, 7, 2022-01-11);</w:t>
              </w:r>
            </w:ins>
          </w:p>
          <w:p w14:paraId="35D0ED85" w14:textId="77777777" w:rsidR="00D470AE" w:rsidRDefault="00D470AE" w:rsidP="00D470AE">
            <w:pPr>
              <w:ind w:left="0" w:hanging="2"/>
              <w:rPr>
                <w:ins w:id="6614" w:author="임 종운" w:date="2022-05-17T11:40:00Z"/>
              </w:rPr>
            </w:pPr>
            <w:ins w:id="6615" w:author="임 종운" w:date="2022-05-17T11:40:00Z">
              <w:r>
                <w:t>INSERT INTO attendance VALUES (3154, 8, 2022-01-11);</w:t>
              </w:r>
            </w:ins>
          </w:p>
          <w:p w14:paraId="2B34E50E" w14:textId="77777777" w:rsidR="00D470AE" w:rsidRDefault="00D470AE" w:rsidP="00D470AE">
            <w:pPr>
              <w:ind w:left="0" w:hanging="2"/>
              <w:rPr>
                <w:ins w:id="6616" w:author="임 종운" w:date="2022-05-17T11:40:00Z"/>
              </w:rPr>
            </w:pPr>
            <w:ins w:id="6617" w:author="임 종운" w:date="2022-05-17T11:40:00Z">
              <w:r>
                <w:t>INSERT INTO attendance VALUES (3155, 9, 2022-01-11);</w:t>
              </w:r>
            </w:ins>
          </w:p>
          <w:p w14:paraId="2744067B" w14:textId="77777777" w:rsidR="00D470AE" w:rsidRDefault="00D470AE" w:rsidP="00D470AE">
            <w:pPr>
              <w:ind w:left="0" w:hanging="2"/>
              <w:rPr>
                <w:ins w:id="6618" w:author="임 종운" w:date="2022-05-17T11:40:00Z"/>
              </w:rPr>
            </w:pPr>
            <w:ins w:id="6619" w:author="임 종운" w:date="2022-05-17T11:40:00Z">
              <w:r>
                <w:t>INSERT INTO attendance VALUES (3156, 10, 2022-01-11);</w:t>
              </w:r>
            </w:ins>
          </w:p>
          <w:p w14:paraId="77B95F97" w14:textId="77777777" w:rsidR="00D470AE" w:rsidRDefault="00D470AE" w:rsidP="00D470AE">
            <w:pPr>
              <w:ind w:left="0" w:hanging="2"/>
              <w:rPr>
                <w:ins w:id="6620" w:author="임 종운" w:date="2022-05-17T11:40:00Z"/>
              </w:rPr>
            </w:pPr>
            <w:ins w:id="6621" w:author="임 종운" w:date="2022-05-17T11:40:00Z">
              <w:r>
                <w:t>INSERT INTO attendance VALUES (3157, 11, 2022-01-11);</w:t>
              </w:r>
            </w:ins>
          </w:p>
          <w:p w14:paraId="1D952BED" w14:textId="77777777" w:rsidR="00D470AE" w:rsidRDefault="00D470AE" w:rsidP="00D470AE">
            <w:pPr>
              <w:ind w:left="0" w:hanging="2"/>
              <w:rPr>
                <w:ins w:id="6622" w:author="임 종운" w:date="2022-05-17T11:40:00Z"/>
              </w:rPr>
            </w:pPr>
            <w:ins w:id="6623" w:author="임 종운" w:date="2022-05-17T11:40:00Z">
              <w:r>
                <w:t>INSERT INTO attendance VALUES (3158, 12, 2022-01-11);</w:t>
              </w:r>
            </w:ins>
          </w:p>
          <w:p w14:paraId="7EC2F78A" w14:textId="77777777" w:rsidR="00D470AE" w:rsidRDefault="00D470AE" w:rsidP="00D470AE">
            <w:pPr>
              <w:ind w:left="0" w:hanging="2"/>
              <w:rPr>
                <w:ins w:id="6624" w:author="임 종운" w:date="2022-05-17T11:40:00Z"/>
              </w:rPr>
            </w:pPr>
            <w:ins w:id="6625" w:author="임 종운" w:date="2022-05-17T11:40:00Z">
              <w:r>
                <w:t>INSERT INTO attendance VALUES (3159, 13, 2022-01-11);</w:t>
              </w:r>
            </w:ins>
          </w:p>
          <w:p w14:paraId="189F5E2C" w14:textId="77777777" w:rsidR="00D470AE" w:rsidRDefault="00D470AE" w:rsidP="00D470AE">
            <w:pPr>
              <w:ind w:left="0" w:hanging="2"/>
              <w:rPr>
                <w:ins w:id="6626" w:author="임 종운" w:date="2022-05-17T11:40:00Z"/>
              </w:rPr>
            </w:pPr>
            <w:ins w:id="6627" w:author="임 종운" w:date="2022-05-17T11:40:00Z">
              <w:r>
                <w:t>INSERT INTO attendance VALUES (3160, 14, 2022-01-11);</w:t>
              </w:r>
            </w:ins>
          </w:p>
          <w:p w14:paraId="34EC8D56" w14:textId="77777777" w:rsidR="00D470AE" w:rsidRDefault="00D470AE" w:rsidP="00D470AE">
            <w:pPr>
              <w:ind w:left="0" w:hanging="2"/>
              <w:rPr>
                <w:ins w:id="6628" w:author="임 종운" w:date="2022-05-17T11:40:00Z"/>
              </w:rPr>
            </w:pPr>
            <w:ins w:id="6629" w:author="임 종운" w:date="2022-05-17T11:40:00Z">
              <w:r>
                <w:t>INSERT INTO attendance VALUES (3161, 15, 2022-01-11);</w:t>
              </w:r>
            </w:ins>
          </w:p>
          <w:p w14:paraId="71F6DD6D" w14:textId="77777777" w:rsidR="00D470AE" w:rsidRDefault="00D470AE" w:rsidP="00D470AE">
            <w:pPr>
              <w:ind w:left="0" w:hanging="2"/>
              <w:rPr>
                <w:ins w:id="6630" w:author="임 종운" w:date="2022-05-17T11:40:00Z"/>
              </w:rPr>
            </w:pPr>
            <w:ins w:id="6631" w:author="임 종운" w:date="2022-05-17T11:40:00Z">
              <w:r>
                <w:t>INSERT INTO attendance VALUES (3162, 16, 2022-01-11);</w:t>
              </w:r>
            </w:ins>
          </w:p>
          <w:p w14:paraId="26999FDA" w14:textId="77777777" w:rsidR="00D470AE" w:rsidRDefault="00D470AE" w:rsidP="00D470AE">
            <w:pPr>
              <w:ind w:left="0" w:hanging="2"/>
              <w:rPr>
                <w:ins w:id="6632" w:author="임 종운" w:date="2022-05-17T11:40:00Z"/>
              </w:rPr>
            </w:pPr>
            <w:ins w:id="6633" w:author="임 종운" w:date="2022-05-17T11:40:00Z">
              <w:r>
                <w:t>INSERT INTO attendance VALUES (3163, 17, 2022-01-11);</w:t>
              </w:r>
            </w:ins>
          </w:p>
          <w:p w14:paraId="6E962E68" w14:textId="77777777" w:rsidR="00D470AE" w:rsidRDefault="00D470AE" w:rsidP="00D470AE">
            <w:pPr>
              <w:ind w:left="0" w:hanging="2"/>
              <w:rPr>
                <w:ins w:id="6634" w:author="임 종운" w:date="2022-05-17T11:40:00Z"/>
              </w:rPr>
            </w:pPr>
            <w:ins w:id="6635" w:author="임 종운" w:date="2022-05-17T11:40:00Z">
              <w:r>
                <w:t>INSERT INTO attendance VALUES (3164, 18, 2022-01-11);</w:t>
              </w:r>
            </w:ins>
          </w:p>
          <w:p w14:paraId="127F3F2D" w14:textId="77777777" w:rsidR="00D470AE" w:rsidRDefault="00D470AE" w:rsidP="00D470AE">
            <w:pPr>
              <w:ind w:left="0" w:hanging="2"/>
              <w:rPr>
                <w:ins w:id="6636" w:author="임 종운" w:date="2022-05-17T11:40:00Z"/>
              </w:rPr>
            </w:pPr>
            <w:ins w:id="6637" w:author="임 종운" w:date="2022-05-17T11:40:00Z">
              <w:r>
                <w:t>INSERT INTO attendance VALUES (3165, 19, 2022-01-11);</w:t>
              </w:r>
            </w:ins>
          </w:p>
          <w:p w14:paraId="36A74A56" w14:textId="77777777" w:rsidR="00D470AE" w:rsidRDefault="00D470AE" w:rsidP="00D470AE">
            <w:pPr>
              <w:ind w:left="0" w:hanging="2"/>
              <w:rPr>
                <w:ins w:id="6638" w:author="임 종운" w:date="2022-05-17T11:40:00Z"/>
              </w:rPr>
            </w:pPr>
            <w:ins w:id="6639" w:author="임 종운" w:date="2022-05-17T11:40:00Z">
              <w:r>
                <w:t>INSERT INTO attendance VALUES (3166, 20, 2022-01-11);</w:t>
              </w:r>
            </w:ins>
          </w:p>
          <w:p w14:paraId="4ADB866E" w14:textId="77777777" w:rsidR="00D470AE" w:rsidRDefault="00D470AE" w:rsidP="00D470AE">
            <w:pPr>
              <w:ind w:left="0" w:hanging="2"/>
              <w:rPr>
                <w:ins w:id="6640" w:author="임 종운" w:date="2022-05-17T11:40:00Z"/>
              </w:rPr>
            </w:pPr>
            <w:ins w:id="6641" w:author="임 종운" w:date="2022-05-17T11:40:00Z">
              <w:r>
                <w:t>INSERT INTO attendance VALUES (3167, 21, 2022-01-11);</w:t>
              </w:r>
            </w:ins>
          </w:p>
          <w:p w14:paraId="62C104D9" w14:textId="77777777" w:rsidR="00D470AE" w:rsidRDefault="00D470AE" w:rsidP="00D470AE">
            <w:pPr>
              <w:ind w:left="0" w:hanging="2"/>
              <w:rPr>
                <w:ins w:id="6642" w:author="임 종운" w:date="2022-05-17T11:40:00Z"/>
              </w:rPr>
            </w:pPr>
            <w:ins w:id="6643" w:author="임 종운" w:date="2022-05-17T11:40:00Z">
              <w:r>
                <w:t>INSERT INTO attendance VALUES (3168, 22, 2022-01-11);</w:t>
              </w:r>
            </w:ins>
          </w:p>
          <w:p w14:paraId="21E3DF56" w14:textId="77777777" w:rsidR="00D470AE" w:rsidRDefault="00D470AE" w:rsidP="00D470AE">
            <w:pPr>
              <w:ind w:left="0" w:hanging="2"/>
              <w:rPr>
                <w:ins w:id="6644" w:author="임 종운" w:date="2022-05-17T11:40:00Z"/>
              </w:rPr>
            </w:pPr>
            <w:ins w:id="6645" w:author="임 종운" w:date="2022-05-17T11:40:00Z">
              <w:r>
                <w:t>INSERT INTO attendance VALUES (3169, 23, 2022-01-11);</w:t>
              </w:r>
            </w:ins>
          </w:p>
          <w:p w14:paraId="3DFBAC4D" w14:textId="77777777" w:rsidR="00D470AE" w:rsidRDefault="00D470AE" w:rsidP="00D470AE">
            <w:pPr>
              <w:ind w:left="0" w:hanging="2"/>
              <w:rPr>
                <w:ins w:id="6646" w:author="임 종운" w:date="2022-05-17T11:40:00Z"/>
              </w:rPr>
            </w:pPr>
            <w:ins w:id="6647" w:author="임 종운" w:date="2022-05-17T11:40:00Z">
              <w:r>
                <w:t>INSERT INTO attendance VALUES (3170, 24, 2022-01-11);</w:t>
              </w:r>
            </w:ins>
          </w:p>
          <w:p w14:paraId="7B0DD971" w14:textId="77777777" w:rsidR="00D470AE" w:rsidRDefault="00D470AE" w:rsidP="00D470AE">
            <w:pPr>
              <w:ind w:left="0" w:hanging="2"/>
              <w:rPr>
                <w:ins w:id="6648" w:author="임 종운" w:date="2022-05-17T11:40:00Z"/>
              </w:rPr>
            </w:pPr>
            <w:ins w:id="6649" w:author="임 종운" w:date="2022-05-17T11:40:00Z">
              <w:r>
                <w:t>INSERT INTO attendance VALUES (3171, 25, 2022-01-11);</w:t>
              </w:r>
            </w:ins>
          </w:p>
          <w:p w14:paraId="5D5BAB3A" w14:textId="77777777" w:rsidR="00D470AE" w:rsidRDefault="00D470AE" w:rsidP="00D470AE">
            <w:pPr>
              <w:ind w:left="0" w:hanging="2"/>
              <w:rPr>
                <w:ins w:id="6650" w:author="임 종운" w:date="2022-05-17T11:40:00Z"/>
              </w:rPr>
            </w:pPr>
            <w:ins w:id="6651" w:author="임 종운" w:date="2022-05-17T11:40:00Z">
              <w:r>
                <w:t>INSERT INTO attendance VALUES (3172, 26, 2022-01-11);</w:t>
              </w:r>
            </w:ins>
          </w:p>
          <w:p w14:paraId="20C4AE8F" w14:textId="77777777" w:rsidR="00D470AE" w:rsidRDefault="00D470AE" w:rsidP="00D470AE">
            <w:pPr>
              <w:ind w:left="0" w:hanging="2"/>
              <w:rPr>
                <w:ins w:id="6652" w:author="임 종운" w:date="2022-05-17T11:40:00Z"/>
              </w:rPr>
            </w:pPr>
            <w:ins w:id="6653" w:author="임 종운" w:date="2022-05-17T11:40:00Z">
              <w:r>
                <w:t>INSERT INTO attendance VALUES (3173, 1, 2022-01-12);</w:t>
              </w:r>
            </w:ins>
          </w:p>
          <w:p w14:paraId="3469594D" w14:textId="77777777" w:rsidR="00D470AE" w:rsidRDefault="00D470AE" w:rsidP="00D470AE">
            <w:pPr>
              <w:ind w:left="0" w:hanging="2"/>
              <w:rPr>
                <w:ins w:id="6654" w:author="임 종운" w:date="2022-05-17T11:40:00Z"/>
              </w:rPr>
            </w:pPr>
            <w:ins w:id="6655" w:author="임 종운" w:date="2022-05-17T11:40:00Z">
              <w:r>
                <w:t>INSERT INTO attendance VALUES (3174, 2, 2022-01-12);</w:t>
              </w:r>
            </w:ins>
          </w:p>
          <w:p w14:paraId="48939F09" w14:textId="77777777" w:rsidR="00D470AE" w:rsidRDefault="00D470AE" w:rsidP="00D470AE">
            <w:pPr>
              <w:ind w:left="0" w:hanging="2"/>
              <w:rPr>
                <w:ins w:id="6656" w:author="임 종운" w:date="2022-05-17T11:40:00Z"/>
              </w:rPr>
            </w:pPr>
            <w:ins w:id="6657" w:author="임 종운" w:date="2022-05-17T11:40:00Z">
              <w:r>
                <w:lastRenderedPageBreak/>
                <w:t>INSERT INTO attendance VALUES (3175, 3, 2022-01-12);</w:t>
              </w:r>
            </w:ins>
          </w:p>
          <w:p w14:paraId="624901B8" w14:textId="77777777" w:rsidR="00D470AE" w:rsidRDefault="00D470AE" w:rsidP="00D470AE">
            <w:pPr>
              <w:ind w:left="0" w:hanging="2"/>
              <w:rPr>
                <w:ins w:id="6658" w:author="임 종운" w:date="2022-05-17T11:40:00Z"/>
              </w:rPr>
            </w:pPr>
            <w:ins w:id="6659" w:author="임 종운" w:date="2022-05-17T11:40:00Z">
              <w:r>
                <w:t>INSERT INTO attendance VALUES (3176, 4, 2022-01-12);</w:t>
              </w:r>
            </w:ins>
          </w:p>
          <w:p w14:paraId="25D3EDCD" w14:textId="77777777" w:rsidR="00D470AE" w:rsidRDefault="00D470AE" w:rsidP="00D470AE">
            <w:pPr>
              <w:ind w:left="0" w:hanging="2"/>
              <w:rPr>
                <w:ins w:id="6660" w:author="임 종운" w:date="2022-05-17T11:40:00Z"/>
              </w:rPr>
            </w:pPr>
            <w:ins w:id="6661" w:author="임 종운" w:date="2022-05-17T11:40:00Z">
              <w:r>
                <w:t>INSERT INTO attendance VALUES (3177, 5, 2022-01-12);</w:t>
              </w:r>
            </w:ins>
          </w:p>
          <w:p w14:paraId="4E5691E9" w14:textId="77777777" w:rsidR="00D470AE" w:rsidRDefault="00D470AE" w:rsidP="00D470AE">
            <w:pPr>
              <w:ind w:left="0" w:hanging="2"/>
              <w:rPr>
                <w:ins w:id="6662" w:author="임 종운" w:date="2022-05-17T11:40:00Z"/>
              </w:rPr>
            </w:pPr>
            <w:ins w:id="6663" w:author="임 종운" w:date="2022-05-17T11:40:00Z">
              <w:r>
                <w:t>INSERT INTO attendance VALUES (3178, 6, 2022-01-12);</w:t>
              </w:r>
            </w:ins>
          </w:p>
          <w:p w14:paraId="6A287993" w14:textId="77777777" w:rsidR="00D470AE" w:rsidRDefault="00D470AE" w:rsidP="00D470AE">
            <w:pPr>
              <w:ind w:left="0" w:hanging="2"/>
              <w:rPr>
                <w:ins w:id="6664" w:author="임 종운" w:date="2022-05-17T11:40:00Z"/>
              </w:rPr>
            </w:pPr>
            <w:ins w:id="6665" w:author="임 종운" w:date="2022-05-17T11:40:00Z">
              <w:r>
                <w:t>INSERT INTO attendance VALUES (3179, 7, 2022-01-12);</w:t>
              </w:r>
            </w:ins>
          </w:p>
          <w:p w14:paraId="2DCCE5C1" w14:textId="77777777" w:rsidR="00D470AE" w:rsidRDefault="00D470AE" w:rsidP="00D470AE">
            <w:pPr>
              <w:ind w:left="0" w:hanging="2"/>
              <w:rPr>
                <w:ins w:id="6666" w:author="임 종운" w:date="2022-05-17T11:40:00Z"/>
              </w:rPr>
            </w:pPr>
            <w:ins w:id="6667" w:author="임 종운" w:date="2022-05-17T11:40:00Z">
              <w:r>
                <w:t>INSERT INTO attendance VALUES (3180, 8, 2022-01-12);</w:t>
              </w:r>
            </w:ins>
          </w:p>
          <w:p w14:paraId="2896DF6D" w14:textId="77777777" w:rsidR="00D470AE" w:rsidRDefault="00D470AE" w:rsidP="00D470AE">
            <w:pPr>
              <w:ind w:left="0" w:hanging="2"/>
              <w:rPr>
                <w:ins w:id="6668" w:author="임 종운" w:date="2022-05-17T11:40:00Z"/>
              </w:rPr>
            </w:pPr>
            <w:ins w:id="6669" w:author="임 종운" w:date="2022-05-17T11:40:00Z">
              <w:r>
                <w:t>INSERT INTO attendance VALUES (3181, 9, 2022-01-12);</w:t>
              </w:r>
            </w:ins>
          </w:p>
          <w:p w14:paraId="3F0628EC" w14:textId="77777777" w:rsidR="00D470AE" w:rsidRDefault="00D470AE" w:rsidP="00D470AE">
            <w:pPr>
              <w:ind w:left="0" w:hanging="2"/>
              <w:rPr>
                <w:ins w:id="6670" w:author="임 종운" w:date="2022-05-17T11:40:00Z"/>
              </w:rPr>
            </w:pPr>
            <w:ins w:id="6671" w:author="임 종운" w:date="2022-05-17T11:40:00Z">
              <w:r>
                <w:t>INSERT INTO attendance VALUES (3182, 10, 2022-01-12);</w:t>
              </w:r>
            </w:ins>
          </w:p>
          <w:p w14:paraId="6A5CB4C8" w14:textId="77777777" w:rsidR="00D470AE" w:rsidRDefault="00D470AE" w:rsidP="00D470AE">
            <w:pPr>
              <w:ind w:left="0" w:hanging="2"/>
              <w:rPr>
                <w:ins w:id="6672" w:author="임 종운" w:date="2022-05-17T11:40:00Z"/>
              </w:rPr>
            </w:pPr>
            <w:ins w:id="6673" w:author="임 종운" w:date="2022-05-17T11:40:00Z">
              <w:r>
                <w:t>INSERT INTO attendance VALUES (3183, 11, 2022-01-12);</w:t>
              </w:r>
            </w:ins>
          </w:p>
          <w:p w14:paraId="01904EB4" w14:textId="77777777" w:rsidR="00D470AE" w:rsidRDefault="00D470AE" w:rsidP="00D470AE">
            <w:pPr>
              <w:ind w:left="0" w:hanging="2"/>
              <w:rPr>
                <w:ins w:id="6674" w:author="임 종운" w:date="2022-05-17T11:40:00Z"/>
              </w:rPr>
            </w:pPr>
            <w:ins w:id="6675" w:author="임 종운" w:date="2022-05-17T11:40:00Z">
              <w:r>
                <w:t>INSERT INTO attendance VALUES (3184, 12, 2022-01-12);</w:t>
              </w:r>
            </w:ins>
          </w:p>
          <w:p w14:paraId="1827EE0A" w14:textId="77777777" w:rsidR="00D470AE" w:rsidRDefault="00D470AE" w:rsidP="00D470AE">
            <w:pPr>
              <w:ind w:left="0" w:hanging="2"/>
              <w:rPr>
                <w:ins w:id="6676" w:author="임 종운" w:date="2022-05-17T11:40:00Z"/>
              </w:rPr>
            </w:pPr>
            <w:ins w:id="6677" w:author="임 종운" w:date="2022-05-17T11:40:00Z">
              <w:r>
                <w:t>INSERT INTO attendance VALUES (3185, 13, 2022-01-12);</w:t>
              </w:r>
            </w:ins>
          </w:p>
          <w:p w14:paraId="4EE3B446" w14:textId="77777777" w:rsidR="00D470AE" w:rsidRDefault="00D470AE" w:rsidP="00D470AE">
            <w:pPr>
              <w:ind w:left="0" w:hanging="2"/>
              <w:rPr>
                <w:ins w:id="6678" w:author="임 종운" w:date="2022-05-17T11:40:00Z"/>
              </w:rPr>
            </w:pPr>
            <w:ins w:id="6679" w:author="임 종운" w:date="2022-05-17T11:40:00Z">
              <w:r>
                <w:t>INSERT INTO attendance VALUES (3186, 14, 2022-01-12);</w:t>
              </w:r>
            </w:ins>
          </w:p>
          <w:p w14:paraId="1087C114" w14:textId="77777777" w:rsidR="00D470AE" w:rsidRDefault="00D470AE" w:rsidP="00D470AE">
            <w:pPr>
              <w:ind w:left="0" w:hanging="2"/>
              <w:rPr>
                <w:ins w:id="6680" w:author="임 종운" w:date="2022-05-17T11:40:00Z"/>
              </w:rPr>
            </w:pPr>
            <w:ins w:id="6681" w:author="임 종운" w:date="2022-05-17T11:40:00Z">
              <w:r>
                <w:t>INSERT INTO attendance VALUES (3187, 15, 2022-01-12);</w:t>
              </w:r>
            </w:ins>
          </w:p>
          <w:p w14:paraId="4306DDC1" w14:textId="77777777" w:rsidR="00D470AE" w:rsidRDefault="00D470AE" w:rsidP="00D470AE">
            <w:pPr>
              <w:ind w:left="0" w:hanging="2"/>
              <w:rPr>
                <w:ins w:id="6682" w:author="임 종운" w:date="2022-05-17T11:40:00Z"/>
              </w:rPr>
            </w:pPr>
            <w:ins w:id="6683" w:author="임 종운" w:date="2022-05-17T11:40:00Z">
              <w:r>
                <w:t>INSERT INTO attendance VALUES (3188, 16, 2022-01-12);</w:t>
              </w:r>
            </w:ins>
          </w:p>
          <w:p w14:paraId="79760582" w14:textId="77777777" w:rsidR="00D470AE" w:rsidRDefault="00D470AE" w:rsidP="00D470AE">
            <w:pPr>
              <w:ind w:left="0" w:hanging="2"/>
              <w:rPr>
                <w:ins w:id="6684" w:author="임 종운" w:date="2022-05-17T11:40:00Z"/>
              </w:rPr>
            </w:pPr>
            <w:ins w:id="6685" w:author="임 종운" w:date="2022-05-17T11:40:00Z">
              <w:r>
                <w:t>INSERT INTO attendance VALUES (3189, 17, 2022-01-12);</w:t>
              </w:r>
            </w:ins>
          </w:p>
          <w:p w14:paraId="3FBE489C" w14:textId="77777777" w:rsidR="00D470AE" w:rsidRDefault="00D470AE" w:rsidP="00D470AE">
            <w:pPr>
              <w:ind w:left="0" w:hanging="2"/>
              <w:rPr>
                <w:ins w:id="6686" w:author="임 종운" w:date="2022-05-17T11:40:00Z"/>
              </w:rPr>
            </w:pPr>
            <w:ins w:id="6687" w:author="임 종운" w:date="2022-05-17T11:40:00Z">
              <w:r>
                <w:t>INSERT INTO attendance VALUES (3190, 18, 2022-01-12);</w:t>
              </w:r>
            </w:ins>
          </w:p>
          <w:p w14:paraId="01F4503C" w14:textId="77777777" w:rsidR="00D470AE" w:rsidRDefault="00D470AE" w:rsidP="00D470AE">
            <w:pPr>
              <w:ind w:left="0" w:hanging="2"/>
              <w:rPr>
                <w:ins w:id="6688" w:author="임 종운" w:date="2022-05-17T11:40:00Z"/>
              </w:rPr>
            </w:pPr>
            <w:ins w:id="6689" w:author="임 종운" w:date="2022-05-17T11:40:00Z">
              <w:r>
                <w:t>INSERT INTO attendance VALUES (3191, 19, 2022-01-12);</w:t>
              </w:r>
            </w:ins>
          </w:p>
          <w:p w14:paraId="14B6ACD2" w14:textId="77777777" w:rsidR="00D470AE" w:rsidRDefault="00D470AE" w:rsidP="00D470AE">
            <w:pPr>
              <w:ind w:left="0" w:hanging="2"/>
              <w:rPr>
                <w:ins w:id="6690" w:author="임 종운" w:date="2022-05-17T11:40:00Z"/>
              </w:rPr>
            </w:pPr>
            <w:ins w:id="6691" w:author="임 종운" w:date="2022-05-17T11:40:00Z">
              <w:r>
                <w:t>INSERT INTO attendance VALUES (3192, 20, 2022-01-12);</w:t>
              </w:r>
            </w:ins>
          </w:p>
          <w:p w14:paraId="3F10AF69" w14:textId="77777777" w:rsidR="00D470AE" w:rsidRDefault="00D470AE" w:rsidP="00D470AE">
            <w:pPr>
              <w:ind w:left="0" w:hanging="2"/>
              <w:rPr>
                <w:ins w:id="6692" w:author="임 종운" w:date="2022-05-17T11:40:00Z"/>
              </w:rPr>
            </w:pPr>
            <w:ins w:id="6693" w:author="임 종운" w:date="2022-05-17T11:40:00Z">
              <w:r>
                <w:t>INSERT INTO attendance VALUES (3193, 21, 2022-01-12);</w:t>
              </w:r>
            </w:ins>
          </w:p>
          <w:p w14:paraId="7E2625AF" w14:textId="77777777" w:rsidR="00D470AE" w:rsidRDefault="00D470AE" w:rsidP="00D470AE">
            <w:pPr>
              <w:ind w:left="0" w:hanging="2"/>
              <w:rPr>
                <w:ins w:id="6694" w:author="임 종운" w:date="2022-05-17T11:40:00Z"/>
              </w:rPr>
            </w:pPr>
            <w:ins w:id="6695" w:author="임 종운" w:date="2022-05-17T11:40:00Z">
              <w:r>
                <w:t>INSERT INTO attendance VALUES (3194, 22, 2022-01-12);</w:t>
              </w:r>
            </w:ins>
          </w:p>
          <w:p w14:paraId="1880A2E9" w14:textId="77777777" w:rsidR="00D470AE" w:rsidRDefault="00D470AE" w:rsidP="00D470AE">
            <w:pPr>
              <w:ind w:left="0" w:hanging="2"/>
              <w:rPr>
                <w:ins w:id="6696" w:author="임 종운" w:date="2022-05-17T11:40:00Z"/>
              </w:rPr>
            </w:pPr>
            <w:ins w:id="6697" w:author="임 종운" w:date="2022-05-17T11:40:00Z">
              <w:r>
                <w:t>INSERT INTO attendance VALUES (3195, 23, 2022-01-12);</w:t>
              </w:r>
            </w:ins>
          </w:p>
          <w:p w14:paraId="19F693B2" w14:textId="77777777" w:rsidR="00D470AE" w:rsidRDefault="00D470AE" w:rsidP="00D470AE">
            <w:pPr>
              <w:ind w:left="0" w:hanging="2"/>
              <w:rPr>
                <w:ins w:id="6698" w:author="임 종운" w:date="2022-05-17T11:40:00Z"/>
              </w:rPr>
            </w:pPr>
            <w:ins w:id="6699" w:author="임 종운" w:date="2022-05-17T11:40:00Z">
              <w:r>
                <w:t>INSERT INTO attendance VALUES (3196, 24, 2022-01-12);</w:t>
              </w:r>
            </w:ins>
          </w:p>
          <w:p w14:paraId="238CDF58" w14:textId="77777777" w:rsidR="00D470AE" w:rsidRDefault="00D470AE" w:rsidP="00D470AE">
            <w:pPr>
              <w:ind w:left="0" w:hanging="2"/>
              <w:rPr>
                <w:ins w:id="6700" w:author="임 종운" w:date="2022-05-17T11:40:00Z"/>
              </w:rPr>
            </w:pPr>
            <w:ins w:id="6701" w:author="임 종운" w:date="2022-05-17T11:40:00Z">
              <w:r>
                <w:t>INSERT INTO attendance VALUES (3197, 25, 2022-01-12);</w:t>
              </w:r>
            </w:ins>
          </w:p>
          <w:p w14:paraId="6E60F7FA" w14:textId="77777777" w:rsidR="00D470AE" w:rsidRDefault="00D470AE" w:rsidP="00D470AE">
            <w:pPr>
              <w:ind w:left="0" w:hanging="2"/>
              <w:rPr>
                <w:ins w:id="6702" w:author="임 종운" w:date="2022-05-17T11:40:00Z"/>
              </w:rPr>
            </w:pPr>
            <w:ins w:id="6703" w:author="임 종운" w:date="2022-05-17T11:40:00Z">
              <w:r>
                <w:t>INSERT INTO attendance VALUES (3198, 26, 2022-01-12);</w:t>
              </w:r>
            </w:ins>
          </w:p>
          <w:p w14:paraId="191616D4" w14:textId="77777777" w:rsidR="00D470AE" w:rsidRDefault="00D470AE" w:rsidP="00D470AE">
            <w:pPr>
              <w:ind w:left="0" w:hanging="2"/>
              <w:rPr>
                <w:ins w:id="6704" w:author="임 종운" w:date="2022-05-17T11:40:00Z"/>
              </w:rPr>
            </w:pPr>
            <w:ins w:id="6705" w:author="임 종운" w:date="2022-05-17T11:40:00Z">
              <w:r>
                <w:t>INSERT INTO attendance VALUES (3199, 1, 2022-01-13);</w:t>
              </w:r>
            </w:ins>
          </w:p>
          <w:p w14:paraId="7F7670CB" w14:textId="77777777" w:rsidR="00D470AE" w:rsidRDefault="00D470AE" w:rsidP="00D470AE">
            <w:pPr>
              <w:ind w:left="0" w:hanging="2"/>
              <w:rPr>
                <w:ins w:id="6706" w:author="임 종운" w:date="2022-05-17T11:40:00Z"/>
              </w:rPr>
            </w:pPr>
            <w:ins w:id="6707" w:author="임 종운" w:date="2022-05-17T11:40:00Z">
              <w:r>
                <w:t>INSERT INTO attendance VALUES (3200, 2, 2022-01-13);</w:t>
              </w:r>
            </w:ins>
          </w:p>
          <w:p w14:paraId="7DD21B45" w14:textId="77777777" w:rsidR="00D470AE" w:rsidRDefault="00D470AE" w:rsidP="00D470AE">
            <w:pPr>
              <w:ind w:left="0" w:hanging="2"/>
              <w:rPr>
                <w:ins w:id="6708" w:author="임 종운" w:date="2022-05-17T11:40:00Z"/>
              </w:rPr>
            </w:pPr>
            <w:ins w:id="6709" w:author="임 종운" w:date="2022-05-17T11:40:00Z">
              <w:r>
                <w:t>INSERT INTO attendance VALUES (3201, 3, 2022-01-13);</w:t>
              </w:r>
            </w:ins>
          </w:p>
          <w:p w14:paraId="006D2C44" w14:textId="77777777" w:rsidR="00D470AE" w:rsidRDefault="00D470AE" w:rsidP="00D470AE">
            <w:pPr>
              <w:ind w:left="0" w:hanging="2"/>
              <w:rPr>
                <w:ins w:id="6710" w:author="임 종운" w:date="2022-05-17T11:40:00Z"/>
              </w:rPr>
            </w:pPr>
            <w:ins w:id="6711" w:author="임 종운" w:date="2022-05-17T11:40:00Z">
              <w:r>
                <w:lastRenderedPageBreak/>
                <w:t>INSERT INTO attendance VALUES (3202, 4, 2022-01-13);</w:t>
              </w:r>
            </w:ins>
          </w:p>
          <w:p w14:paraId="7747EC77" w14:textId="77777777" w:rsidR="00D470AE" w:rsidRDefault="00D470AE" w:rsidP="00D470AE">
            <w:pPr>
              <w:ind w:left="0" w:hanging="2"/>
              <w:rPr>
                <w:ins w:id="6712" w:author="임 종운" w:date="2022-05-17T11:40:00Z"/>
              </w:rPr>
            </w:pPr>
            <w:ins w:id="6713" w:author="임 종운" w:date="2022-05-17T11:40:00Z">
              <w:r>
                <w:t>INSERT INTO attendance VALUES (3203, 5, 2022-01-13);</w:t>
              </w:r>
            </w:ins>
          </w:p>
          <w:p w14:paraId="1D47812D" w14:textId="77777777" w:rsidR="00D470AE" w:rsidRDefault="00D470AE" w:rsidP="00D470AE">
            <w:pPr>
              <w:ind w:left="0" w:hanging="2"/>
              <w:rPr>
                <w:ins w:id="6714" w:author="임 종운" w:date="2022-05-17T11:40:00Z"/>
              </w:rPr>
            </w:pPr>
            <w:ins w:id="6715" w:author="임 종운" w:date="2022-05-17T11:40:00Z">
              <w:r>
                <w:t>INSERT INTO attendance VALUES (3204, 6, 2022-01-13);</w:t>
              </w:r>
            </w:ins>
          </w:p>
          <w:p w14:paraId="5B336899" w14:textId="77777777" w:rsidR="00D470AE" w:rsidRDefault="00D470AE" w:rsidP="00D470AE">
            <w:pPr>
              <w:ind w:left="0" w:hanging="2"/>
              <w:rPr>
                <w:ins w:id="6716" w:author="임 종운" w:date="2022-05-17T11:40:00Z"/>
              </w:rPr>
            </w:pPr>
            <w:ins w:id="6717" w:author="임 종운" w:date="2022-05-17T11:40:00Z">
              <w:r>
                <w:t>INSERT INTO attendance VALUES (3205, 7, 2022-01-13);</w:t>
              </w:r>
            </w:ins>
          </w:p>
          <w:p w14:paraId="5E4099D6" w14:textId="77777777" w:rsidR="00D470AE" w:rsidRDefault="00D470AE" w:rsidP="00D470AE">
            <w:pPr>
              <w:ind w:left="0" w:hanging="2"/>
              <w:rPr>
                <w:ins w:id="6718" w:author="임 종운" w:date="2022-05-17T11:40:00Z"/>
              </w:rPr>
            </w:pPr>
            <w:ins w:id="6719" w:author="임 종운" w:date="2022-05-17T11:40:00Z">
              <w:r>
                <w:t>INSERT INTO attendance VALUES (3206, 8, 2022-01-13);</w:t>
              </w:r>
            </w:ins>
          </w:p>
          <w:p w14:paraId="6F5A81ED" w14:textId="77777777" w:rsidR="00D470AE" w:rsidRDefault="00D470AE" w:rsidP="00D470AE">
            <w:pPr>
              <w:ind w:left="0" w:hanging="2"/>
              <w:rPr>
                <w:ins w:id="6720" w:author="임 종운" w:date="2022-05-17T11:40:00Z"/>
              </w:rPr>
            </w:pPr>
            <w:ins w:id="6721" w:author="임 종운" w:date="2022-05-17T11:40:00Z">
              <w:r>
                <w:t>INSERT INTO attendance VALUES (3207, 9, 2022-01-13);</w:t>
              </w:r>
            </w:ins>
          </w:p>
          <w:p w14:paraId="7E376378" w14:textId="77777777" w:rsidR="00D470AE" w:rsidRDefault="00D470AE" w:rsidP="00D470AE">
            <w:pPr>
              <w:ind w:left="0" w:hanging="2"/>
              <w:rPr>
                <w:ins w:id="6722" w:author="임 종운" w:date="2022-05-17T11:40:00Z"/>
              </w:rPr>
            </w:pPr>
            <w:ins w:id="6723" w:author="임 종운" w:date="2022-05-17T11:40:00Z">
              <w:r>
                <w:t>INSERT INTO attendance VALUES (3208, 10, 2022-01-13);</w:t>
              </w:r>
            </w:ins>
          </w:p>
          <w:p w14:paraId="2DEFF4E5" w14:textId="77777777" w:rsidR="00D470AE" w:rsidRDefault="00D470AE" w:rsidP="00D470AE">
            <w:pPr>
              <w:ind w:left="0" w:hanging="2"/>
              <w:rPr>
                <w:ins w:id="6724" w:author="임 종운" w:date="2022-05-17T11:40:00Z"/>
              </w:rPr>
            </w:pPr>
            <w:ins w:id="6725" w:author="임 종운" w:date="2022-05-17T11:40:00Z">
              <w:r>
                <w:t>INSERT INTO attendance VALUES (3209, 11, 2022-01-13);</w:t>
              </w:r>
            </w:ins>
          </w:p>
          <w:p w14:paraId="6992CA3C" w14:textId="77777777" w:rsidR="00D470AE" w:rsidRDefault="00D470AE" w:rsidP="00D470AE">
            <w:pPr>
              <w:ind w:left="0" w:hanging="2"/>
              <w:rPr>
                <w:ins w:id="6726" w:author="임 종운" w:date="2022-05-17T11:40:00Z"/>
              </w:rPr>
            </w:pPr>
            <w:ins w:id="6727" w:author="임 종운" w:date="2022-05-17T11:40:00Z">
              <w:r>
                <w:t>INSERT INTO attendance VALUES (3210, 12, 2022-01-13);</w:t>
              </w:r>
            </w:ins>
          </w:p>
          <w:p w14:paraId="3F653FDB" w14:textId="77777777" w:rsidR="00D470AE" w:rsidRDefault="00D470AE" w:rsidP="00D470AE">
            <w:pPr>
              <w:ind w:left="0" w:hanging="2"/>
              <w:rPr>
                <w:ins w:id="6728" w:author="임 종운" w:date="2022-05-17T11:40:00Z"/>
              </w:rPr>
            </w:pPr>
            <w:ins w:id="6729" w:author="임 종운" w:date="2022-05-17T11:40:00Z">
              <w:r>
                <w:t>INSERT INTO attendance VALUES (3211, 13, 2022-01-13);</w:t>
              </w:r>
            </w:ins>
          </w:p>
          <w:p w14:paraId="2A4F8927" w14:textId="77777777" w:rsidR="00D470AE" w:rsidRDefault="00D470AE" w:rsidP="00D470AE">
            <w:pPr>
              <w:ind w:left="0" w:hanging="2"/>
              <w:rPr>
                <w:ins w:id="6730" w:author="임 종운" w:date="2022-05-17T11:40:00Z"/>
              </w:rPr>
            </w:pPr>
            <w:ins w:id="6731" w:author="임 종운" w:date="2022-05-17T11:40:00Z">
              <w:r>
                <w:t>INSERT INTO attendance VALUES (3212, 14, 2022-01-13);</w:t>
              </w:r>
            </w:ins>
          </w:p>
          <w:p w14:paraId="484D79C7" w14:textId="77777777" w:rsidR="00D470AE" w:rsidRDefault="00D470AE" w:rsidP="00D470AE">
            <w:pPr>
              <w:ind w:left="0" w:hanging="2"/>
              <w:rPr>
                <w:ins w:id="6732" w:author="임 종운" w:date="2022-05-17T11:40:00Z"/>
              </w:rPr>
            </w:pPr>
            <w:ins w:id="6733" w:author="임 종운" w:date="2022-05-17T11:40:00Z">
              <w:r>
                <w:t>INSERT INTO attendance VALUES (3213, 15, 2022-01-13);</w:t>
              </w:r>
            </w:ins>
          </w:p>
          <w:p w14:paraId="5F45B49D" w14:textId="77777777" w:rsidR="00D470AE" w:rsidRDefault="00D470AE" w:rsidP="00D470AE">
            <w:pPr>
              <w:ind w:left="0" w:hanging="2"/>
              <w:rPr>
                <w:ins w:id="6734" w:author="임 종운" w:date="2022-05-17T11:40:00Z"/>
              </w:rPr>
            </w:pPr>
            <w:ins w:id="6735" w:author="임 종운" w:date="2022-05-17T11:40:00Z">
              <w:r>
                <w:t>INSERT INTO attendance VALUES (3214, 16, 2022-01-13);</w:t>
              </w:r>
            </w:ins>
          </w:p>
          <w:p w14:paraId="102EC567" w14:textId="77777777" w:rsidR="00D470AE" w:rsidRDefault="00D470AE" w:rsidP="00D470AE">
            <w:pPr>
              <w:ind w:left="0" w:hanging="2"/>
              <w:rPr>
                <w:ins w:id="6736" w:author="임 종운" w:date="2022-05-17T11:40:00Z"/>
              </w:rPr>
            </w:pPr>
            <w:ins w:id="6737" w:author="임 종운" w:date="2022-05-17T11:40:00Z">
              <w:r>
                <w:t>INSERT INTO attendance VALUES (3215, 17, 2022-01-13);</w:t>
              </w:r>
            </w:ins>
          </w:p>
          <w:p w14:paraId="6D57B624" w14:textId="77777777" w:rsidR="00D470AE" w:rsidRDefault="00D470AE" w:rsidP="00D470AE">
            <w:pPr>
              <w:ind w:left="0" w:hanging="2"/>
              <w:rPr>
                <w:ins w:id="6738" w:author="임 종운" w:date="2022-05-17T11:40:00Z"/>
              </w:rPr>
            </w:pPr>
            <w:ins w:id="6739" w:author="임 종운" w:date="2022-05-17T11:40:00Z">
              <w:r>
                <w:t>INSERT INTO attendance VALUES (3216, 18, 2022-01-13);</w:t>
              </w:r>
            </w:ins>
          </w:p>
          <w:p w14:paraId="58F365FB" w14:textId="77777777" w:rsidR="00D470AE" w:rsidRDefault="00D470AE" w:rsidP="00D470AE">
            <w:pPr>
              <w:ind w:left="0" w:hanging="2"/>
              <w:rPr>
                <w:ins w:id="6740" w:author="임 종운" w:date="2022-05-17T11:40:00Z"/>
              </w:rPr>
            </w:pPr>
            <w:ins w:id="6741" w:author="임 종운" w:date="2022-05-17T11:40:00Z">
              <w:r>
                <w:t>INSERT INTO attendance VALUES (3217, 19, 2022-01-13);</w:t>
              </w:r>
            </w:ins>
          </w:p>
          <w:p w14:paraId="0C9C4566" w14:textId="77777777" w:rsidR="00D470AE" w:rsidRDefault="00D470AE" w:rsidP="00D470AE">
            <w:pPr>
              <w:ind w:left="0" w:hanging="2"/>
              <w:rPr>
                <w:ins w:id="6742" w:author="임 종운" w:date="2022-05-17T11:40:00Z"/>
              </w:rPr>
            </w:pPr>
            <w:ins w:id="6743" w:author="임 종운" w:date="2022-05-17T11:40:00Z">
              <w:r>
                <w:t>INSERT INTO attendance VALUES (3218, 20, 2022-01-13);</w:t>
              </w:r>
            </w:ins>
          </w:p>
          <w:p w14:paraId="621F0D27" w14:textId="77777777" w:rsidR="00D470AE" w:rsidRDefault="00D470AE" w:rsidP="00D470AE">
            <w:pPr>
              <w:ind w:left="0" w:hanging="2"/>
              <w:rPr>
                <w:ins w:id="6744" w:author="임 종운" w:date="2022-05-17T11:40:00Z"/>
              </w:rPr>
            </w:pPr>
            <w:ins w:id="6745" w:author="임 종운" w:date="2022-05-17T11:40:00Z">
              <w:r>
                <w:t>INSERT INTO attendance VALUES (3219, 21, 2022-01-13);</w:t>
              </w:r>
            </w:ins>
          </w:p>
          <w:p w14:paraId="5C488CB9" w14:textId="77777777" w:rsidR="00D470AE" w:rsidRDefault="00D470AE" w:rsidP="00D470AE">
            <w:pPr>
              <w:ind w:left="0" w:hanging="2"/>
              <w:rPr>
                <w:ins w:id="6746" w:author="임 종운" w:date="2022-05-17T11:40:00Z"/>
              </w:rPr>
            </w:pPr>
            <w:ins w:id="6747" w:author="임 종운" w:date="2022-05-17T11:40:00Z">
              <w:r>
                <w:t>INSERT INTO attendance VALUES (3220, 22, 2022-01-13);</w:t>
              </w:r>
            </w:ins>
          </w:p>
          <w:p w14:paraId="664B8333" w14:textId="77777777" w:rsidR="00D470AE" w:rsidRDefault="00D470AE" w:rsidP="00D470AE">
            <w:pPr>
              <w:ind w:left="0" w:hanging="2"/>
              <w:rPr>
                <w:ins w:id="6748" w:author="임 종운" w:date="2022-05-17T11:40:00Z"/>
              </w:rPr>
            </w:pPr>
            <w:ins w:id="6749" w:author="임 종운" w:date="2022-05-17T11:40:00Z">
              <w:r>
                <w:t>INSERT INTO attendance VALUES (3221, 23, 2022-01-13);</w:t>
              </w:r>
            </w:ins>
          </w:p>
          <w:p w14:paraId="79F52E3D" w14:textId="77777777" w:rsidR="00D470AE" w:rsidRDefault="00D470AE" w:rsidP="00D470AE">
            <w:pPr>
              <w:ind w:left="0" w:hanging="2"/>
              <w:rPr>
                <w:ins w:id="6750" w:author="임 종운" w:date="2022-05-17T11:40:00Z"/>
              </w:rPr>
            </w:pPr>
            <w:ins w:id="6751" w:author="임 종운" w:date="2022-05-17T11:40:00Z">
              <w:r>
                <w:t>INSERT INTO attendance VALUES (3222, 24, 2022-01-13);</w:t>
              </w:r>
            </w:ins>
          </w:p>
          <w:p w14:paraId="4DFBDDE2" w14:textId="77777777" w:rsidR="00D470AE" w:rsidRDefault="00D470AE" w:rsidP="00D470AE">
            <w:pPr>
              <w:ind w:left="0" w:hanging="2"/>
              <w:rPr>
                <w:ins w:id="6752" w:author="임 종운" w:date="2022-05-17T11:40:00Z"/>
              </w:rPr>
            </w:pPr>
            <w:ins w:id="6753" w:author="임 종운" w:date="2022-05-17T11:40:00Z">
              <w:r>
                <w:t>INSERT INTO attendance VALUES (3223, 25, 2022-01-13);</w:t>
              </w:r>
            </w:ins>
          </w:p>
          <w:p w14:paraId="527C0D87" w14:textId="77777777" w:rsidR="00D470AE" w:rsidRDefault="00D470AE" w:rsidP="00D470AE">
            <w:pPr>
              <w:ind w:left="0" w:hanging="2"/>
              <w:rPr>
                <w:ins w:id="6754" w:author="임 종운" w:date="2022-05-17T11:40:00Z"/>
              </w:rPr>
            </w:pPr>
            <w:ins w:id="6755" w:author="임 종운" w:date="2022-05-17T11:40:00Z">
              <w:r>
                <w:t>INSERT INTO attendance VALUES (3224, 26, 2022-01-13);</w:t>
              </w:r>
            </w:ins>
          </w:p>
          <w:p w14:paraId="7C1FD97E" w14:textId="77777777" w:rsidR="00D470AE" w:rsidRDefault="00D470AE" w:rsidP="00D470AE">
            <w:pPr>
              <w:ind w:left="0" w:hanging="2"/>
              <w:rPr>
                <w:ins w:id="6756" w:author="임 종운" w:date="2022-05-17T11:40:00Z"/>
              </w:rPr>
            </w:pPr>
            <w:ins w:id="6757" w:author="임 종운" w:date="2022-05-17T11:40:00Z">
              <w:r>
                <w:t>INSERT INTO attendance VALUES (3225, 1, 2022-01-14);</w:t>
              </w:r>
            </w:ins>
          </w:p>
          <w:p w14:paraId="6CE7B4BA" w14:textId="77777777" w:rsidR="00D470AE" w:rsidRDefault="00D470AE" w:rsidP="00D470AE">
            <w:pPr>
              <w:ind w:left="0" w:hanging="2"/>
              <w:rPr>
                <w:ins w:id="6758" w:author="임 종운" w:date="2022-05-17T11:40:00Z"/>
              </w:rPr>
            </w:pPr>
            <w:ins w:id="6759" w:author="임 종운" w:date="2022-05-17T11:40:00Z">
              <w:r>
                <w:t>INSERT INTO attendance VALUES (3226, 2, 2022-01-14);</w:t>
              </w:r>
            </w:ins>
          </w:p>
          <w:p w14:paraId="100D2A73" w14:textId="77777777" w:rsidR="00D470AE" w:rsidRDefault="00D470AE" w:rsidP="00D470AE">
            <w:pPr>
              <w:ind w:left="0" w:hanging="2"/>
              <w:rPr>
                <w:ins w:id="6760" w:author="임 종운" w:date="2022-05-17T11:40:00Z"/>
              </w:rPr>
            </w:pPr>
            <w:ins w:id="6761" w:author="임 종운" w:date="2022-05-17T11:40:00Z">
              <w:r>
                <w:t>INSERT INTO attendance VALUES (3227, 3, 2022-01-14);</w:t>
              </w:r>
            </w:ins>
          </w:p>
          <w:p w14:paraId="64224063" w14:textId="77777777" w:rsidR="00D470AE" w:rsidRDefault="00D470AE" w:rsidP="00D470AE">
            <w:pPr>
              <w:ind w:left="0" w:hanging="2"/>
              <w:rPr>
                <w:ins w:id="6762" w:author="임 종운" w:date="2022-05-17T11:40:00Z"/>
              </w:rPr>
            </w:pPr>
            <w:ins w:id="6763" w:author="임 종운" w:date="2022-05-17T11:40:00Z">
              <w:r>
                <w:t>INSERT INTO attendance VALUES (3228, 4, 2022-01-14);</w:t>
              </w:r>
            </w:ins>
          </w:p>
          <w:p w14:paraId="110D022A" w14:textId="77777777" w:rsidR="00D470AE" w:rsidRDefault="00D470AE" w:rsidP="00D470AE">
            <w:pPr>
              <w:ind w:left="0" w:hanging="2"/>
              <w:rPr>
                <w:ins w:id="6764" w:author="임 종운" w:date="2022-05-17T11:40:00Z"/>
              </w:rPr>
            </w:pPr>
            <w:ins w:id="6765" w:author="임 종운" w:date="2022-05-17T11:40:00Z">
              <w:r>
                <w:lastRenderedPageBreak/>
                <w:t>INSERT INTO attendance VALUES (3229, 5, 2022-01-14);</w:t>
              </w:r>
            </w:ins>
          </w:p>
          <w:p w14:paraId="3B18C3D3" w14:textId="77777777" w:rsidR="00D470AE" w:rsidRDefault="00D470AE" w:rsidP="00D470AE">
            <w:pPr>
              <w:ind w:left="0" w:hanging="2"/>
              <w:rPr>
                <w:ins w:id="6766" w:author="임 종운" w:date="2022-05-17T11:40:00Z"/>
              </w:rPr>
            </w:pPr>
            <w:ins w:id="6767" w:author="임 종운" w:date="2022-05-17T11:40:00Z">
              <w:r>
                <w:t>INSERT INTO attendance VALUES (3230, 6, 2022-01-14);</w:t>
              </w:r>
            </w:ins>
          </w:p>
          <w:p w14:paraId="401D42D4" w14:textId="77777777" w:rsidR="00D470AE" w:rsidRDefault="00D470AE" w:rsidP="00D470AE">
            <w:pPr>
              <w:ind w:left="0" w:hanging="2"/>
              <w:rPr>
                <w:ins w:id="6768" w:author="임 종운" w:date="2022-05-17T11:40:00Z"/>
              </w:rPr>
            </w:pPr>
            <w:ins w:id="6769" w:author="임 종운" w:date="2022-05-17T11:40:00Z">
              <w:r>
                <w:t>INSERT INTO attendance VALUES (3231, 7, 2022-01-14);</w:t>
              </w:r>
            </w:ins>
          </w:p>
          <w:p w14:paraId="3D999C4D" w14:textId="77777777" w:rsidR="00D470AE" w:rsidRDefault="00D470AE" w:rsidP="00D470AE">
            <w:pPr>
              <w:ind w:left="0" w:hanging="2"/>
              <w:rPr>
                <w:ins w:id="6770" w:author="임 종운" w:date="2022-05-17T11:40:00Z"/>
              </w:rPr>
            </w:pPr>
            <w:ins w:id="6771" w:author="임 종운" w:date="2022-05-17T11:40:00Z">
              <w:r>
                <w:t>INSERT INTO attendance VALUES (3232, 8, 2022-01-14);</w:t>
              </w:r>
            </w:ins>
          </w:p>
          <w:p w14:paraId="490E1548" w14:textId="77777777" w:rsidR="00D470AE" w:rsidRDefault="00D470AE" w:rsidP="00D470AE">
            <w:pPr>
              <w:ind w:left="0" w:hanging="2"/>
              <w:rPr>
                <w:ins w:id="6772" w:author="임 종운" w:date="2022-05-17T11:40:00Z"/>
              </w:rPr>
            </w:pPr>
            <w:ins w:id="6773" w:author="임 종운" w:date="2022-05-17T11:40:00Z">
              <w:r>
                <w:t>INSERT INTO attendance VALUES (3233, 9, 2022-01-14);</w:t>
              </w:r>
            </w:ins>
          </w:p>
          <w:p w14:paraId="3C5346CB" w14:textId="77777777" w:rsidR="00D470AE" w:rsidRDefault="00D470AE" w:rsidP="00D470AE">
            <w:pPr>
              <w:ind w:left="0" w:hanging="2"/>
              <w:rPr>
                <w:ins w:id="6774" w:author="임 종운" w:date="2022-05-17T11:40:00Z"/>
              </w:rPr>
            </w:pPr>
            <w:ins w:id="6775" w:author="임 종운" w:date="2022-05-17T11:40:00Z">
              <w:r>
                <w:t>INSERT INTO attendance VALUES (3234, 10, 2022-01-14);</w:t>
              </w:r>
            </w:ins>
          </w:p>
          <w:p w14:paraId="61CFB934" w14:textId="77777777" w:rsidR="00D470AE" w:rsidRDefault="00D470AE" w:rsidP="00D470AE">
            <w:pPr>
              <w:ind w:left="0" w:hanging="2"/>
              <w:rPr>
                <w:ins w:id="6776" w:author="임 종운" w:date="2022-05-17T11:40:00Z"/>
              </w:rPr>
            </w:pPr>
            <w:ins w:id="6777" w:author="임 종운" w:date="2022-05-17T11:40:00Z">
              <w:r>
                <w:t>INSERT INTO attendance VALUES (3235, 11, 2022-01-14);</w:t>
              </w:r>
            </w:ins>
          </w:p>
          <w:p w14:paraId="7900E976" w14:textId="77777777" w:rsidR="00D470AE" w:rsidRDefault="00D470AE" w:rsidP="00D470AE">
            <w:pPr>
              <w:ind w:left="0" w:hanging="2"/>
              <w:rPr>
                <w:ins w:id="6778" w:author="임 종운" w:date="2022-05-17T11:40:00Z"/>
              </w:rPr>
            </w:pPr>
            <w:ins w:id="6779" w:author="임 종운" w:date="2022-05-17T11:40:00Z">
              <w:r>
                <w:t>INSERT INTO attendance VALUES (3236, 12, 2022-01-14);</w:t>
              </w:r>
            </w:ins>
          </w:p>
          <w:p w14:paraId="33095173" w14:textId="77777777" w:rsidR="00D470AE" w:rsidRDefault="00D470AE" w:rsidP="00D470AE">
            <w:pPr>
              <w:ind w:left="0" w:hanging="2"/>
              <w:rPr>
                <w:ins w:id="6780" w:author="임 종운" w:date="2022-05-17T11:40:00Z"/>
              </w:rPr>
            </w:pPr>
            <w:ins w:id="6781" w:author="임 종운" w:date="2022-05-17T11:40:00Z">
              <w:r>
                <w:t>INSERT INTO attendance VALUES (3237, 13, 2022-01-14);</w:t>
              </w:r>
            </w:ins>
          </w:p>
          <w:p w14:paraId="07866CBE" w14:textId="77777777" w:rsidR="00D470AE" w:rsidRDefault="00D470AE" w:rsidP="00D470AE">
            <w:pPr>
              <w:ind w:left="0" w:hanging="2"/>
              <w:rPr>
                <w:ins w:id="6782" w:author="임 종운" w:date="2022-05-17T11:40:00Z"/>
              </w:rPr>
            </w:pPr>
            <w:ins w:id="6783" w:author="임 종운" w:date="2022-05-17T11:40:00Z">
              <w:r>
                <w:t>INSERT INTO attendance VALUES (3238, 14, 2022-01-14);</w:t>
              </w:r>
            </w:ins>
          </w:p>
          <w:p w14:paraId="4B065ED5" w14:textId="77777777" w:rsidR="00D470AE" w:rsidRDefault="00D470AE" w:rsidP="00D470AE">
            <w:pPr>
              <w:ind w:left="0" w:hanging="2"/>
              <w:rPr>
                <w:ins w:id="6784" w:author="임 종운" w:date="2022-05-17T11:40:00Z"/>
              </w:rPr>
            </w:pPr>
            <w:ins w:id="6785" w:author="임 종운" w:date="2022-05-17T11:40:00Z">
              <w:r>
                <w:t>INSERT INTO attendance VALUES (3239, 15, 2022-01-14);</w:t>
              </w:r>
            </w:ins>
          </w:p>
          <w:p w14:paraId="4E70F8DB" w14:textId="77777777" w:rsidR="00D470AE" w:rsidRDefault="00D470AE" w:rsidP="00D470AE">
            <w:pPr>
              <w:ind w:left="0" w:hanging="2"/>
              <w:rPr>
                <w:ins w:id="6786" w:author="임 종운" w:date="2022-05-17T11:40:00Z"/>
              </w:rPr>
            </w:pPr>
            <w:ins w:id="6787" w:author="임 종운" w:date="2022-05-17T11:40:00Z">
              <w:r>
                <w:t>INSERT INTO attendance VALUES (3240, 16, 2022-01-14);</w:t>
              </w:r>
            </w:ins>
          </w:p>
          <w:p w14:paraId="5F07BD7A" w14:textId="77777777" w:rsidR="00D470AE" w:rsidRDefault="00D470AE" w:rsidP="00D470AE">
            <w:pPr>
              <w:ind w:left="0" w:hanging="2"/>
              <w:rPr>
                <w:ins w:id="6788" w:author="임 종운" w:date="2022-05-17T11:40:00Z"/>
              </w:rPr>
            </w:pPr>
            <w:ins w:id="6789" w:author="임 종운" w:date="2022-05-17T11:40:00Z">
              <w:r>
                <w:t>INSERT INTO attendance VALUES (3241, 17, 2022-01-14);</w:t>
              </w:r>
            </w:ins>
          </w:p>
          <w:p w14:paraId="46FCDBF1" w14:textId="77777777" w:rsidR="00D470AE" w:rsidRDefault="00D470AE" w:rsidP="00D470AE">
            <w:pPr>
              <w:ind w:left="0" w:hanging="2"/>
              <w:rPr>
                <w:ins w:id="6790" w:author="임 종운" w:date="2022-05-17T11:40:00Z"/>
              </w:rPr>
            </w:pPr>
            <w:ins w:id="6791" w:author="임 종운" w:date="2022-05-17T11:40:00Z">
              <w:r>
                <w:t>INSERT INTO attendance VALUES (3242, 18, 2022-01-14);</w:t>
              </w:r>
            </w:ins>
          </w:p>
          <w:p w14:paraId="6D8E9898" w14:textId="77777777" w:rsidR="00D470AE" w:rsidRDefault="00D470AE" w:rsidP="00D470AE">
            <w:pPr>
              <w:ind w:left="0" w:hanging="2"/>
              <w:rPr>
                <w:ins w:id="6792" w:author="임 종운" w:date="2022-05-17T11:40:00Z"/>
              </w:rPr>
            </w:pPr>
            <w:ins w:id="6793" w:author="임 종운" w:date="2022-05-17T11:40:00Z">
              <w:r>
                <w:t>INSERT INTO attendance VALUES (3243, 19, 2022-01-14);</w:t>
              </w:r>
            </w:ins>
          </w:p>
          <w:p w14:paraId="1280FC94" w14:textId="77777777" w:rsidR="00D470AE" w:rsidRDefault="00D470AE" w:rsidP="00D470AE">
            <w:pPr>
              <w:ind w:left="0" w:hanging="2"/>
              <w:rPr>
                <w:ins w:id="6794" w:author="임 종운" w:date="2022-05-17T11:40:00Z"/>
              </w:rPr>
            </w:pPr>
            <w:ins w:id="6795" w:author="임 종운" w:date="2022-05-17T11:40:00Z">
              <w:r>
                <w:t>INSERT INTO attendance VALUES (3244, 20, 2022-01-14);</w:t>
              </w:r>
            </w:ins>
          </w:p>
          <w:p w14:paraId="796668E4" w14:textId="77777777" w:rsidR="00D470AE" w:rsidRDefault="00D470AE" w:rsidP="00D470AE">
            <w:pPr>
              <w:ind w:left="0" w:hanging="2"/>
              <w:rPr>
                <w:ins w:id="6796" w:author="임 종운" w:date="2022-05-17T11:40:00Z"/>
              </w:rPr>
            </w:pPr>
            <w:ins w:id="6797" w:author="임 종운" w:date="2022-05-17T11:40:00Z">
              <w:r>
                <w:t>INSERT INTO attendance VALUES (3245, 21, 2022-01-14);</w:t>
              </w:r>
            </w:ins>
          </w:p>
          <w:p w14:paraId="68D2FCB2" w14:textId="77777777" w:rsidR="00D470AE" w:rsidRDefault="00D470AE" w:rsidP="00D470AE">
            <w:pPr>
              <w:ind w:left="0" w:hanging="2"/>
              <w:rPr>
                <w:ins w:id="6798" w:author="임 종운" w:date="2022-05-17T11:40:00Z"/>
              </w:rPr>
            </w:pPr>
            <w:ins w:id="6799" w:author="임 종운" w:date="2022-05-17T11:40:00Z">
              <w:r>
                <w:t>INSERT INTO attendance VALUES (3246, 22, 2022-01-14);</w:t>
              </w:r>
            </w:ins>
          </w:p>
          <w:p w14:paraId="01351AE6" w14:textId="77777777" w:rsidR="00D470AE" w:rsidRDefault="00D470AE" w:rsidP="00D470AE">
            <w:pPr>
              <w:ind w:left="0" w:hanging="2"/>
              <w:rPr>
                <w:ins w:id="6800" w:author="임 종운" w:date="2022-05-17T11:40:00Z"/>
              </w:rPr>
            </w:pPr>
            <w:ins w:id="6801" w:author="임 종운" w:date="2022-05-17T11:40:00Z">
              <w:r>
                <w:t>INSERT INTO attendance VALUES (3247, 23, 2022-01-14);</w:t>
              </w:r>
            </w:ins>
          </w:p>
          <w:p w14:paraId="6D55A20C" w14:textId="77777777" w:rsidR="00D470AE" w:rsidRDefault="00D470AE" w:rsidP="00D470AE">
            <w:pPr>
              <w:ind w:left="0" w:hanging="2"/>
              <w:rPr>
                <w:ins w:id="6802" w:author="임 종운" w:date="2022-05-17T11:40:00Z"/>
              </w:rPr>
            </w:pPr>
            <w:ins w:id="6803" w:author="임 종운" w:date="2022-05-17T11:40:00Z">
              <w:r>
                <w:t>INSERT INTO attendance VALUES (3248, 24, 2022-01-14);</w:t>
              </w:r>
            </w:ins>
          </w:p>
          <w:p w14:paraId="0936A4EB" w14:textId="77777777" w:rsidR="00D470AE" w:rsidRDefault="00D470AE" w:rsidP="00D470AE">
            <w:pPr>
              <w:ind w:left="0" w:hanging="2"/>
              <w:rPr>
                <w:ins w:id="6804" w:author="임 종운" w:date="2022-05-17T11:40:00Z"/>
              </w:rPr>
            </w:pPr>
            <w:ins w:id="6805" w:author="임 종운" w:date="2022-05-17T11:40:00Z">
              <w:r>
                <w:t>INSERT INTO attendance VALUES (3249, 25, 2022-01-14);</w:t>
              </w:r>
            </w:ins>
          </w:p>
          <w:p w14:paraId="10618272" w14:textId="77777777" w:rsidR="00D470AE" w:rsidRDefault="00D470AE" w:rsidP="00D470AE">
            <w:pPr>
              <w:ind w:left="0" w:hanging="2"/>
              <w:rPr>
                <w:ins w:id="6806" w:author="임 종운" w:date="2022-05-17T11:40:00Z"/>
              </w:rPr>
            </w:pPr>
            <w:ins w:id="6807" w:author="임 종운" w:date="2022-05-17T11:40:00Z">
              <w:r>
                <w:t>INSERT INTO attendance VALUES (3250, 26, 2022-01-14);</w:t>
              </w:r>
            </w:ins>
          </w:p>
          <w:p w14:paraId="07D6164D" w14:textId="77777777" w:rsidR="00D470AE" w:rsidRDefault="00D470AE" w:rsidP="00D470AE">
            <w:pPr>
              <w:ind w:left="0" w:hanging="2"/>
              <w:rPr>
                <w:ins w:id="6808" w:author="임 종운" w:date="2022-05-17T11:40:00Z"/>
              </w:rPr>
            </w:pPr>
            <w:ins w:id="6809" w:author="임 종운" w:date="2022-05-17T11:40:00Z">
              <w:r>
                <w:t>INSERT INTO attendance VALUES (3251, 1, 2022-01-15);</w:t>
              </w:r>
            </w:ins>
          </w:p>
          <w:p w14:paraId="3B223501" w14:textId="77777777" w:rsidR="00D470AE" w:rsidRDefault="00D470AE" w:rsidP="00D470AE">
            <w:pPr>
              <w:ind w:left="0" w:hanging="2"/>
              <w:rPr>
                <w:ins w:id="6810" w:author="임 종운" w:date="2022-05-17T11:40:00Z"/>
              </w:rPr>
            </w:pPr>
            <w:ins w:id="6811" w:author="임 종운" w:date="2022-05-17T11:40:00Z">
              <w:r>
                <w:t>INSERT INTO attendance VALUES (3252, 2, 2022-01-15);</w:t>
              </w:r>
            </w:ins>
          </w:p>
          <w:p w14:paraId="2A584793" w14:textId="77777777" w:rsidR="00D470AE" w:rsidRDefault="00D470AE" w:rsidP="00D470AE">
            <w:pPr>
              <w:ind w:left="0" w:hanging="2"/>
              <w:rPr>
                <w:ins w:id="6812" w:author="임 종운" w:date="2022-05-17T11:40:00Z"/>
              </w:rPr>
            </w:pPr>
            <w:ins w:id="6813" w:author="임 종운" w:date="2022-05-17T11:40:00Z">
              <w:r>
                <w:t>INSERT INTO attendance VALUES (3253, 3, 2022-01-15);</w:t>
              </w:r>
            </w:ins>
          </w:p>
          <w:p w14:paraId="17BE8E93" w14:textId="77777777" w:rsidR="00D470AE" w:rsidRDefault="00D470AE" w:rsidP="00D470AE">
            <w:pPr>
              <w:ind w:left="0" w:hanging="2"/>
              <w:rPr>
                <w:ins w:id="6814" w:author="임 종운" w:date="2022-05-17T11:40:00Z"/>
              </w:rPr>
            </w:pPr>
            <w:ins w:id="6815" w:author="임 종운" w:date="2022-05-17T11:40:00Z">
              <w:r>
                <w:t>INSERT INTO attendance VALUES (3254, 4, 2022-01-15);</w:t>
              </w:r>
            </w:ins>
          </w:p>
          <w:p w14:paraId="04704B6A" w14:textId="77777777" w:rsidR="00D470AE" w:rsidRDefault="00D470AE" w:rsidP="00D470AE">
            <w:pPr>
              <w:ind w:left="0" w:hanging="2"/>
              <w:rPr>
                <w:ins w:id="6816" w:author="임 종운" w:date="2022-05-17T11:40:00Z"/>
              </w:rPr>
            </w:pPr>
            <w:ins w:id="6817" w:author="임 종운" w:date="2022-05-17T11:40:00Z">
              <w:r>
                <w:t>INSERT INTO attendance VALUES (3255, 5, 2022-01-15);</w:t>
              </w:r>
            </w:ins>
          </w:p>
          <w:p w14:paraId="6309C2D9" w14:textId="77777777" w:rsidR="00D470AE" w:rsidRDefault="00D470AE" w:rsidP="00D470AE">
            <w:pPr>
              <w:ind w:left="0" w:hanging="2"/>
              <w:rPr>
                <w:ins w:id="6818" w:author="임 종운" w:date="2022-05-17T11:40:00Z"/>
              </w:rPr>
            </w:pPr>
            <w:ins w:id="6819" w:author="임 종운" w:date="2022-05-17T11:40:00Z">
              <w:r>
                <w:lastRenderedPageBreak/>
                <w:t>INSERT INTO attendance VALUES (3256, 6, 2022-01-15);</w:t>
              </w:r>
            </w:ins>
          </w:p>
          <w:p w14:paraId="0884F885" w14:textId="77777777" w:rsidR="00D470AE" w:rsidRDefault="00D470AE" w:rsidP="00D470AE">
            <w:pPr>
              <w:ind w:left="0" w:hanging="2"/>
              <w:rPr>
                <w:ins w:id="6820" w:author="임 종운" w:date="2022-05-17T11:40:00Z"/>
              </w:rPr>
            </w:pPr>
            <w:ins w:id="6821" w:author="임 종운" w:date="2022-05-17T11:40:00Z">
              <w:r>
                <w:t>INSERT INTO attendance VALUES (3257, 7, 2022-01-15);</w:t>
              </w:r>
            </w:ins>
          </w:p>
          <w:p w14:paraId="703EB931" w14:textId="77777777" w:rsidR="00D470AE" w:rsidRDefault="00D470AE" w:rsidP="00D470AE">
            <w:pPr>
              <w:ind w:left="0" w:hanging="2"/>
              <w:rPr>
                <w:ins w:id="6822" w:author="임 종운" w:date="2022-05-17T11:40:00Z"/>
              </w:rPr>
            </w:pPr>
            <w:ins w:id="6823" w:author="임 종운" w:date="2022-05-17T11:40:00Z">
              <w:r>
                <w:t>INSERT INTO attendance VALUES (3258, 8, 2022-01-15);</w:t>
              </w:r>
            </w:ins>
          </w:p>
          <w:p w14:paraId="31537374" w14:textId="77777777" w:rsidR="00D470AE" w:rsidRDefault="00D470AE" w:rsidP="00D470AE">
            <w:pPr>
              <w:ind w:left="0" w:hanging="2"/>
              <w:rPr>
                <w:ins w:id="6824" w:author="임 종운" w:date="2022-05-17T11:40:00Z"/>
              </w:rPr>
            </w:pPr>
            <w:ins w:id="6825" w:author="임 종운" w:date="2022-05-17T11:40:00Z">
              <w:r>
                <w:t>INSERT INTO attendance VALUES (3259, 9, 2022-01-15);</w:t>
              </w:r>
            </w:ins>
          </w:p>
          <w:p w14:paraId="6980FD48" w14:textId="77777777" w:rsidR="00D470AE" w:rsidRDefault="00D470AE" w:rsidP="00D470AE">
            <w:pPr>
              <w:ind w:left="0" w:hanging="2"/>
              <w:rPr>
                <w:ins w:id="6826" w:author="임 종운" w:date="2022-05-17T11:40:00Z"/>
              </w:rPr>
            </w:pPr>
            <w:ins w:id="6827" w:author="임 종운" w:date="2022-05-17T11:40:00Z">
              <w:r>
                <w:t>INSERT INTO attendance VALUES (3260, 10, 2022-01-15);</w:t>
              </w:r>
            </w:ins>
          </w:p>
          <w:p w14:paraId="1481B2B0" w14:textId="77777777" w:rsidR="00D470AE" w:rsidRDefault="00D470AE" w:rsidP="00D470AE">
            <w:pPr>
              <w:ind w:left="0" w:hanging="2"/>
              <w:rPr>
                <w:ins w:id="6828" w:author="임 종운" w:date="2022-05-17T11:40:00Z"/>
              </w:rPr>
            </w:pPr>
            <w:ins w:id="6829" w:author="임 종운" w:date="2022-05-17T11:40:00Z">
              <w:r>
                <w:t>INSERT INTO attendance VALUES (3261, 11, 2022-01-15);</w:t>
              </w:r>
            </w:ins>
          </w:p>
          <w:p w14:paraId="4EB0C342" w14:textId="77777777" w:rsidR="00D470AE" w:rsidRDefault="00D470AE" w:rsidP="00D470AE">
            <w:pPr>
              <w:ind w:left="0" w:hanging="2"/>
              <w:rPr>
                <w:ins w:id="6830" w:author="임 종운" w:date="2022-05-17T11:40:00Z"/>
              </w:rPr>
            </w:pPr>
            <w:ins w:id="6831" w:author="임 종운" w:date="2022-05-17T11:40:00Z">
              <w:r>
                <w:t>INSERT INTO attendance VALUES (3262, 12, 2022-01-15);</w:t>
              </w:r>
            </w:ins>
          </w:p>
          <w:p w14:paraId="6E3F9317" w14:textId="77777777" w:rsidR="00D470AE" w:rsidRDefault="00D470AE" w:rsidP="00D470AE">
            <w:pPr>
              <w:ind w:left="0" w:hanging="2"/>
              <w:rPr>
                <w:ins w:id="6832" w:author="임 종운" w:date="2022-05-17T11:40:00Z"/>
              </w:rPr>
            </w:pPr>
            <w:ins w:id="6833" w:author="임 종운" w:date="2022-05-17T11:40:00Z">
              <w:r>
                <w:t>INSERT INTO attendance VALUES (3263, 13, 2022-01-15);</w:t>
              </w:r>
            </w:ins>
          </w:p>
          <w:p w14:paraId="17FACA93" w14:textId="77777777" w:rsidR="00D470AE" w:rsidRDefault="00D470AE" w:rsidP="00D470AE">
            <w:pPr>
              <w:ind w:left="0" w:hanging="2"/>
              <w:rPr>
                <w:ins w:id="6834" w:author="임 종운" w:date="2022-05-17T11:40:00Z"/>
              </w:rPr>
            </w:pPr>
            <w:ins w:id="6835" w:author="임 종운" w:date="2022-05-17T11:40:00Z">
              <w:r>
                <w:t>INSERT INTO attendance VALUES (3264, 14, 2022-01-15);</w:t>
              </w:r>
            </w:ins>
          </w:p>
          <w:p w14:paraId="0B3A2E91" w14:textId="77777777" w:rsidR="00D470AE" w:rsidRDefault="00D470AE" w:rsidP="00D470AE">
            <w:pPr>
              <w:ind w:left="0" w:hanging="2"/>
              <w:rPr>
                <w:ins w:id="6836" w:author="임 종운" w:date="2022-05-17T11:40:00Z"/>
              </w:rPr>
            </w:pPr>
            <w:ins w:id="6837" w:author="임 종운" w:date="2022-05-17T11:40:00Z">
              <w:r>
                <w:t>INSERT INTO attendance VALUES (3265, 15, 2022-01-15);</w:t>
              </w:r>
            </w:ins>
          </w:p>
          <w:p w14:paraId="521916E3" w14:textId="77777777" w:rsidR="00D470AE" w:rsidRDefault="00D470AE" w:rsidP="00D470AE">
            <w:pPr>
              <w:ind w:left="0" w:hanging="2"/>
              <w:rPr>
                <w:ins w:id="6838" w:author="임 종운" w:date="2022-05-17T11:40:00Z"/>
              </w:rPr>
            </w:pPr>
            <w:ins w:id="6839" w:author="임 종운" w:date="2022-05-17T11:40:00Z">
              <w:r>
                <w:t>INSERT INTO attendance VALUES (3266, 16, 2022-01-15);</w:t>
              </w:r>
            </w:ins>
          </w:p>
          <w:p w14:paraId="278FF4BB" w14:textId="77777777" w:rsidR="00D470AE" w:rsidRDefault="00D470AE" w:rsidP="00D470AE">
            <w:pPr>
              <w:ind w:left="0" w:hanging="2"/>
              <w:rPr>
                <w:ins w:id="6840" w:author="임 종운" w:date="2022-05-17T11:40:00Z"/>
              </w:rPr>
            </w:pPr>
            <w:ins w:id="6841" w:author="임 종운" w:date="2022-05-17T11:40:00Z">
              <w:r>
                <w:t>INSERT INTO attendance VALUES (3267, 17, 2022-01-15);</w:t>
              </w:r>
            </w:ins>
          </w:p>
          <w:p w14:paraId="58AC83D9" w14:textId="77777777" w:rsidR="00D470AE" w:rsidRDefault="00D470AE" w:rsidP="00D470AE">
            <w:pPr>
              <w:ind w:left="0" w:hanging="2"/>
              <w:rPr>
                <w:ins w:id="6842" w:author="임 종운" w:date="2022-05-17T11:40:00Z"/>
              </w:rPr>
            </w:pPr>
            <w:ins w:id="6843" w:author="임 종운" w:date="2022-05-17T11:40:00Z">
              <w:r>
                <w:t>INSERT INTO attendance VALUES (3268, 18, 2022-01-15);</w:t>
              </w:r>
            </w:ins>
          </w:p>
          <w:p w14:paraId="6D4AF478" w14:textId="77777777" w:rsidR="00D470AE" w:rsidRDefault="00D470AE" w:rsidP="00D470AE">
            <w:pPr>
              <w:ind w:left="0" w:hanging="2"/>
              <w:rPr>
                <w:ins w:id="6844" w:author="임 종운" w:date="2022-05-17T11:40:00Z"/>
              </w:rPr>
            </w:pPr>
            <w:ins w:id="6845" w:author="임 종운" w:date="2022-05-17T11:40:00Z">
              <w:r>
                <w:t>INSERT INTO attendance VALUES (3269, 19, 2022-01-15);</w:t>
              </w:r>
            </w:ins>
          </w:p>
          <w:p w14:paraId="6F919B39" w14:textId="77777777" w:rsidR="00D470AE" w:rsidRDefault="00D470AE" w:rsidP="00D470AE">
            <w:pPr>
              <w:ind w:left="0" w:hanging="2"/>
              <w:rPr>
                <w:ins w:id="6846" w:author="임 종운" w:date="2022-05-17T11:40:00Z"/>
              </w:rPr>
            </w:pPr>
            <w:ins w:id="6847" w:author="임 종운" w:date="2022-05-17T11:40:00Z">
              <w:r>
                <w:t>INSERT INTO attendance VALUES (3270, 20, 2022-01-15);</w:t>
              </w:r>
            </w:ins>
          </w:p>
          <w:p w14:paraId="3FFCCED2" w14:textId="77777777" w:rsidR="00D470AE" w:rsidRDefault="00D470AE" w:rsidP="00D470AE">
            <w:pPr>
              <w:ind w:left="0" w:hanging="2"/>
              <w:rPr>
                <w:ins w:id="6848" w:author="임 종운" w:date="2022-05-17T11:40:00Z"/>
              </w:rPr>
            </w:pPr>
            <w:ins w:id="6849" w:author="임 종운" w:date="2022-05-17T11:40:00Z">
              <w:r>
                <w:t>INSERT INTO attendance VALUES (3271, 21, 2022-01-15);</w:t>
              </w:r>
            </w:ins>
          </w:p>
          <w:p w14:paraId="60972488" w14:textId="77777777" w:rsidR="00D470AE" w:rsidRDefault="00D470AE" w:rsidP="00D470AE">
            <w:pPr>
              <w:ind w:left="0" w:hanging="2"/>
              <w:rPr>
                <w:ins w:id="6850" w:author="임 종운" w:date="2022-05-17T11:40:00Z"/>
              </w:rPr>
            </w:pPr>
            <w:ins w:id="6851" w:author="임 종운" w:date="2022-05-17T11:40:00Z">
              <w:r>
                <w:t>INSERT INTO attendance VALUES (3272, 22, 2022-01-15);</w:t>
              </w:r>
            </w:ins>
          </w:p>
          <w:p w14:paraId="216151DF" w14:textId="77777777" w:rsidR="00D470AE" w:rsidRDefault="00D470AE" w:rsidP="00D470AE">
            <w:pPr>
              <w:ind w:left="0" w:hanging="2"/>
              <w:rPr>
                <w:ins w:id="6852" w:author="임 종운" w:date="2022-05-17T11:40:00Z"/>
              </w:rPr>
            </w:pPr>
            <w:ins w:id="6853" w:author="임 종운" w:date="2022-05-17T11:40:00Z">
              <w:r>
                <w:t>INSERT INTO attendance VALUES (3273, 23, 2022-01-15);</w:t>
              </w:r>
            </w:ins>
          </w:p>
          <w:p w14:paraId="2D8E9109" w14:textId="77777777" w:rsidR="00D470AE" w:rsidRDefault="00D470AE" w:rsidP="00D470AE">
            <w:pPr>
              <w:ind w:left="0" w:hanging="2"/>
              <w:rPr>
                <w:ins w:id="6854" w:author="임 종운" w:date="2022-05-17T11:40:00Z"/>
              </w:rPr>
            </w:pPr>
            <w:ins w:id="6855" w:author="임 종운" w:date="2022-05-17T11:40:00Z">
              <w:r>
                <w:t>INSERT INTO attendance VALUES (3274, 24, 2022-01-15);</w:t>
              </w:r>
            </w:ins>
          </w:p>
          <w:p w14:paraId="515EC283" w14:textId="77777777" w:rsidR="00D470AE" w:rsidRDefault="00D470AE" w:rsidP="00D470AE">
            <w:pPr>
              <w:ind w:left="0" w:hanging="2"/>
              <w:rPr>
                <w:ins w:id="6856" w:author="임 종운" w:date="2022-05-17T11:40:00Z"/>
              </w:rPr>
            </w:pPr>
            <w:ins w:id="6857" w:author="임 종운" w:date="2022-05-17T11:40:00Z">
              <w:r>
                <w:t>INSERT INTO attendance VALUES (3275, 25, 2022-01-15);</w:t>
              </w:r>
            </w:ins>
          </w:p>
          <w:p w14:paraId="3B58F6EE" w14:textId="77777777" w:rsidR="00D470AE" w:rsidRDefault="00D470AE" w:rsidP="00D470AE">
            <w:pPr>
              <w:ind w:left="0" w:hanging="2"/>
              <w:rPr>
                <w:ins w:id="6858" w:author="임 종운" w:date="2022-05-17T11:40:00Z"/>
              </w:rPr>
            </w:pPr>
            <w:ins w:id="6859" w:author="임 종운" w:date="2022-05-17T11:40:00Z">
              <w:r>
                <w:t>INSERT INTO attendance VALUES (3276, 26, 2022-01-15);</w:t>
              </w:r>
            </w:ins>
          </w:p>
          <w:p w14:paraId="5F05CC0B" w14:textId="77777777" w:rsidR="00D470AE" w:rsidRDefault="00D470AE" w:rsidP="00D470AE">
            <w:pPr>
              <w:ind w:left="0" w:hanging="2"/>
              <w:rPr>
                <w:ins w:id="6860" w:author="임 종운" w:date="2022-05-17T11:40:00Z"/>
              </w:rPr>
            </w:pPr>
            <w:ins w:id="6861" w:author="임 종운" w:date="2022-05-17T11:40:00Z">
              <w:r>
                <w:t>INSERT INTO attendance VALUES (3277, 1, 2022-01-16);</w:t>
              </w:r>
            </w:ins>
          </w:p>
          <w:p w14:paraId="7C71BC0D" w14:textId="77777777" w:rsidR="00D470AE" w:rsidRDefault="00D470AE" w:rsidP="00D470AE">
            <w:pPr>
              <w:ind w:left="0" w:hanging="2"/>
              <w:rPr>
                <w:ins w:id="6862" w:author="임 종운" w:date="2022-05-17T11:40:00Z"/>
              </w:rPr>
            </w:pPr>
            <w:ins w:id="6863" w:author="임 종운" w:date="2022-05-17T11:40:00Z">
              <w:r>
                <w:t>INSERT INTO attendance VALUES (3278, 2, 2022-01-16);</w:t>
              </w:r>
            </w:ins>
          </w:p>
          <w:p w14:paraId="32483ACE" w14:textId="77777777" w:rsidR="00D470AE" w:rsidRDefault="00D470AE" w:rsidP="00D470AE">
            <w:pPr>
              <w:ind w:left="0" w:hanging="2"/>
              <w:rPr>
                <w:ins w:id="6864" w:author="임 종운" w:date="2022-05-17T11:40:00Z"/>
              </w:rPr>
            </w:pPr>
            <w:ins w:id="6865" w:author="임 종운" w:date="2022-05-17T11:40:00Z">
              <w:r>
                <w:t>INSERT INTO attendance VALUES (3279, 3, 2022-01-16);</w:t>
              </w:r>
            </w:ins>
          </w:p>
          <w:p w14:paraId="1804C2E3" w14:textId="77777777" w:rsidR="00D470AE" w:rsidRDefault="00D470AE" w:rsidP="00D470AE">
            <w:pPr>
              <w:ind w:left="0" w:hanging="2"/>
              <w:rPr>
                <w:ins w:id="6866" w:author="임 종운" w:date="2022-05-17T11:40:00Z"/>
              </w:rPr>
            </w:pPr>
            <w:ins w:id="6867" w:author="임 종운" w:date="2022-05-17T11:40:00Z">
              <w:r>
                <w:t>INSERT INTO attendance VALUES (3280, 4, 2022-01-16);</w:t>
              </w:r>
            </w:ins>
          </w:p>
          <w:p w14:paraId="09B52DF9" w14:textId="77777777" w:rsidR="00D470AE" w:rsidRDefault="00D470AE" w:rsidP="00D470AE">
            <w:pPr>
              <w:ind w:left="0" w:hanging="2"/>
              <w:rPr>
                <w:ins w:id="6868" w:author="임 종운" w:date="2022-05-17T11:40:00Z"/>
              </w:rPr>
            </w:pPr>
            <w:ins w:id="6869" w:author="임 종운" w:date="2022-05-17T11:40:00Z">
              <w:r>
                <w:t>INSERT INTO attendance VALUES (3281, 5, 2022-01-16);</w:t>
              </w:r>
            </w:ins>
          </w:p>
          <w:p w14:paraId="06B16315" w14:textId="77777777" w:rsidR="00D470AE" w:rsidRDefault="00D470AE" w:rsidP="00D470AE">
            <w:pPr>
              <w:ind w:left="0" w:hanging="2"/>
              <w:rPr>
                <w:ins w:id="6870" w:author="임 종운" w:date="2022-05-17T11:40:00Z"/>
              </w:rPr>
            </w:pPr>
            <w:ins w:id="6871" w:author="임 종운" w:date="2022-05-17T11:40:00Z">
              <w:r>
                <w:t>INSERT INTO attendance VALUES (3282, 6, 2022-01-16);</w:t>
              </w:r>
            </w:ins>
          </w:p>
          <w:p w14:paraId="5E32C3E4" w14:textId="77777777" w:rsidR="00D470AE" w:rsidRDefault="00D470AE" w:rsidP="00D470AE">
            <w:pPr>
              <w:ind w:left="0" w:hanging="2"/>
              <w:rPr>
                <w:ins w:id="6872" w:author="임 종운" w:date="2022-05-17T11:40:00Z"/>
              </w:rPr>
            </w:pPr>
            <w:ins w:id="6873" w:author="임 종운" w:date="2022-05-17T11:40:00Z">
              <w:r>
                <w:lastRenderedPageBreak/>
                <w:t>INSERT INTO attendance VALUES (3283, 7, 2022-01-16);</w:t>
              </w:r>
            </w:ins>
          </w:p>
          <w:p w14:paraId="5C91E28F" w14:textId="77777777" w:rsidR="00D470AE" w:rsidRDefault="00D470AE" w:rsidP="00D470AE">
            <w:pPr>
              <w:ind w:left="0" w:hanging="2"/>
              <w:rPr>
                <w:ins w:id="6874" w:author="임 종운" w:date="2022-05-17T11:40:00Z"/>
              </w:rPr>
            </w:pPr>
            <w:ins w:id="6875" w:author="임 종운" w:date="2022-05-17T11:40:00Z">
              <w:r>
                <w:t>INSERT INTO attendance VALUES (3284, 8, 2022-01-16);</w:t>
              </w:r>
            </w:ins>
          </w:p>
          <w:p w14:paraId="63AD74E5" w14:textId="77777777" w:rsidR="00D470AE" w:rsidRDefault="00D470AE" w:rsidP="00D470AE">
            <w:pPr>
              <w:ind w:left="0" w:hanging="2"/>
              <w:rPr>
                <w:ins w:id="6876" w:author="임 종운" w:date="2022-05-17T11:40:00Z"/>
              </w:rPr>
            </w:pPr>
            <w:ins w:id="6877" w:author="임 종운" w:date="2022-05-17T11:40:00Z">
              <w:r>
                <w:t>INSERT INTO attendance VALUES (3285, 9, 2022-01-16);</w:t>
              </w:r>
            </w:ins>
          </w:p>
          <w:p w14:paraId="106A5314" w14:textId="77777777" w:rsidR="00D470AE" w:rsidRDefault="00D470AE" w:rsidP="00D470AE">
            <w:pPr>
              <w:ind w:left="0" w:hanging="2"/>
              <w:rPr>
                <w:ins w:id="6878" w:author="임 종운" w:date="2022-05-17T11:40:00Z"/>
              </w:rPr>
            </w:pPr>
            <w:ins w:id="6879" w:author="임 종운" w:date="2022-05-17T11:40:00Z">
              <w:r>
                <w:t>INSERT INTO attendance VALUES (3286, 10, 2022-01-16);</w:t>
              </w:r>
            </w:ins>
          </w:p>
          <w:p w14:paraId="5A01F098" w14:textId="77777777" w:rsidR="00D470AE" w:rsidRDefault="00D470AE" w:rsidP="00D470AE">
            <w:pPr>
              <w:ind w:left="0" w:hanging="2"/>
              <w:rPr>
                <w:ins w:id="6880" w:author="임 종운" w:date="2022-05-17T11:40:00Z"/>
              </w:rPr>
            </w:pPr>
            <w:ins w:id="6881" w:author="임 종운" w:date="2022-05-17T11:40:00Z">
              <w:r>
                <w:t>INSERT INTO attendance VALUES (3287, 11, 2022-01-16);</w:t>
              </w:r>
            </w:ins>
          </w:p>
          <w:p w14:paraId="1777D841" w14:textId="77777777" w:rsidR="00D470AE" w:rsidRDefault="00D470AE" w:rsidP="00D470AE">
            <w:pPr>
              <w:ind w:left="0" w:hanging="2"/>
              <w:rPr>
                <w:ins w:id="6882" w:author="임 종운" w:date="2022-05-17T11:40:00Z"/>
              </w:rPr>
            </w:pPr>
            <w:ins w:id="6883" w:author="임 종운" w:date="2022-05-17T11:40:00Z">
              <w:r>
                <w:t>INSERT INTO attendance VALUES (3288, 12, 2022-01-16);</w:t>
              </w:r>
            </w:ins>
          </w:p>
          <w:p w14:paraId="6BAFF1B4" w14:textId="77777777" w:rsidR="00D470AE" w:rsidRDefault="00D470AE" w:rsidP="00D470AE">
            <w:pPr>
              <w:ind w:left="0" w:hanging="2"/>
              <w:rPr>
                <w:ins w:id="6884" w:author="임 종운" w:date="2022-05-17T11:40:00Z"/>
              </w:rPr>
            </w:pPr>
            <w:ins w:id="6885" w:author="임 종운" w:date="2022-05-17T11:40:00Z">
              <w:r>
                <w:t>INSERT INTO attendance VALUES (3289, 13, 2022-01-16);</w:t>
              </w:r>
            </w:ins>
          </w:p>
          <w:p w14:paraId="57D87A27" w14:textId="77777777" w:rsidR="00D470AE" w:rsidRDefault="00D470AE" w:rsidP="00D470AE">
            <w:pPr>
              <w:ind w:left="0" w:hanging="2"/>
              <w:rPr>
                <w:ins w:id="6886" w:author="임 종운" w:date="2022-05-17T11:40:00Z"/>
              </w:rPr>
            </w:pPr>
            <w:ins w:id="6887" w:author="임 종운" w:date="2022-05-17T11:40:00Z">
              <w:r>
                <w:t>INSERT INTO attendance VALUES (3290, 14, 2022-01-16);</w:t>
              </w:r>
            </w:ins>
          </w:p>
          <w:p w14:paraId="26D31C6F" w14:textId="77777777" w:rsidR="00D470AE" w:rsidRDefault="00D470AE" w:rsidP="00D470AE">
            <w:pPr>
              <w:ind w:left="0" w:hanging="2"/>
              <w:rPr>
                <w:ins w:id="6888" w:author="임 종운" w:date="2022-05-17T11:40:00Z"/>
              </w:rPr>
            </w:pPr>
            <w:ins w:id="6889" w:author="임 종운" w:date="2022-05-17T11:40:00Z">
              <w:r>
                <w:t>INSERT INTO attendance VALUES (3291, 15, 2022-01-16);</w:t>
              </w:r>
            </w:ins>
          </w:p>
          <w:p w14:paraId="0BF6A83E" w14:textId="77777777" w:rsidR="00D470AE" w:rsidRDefault="00D470AE" w:rsidP="00D470AE">
            <w:pPr>
              <w:ind w:left="0" w:hanging="2"/>
              <w:rPr>
                <w:ins w:id="6890" w:author="임 종운" w:date="2022-05-17T11:40:00Z"/>
              </w:rPr>
            </w:pPr>
            <w:ins w:id="6891" w:author="임 종운" w:date="2022-05-17T11:40:00Z">
              <w:r>
                <w:t>INSERT INTO attendance VALUES (3292, 16, 2022-01-16);</w:t>
              </w:r>
            </w:ins>
          </w:p>
          <w:p w14:paraId="10A104CE" w14:textId="77777777" w:rsidR="00D470AE" w:rsidRDefault="00D470AE" w:rsidP="00D470AE">
            <w:pPr>
              <w:ind w:left="0" w:hanging="2"/>
              <w:rPr>
                <w:ins w:id="6892" w:author="임 종운" w:date="2022-05-17T11:40:00Z"/>
              </w:rPr>
            </w:pPr>
            <w:ins w:id="6893" w:author="임 종운" w:date="2022-05-17T11:40:00Z">
              <w:r>
                <w:t>INSERT INTO attendance VALUES (3293, 17, 2022-01-16);</w:t>
              </w:r>
            </w:ins>
          </w:p>
          <w:p w14:paraId="0C4201BF" w14:textId="77777777" w:rsidR="00D470AE" w:rsidRDefault="00D470AE" w:rsidP="00D470AE">
            <w:pPr>
              <w:ind w:left="0" w:hanging="2"/>
              <w:rPr>
                <w:ins w:id="6894" w:author="임 종운" w:date="2022-05-17T11:40:00Z"/>
              </w:rPr>
            </w:pPr>
            <w:ins w:id="6895" w:author="임 종운" w:date="2022-05-17T11:40:00Z">
              <w:r>
                <w:t>INSERT INTO attendance VALUES (3294, 18, 2022-01-16);</w:t>
              </w:r>
            </w:ins>
          </w:p>
          <w:p w14:paraId="5B49A49F" w14:textId="77777777" w:rsidR="00D470AE" w:rsidRDefault="00D470AE" w:rsidP="00D470AE">
            <w:pPr>
              <w:ind w:left="0" w:hanging="2"/>
              <w:rPr>
                <w:ins w:id="6896" w:author="임 종운" w:date="2022-05-17T11:40:00Z"/>
              </w:rPr>
            </w:pPr>
            <w:ins w:id="6897" w:author="임 종운" w:date="2022-05-17T11:40:00Z">
              <w:r>
                <w:t>INSERT INTO attendance VALUES (3295, 19, 2022-01-16);</w:t>
              </w:r>
            </w:ins>
          </w:p>
          <w:p w14:paraId="333D565B" w14:textId="77777777" w:rsidR="00D470AE" w:rsidRDefault="00D470AE" w:rsidP="00D470AE">
            <w:pPr>
              <w:ind w:left="0" w:hanging="2"/>
              <w:rPr>
                <w:ins w:id="6898" w:author="임 종운" w:date="2022-05-17T11:40:00Z"/>
              </w:rPr>
            </w:pPr>
            <w:ins w:id="6899" w:author="임 종운" w:date="2022-05-17T11:40:00Z">
              <w:r>
                <w:t>INSERT INTO attendance VALUES (3296, 20, 2022-01-16);</w:t>
              </w:r>
            </w:ins>
          </w:p>
          <w:p w14:paraId="5326BECB" w14:textId="77777777" w:rsidR="00D470AE" w:rsidRDefault="00D470AE" w:rsidP="00D470AE">
            <w:pPr>
              <w:ind w:left="0" w:hanging="2"/>
              <w:rPr>
                <w:ins w:id="6900" w:author="임 종운" w:date="2022-05-17T11:40:00Z"/>
              </w:rPr>
            </w:pPr>
            <w:ins w:id="6901" w:author="임 종운" w:date="2022-05-17T11:40:00Z">
              <w:r>
                <w:t>INSERT INTO attendance VALUES (3297, 21, 2022-01-16);</w:t>
              </w:r>
            </w:ins>
          </w:p>
          <w:p w14:paraId="10725481" w14:textId="77777777" w:rsidR="00D470AE" w:rsidRDefault="00D470AE" w:rsidP="00D470AE">
            <w:pPr>
              <w:ind w:left="0" w:hanging="2"/>
              <w:rPr>
                <w:ins w:id="6902" w:author="임 종운" w:date="2022-05-17T11:40:00Z"/>
              </w:rPr>
            </w:pPr>
            <w:ins w:id="6903" w:author="임 종운" w:date="2022-05-17T11:40:00Z">
              <w:r>
                <w:t>INSERT INTO attendance VALUES (3298, 22, 2022-01-16);</w:t>
              </w:r>
            </w:ins>
          </w:p>
          <w:p w14:paraId="0D209BC7" w14:textId="77777777" w:rsidR="00D470AE" w:rsidRDefault="00D470AE" w:rsidP="00D470AE">
            <w:pPr>
              <w:ind w:left="0" w:hanging="2"/>
              <w:rPr>
                <w:ins w:id="6904" w:author="임 종운" w:date="2022-05-17T11:40:00Z"/>
              </w:rPr>
            </w:pPr>
            <w:ins w:id="6905" w:author="임 종운" w:date="2022-05-17T11:40:00Z">
              <w:r>
                <w:t>INSERT INTO attendance VALUES (3299, 23, 2022-01-16);</w:t>
              </w:r>
            </w:ins>
          </w:p>
          <w:p w14:paraId="3704DCA3" w14:textId="77777777" w:rsidR="00D470AE" w:rsidRDefault="00D470AE" w:rsidP="00D470AE">
            <w:pPr>
              <w:ind w:left="0" w:hanging="2"/>
              <w:rPr>
                <w:ins w:id="6906" w:author="임 종운" w:date="2022-05-17T11:40:00Z"/>
              </w:rPr>
            </w:pPr>
            <w:ins w:id="6907" w:author="임 종운" w:date="2022-05-17T11:40:00Z">
              <w:r>
                <w:t>INSERT INTO attendance VALUES (3300, 24, 2022-01-16);</w:t>
              </w:r>
            </w:ins>
          </w:p>
          <w:p w14:paraId="50912DA9" w14:textId="77777777" w:rsidR="00D470AE" w:rsidRDefault="00D470AE" w:rsidP="00D470AE">
            <w:pPr>
              <w:ind w:left="0" w:hanging="2"/>
              <w:rPr>
                <w:ins w:id="6908" w:author="임 종운" w:date="2022-05-17T11:40:00Z"/>
              </w:rPr>
            </w:pPr>
            <w:ins w:id="6909" w:author="임 종운" w:date="2022-05-17T11:40:00Z">
              <w:r>
                <w:t>INSERT INTO attendance VALUES (3301, 25, 2022-01-16);</w:t>
              </w:r>
            </w:ins>
          </w:p>
          <w:p w14:paraId="6C917B11" w14:textId="77777777" w:rsidR="00D470AE" w:rsidRDefault="00D470AE" w:rsidP="00D470AE">
            <w:pPr>
              <w:ind w:left="0" w:hanging="2"/>
              <w:rPr>
                <w:ins w:id="6910" w:author="임 종운" w:date="2022-05-17T11:40:00Z"/>
              </w:rPr>
            </w:pPr>
            <w:ins w:id="6911" w:author="임 종운" w:date="2022-05-17T11:40:00Z">
              <w:r>
                <w:t>INSERT INTO attendance VALUES (3302, 26, 2022-01-16);</w:t>
              </w:r>
            </w:ins>
          </w:p>
          <w:p w14:paraId="242B30BE" w14:textId="77777777" w:rsidR="00D470AE" w:rsidRDefault="00D470AE" w:rsidP="00D470AE">
            <w:pPr>
              <w:ind w:left="0" w:hanging="2"/>
              <w:rPr>
                <w:ins w:id="6912" w:author="임 종운" w:date="2022-05-17T11:40:00Z"/>
              </w:rPr>
            </w:pPr>
            <w:ins w:id="6913" w:author="임 종운" w:date="2022-05-17T11:40:00Z">
              <w:r>
                <w:t>INSERT INTO attendance VALUES (3303, 1, 2022-01-17);</w:t>
              </w:r>
            </w:ins>
          </w:p>
          <w:p w14:paraId="27F99C5A" w14:textId="77777777" w:rsidR="00D470AE" w:rsidRDefault="00D470AE" w:rsidP="00D470AE">
            <w:pPr>
              <w:ind w:left="0" w:hanging="2"/>
              <w:rPr>
                <w:ins w:id="6914" w:author="임 종운" w:date="2022-05-17T11:40:00Z"/>
              </w:rPr>
            </w:pPr>
            <w:ins w:id="6915" w:author="임 종운" w:date="2022-05-17T11:40:00Z">
              <w:r>
                <w:t>INSERT INTO attendance VALUES (3304, 2, 2022-01-17);</w:t>
              </w:r>
            </w:ins>
          </w:p>
          <w:p w14:paraId="2DEFEC6F" w14:textId="77777777" w:rsidR="00D470AE" w:rsidRDefault="00D470AE" w:rsidP="00D470AE">
            <w:pPr>
              <w:ind w:left="0" w:hanging="2"/>
              <w:rPr>
                <w:ins w:id="6916" w:author="임 종운" w:date="2022-05-17T11:40:00Z"/>
              </w:rPr>
            </w:pPr>
            <w:ins w:id="6917" w:author="임 종운" w:date="2022-05-17T11:40:00Z">
              <w:r>
                <w:t>INSERT INTO attendance VALUES (3305, 3, 2022-01-17);</w:t>
              </w:r>
            </w:ins>
          </w:p>
          <w:p w14:paraId="684E1997" w14:textId="77777777" w:rsidR="00D470AE" w:rsidRDefault="00D470AE" w:rsidP="00D470AE">
            <w:pPr>
              <w:ind w:left="0" w:hanging="2"/>
              <w:rPr>
                <w:ins w:id="6918" w:author="임 종운" w:date="2022-05-17T11:40:00Z"/>
              </w:rPr>
            </w:pPr>
            <w:ins w:id="6919" w:author="임 종운" w:date="2022-05-17T11:40:00Z">
              <w:r>
                <w:t>INSERT INTO attendance VALUES (3306, 4, 2022-01-17);</w:t>
              </w:r>
            </w:ins>
          </w:p>
          <w:p w14:paraId="1738A9B3" w14:textId="77777777" w:rsidR="00D470AE" w:rsidRDefault="00D470AE" w:rsidP="00D470AE">
            <w:pPr>
              <w:ind w:left="0" w:hanging="2"/>
              <w:rPr>
                <w:ins w:id="6920" w:author="임 종운" w:date="2022-05-17T11:40:00Z"/>
              </w:rPr>
            </w:pPr>
            <w:ins w:id="6921" w:author="임 종운" w:date="2022-05-17T11:40:00Z">
              <w:r>
                <w:t>INSERT INTO attendance VALUES (3307, 5, 2022-01-17);</w:t>
              </w:r>
            </w:ins>
          </w:p>
          <w:p w14:paraId="73D2E475" w14:textId="77777777" w:rsidR="00D470AE" w:rsidRDefault="00D470AE" w:rsidP="00D470AE">
            <w:pPr>
              <w:ind w:left="0" w:hanging="2"/>
              <w:rPr>
                <w:ins w:id="6922" w:author="임 종운" w:date="2022-05-17T11:40:00Z"/>
              </w:rPr>
            </w:pPr>
            <w:ins w:id="6923" w:author="임 종운" w:date="2022-05-17T11:40:00Z">
              <w:r>
                <w:t>INSERT INTO attendance VALUES (3308, 6, 2022-01-17);</w:t>
              </w:r>
            </w:ins>
          </w:p>
          <w:p w14:paraId="7C9351B0" w14:textId="77777777" w:rsidR="00D470AE" w:rsidRDefault="00D470AE" w:rsidP="00D470AE">
            <w:pPr>
              <w:ind w:left="0" w:hanging="2"/>
              <w:rPr>
                <w:ins w:id="6924" w:author="임 종운" w:date="2022-05-17T11:40:00Z"/>
              </w:rPr>
            </w:pPr>
            <w:ins w:id="6925" w:author="임 종운" w:date="2022-05-17T11:40:00Z">
              <w:r>
                <w:t>INSERT INTO attendance VALUES (3309, 7, 2022-01-17);</w:t>
              </w:r>
            </w:ins>
          </w:p>
          <w:p w14:paraId="3AB1D070" w14:textId="77777777" w:rsidR="00D470AE" w:rsidRDefault="00D470AE" w:rsidP="00D470AE">
            <w:pPr>
              <w:ind w:left="0" w:hanging="2"/>
              <w:rPr>
                <w:ins w:id="6926" w:author="임 종운" w:date="2022-05-17T11:40:00Z"/>
              </w:rPr>
            </w:pPr>
            <w:ins w:id="6927" w:author="임 종운" w:date="2022-05-17T11:40:00Z">
              <w:r>
                <w:lastRenderedPageBreak/>
                <w:t>INSERT INTO attendance VALUES (3310, 8, 2022-01-17);</w:t>
              </w:r>
            </w:ins>
          </w:p>
          <w:p w14:paraId="52962A22" w14:textId="77777777" w:rsidR="00D470AE" w:rsidRDefault="00D470AE" w:rsidP="00D470AE">
            <w:pPr>
              <w:ind w:left="0" w:hanging="2"/>
              <w:rPr>
                <w:ins w:id="6928" w:author="임 종운" w:date="2022-05-17T11:40:00Z"/>
              </w:rPr>
            </w:pPr>
            <w:ins w:id="6929" w:author="임 종운" w:date="2022-05-17T11:40:00Z">
              <w:r>
                <w:t>INSERT INTO attendance VALUES (3311, 9, 2022-01-17);</w:t>
              </w:r>
            </w:ins>
          </w:p>
          <w:p w14:paraId="65DB4533" w14:textId="77777777" w:rsidR="00D470AE" w:rsidRDefault="00D470AE" w:rsidP="00D470AE">
            <w:pPr>
              <w:ind w:left="0" w:hanging="2"/>
              <w:rPr>
                <w:ins w:id="6930" w:author="임 종운" w:date="2022-05-17T11:40:00Z"/>
              </w:rPr>
            </w:pPr>
            <w:ins w:id="6931" w:author="임 종운" w:date="2022-05-17T11:40:00Z">
              <w:r>
                <w:t>INSERT INTO attendance VALUES (3312, 10, 2022-01-17);</w:t>
              </w:r>
            </w:ins>
          </w:p>
          <w:p w14:paraId="27FA901E" w14:textId="77777777" w:rsidR="00D470AE" w:rsidRDefault="00D470AE" w:rsidP="00D470AE">
            <w:pPr>
              <w:ind w:left="0" w:hanging="2"/>
              <w:rPr>
                <w:ins w:id="6932" w:author="임 종운" w:date="2022-05-17T11:40:00Z"/>
              </w:rPr>
            </w:pPr>
            <w:ins w:id="6933" w:author="임 종운" w:date="2022-05-17T11:40:00Z">
              <w:r>
                <w:t>INSERT INTO attendance VALUES (3313, 11, 2022-01-17);</w:t>
              </w:r>
            </w:ins>
          </w:p>
          <w:p w14:paraId="52779987" w14:textId="77777777" w:rsidR="00D470AE" w:rsidRDefault="00D470AE" w:rsidP="00D470AE">
            <w:pPr>
              <w:ind w:left="0" w:hanging="2"/>
              <w:rPr>
                <w:ins w:id="6934" w:author="임 종운" w:date="2022-05-17T11:40:00Z"/>
              </w:rPr>
            </w:pPr>
            <w:ins w:id="6935" w:author="임 종운" w:date="2022-05-17T11:40:00Z">
              <w:r>
                <w:t>INSERT INTO attendance VALUES (3314, 12, 2022-01-17);</w:t>
              </w:r>
            </w:ins>
          </w:p>
          <w:p w14:paraId="5149A696" w14:textId="77777777" w:rsidR="00D470AE" w:rsidRDefault="00D470AE" w:rsidP="00D470AE">
            <w:pPr>
              <w:ind w:left="0" w:hanging="2"/>
              <w:rPr>
                <w:ins w:id="6936" w:author="임 종운" w:date="2022-05-17T11:40:00Z"/>
              </w:rPr>
            </w:pPr>
            <w:ins w:id="6937" w:author="임 종운" w:date="2022-05-17T11:40:00Z">
              <w:r>
                <w:t>INSERT INTO attendance VALUES (3315, 13, 2022-01-17);</w:t>
              </w:r>
            </w:ins>
          </w:p>
          <w:p w14:paraId="11889A78" w14:textId="77777777" w:rsidR="00D470AE" w:rsidRDefault="00D470AE" w:rsidP="00D470AE">
            <w:pPr>
              <w:ind w:left="0" w:hanging="2"/>
              <w:rPr>
                <w:ins w:id="6938" w:author="임 종운" w:date="2022-05-17T11:40:00Z"/>
              </w:rPr>
            </w:pPr>
            <w:ins w:id="6939" w:author="임 종운" w:date="2022-05-17T11:40:00Z">
              <w:r>
                <w:t>INSERT INTO attendance VALUES (3316, 14, 2022-01-17);</w:t>
              </w:r>
            </w:ins>
          </w:p>
          <w:p w14:paraId="409A9621" w14:textId="77777777" w:rsidR="00D470AE" w:rsidRDefault="00D470AE" w:rsidP="00D470AE">
            <w:pPr>
              <w:ind w:left="0" w:hanging="2"/>
              <w:rPr>
                <w:ins w:id="6940" w:author="임 종운" w:date="2022-05-17T11:40:00Z"/>
              </w:rPr>
            </w:pPr>
            <w:ins w:id="6941" w:author="임 종운" w:date="2022-05-17T11:40:00Z">
              <w:r>
                <w:t>INSERT INTO attendance VALUES (3317, 15, 2022-01-17);</w:t>
              </w:r>
            </w:ins>
          </w:p>
          <w:p w14:paraId="057E5419" w14:textId="77777777" w:rsidR="00D470AE" w:rsidRDefault="00D470AE" w:rsidP="00D470AE">
            <w:pPr>
              <w:ind w:left="0" w:hanging="2"/>
              <w:rPr>
                <w:ins w:id="6942" w:author="임 종운" w:date="2022-05-17T11:40:00Z"/>
              </w:rPr>
            </w:pPr>
            <w:ins w:id="6943" w:author="임 종운" w:date="2022-05-17T11:40:00Z">
              <w:r>
                <w:t>INSERT INTO attendance VALUES (3318, 16, 2022-01-17);</w:t>
              </w:r>
            </w:ins>
          </w:p>
          <w:p w14:paraId="5A6CE9F8" w14:textId="77777777" w:rsidR="00D470AE" w:rsidRDefault="00D470AE" w:rsidP="00D470AE">
            <w:pPr>
              <w:ind w:left="0" w:hanging="2"/>
              <w:rPr>
                <w:ins w:id="6944" w:author="임 종운" w:date="2022-05-17T11:40:00Z"/>
              </w:rPr>
            </w:pPr>
            <w:ins w:id="6945" w:author="임 종운" w:date="2022-05-17T11:40:00Z">
              <w:r>
                <w:t>INSERT INTO attendance VALUES (3319, 17, 2022-01-17);</w:t>
              </w:r>
            </w:ins>
          </w:p>
          <w:p w14:paraId="1F58B35A" w14:textId="77777777" w:rsidR="00D470AE" w:rsidRDefault="00D470AE" w:rsidP="00D470AE">
            <w:pPr>
              <w:ind w:left="0" w:hanging="2"/>
              <w:rPr>
                <w:ins w:id="6946" w:author="임 종운" w:date="2022-05-17T11:40:00Z"/>
              </w:rPr>
            </w:pPr>
            <w:ins w:id="6947" w:author="임 종운" w:date="2022-05-17T11:40:00Z">
              <w:r>
                <w:t>INSERT INTO attendance VALUES (3320, 18, 2022-01-17);</w:t>
              </w:r>
            </w:ins>
          </w:p>
          <w:p w14:paraId="28E53886" w14:textId="77777777" w:rsidR="00D470AE" w:rsidRDefault="00D470AE" w:rsidP="00D470AE">
            <w:pPr>
              <w:ind w:left="0" w:hanging="2"/>
              <w:rPr>
                <w:ins w:id="6948" w:author="임 종운" w:date="2022-05-17T11:40:00Z"/>
              </w:rPr>
            </w:pPr>
            <w:ins w:id="6949" w:author="임 종운" w:date="2022-05-17T11:40:00Z">
              <w:r>
                <w:t>INSERT INTO attendance VALUES (3321, 19, 2022-01-17);</w:t>
              </w:r>
            </w:ins>
          </w:p>
          <w:p w14:paraId="7CB62253" w14:textId="77777777" w:rsidR="00D470AE" w:rsidRDefault="00D470AE" w:rsidP="00D470AE">
            <w:pPr>
              <w:ind w:left="0" w:hanging="2"/>
              <w:rPr>
                <w:ins w:id="6950" w:author="임 종운" w:date="2022-05-17T11:40:00Z"/>
              </w:rPr>
            </w:pPr>
            <w:ins w:id="6951" w:author="임 종운" w:date="2022-05-17T11:40:00Z">
              <w:r>
                <w:t>INSERT INTO attendance VALUES (3322, 20, 2022-01-17);</w:t>
              </w:r>
            </w:ins>
          </w:p>
          <w:p w14:paraId="724FCC73" w14:textId="77777777" w:rsidR="00D470AE" w:rsidRDefault="00D470AE" w:rsidP="00D470AE">
            <w:pPr>
              <w:ind w:left="0" w:hanging="2"/>
              <w:rPr>
                <w:ins w:id="6952" w:author="임 종운" w:date="2022-05-17T11:40:00Z"/>
              </w:rPr>
            </w:pPr>
            <w:ins w:id="6953" w:author="임 종운" w:date="2022-05-17T11:40:00Z">
              <w:r>
                <w:t>INSERT INTO attendance VALUES (3323, 21, 2022-01-17);</w:t>
              </w:r>
            </w:ins>
          </w:p>
          <w:p w14:paraId="7A63532E" w14:textId="77777777" w:rsidR="00D470AE" w:rsidRDefault="00D470AE" w:rsidP="00D470AE">
            <w:pPr>
              <w:ind w:left="0" w:hanging="2"/>
              <w:rPr>
                <w:ins w:id="6954" w:author="임 종운" w:date="2022-05-17T11:40:00Z"/>
              </w:rPr>
            </w:pPr>
            <w:ins w:id="6955" w:author="임 종운" w:date="2022-05-17T11:40:00Z">
              <w:r>
                <w:t>INSERT INTO attendance VALUES (3324, 22, 2022-01-17);</w:t>
              </w:r>
            </w:ins>
          </w:p>
          <w:p w14:paraId="4F7B1235" w14:textId="77777777" w:rsidR="00D470AE" w:rsidRDefault="00D470AE" w:rsidP="00D470AE">
            <w:pPr>
              <w:ind w:left="0" w:hanging="2"/>
              <w:rPr>
                <w:ins w:id="6956" w:author="임 종운" w:date="2022-05-17T11:40:00Z"/>
              </w:rPr>
            </w:pPr>
            <w:ins w:id="6957" w:author="임 종운" w:date="2022-05-17T11:40:00Z">
              <w:r>
                <w:t>INSERT INTO attendance VALUES (3325, 23, 2022-01-17);</w:t>
              </w:r>
            </w:ins>
          </w:p>
          <w:p w14:paraId="3F7656E4" w14:textId="77777777" w:rsidR="00D470AE" w:rsidRDefault="00D470AE" w:rsidP="00D470AE">
            <w:pPr>
              <w:ind w:left="0" w:hanging="2"/>
              <w:rPr>
                <w:ins w:id="6958" w:author="임 종운" w:date="2022-05-17T11:40:00Z"/>
              </w:rPr>
            </w:pPr>
            <w:ins w:id="6959" w:author="임 종운" w:date="2022-05-17T11:40:00Z">
              <w:r>
                <w:t>INSERT INTO attendance VALUES (3326, 24, 2022-01-17);</w:t>
              </w:r>
            </w:ins>
          </w:p>
          <w:p w14:paraId="39F0484A" w14:textId="77777777" w:rsidR="00D470AE" w:rsidRDefault="00D470AE" w:rsidP="00D470AE">
            <w:pPr>
              <w:ind w:left="0" w:hanging="2"/>
              <w:rPr>
                <w:ins w:id="6960" w:author="임 종운" w:date="2022-05-17T11:40:00Z"/>
              </w:rPr>
            </w:pPr>
            <w:ins w:id="6961" w:author="임 종운" w:date="2022-05-17T11:40:00Z">
              <w:r>
                <w:t>INSERT INTO attendance VALUES (3327, 25, 2022-01-17);</w:t>
              </w:r>
            </w:ins>
          </w:p>
          <w:p w14:paraId="52120218" w14:textId="77777777" w:rsidR="00D470AE" w:rsidRDefault="00D470AE" w:rsidP="00D470AE">
            <w:pPr>
              <w:ind w:left="0" w:hanging="2"/>
              <w:rPr>
                <w:ins w:id="6962" w:author="임 종운" w:date="2022-05-17T11:40:00Z"/>
              </w:rPr>
            </w:pPr>
            <w:ins w:id="6963" w:author="임 종운" w:date="2022-05-17T11:40:00Z">
              <w:r>
                <w:t>INSERT INTO attendance VALUES (3328, 26, 2022-01-17);</w:t>
              </w:r>
            </w:ins>
          </w:p>
          <w:p w14:paraId="17E729F0" w14:textId="77777777" w:rsidR="00D470AE" w:rsidRDefault="00D470AE" w:rsidP="00D470AE">
            <w:pPr>
              <w:ind w:left="0" w:hanging="2"/>
              <w:rPr>
                <w:ins w:id="6964" w:author="임 종운" w:date="2022-05-17T11:40:00Z"/>
              </w:rPr>
            </w:pPr>
            <w:ins w:id="6965" w:author="임 종운" w:date="2022-05-17T11:40:00Z">
              <w:r>
                <w:t>INSERT INTO attendance VALUES (3329, 1, 2022-01-18);</w:t>
              </w:r>
            </w:ins>
          </w:p>
          <w:p w14:paraId="1A40A026" w14:textId="77777777" w:rsidR="00D470AE" w:rsidRDefault="00D470AE" w:rsidP="00D470AE">
            <w:pPr>
              <w:ind w:left="0" w:hanging="2"/>
              <w:rPr>
                <w:ins w:id="6966" w:author="임 종운" w:date="2022-05-17T11:40:00Z"/>
              </w:rPr>
            </w:pPr>
            <w:ins w:id="6967" w:author="임 종운" w:date="2022-05-17T11:40:00Z">
              <w:r>
                <w:t>INSERT INTO attendance VALUES (3330, 2, 2022-01-18);</w:t>
              </w:r>
            </w:ins>
          </w:p>
          <w:p w14:paraId="3C4CA1FA" w14:textId="77777777" w:rsidR="00D470AE" w:rsidRDefault="00D470AE" w:rsidP="00D470AE">
            <w:pPr>
              <w:ind w:left="0" w:hanging="2"/>
              <w:rPr>
                <w:ins w:id="6968" w:author="임 종운" w:date="2022-05-17T11:40:00Z"/>
              </w:rPr>
            </w:pPr>
            <w:ins w:id="6969" w:author="임 종운" w:date="2022-05-17T11:40:00Z">
              <w:r>
                <w:t>INSERT INTO attendance VALUES (3331, 3, 2022-01-18);</w:t>
              </w:r>
            </w:ins>
          </w:p>
          <w:p w14:paraId="62EEDB4B" w14:textId="77777777" w:rsidR="00D470AE" w:rsidRDefault="00D470AE" w:rsidP="00D470AE">
            <w:pPr>
              <w:ind w:left="0" w:hanging="2"/>
              <w:rPr>
                <w:ins w:id="6970" w:author="임 종운" w:date="2022-05-17T11:40:00Z"/>
              </w:rPr>
            </w:pPr>
            <w:ins w:id="6971" w:author="임 종운" w:date="2022-05-17T11:40:00Z">
              <w:r>
                <w:t>INSERT INTO attendance VALUES (3332, 4, 2022-01-18);</w:t>
              </w:r>
            </w:ins>
          </w:p>
          <w:p w14:paraId="005FC689" w14:textId="77777777" w:rsidR="00D470AE" w:rsidRDefault="00D470AE" w:rsidP="00D470AE">
            <w:pPr>
              <w:ind w:left="0" w:hanging="2"/>
              <w:rPr>
                <w:ins w:id="6972" w:author="임 종운" w:date="2022-05-17T11:40:00Z"/>
              </w:rPr>
            </w:pPr>
            <w:ins w:id="6973" w:author="임 종운" w:date="2022-05-17T11:40:00Z">
              <w:r>
                <w:t>INSERT INTO attendance VALUES (3333, 5, 2022-01-18);</w:t>
              </w:r>
            </w:ins>
          </w:p>
          <w:p w14:paraId="755013AA" w14:textId="77777777" w:rsidR="00D470AE" w:rsidRDefault="00D470AE" w:rsidP="00D470AE">
            <w:pPr>
              <w:ind w:left="0" w:hanging="2"/>
              <w:rPr>
                <w:ins w:id="6974" w:author="임 종운" w:date="2022-05-17T11:40:00Z"/>
              </w:rPr>
            </w:pPr>
            <w:ins w:id="6975" w:author="임 종운" w:date="2022-05-17T11:40:00Z">
              <w:r>
                <w:t>INSERT INTO attendance VALUES (3334, 6, 2022-01-18);</w:t>
              </w:r>
            </w:ins>
          </w:p>
          <w:p w14:paraId="1C0F4CCF" w14:textId="77777777" w:rsidR="00D470AE" w:rsidRDefault="00D470AE" w:rsidP="00D470AE">
            <w:pPr>
              <w:ind w:left="0" w:hanging="2"/>
              <w:rPr>
                <w:ins w:id="6976" w:author="임 종운" w:date="2022-05-17T11:40:00Z"/>
              </w:rPr>
            </w:pPr>
            <w:ins w:id="6977" w:author="임 종운" w:date="2022-05-17T11:40:00Z">
              <w:r>
                <w:t>INSERT INTO attendance VALUES (3335, 7, 2022-01-18);</w:t>
              </w:r>
            </w:ins>
          </w:p>
          <w:p w14:paraId="12026038" w14:textId="77777777" w:rsidR="00D470AE" w:rsidRDefault="00D470AE" w:rsidP="00D470AE">
            <w:pPr>
              <w:ind w:left="0" w:hanging="2"/>
              <w:rPr>
                <w:ins w:id="6978" w:author="임 종운" w:date="2022-05-17T11:40:00Z"/>
              </w:rPr>
            </w:pPr>
            <w:ins w:id="6979" w:author="임 종운" w:date="2022-05-17T11:40:00Z">
              <w:r>
                <w:t>INSERT INTO attendance VALUES (3336, 8, 2022-01-18);</w:t>
              </w:r>
            </w:ins>
          </w:p>
          <w:p w14:paraId="0031EE9C" w14:textId="77777777" w:rsidR="00D470AE" w:rsidRDefault="00D470AE" w:rsidP="00D470AE">
            <w:pPr>
              <w:ind w:left="0" w:hanging="2"/>
              <w:rPr>
                <w:ins w:id="6980" w:author="임 종운" w:date="2022-05-17T11:40:00Z"/>
              </w:rPr>
            </w:pPr>
            <w:ins w:id="6981" w:author="임 종운" w:date="2022-05-17T11:40:00Z">
              <w:r>
                <w:lastRenderedPageBreak/>
                <w:t>INSERT INTO attendance VALUES (3337, 9, 2022-01-18);</w:t>
              </w:r>
            </w:ins>
          </w:p>
          <w:p w14:paraId="169B74DF" w14:textId="77777777" w:rsidR="00D470AE" w:rsidRDefault="00D470AE" w:rsidP="00D470AE">
            <w:pPr>
              <w:ind w:left="0" w:hanging="2"/>
              <w:rPr>
                <w:ins w:id="6982" w:author="임 종운" w:date="2022-05-17T11:40:00Z"/>
              </w:rPr>
            </w:pPr>
            <w:ins w:id="6983" w:author="임 종운" w:date="2022-05-17T11:40:00Z">
              <w:r>
                <w:t>INSERT INTO attendance VALUES (3338, 10, 2022-01-18);</w:t>
              </w:r>
            </w:ins>
          </w:p>
          <w:p w14:paraId="64DF4A34" w14:textId="77777777" w:rsidR="00D470AE" w:rsidRDefault="00D470AE" w:rsidP="00D470AE">
            <w:pPr>
              <w:ind w:left="0" w:hanging="2"/>
              <w:rPr>
                <w:ins w:id="6984" w:author="임 종운" w:date="2022-05-17T11:40:00Z"/>
              </w:rPr>
            </w:pPr>
            <w:ins w:id="6985" w:author="임 종운" w:date="2022-05-17T11:40:00Z">
              <w:r>
                <w:t>INSERT INTO attendance VALUES (3339, 11, 2022-01-18);</w:t>
              </w:r>
            </w:ins>
          </w:p>
          <w:p w14:paraId="652EA821" w14:textId="77777777" w:rsidR="00D470AE" w:rsidRDefault="00D470AE" w:rsidP="00D470AE">
            <w:pPr>
              <w:ind w:left="0" w:hanging="2"/>
              <w:rPr>
                <w:ins w:id="6986" w:author="임 종운" w:date="2022-05-17T11:40:00Z"/>
              </w:rPr>
            </w:pPr>
            <w:ins w:id="6987" w:author="임 종운" w:date="2022-05-17T11:40:00Z">
              <w:r>
                <w:t>INSERT INTO attendance VALUES (3340, 12, 2022-01-18);</w:t>
              </w:r>
            </w:ins>
          </w:p>
          <w:p w14:paraId="49F4D3FA" w14:textId="77777777" w:rsidR="00D470AE" w:rsidRDefault="00D470AE" w:rsidP="00D470AE">
            <w:pPr>
              <w:ind w:left="0" w:hanging="2"/>
              <w:rPr>
                <w:ins w:id="6988" w:author="임 종운" w:date="2022-05-17T11:40:00Z"/>
              </w:rPr>
            </w:pPr>
            <w:ins w:id="6989" w:author="임 종운" w:date="2022-05-17T11:40:00Z">
              <w:r>
                <w:t>INSERT INTO attendance VALUES (3341, 13, 2022-01-18);</w:t>
              </w:r>
            </w:ins>
          </w:p>
          <w:p w14:paraId="5074FD6E" w14:textId="77777777" w:rsidR="00D470AE" w:rsidRDefault="00D470AE" w:rsidP="00D470AE">
            <w:pPr>
              <w:ind w:left="0" w:hanging="2"/>
              <w:rPr>
                <w:ins w:id="6990" w:author="임 종운" w:date="2022-05-17T11:40:00Z"/>
              </w:rPr>
            </w:pPr>
            <w:ins w:id="6991" w:author="임 종운" w:date="2022-05-17T11:40:00Z">
              <w:r>
                <w:t>INSERT INTO attendance VALUES (3342, 14, 2022-01-18);</w:t>
              </w:r>
            </w:ins>
          </w:p>
          <w:p w14:paraId="332B361C" w14:textId="77777777" w:rsidR="00D470AE" w:rsidRDefault="00D470AE" w:rsidP="00D470AE">
            <w:pPr>
              <w:ind w:left="0" w:hanging="2"/>
              <w:rPr>
                <w:ins w:id="6992" w:author="임 종운" w:date="2022-05-17T11:40:00Z"/>
              </w:rPr>
            </w:pPr>
            <w:ins w:id="6993" w:author="임 종운" w:date="2022-05-17T11:40:00Z">
              <w:r>
                <w:t>INSERT INTO attendance VALUES (3343, 15, 2022-01-18);</w:t>
              </w:r>
            </w:ins>
          </w:p>
          <w:p w14:paraId="1BC79F26" w14:textId="77777777" w:rsidR="00D470AE" w:rsidRDefault="00D470AE" w:rsidP="00D470AE">
            <w:pPr>
              <w:ind w:left="0" w:hanging="2"/>
              <w:rPr>
                <w:ins w:id="6994" w:author="임 종운" w:date="2022-05-17T11:40:00Z"/>
              </w:rPr>
            </w:pPr>
            <w:ins w:id="6995" w:author="임 종운" w:date="2022-05-17T11:40:00Z">
              <w:r>
                <w:t>INSERT INTO attendance VALUES (3344, 16, 2022-01-18);</w:t>
              </w:r>
            </w:ins>
          </w:p>
          <w:p w14:paraId="54313983" w14:textId="77777777" w:rsidR="00D470AE" w:rsidRDefault="00D470AE" w:rsidP="00D470AE">
            <w:pPr>
              <w:ind w:left="0" w:hanging="2"/>
              <w:rPr>
                <w:ins w:id="6996" w:author="임 종운" w:date="2022-05-17T11:40:00Z"/>
              </w:rPr>
            </w:pPr>
            <w:ins w:id="6997" w:author="임 종운" w:date="2022-05-17T11:40:00Z">
              <w:r>
                <w:t>INSERT INTO attendance VALUES (3345, 17, 2022-01-18);</w:t>
              </w:r>
            </w:ins>
          </w:p>
          <w:p w14:paraId="7F784614" w14:textId="77777777" w:rsidR="00D470AE" w:rsidRDefault="00D470AE" w:rsidP="00D470AE">
            <w:pPr>
              <w:ind w:left="0" w:hanging="2"/>
              <w:rPr>
                <w:ins w:id="6998" w:author="임 종운" w:date="2022-05-17T11:40:00Z"/>
              </w:rPr>
            </w:pPr>
            <w:ins w:id="6999" w:author="임 종운" w:date="2022-05-17T11:40:00Z">
              <w:r>
                <w:t>INSERT INTO attendance VALUES (3346, 18, 2022-01-18);</w:t>
              </w:r>
            </w:ins>
          </w:p>
          <w:p w14:paraId="44257842" w14:textId="77777777" w:rsidR="00D470AE" w:rsidRDefault="00D470AE" w:rsidP="00D470AE">
            <w:pPr>
              <w:ind w:left="0" w:hanging="2"/>
              <w:rPr>
                <w:ins w:id="7000" w:author="임 종운" w:date="2022-05-17T11:40:00Z"/>
              </w:rPr>
            </w:pPr>
            <w:ins w:id="7001" w:author="임 종운" w:date="2022-05-17T11:40:00Z">
              <w:r>
                <w:t>INSERT INTO attendance VALUES (3347, 19, 2022-01-18);</w:t>
              </w:r>
            </w:ins>
          </w:p>
          <w:p w14:paraId="6C8353B7" w14:textId="77777777" w:rsidR="00D470AE" w:rsidRDefault="00D470AE" w:rsidP="00D470AE">
            <w:pPr>
              <w:ind w:left="0" w:hanging="2"/>
              <w:rPr>
                <w:ins w:id="7002" w:author="임 종운" w:date="2022-05-17T11:40:00Z"/>
              </w:rPr>
            </w:pPr>
            <w:ins w:id="7003" w:author="임 종운" w:date="2022-05-17T11:40:00Z">
              <w:r>
                <w:t>INSERT INTO attendance VALUES (3348, 20, 2022-01-18);</w:t>
              </w:r>
            </w:ins>
          </w:p>
          <w:p w14:paraId="052F8839" w14:textId="77777777" w:rsidR="00D470AE" w:rsidRDefault="00D470AE" w:rsidP="00D470AE">
            <w:pPr>
              <w:ind w:left="0" w:hanging="2"/>
              <w:rPr>
                <w:ins w:id="7004" w:author="임 종운" w:date="2022-05-17T11:40:00Z"/>
              </w:rPr>
            </w:pPr>
            <w:ins w:id="7005" w:author="임 종운" w:date="2022-05-17T11:40:00Z">
              <w:r>
                <w:t>INSERT INTO attendance VALUES (3349, 21, 2022-01-18);</w:t>
              </w:r>
            </w:ins>
          </w:p>
          <w:p w14:paraId="0B89A630" w14:textId="77777777" w:rsidR="00D470AE" w:rsidRDefault="00D470AE" w:rsidP="00D470AE">
            <w:pPr>
              <w:ind w:left="0" w:hanging="2"/>
              <w:rPr>
                <w:ins w:id="7006" w:author="임 종운" w:date="2022-05-17T11:40:00Z"/>
              </w:rPr>
            </w:pPr>
            <w:ins w:id="7007" w:author="임 종운" w:date="2022-05-17T11:40:00Z">
              <w:r>
                <w:t>INSERT INTO attendance VALUES (3350, 22, 2022-01-18);</w:t>
              </w:r>
            </w:ins>
          </w:p>
          <w:p w14:paraId="3AB92ABF" w14:textId="77777777" w:rsidR="00D470AE" w:rsidRDefault="00D470AE" w:rsidP="00D470AE">
            <w:pPr>
              <w:ind w:left="0" w:hanging="2"/>
              <w:rPr>
                <w:ins w:id="7008" w:author="임 종운" w:date="2022-05-17T11:40:00Z"/>
              </w:rPr>
            </w:pPr>
            <w:ins w:id="7009" w:author="임 종운" w:date="2022-05-17T11:40:00Z">
              <w:r>
                <w:t>INSERT INTO attendance VALUES (3351, 23, 2022-01-18);</w:t>
              </w:r>
            </w:ins>
          </w:p>
          <w:p w14:paraId="6CA9BAC6" w14:textId="77777777" w:rsidR="00D470AE" w:rsidRDefault="00D470AE" w:rsidP="00D470AE">
            <w:pPr>
              <w:ind w:left="0" w:hanging="2"/>
              <w:rPr>
                <w:ins w:id="7010" w:author="임 종운" w:date="2022-05-17T11:40:00Z"/>
              </w:rPr>
            </w:pPr>
            <w:ins w:id="7011" w:author="임 종운" w:date="2022-05-17T11:40:00Z">
              <w:r>
                <w:t>INSERT INTO attendance VALUES (3352, 24, 2022-01-18);</w:t>
              </w:r>
            </w:ins>
          </w:p>
          <w:p w14:paraId="466F3285" w14:textId="77777777" w:rsidR="00D470AE" w:rsidRDefault="00D470AE" w:rsidP="00D470AE">
            <w:pPr>
              <w:ind w:left="0" w:hanging="2"/>
              <w:rPr>
                <w:ins w:id="7012" w:author="임 종운" w:date="2022-05-17T11:40:00Z"/>
              </w:rPr>
            </w:pPr>
            <w:ins w:id="7013" w:author="임 종운" w:date="2022-05-17T11:40:00Z">
              <w:r>
                <w:t>INSERT INTO attendance VALUES (3353, 25, 2022-01-18);</w:t>
              </w:r>
            </w:ins>
          </w:p>
          <w:p w14:paraId="32F1E412" w14:textId="77777777" w:rsidR="00D470AE" w:rsidRDefault="00D470AE" w:rsidP="00D470AE">
            <w:pPr>
              <w:ind w:left="0" w:hanging="2"/>
              <w:rPr>
                <w:ins w:id="7014" w:author="임 종운" w:date="2022-05-17T11:40:00Z"/>
              </w:rPr>
            </w:pPr>
            <w:ins w:id="7015" w:author="임 종운" w:date="2022-05-17T11:40:00Z">
              <w:r>
                <w:t>INSERT INTO attendance VALUES (3354, 26, 2022-01-18);</w:t>
              </w:r>
            </w:ins>
          </w:p>
          <w:p w14:paraId="04C75285" w14:textId="77777777" w:rsidR="00D470AE" w:rsidRDefault="00D470AE" w:rsidP="00D470AE">
            <w:pPr>
              <w:ind w:left="0" w:hanging="2"/>
              <w:rPr>
                <w:ins w:id="7016" w:author="임 종운" w:date="2022-05-17T11:40:00Z"/>
              </w:rPr>
            </w:pPr>
            <w:ins w:id="7017" w:author="임 종운" w:date="2022-05-17T11:40:00Z">
              <w:r>
                <w:t>INSERT INTO attendance VALUES (3355, 1, 2022-01-19);</w:t>
              </w:r>
            </w:ins>
          </w:p>
          <w:p w14:paraId="6DB572D5" w14:textId="77777777" w:rsidR="00D470AE" w:rsidRDefault="00D470AE" w:rsidP="00D470AE">
            <w:pPr>
              <w:ind w:left="0" w:hanging="2"/>
              <w:rPr>
                <w:ins w:id="7018" w:author="임 종운" w:date="2022-05-17T11:40:00Z"/>
              </w:rPr>
            </w:pPr>
            <w:ins w:id="7019" w:author="임 종운" w:date="2022-05-17T11:40:00Z">
              <w:r>
                <w:t>INSERT INTO attendance VALUES (3356, 2, 2022-01-19);</w:t>
              </w:r>
            </w:ins>
          </w:p>
          <w:p w14:paraId="65035042" w14:textId="77777777" w:rsidR="00D470AE" w:rsidRDefault="00D470AE" w:rsidP="00D470AE">
            <w:pPr>
              <w:ind w:left="0" w:hanging="2"/>
              <w:rPr>
                <w:ins w:id="7020" w:author="임 종운" w:date="2022-05-17T11:40:00Z"/>
              </w:rPr>
            </w:pPr>
            <w:ins w:id="7021" w:author="임 종운" w:date="2022-05-17T11:40:00Z">
              <w:r>
                <w:t>INSERT INTO attendance VALUES (3357, 3, 2022-01-19);</w:t>
              </w:r>
            </w:ins>
          </w:p>
          <w:p w14:paraId="4B2AEFFC" w14:textId="77777777" w:rsidR="00D470AE" w:rsidRDefault="00D470AE" w:rsidP="00D470AE">
            <w:pPr>
              <w:ind w:left="0" w:hanging="2"/>
              <w:rPr>
                <w:ins w:id="7022" w:author="임 종운" w:date="2022-05-17T11:40:00Z"/>
              </w:rPr>
            </w:pPr>
            <w:ins w:id="7023" w:author="임 종운" w:date="2022-05-17T11:40:00Z">
              <w:r>
                <w:t>INSERT INTO attendance VALUES (3358, 4, 2022-01-19);</w:t>
              </w:r>
            </w:ins>
          </w:p>
          <w:p w14:paraId="494561A0" w14:textId="77777777" w:rsidR="00D470AE" w:rsidRDefault="00D470AE" w:rsidP="00D470AE">
            <w:pPr>
              <w:ind w:left="0" w:hanging="2"/>
              <w:rPr>
                <w:ins w:id="7024" w:author="임 종운" w:date="2022-05-17T11:40:00Z"/>
              </w:rPr>
            </w:pPr>
            <w:ins w:id="7025" w:author="임 종운" w:date="2022-05-17T11:40:00Z">
              <w:r>
                <w:t>INSERT INTO attendance VALUES (3359, 5, 2022-01-19);</w:t>
              </w:r>
            </w:ins>
          </w:p>
          <w:p w14:paraId="05BF111E" w14:textId="77777777" w:rsidR="00D470AE" w:rsidRDefault="00D470AE" w:rsidP="00D470AE">
            <w:pPr>
              <w:ind w:left="0" w:hanging="2"/>
              <w:rPr>
                <w:ins w:id="7026" w:author="임 종운" w:date="2022-05-17T11:40:00Z"/>
              </w:rPr>
            </w:pPr>
            <w:ins w:id="7027" w:author="임 종운" w:date="2022-05-17T11:40:00Z">
              <w:r>
                <w:t>INSERT INTO attendance VALUES (3360, 6, 2022-01-19);</w:t>
              </w:r>
            </w:ins>
          </w:p>
          <w:p w14:paraId="0E006526" w14:textId="77777777" w:rsidR="00D470AE" w:rsidRDefault="00D470AE" w:rsidP="00D470AE">
            <w:pPr>
              <w:ind w:left="0" w:hanging="2"/>
              <w:rPr>
                <w:ins w:id="7028" w:author="임 종운" w:date="2022-05-17T11:40:00Z"/>
              </w:rPr>
            </w:pPr>
            <w:ins w:id="7029" w:author="임 종운" w:date="2022-05-17T11:40:00Z">
              <w:r>
                <w:t>INSERT INTO attendance VALUES (3361, 7, 2022-01-19);</w:t>
              </w:r>
            </w:ins>
          </w:p>
          <w:p w14:paraId="40350D97" w14:textId="77777777" w:rsidR="00D470AE" w:rsidRDefault="00D470AE" w:rsidP="00D470AE">
            <w:pPr>
              <w:ind w:left="0" w:hanging="2"/>
              <w:rPr>
                <w:ins w:id="7030" w:author="임 종운" w:date="2022-05-17T11:40:00Z"/>
              </w:rPr>
            </w:pPr>
            <w:ins w:id="7031" w:author="임 종운" w:date="2022-05-17T11:40:00Z">
              <w:r>
                <w:t>INSERT INTO attendance VALUES (3362, 8, 2022-01-19);</w:t>
              </w:r>
            </w:ins>
          </w:p>
          <w:p w14:paraId="4E5728D4" w14:textId="77777777" w:rsidR="00D470AE" w:rsidRDefault="00D470AE" w:rsidP="00D470AE">
            <w:pPr>
              <w:ind w:left="0" w:hanging="2"/>
              <w:rPr>
                <w:ins w:id="7032" w:author="임 종운" w:date="2022-05-17T11:40:00Z"/>
              </w:rPr>
            </w:pPr>
            <w:ins w:id="7033" w:author="임 종운" w:date="2022-05-17T11:40:00Z">
              <w:r>
                <w:t>INSERT INTO attendance VALUES (3363, 9, 2022-01-19);</w:t>
              </w:r>
            </w:ins>
          </w:p>
          <w:p w14:paraId="00C63818" w14:textId="77777777" w:rsidR="00D470AE" w:rsidRDefault="00D470AE" w:rsidP="00D470AE">
            <w:pPr>
              <w:ind w:left="0" w:hanging="2"/>
              <w:rPr>
                <w:ins w:id="7034" w:author="임 종운" w:date="2022-05-17T11:40:00Z"/>
              </w:rPr>
            </w:pPr>
            <w:ins w:id="7035" w:author="임 종운" w:date="2022-05-17T11:40:00Z">
              <w:r>
                <w:lastRenderedPageBreak/>
                <w:t>INSERT INTO attendance VALUES (3364, 10, 2022-01-19);</w:t>
              </w:r>
            </w:ins>
          </w:p>
          <w:p w14:paraId="4F62937C" w14:textId="77777777" w:rsidR="00D470AE" w:rsidRDefault="00D470AE" w:rsidP="00D470AE">
            <w:pPr>
              <w:ind w:left="0" w:hanging="2"/>
              <w:rPr>
                <w:ins w:id="7036" w:author="임 종운" w:date="2022-05-17T11:40:00Z"/>
              </w:rPr>
            </w:pPr>
            <w:ins w:id="7037" w:author="임 종운" w:date="2022-05-17T11:40:00Z">
              <w:r>
                <w:t>INSERT INTO attendance VALUES (3365, 11, 2022-01-19);</w:t>
              </w:r>
            </w:ins>
          </w:p>
          <w:p w14:paraId="13C0E0AE" w14:textId="77777777" w:rsidR="00D470AE" w:rsidRDefault="00D470AE" w:rsidP="00D470AE">
            <w:pPr>
              <w:ind w:left="0" w:hanging="2"/>
              <w:rPr>
                <w:ins w:id="7038" w:author="임 종운" w:date="2022-05-17T11:40:00Z"/>
              </w:rPr>
            </w:pPr>
            <w:ins w:id="7039" w:author="임 종운" w:date="2022-05-17T11:40:00Z">
              <w:r>
                <w:t>INSERT INTO attendance VALUES (3366, 12, 2022-01-19);</w:t>
              </w:r>
            </w:ins>
          </w:p>
          <w:p w14:paraId="69782FFA" w14:textId="77777777" w:rsidR="00D470AE" w:rsidRDefault="00D470AE" w:rsidP="00D470AE">
            <w:pPr>
              <w:ind w:left="0" w:hanging="2"/>
              <w:rPr>
                <w:ins w:id="7040" w:author="임 종운" w:date="2022-05-17T11:40:00Z"/>
              </w:rPr>
            </w:pPr>
            <w:ins w:id="7041" w:author="임 종운" w:date="2022-05-17T11:40:00Z">
              <w:r>
                <w:t>INSERT INTO attendance VALUES (3367, 13, 2022-01-19);</w:t>
              </w:r>
            </w:ins>
          </w:p>
          <w:p w14:paraId="42D56F93" w14:textId="77777777" w:rsidR="00D470AE" w:rsidRDefault="00D470AE" w:rsidP="00D470AE">
            <w:pPr>
              <w:ind w:left="0" w:hanging="2"/>
              <w:rPr>
                <w:ins w:id="7042" w:author="임 종운" w:date="2022-05-17T11:40:00Z"/>
              </w:rPr>
            </w:pPr>
            <w:ins w:id="7043" w:author="임 종운" w:date="2022-05-17T11:40:00Z">
              <w:r>
                <w:t>INSERT INTO attendance VALUES (3368, 14, 2022-01-19);</w:t>
              </w:r>
            </w:ins>
          </w:p>
          <w:p w14:paraId="11262782" w14:textId="77777777" w:rsidR="00D470AE" w:rsidRDefault="00D470AE" w:rsidP="00D470AE">
            <w:pPr>
              <w:ind w:left="0" w:hanging="2"/>
              <w:rPr>
                <w:ins w:id="7044" w:author="임 종운" w:date="2022-05-17T11:40:00Z"/>
              </w:rPr>
            </w:pPr>
            <w:ins w:id="7045" w:author="임 종운" w:date="2022-05-17T11:40:00Z">
              <w:r>
                <w:t>INSERT INTO attendance VALUES (3369, 15, 2022-01-19);</w:t>
              </w:r>
            </w:ins>
          </w:p>
          <w:p w14:paraId="7FC6562D" w14:textId="77777777" w:rsidR="00D470AE" w:rsidRDefault="00D470AE" w:rsidP="00D470AE">
            <w:pPr>
              <w:ind w:left="0" w:hanging="2"/>
              <w:rPr>
                <w:ins w:id="7046" w:author="임 종운" w:date="2022-05-17T11:40:00Z"/>
              </w:rPr>
            </w:pPr>
            <w:ins w:id="7047" w:author="임 종운" w:date="2022-05-17T11:40:00Z">
              <w:r>
                <w:t>INSERT INTO attendance VALUES (3370, 16, 2022-01-19);</w:t>
              </w:r>
            </w:ins>
          </w:p>
          <w:p w14:paraId="76E50623" w14:textId="77777777" w:rsidR="00D470AE" w:rsidRDefault="00D470AE" w:rsidP="00D470AE">
            <w:pPr>
              <w:ind w:left="0" w:hanging="2"/>
              <w:rPr>
                <w:ins w:id="7048" w:author="임 종운" w:date="2022-05-17T11:40:00Z"/>
              </w:rPr>
            </w:pPr>
            <w:ins w:id="7049" w:author="임 종운" w:date="2022-05-17T11:40:00Z">
              <w:r>
                <w:t>INSERT INTO attendance VALUES (3371, 17, 2022-01-19);</w:t>
              </w:r>
            </w:ins>
          </w:p>
          <w:p w14:paraId="4B296E6A" w14:textId="77777777" w:rsidR="00D470AE" w:rsidRDefault="00D470AE" w:rsidP="00D470AE">
            <w:pPr>
              <w:ind w:left="0" w:hanging="2"/>
              <w:rPr>
                <w:ins w:id="7050" w:author="임 종운" w:date="2022-05-17T11:40:00Z"/>
              </w:rPr>
            </w:pPr>
            <w:ins w:id="7051" w:author="임 종운" w:date="2022-05-17T11:40:00Z">
              <w:r>
                <w:t>INSERT INTO attendance VALUES (3372, 18, 2022-01-19);</w:t>
              </w:r>
            </w:ins>
          </w:p>
          <w:p w14:paraId="0F7DC289" w14:textId="77777777" w:rsidR="00D470AE" w:rsidRDefault="00D470AE" w:rsidP="00D470AE">
            <w:pPr>
              <w:ind w:left="0" w:hanging="2"/>
              <w:rPr>
                <w:ins w:id="7052" w:author="임 종운" w:date="2022-05-17T11:40:00Z"/>
              </w:rPr>
            </w:pPr>
            <w:ins w:id="7053" w:author="임 종운" w:date="2022-05-17T11:40:00Z">
              <w:r>
                <w:t>INSERT INTO attendance VALUES (3373, 19, 2022-01-19);</w:t>
              </w:r>
            </w:ins>
          </w:p>
          <w:p w14:paraId="669CB611" w14:textId="77777777" w:rsidR="00D470AE" w:rsidRDefault="00D470AE" w:rsidP="00D470AE">
            <w:pPr>
              <w:ind w:left="0" w:hanging="2"/>
              <w:rPr>
                <w:ins w:id="7054" w:author="임 종운" w:date="2022-05-17T11:40:00Z"/>
              </w:rPr>
            </w:pPr>
            <w:ins w:id="7055" w:author="임 종운" w:date="2022-05-17T11:40:00Z">
              <w:r>
                <w:t>INSERT INTO attendance VALUES (3374, 20, 2022-01-19);</w:t>
              </w:r>
            </w:ins>
          </w:p>
          <w:p w14:paraId="2501A223" w14:textId="77777777" w:rsidR="00D470AE" w:rsidRDefault="00D470AE" w:rsidP="00D470AE">
            <w:pPr>
              <w:ind w:left="0" w:hanging="2"/>
              <w:rPr>
                <w:ins w:id="7056" w:author="임 종운" w:date="2022-05-17T11:40:00Z"/>
              </w:rPr>
            </w:pPr>
            <w:ins w:id="7057" w:author="임 종운" w:date="2022-05-17T11:40:00Z">
              <w:r>
                <w:t>INSERT INTO attendance VALUES (3375, 21, 2022-01-19);</w:t>
              </w:r>
            </w:ins>
          </w:p>
          <w:p w14:paraId="4AB5EB23" w14:textId="77777777" w:rsidR="00D470AE" w:rsidRDefault="00D470AE" w:rsidP="00D470AE">
            <w:pPr>
              <w:ind w:left="0" w:hanging="2"/>
              <w:rPr>
                <w:ins w:id="7058" w:author="임 종운" w:date="2022-05-17T11:40:00Z"/>
              </w:rPr>
            </w:pPr>
            <w:ins w:id="7059" w:author="임 종운" w:date="2022-05-17T11:40:00Z">
              <w:r>
                <w:t>INSERT INTO attendance VALUES (3376, 22, 2022-01-19);</w:t>
              </w:r>
            </w:ins>
          </w:p>
          <w:p w14:paraId="400A7010" w14:textId="77777777" w:rsidR="00D470AE" w:rsidRDefault="00D470AE" w:rsidP="00D470AE">
            <w:pPr>
              <w:ind w:left="0" w:hanging="2"/>
              <w:rPr>
                <w:ins w:id="7060" w:author="임 종운" w:date="2022-05-17T11:40:00Z"/>
              </w:rPr>
            </w:pPr>
            <w:ins w:id="7061" w:author="임 종운" w:date="2022-05-17T11:40:00Z">
              <w:r>
                <w:t>INSERT INTO attendance VALUES (3377, 23, 2022-01-19);</w:t>
              </w:r>
            </w:ins>
          </w:p>
          <w:p w14:paraId="6B79E130" w14:textId="77777777" w:rsidR="00D470AE" w:rsidRDefault="00D470AE" w:rsidP="00D470AE">
            <w:pPr>
              <w:ind w:left="0" w:hanging="2"/>
              <w:rPr>
                <w:ins w:id="7062" w:author="임 종운" w:date="2022-05-17T11:40:00Z"/>
              </w:rPr>
            </w:pPr>
            <w:ins w:id="7063" w:author="임 종운" w:date="2022-05-17T11:40:00Z">
              <w:r>
                <w:t>INSERT INTO attendance VALUES (3378, 24, 2022-01-19);</w:t>
              </w:r>
            </w:ins>
          </w:p>
          <w:p w14:paraId="3DC0E44D" w14:textId="77777777" w:rsidR="00D470AE" w:rsidRDefault="00D470AE" w:rsidP="00D470AE">
            <w:pPr>
              <w:ind w:left="0" w:hanging="2"/>
              <w:rPr>
                <w:ins w:id="7064" w:author="임 종운" w:date="2022-05-17T11:40:00Z"/>
              </w:rPr>
            </w:pPr>
            <w:ins w:id="7065" w:author="임 종운" w:date="2022-05-17T11:40:00Z">
              <w:r>
                <w:t>INSERT INTO attendance VALUES (3379, 25, 2022-01-19);</w:t>
              </w:r>
            </w:ins>
          </w:p>
          <w:p w14:paraId="2C032D2C" w14:textId="77777777" w:rsidR="00D470AE" w:rsidRDefault="00D470AE" w:rsidP="00D470AE">
            <w:pPr>
              <w:ind w:left="0" w:hanging="2"/>
              <w:rPr>
                <w:ins w:id="7066" w:author="임 종운" w:date="2022-05-17T11:40:00Z"/>
              </w:rPr>
            </w:pPr>
            <w:ins w:id="7067" w:author="임 종운" w:date="2022-05-17T11:40:00Z">
              <w:r>
                <w:t>INSERT INTO attendance VALUES (3380, 26, 2022-01-19);</w:t>
              </w:r>
            </w:ins>
          </w:p>
          <w:p w14:paraId="10E8CA9A" w14:textId="77777777" w:rsidR="00D470AE" w:rsidRDefault="00D470AE" w:rsidP="00D470AE">
            <w:pPr>
              <w:ind w:left="0" w:hanging="2"/>
              <w:rPr>
                <w:ins w:id="7068" w:author="임 종운" w:date="2022-05-17T11:40:00Z"/>
              </w:rPr>
            </w:pPr>
            <w:ins w:id="7069" w:author="임 종운" w:date="2022-05-17T11:40:00Z">
              <w:r>
                <w:t>INSERT INTO attendance VALUES (3381, 1, 2022-01-20);</w:t>
              </w:r>
            </w:ins>
          </w:p>
          <w:p w14:paraId="4DB132B6" w14:textId="77777777" w:rsidR="00D470AE" w:rsidRDefault="00D470AE" w:rsidP="00D470AE">
            <w:pPr>
              <w:ind w:left="0" w:hanging="2"/>
              <w:rPr>
                <w:ins w:id="7070" w:author="임 종운" w:date="2022-05-17T11:40:00Z"/>
              </w:rPr>
            </w:pPr>
            <w:ins w:id="7071" w:author="임 종운" w:date="2022-05-17T11:40:00Z">
              <w:r>
                <w:t>INSERT INTO attendance VALUES (3382, 2, 2022-01-20);</w:t>
              </w:r>
            </w:ins>
          </w:p>
          <w:p w14:paraId="21F355DF" w14:textId="77777777" w:rsidR="00D470AE" w:rsidRDefault="00D470AE" w:rsidP="00D470AE">
            <w:pPr>
              <w:ind w:left="0" w:hanging="2"/>
              <w:rPr>
                <w:ins w:id="7072" w:author="임 종운" w:date="2022-05-17T11:40:00Z"/>
              </w:rPr>
            </w:pPr>
            <w:ins w:id="7073" w:author="임 종운" w:date="2022-05-17T11:40:00Z">
              <w:r>
                <w:t>INSERT INTO attendance VALUES (3383, 3, 2022-01-20);</w:t>
              </w:r>
            </w:ins>
          </w:p>
          <w:p w14:paraId="0F32191E" w14:textId="77777777" w:rsidR="00D470AE" w:rsidRDefault="00D470AE" w:rsidP="00D470AE">
            <w:pPr>
              <w:ind w:left="0" w:hanging="2"/>
              <w:rPr>
                <w:ins w:id="7074" w:author="임 종운" w:date="2022-05-17T11:40:00Z"/>
              </w:rPr>
            </w:pPr>
            <w:ins w:id="7075" w:author="임 종운" w:date="2022-05-17T11:40:00Z">
              <w:r>
                <w:t>INSERT INTO attendance VALUES (3384, 4, 2022-01-20);</w:t>
              </w:r>
            </w:ins>
          </w:p>
          <w:p w14:paraId="0FFA43DB" w14:textId="77777777" w:rsidR="00D470AE" w:rsidRDefault="00D470AE" w:rsidP="00D470AE">
            <w:pPr>
              <w:ind w:left="0" w:hanging="2"/>
              <w:rPr>
                <w:ins w:id="7076" w:author="임 종운" w:date="2022-05-17T11:40:00Z"/>
              </w:rPr>
            </w:pPr>
            <w:ins w:id="7077" w:author="임 종운" w:date="2022-05-17T11:40:00Z">
              <w:r>
                <w:t>INSERT INTO attendance VALUES (3385, 5, 2022-01-20);</w:t>
              </w:r>
            </w:ins>
          </w:p>
          <w:p w14:paraId="0F09E5A1" w14:textId="77777777" w:rsidR="00D470AE" w:rsidRDefault="00D470AE" w:rsidP="00D470AE">
            <w:pPr>
              <w:ind w:left="0" w:hanging="2"/>
              <w:rPr>
                <w:ins w:id="7078" w:author="임 종운" w:date="2022-05-17T11:40:00Z"/>
              </w:rPr>
            </w:pPr>
            <w:ins w:id="7079" w:author="임 종운" w:date="2022-05-17T11:40:00Z">
              <w:r>
                <w:t>INSERT INTO attendance VALUES (3386, 6, 2022-01-20);</w:t>
              </w:r>
            </w:ins>
          </w:p>
          <w:p w14:paraId="09BB0664" w14:textId="77777777" w:rsidR="00D470AE" w:rsidRDefault="00D470AE" w:rsidP="00D470AE">
            <w:pPr>
              <w:ind w:left="0" w:hanging="2"/>
              <w:rPr>
                <w:ins w:id="7080" w:author="임 종운" w:date="2022-05-17T11:40:00Z"/>
              </w:rPr>
            </w:pPr>
            <w:ins w:id="7081" w:author="임 종운" w:date="2022-05-17T11:40:00Z">
              <w:r>
                <w:t>INSERT INTO attendance VALUES (3387, 7, 2022-01-20);</w:t>
              </w:r>
            </w:ins>
          </w:p>
          <w:p w14:paraId="66F0E6F1" w14:textId="77777777" w:rsidR="00D470AE" w:rsidRDefault="00D470AE" w:rsidP="00D470AE">
            <w:pPr>
              <w:ind w:left="0" w:hanging="2"/>
              <w:rPr>
                <w:ins w:id="7082" w:author="임 종운" w:date="2022-05-17T11:40:00Z"/>
              </w:rPr>
            </w:pPr>
            <w:ins w:id="7083" w:author="임 종운" w:date="2022-05-17T11:40:00Z">
              <w:r>
                <w:t>INSERT INTO attendance VALUES (3388, 8, 2022-01-20);</w:t>
              </w:r>
            </w:ins>
          </w:p>
          <w:p w14:paraId="42D8A9BB" w14:textId="77777777" w:rsidR="00D470AE" w:rsidRDefault="00D470AE" w:rsidP="00D470AE">
            <w:pPr>
              <w:ind w:left="0" w:hanging="2"/>
              <w:rPr>
                <w:ins w:id="7084" w:author="임 종운" w:date="2022-05-17T11:40:00Z"/>
              </w:rPr>
            </w:pPr>
            <w:ins w:id="7085" w:author="임 종운" w:date="2022-05-17T11:40:00Z">
              <w:r>
                <w:t>INSERT INTO attendance VALUES (3389, 9, 2022-01-20);</w:t>
              </w:r>
            </w:ins>
          </w:p>
          <w:p w14:paraId="0CF44048" w14:textId="77777777" w:rsidR="00D470AE" w:rsidRDefault="00D470AE" w:rsidP="00D470AE">
            <w:pPr>
              <w:ind w:left="0" w:hanging="2"/>
              <w:rPr>
                <w:ins w:id="7086" w:author="임 종운" w:date="2022-05-17T11:40:00Z"/>
              </w:rPr>
            </w:pPr>
            <w:ins w:id="7087" w:author="임 종운" w:date="2022-05-17T11:40:00Z">
              <w:r>
                <w:t>INSERT INTO attendance VALUES (3390, 10, 2022-01-20);</w:t>
              </w:r>
            </w:ins>
          </w:p>
          <w:p w14:paraId="1152B95D" w14:textId="77777777" w:rsidR="00D470AE" w:rsidRDefault="00D470AE" w:rsidP="00D470AE">
            <w:pPr>
              <w:ind w:left="0" w:hanging="2"/>
              <w:rPr>
                <w:ins w:id="7088" w:author="임 종운" w:date="2022-05-17T11:40:00Z"/>
              </w:rPr>
            </w:pPr>
            <w:ins w:id="7089" w:author="임 종운" w:date="2022-05-17T11:40:00Z">
              <w:r>
                <w:lastRenderedPageBreak/>
                <w:t>INSERT INTO attendance VALUES (3391, 11, 2022-01-20);</w:t>
              </w:r>
            </w:ins>
          </w:p>
          <w:p w14:paraId="2D9DE8E5" w14:textId="77777777" w:rsidR="00D470AE" w:rsidRDefault="00D470AE" w:rsidP="00D470AE">
            <w:pPr>
              <w:ind w:left="0" w:hanging="2"/>
              <w:rPr>
                <w:ins w:id="7090" w:author="임 종운" w:date="2022-05-17T11:40:00Z"/>
              </w:rPr>
            </w:pPr>
            <w:ins w:id="7091" w:author="임 종운" w:date="2022-05-17T11:40:00Z">
              <w:r>
                <w:t>INSERT INTO attendance VALUES (3392, 12, 2022-01-20);</w:t>
              </w:r>
            </w:ins>
          </w:p>
          <w:p w14:paraId="1DFC774E" w14:textId="77777777" w:rsidR="00D470AE" w:rsidRDefault="00D470AE" w:rsidP="00D470AE">
            <w:pPr>
              <w:ind w:left="0" w:hanging="2"/>
              <w:rPr>
                <w:ins w:id="7092" w:author="임 종운" w:date="2022-05-17T11:40:00Z"/>
              </w:rPr>
            </w:pPr>
            <w:ins w:id="7093" w:author="임 종운" w:date="2022-05-17T11:40:00Z">
              <w:r>
                <w:t>INSERT INTO attendance VALUES (3393, 13, 2022-01-20);</w:t>
              </w:r>
            </w:ins>
          </w:p>
          <w:p w14:paraId="7979A434" w14:textId="77777777" w:rsidR="00D470AE" w:rsidRDefault="00D470AE" w:rsidP="00D470AE">
            <w:pPr>
              <w:ind w:left="0" w:hanging="2"/>
              <w:rPr>
                <w:ins w:id="7094" w:author="임 종운" w:date="2022-05-17T11:40:00Z"/>
              </w:rPr>
            </w:pPr>
            <w:ins w:id="7095" w:author="임 종운" w:date="2022-05-17T11:40:00Z">
              <w:r>
                <w:t>INSERT INTO attendance VALUES (3394, 14, 2022-01-20);</w:t>
              </w:r>
            </w:ins>
          </w:p>
          <w:p w14:paraId="4A9D59EC" w14:textId="77777777" w:rsidR="00D470AE" w:rsidRDefault="00D470AE" w:rsidP="00D470AE">
            <w:pPr>
              <w:ind w:left="0" w:hanging="2"/>
              <w:rPr>
                <w:ins w:id="7096" w:author="임 종운" w:date="2022-05-17T11:40:00Z"/>
              </w:rPr>
            </w:pPr>
            <w:ins w:id="7097" w:author="임 종운" w:date="2022-05-17T11:40:00Z">
              <w:r>
                <w:t>INSERT INTO attendance VALUES (3395, 15, 2022-01-20);</w:t>
              </w:r>
            </w:ins>
          </w:p>
          <w:p w14:paraId="118F9678" w14:textId="77777777" w:rsidR="00D470AE" w:rsidRDefault="00D470AE" w:rsidP="00D470AE">
            <w:pPr>
              <w:ind w:left="0" w:hanging="2"/>
              <w:rPr>
                <w:ins w:id="7098" w:author="임 종운" w:date="2022-05-17T11:40:00Z"/>
              </w:rPr>
            </w:pPr>
            <w:ins w:id="7099" w:author="임 종운" w:date="2022-05-17T11:40:00Z">
              <w:r>
                <w:t>INSERT INTO attendance VALUES (3396, 16, 2022-01-20);</w:t>
              </w:r>
            </w:ins>
          </w:p>
          <w:p w14:paraId="4C8C2401" w14:textId="77777777" w:rsidR="00D470AE" w:rsidRDefault="00D470AE" w:rsidP="00D470AE">
            <w:pPr>
              <w:ind w:left="0" w:hanging="2"/>
              <w:rPr>
                <w:ins w:id="7100" w:author="임 종운" w:date="2022-05-17T11:40:00Z"/>
              </w:rPr>
            </w:pPr>
            <w:ins w:id="7101" w:author="임 종운" w:date="2022-05-17T11:40:00Z">
              <w:r>
                <w:t>INSERT INTO attendance VALUES (3397, 17, 2022-01-20);</w:t>
              </w:r>
            </w:ins>
          </w:p>
          <w:p w14:paraId="374E0CDC" w14:textId="77777777" w:rsidR="00D470AE" w:rsidRDefault="00D470AE" w:rsidP="00D470AE">
            <w:pPr>
              <w:ind w:left="0" w:hanging="2"/>
              <w:rPr>
                <w:ins w:id="7102" w:author="임 종운" w:date="2022-05-17T11:40:00Z"/>
              </w:rPr>
            </w:pPr>
            <w:ins w:id="7103" w:author="임 종운" w:date="2022-05-17T11:40:00Z">
              <w:r>
                <w:t>INSERT INTO attendance VALUES (3398, 18, 2022-01-20);</w:t>
              </w:r>
            </w:ins>
          </w:p>
          <w:p w14:paraId="48502D3C" w14:textId="77777777" w:rsidR="00D470AE" w:rsidRDefault="00D470AE" w:rsidP="00D470AE">
            <w:pPr>
              <w:ind w:left="0" w:hanging="2"/>
              <w:rPr>
                <w:ins w:id="7104" w:author="임 종운" w:date="2022-05-17T11:40:00Z"/>
              </w:rPr>
            </w:pPr>
            <w:ins w:id="7105" w:author="임 종운" w:date="2022-05-17T11:40:00Z">
              <w:r>
                <w:t>INSERT INTO attendance VALUES (3399, 19, 2022-01-20);</w:t>
              </w:r>
            </w:ins>
          </w:p>
          <w:p w14:paraId="46E4446B" w14:textId="77777777" w:rsidR="00D470AE" w:rsidRDefault="00D470AE" w:rsidP="00D470AE">
            <w:pPr>
              <w:ind w:left="0" w:hanging="2"/>
              <w:rPr>
                <w:ins w:id="7106" w:author="임 종운" w:date="2022-05-17T11:40:00Z"/>
              </w:rPr>
            </w:pPr>
            <w:ins w:id="7107" w:author="임 종운" w:date="2022-05-17T11:40:00Z">
              <w:r>
                <w:t>INSERT INTO attendance VALUES (3400, 20, 2022-01-20);</w:t>
              </w:r>
            </w:ins>
          </w:p>
          <w:p w14:paraId="3E218CBF" w14:textId="77777777" w:rsidR="00D470AE" w:rsidRDefault="00D470AE" w:rsidP="00D470AE">
            <w:pPr>
              <w:ind w:left="0" w:hanging="2"/>
              <w:rPr>
                <w:ins w:id="7108" w:author="임 종운" w:date="2022-05-17T11:40:00Z"/>
              </w:rPr>
            </w:pPr>
            <w:ins w:id="7109" w:author="임 종운" w:date="2022-05-17T11:40:00Z">
              <w:r>
                <w:t>INSERT INTO attendance VALUES (3401, 21, 2022-01-20);</w:t>
              </w:r>
            </w:ins>
          </w:p>
          <w:p w14:paraId="282146FE" w14:textId="77777777" w:rsidR="00D470AE" w:rsidRDefault="00D470AE" w:rsidP="00D470AE">
            <w:pPr>
              <w:ind w:left="0" w:hanging="2"/>
              <w:rPr>
                <w:ins w:id="7110" w:author="임 종운" w:date="2022-05-17T11:40:00Z"/>
              </w:rPr>
            </w:pPr>
            <w:ins w:id="7111" w:author="임 종운" w:date="2022-05-17T11:40:00Z">
              <w:r>
                <w:t>INSERT INTO attendance VALUES (3402, 22, 2022-01-20);</w:t>
              </w:r>
            </w:ins>
          </w:p>
          <w:p w14:paraId="1FAD3C51" w14:textId="77777777" w:rsidR="00D470AE" w:rsidRDefault="00D470AE" w:rsidP="00D470AE">
            <w:pPr>
              <w:ind w:left="0" w:hanging="2"/>
              <w:rPr>
                <w:ins w:id="7112" w:author="임 종운" w:date="2022-05-17T11:40:00Z"/>
              </w:rPr>
            </w:pPr>
            <w:ins w:id="7113" w:author="임 종운" w:date="2022-05-17T11:40:00Z">
              <w:r>
                <w:t>INSERT INTO attendance VALUES (3403, 23, 2022-01-20);</w:t>
              </w:r>
            </w:ins>
          </w:p>
          <w:p w14:paraId="53EFB230" w14:textId="77777777" w:rsidR="00D470AE" w:rsidRDefault="00D470AE" w:rsidP="00D470AE">
            <w:pPr>
              <w:ind w:left="0" w:hanging="2"/>
              <w:rPr>
                <w:ins w:id="7114" w:author="임 종운" w:date="2022-05-17T11:40:00Z"/>
              </w:rPr>
            </w:pPr>
            <w:ins w:id="7115" w:author="임 종운" w:date="2022-05-17T11:40:00Z">
              <w:r>
                <w:t>INSERT INTO attendance VALUES (3404, 24, 2022-01-20);</w:t>
              </w:r>
            </w:ins>
          </w:p>
          <w:p w14:paraId="2D93AF35" w14:textId="77777777" w:rsidR="00D470AE" w:rsidRDefault="00D470AE" w:rsidP="00D470AE">
            <w:pPr>
              <w:ind w:left="0" w:hanging="2"/>
              <w:rPr>
                <w:ins w:id="7116" w:author="임 종운" w:date="2022-05-17T11:40:00Z"/>
              </w:rPr>
            </w:pPr>
            <w:ins w:id="7117" w:author="임 종운" w:date="2022-05-17T11:40:00Z">
              <w:r>
                <w:t>INSERT INTO attendance VALUES (3405, 25, 2022-01-20);</w:t>
              </w:r>
            </w:ins>
          </w:p>
          <w:p w14:paraId="15B560F1" w14:textId="77777777" w:rsidR="00D470AE" w:rsidRDefault="00D470AE" w:rsidP="00D470AE">
            <w:pPr>
              <w:ind w:left="0" w:hanging="2"/>
              <w:rPr>
                <w:ins w:id="7118" w:author="임 종운" w:date="2022-05-17T11:40:00Z"/>
              </w:rPr>
            </w:pPr>
            <w:ins w:id="7119" w:author="임 종운" w:date="2022-05-17T11:40:00Z">
              <w:r>
                <w:t>INSERT INTO attendance VALUES (3406, 26, 2022-01-20);</w:t>
              </w:r>
            </w:ins>
          </w:p>
          <w:p w14:paraId="6A54CB79" w14:textId="77777777" w:rsidR="00D470AE" w:rsidRDefault="00D470AE" w:rsidP="00D470AE">
            <w:pPr>
              <w:ind w:left="0" w:hanging="2"/>
              <w:rPr>
                <w:ins w:id="7120" w:author="임 종운" w:date="2022-05-17T11:40:00Z"/>
              </w:rPr>
            </w:pPr>
            <w:ins w:id="7121" w:author="임 종운" w:date="2022-05-17T11:40:00Z">
              <w:r>
                <w:t>INSERT INTO attendance VALUES (3407, 1, 2022-01-21);</w:t>
              </w:r>
            </w:ins>
          </w:p>
          <w:p w14:paraId="520EDD90" w14:textId="77777777" w:rsidR="00D470AE" w:rsidRDefault="00D470AE" w:rsidP="00D470AE">
            <w:pPr>
              <w:ind w:left="0" w:hanging="2"/>
              <w:rPr>
                <w:ins w:id="7122" w:author="임 종운" w:date="2022-05-17T11:40:00Z"/>
              </w:rPr>
            </w:pPr>
            <w:ins w:id="7123" w:author="임 종운" w:date="2022-05-17T11:40:00Z">
              <w:r>
                <w:t>INSERT INTO attendance VALUES (3408, 2, 2022-01-21);</w:t>
              </w:r>
            </w:ins>
          </w:p>
          <w:p w14:paraId="1F56B9C7" w14:textId="77777777" w:rsidR="00D470AE" w:rsidRDefault="00D470AE" w:rsidP="00D470AE">
            <w:pPr>
              <w:ind w:left="0" w:hanging="2"/>
              <w:rPr>
                <w:ins w:id="7124" w:author="임 종운" w:date="2022-05-17T11:40:00Z"/>
              </w:rPr>
            </w:pPr>
            <w:ins w:id="7125" w:author="임 종운" w:date="2022-05-17T11:40:00Z">
              <w:r>
                <w:t>INSERT INTO attendance VALUES (3409, 3, 2022-01-21);</w:t>
              </w:r>
            </w:ins>
          </w:p>
          <w:p w14:paraId="5D21C050" w14:textId="77777777" w:rsidR="00D470AE" w:rsidRDefault="00D470AE" w:rsidP="00D470AE">
            <w:pPr>
              <w:ind w:left="0" w:hanging="2"/>
              <w:rPr>
                <w:ins w:id="7126" w:author="임 종운" w:date="2022-05-17T11:40:00Z"/>
              </w:rPr>
            </w:pPr>
            <w:ins w:id="7127" w:author="임 종운" w:date="2022-05-17T11:40:00Z">
              <w:r>
                <w:t>INSERT INTO attendance VALUES (3410, 4, 2022-01-21);</w:t>
              </w:r>
            </w:ins>
          </w:p>
          <w:p w14:paraId="72DB9FAA" w14:textId="77777777" w:rsidR="00D470AE" w:rsidRDefault="00D470AE" w:rsidP="00D470AE">
            <w:pPr>
              <w:ind w:left="0" w:hanging="2"/>
              <w:rPr>
                <w:ins w:id="7128" w:author="임 종운" w:date="2022-05-17T11:40:00Z"/>
              </w:rPr>
            </w:pPr>
            <w:ins w:id="7129" w:author="임 종운" w:date="2022-05-17T11:40:00Z">
              <w:r>
                <w:t>INSERT INTO attendance VALUES (3411, 5, 2022-01-21);</w:t>
              </w:r>
            </w:ins>
          </w:p>
          <w:p w14:paraId="6E893E75" w14:textId="77777777" w:rsidR="00D470AE" w:rsidRDefault="00D470AE" w:rsidP="00D470AE">
            <w:pPr>
              <w:ind w:left="0" w:hanging="2"/>
              <w:rPr>
                <w:ins w:id="7130" w:author="임 종운" w:date="2022-05-17T11:40:00Z"/>
              </w:rPr>
            </w:pPr>
            <w:ins w:id="7131" w:author="임 종운" w:date="2022-05-17T11:40:00Z">
              <w:r>
                <w:t>INSERT INTO attendance VALUES (3412, 6, 2022-01-21);</w:t>
              </w:r>
            </w:ins>
          </w:p>
          <w:p w14:paraId="222DF888" w14:textId="77777777" w:rsidR="00D470AE" w:rsidRDefault="00D470AE" w:rsidP="00D470AE">
            <w:pPr>
              <w:ind w:left="0" w:hanging="2"/>
              <w:rPr>
                <w:ins w:id="7132" w:author="임 종운" w:date="2022-05-17T11:40:00Z"/>
              </w:rPr>
            </w:pPr>
            <w:ins w:id="7133" w:author="임 종운" w:date="2022-05-17T11:40:00Z">
              <w:r>
                <w:t>INSERT INTO attendance VALUES (3413, 7, 2022-01-21);</w:t>
              </w:r>
            </w:ins>
          </w:p>
          <w:p w14:paraId="58A42DC8" w14:textId="77777777" w:rsidR="00D470AE" w:rsidRDefault="00D470AE" w:rsidP="00D470AE">
            <w:pPr>
              <w:ind w:left="0" w:hanging="2"/>
              <w:rPr>
                <w:ins w:id="7134" w:author="임 종운" w:date="2022-05-17T11:40:00Z"/>
              </w:rPr>
            </w:pPr>
            <w:ins w:id="7135" w:author="임 종운" w:date="2022-05-17T11:40:00Z">
              <w:r>
                <w:t>INSERT INTO attendance VALUES (3414, 8, 2022-01-21);</w:t>
              </w:r>
            </w:ins>
          </w:p>
          <w:p w14:paraId="2D7D2A39" w14:textId="77777777" w:rsidR="00D470AE" w:rsidRDefault="00D470AE" w:rsidP="00D470AE">
            <w:pPr>
              <w:ind w:left="0" w:hanging="2"/>
              <w:rPr>
                <w:ins w:id="7136" w:author="임 종운" w:date="2022-05-17T11:40:00Z"/>
              </w:rPr>
            </w:pPr>
            <w:ins w:id="7137" w:author="임 종운" w:date="2022-05-17T11:40:00Z">
              <w:r>
                <w:t>INSERT INTO attendance VALUES (3415, 9, 2022-01-21);</w:t>
              </w:r>
            </w:ins>
          </w:p>
          <w:p w14:paraId="35C99B02" w14:textId="77777777" w:rsidR="00D470AE" w:rsidRDefault="00D470AE" w:rsidP="00D470AE">
            <w:pPr>
              <w:ind w:left="0" w:hanging="2"/>
              <w:rPr>
                <w:ins w:id="7138" w:author="임 종운" w:date="2022-05-17T11:40:00Z"/>
              </w:rPr>
            </w:pPr>
            <w:ins w:id="7139" w:author="임 종운" w:date="2022-05-17T11:40:00Z">
              <w:r>
                <w:t>INSERT INTO attendance VALUES (3416, 10, 2022-01-21);</w:t>
              </w:r>
            </w:ins>
          </w:p>
          <w:p w14:paraId="124C6E73" w14:textId="77777777" w:rsidR="00D470AE" w:rsidRDefault="00D470AE" w:rsidP="00D470AE">
            <w:pPr>
              <w:ind w:left="0" w:hanging="2"/>
              <w:rPr>
                <w:ins w:id="7140" w:author="임 종운" w:date="2022-05-17T11:40:00Z"/>
              </w:rPr>
            </w:pPr>
            <w:ins w:id="7141" w:author="임 종운" w:date="2022-05-17T11:40:00Z">
              <w:r>
                <w:t>INSERT INTO attendance VALUES (3417, 11, 2022-01-21);</w:t>
              </w:r>
            </w:ins>
          </w:p>
          <w:p w14:paraId="1935F9A3" w14:textId="77777777" w:rsidR="00D470AE" w:rsidRDefault="00D470AE" w:rsidP="00D470AE">
            <w:pPr>
              <w:ind w:left="0" w:hanging="2"/>
              <w:rPr>
                <w:ins w:id="7142" w:author="임 종운" w:date="2022-05-17T11:40:00Z"/>
              </w:rPr>
            </w:pPr>
            <w:ins w:id="7143" w:author="임 종운" w:date="2022-05-17T11:40:00Z">
              <w:r>
                <w:lastRenderedPageBreak/>
                <w:t>INSERT INTO attendance VALUES (3418, 12, 2022-01-21);</w:t>
              </w:r>
            </w:ins>
          </w:p>
          <w:p w14:paraId="46B69D1C" w14:textId="77777777" w:rsidR="00D470AE" w:rsidRDefault="00D470AE" w:rsidP="00D470AE">
            <w:pPr>
              <w:ind w:left="0" w:hanging="2"/>
              <w:rPr>
                <w:ins w:id="7144" w:author="임 종운" w:date="2022-05-17T11:40:00Z"/>
              </w:rPr>
            </w:pPr>
            <w:ins w:id="7145" w:author="임 종운" w:date="2022-05-17T11:40:00Z">
              <w:r>
                <w:t>INSERT INTO attendance VALUES (3419, 13, 2022-01-21);</w:t>
              </w:r>
            </w:ins>
          </w:p>
          <w:p w14:paraId="66B60C2B" w14:textId="77777777" w:rsidR="00D470AE" w:rsidRDefault="00D470AE" w:rsidP="00D470AE">
            <w:pPr>
              <w:ind w:left="0" w:hanging="2"/>
              <w:rPr>
                <w:ins w:id="7146" w:author="임 종운" w:date="2022-05-17T11:40:00Z"/>
              </w:rPr>
            </w:pPr>
            <w:ins w:id="7147" w:author="임 종운" w:date="2022-05-17T11:40:00Z">
              <w:r>
                <w:t>INSERT INTO attendance VALUES (3420, 14, 2022-01-21);</w:t>
              </w:r>
            </w:ins>
          </w:p>
          <w:p w14:paraId="70FDB505" w14:textId="77777777" w:rsidR="00D470AE" w:rsidRDefault="00D470AE" w:rsidP="00D470AE">
            <w:pPr>
              <w:ind w:left="0" w:hanging="2"/>
              <w:rPr>
                <w:ins w:id="7148" w:author="임 종운" w:date="2022-05-17T11:40:00Z"/>
              </w:rPr>
            </w:pPr>
            <w:ins w:id="7149" w:author="임 종운" w:date="2022-05-17T11:40:00Z">
              <w:r>
                <w:t>INSERT INTO attendance VALUES (3421, 15, 2022-01-21);</w:t>
              </w:r>
            </w:ins>
          </w:p>
          <w:p w14:paraId="50167421" w14:textId="77777777" w:rsidR="00D470AE" w:rsidRDefault="00D470AE" w:rsidP="00D470AE">
            <w:pPr>
              <w:ind w:left="0" w:hanging="2"/>
              <w:rPr>
                <w:ins w:id="7150" w:author="임 종운" w:date="2022-05-17T11:40:00Z"/>
              </w:rPr>
            </w:pPr>
            <w:ins w:id="7151" w:author="임 종운" w:date="2022-05-17T11:40:00Z">
              <w:r>
                <w:t>INSERT INTO attendance VALUES (3422, 16, 2022-01-21);</w:t>
              </w:r>
            </w:ins>
          </w:p>
          <w:p w14:paraId="087204D0" w14:textId="77777777" w:rsidR="00D470AE" w:rsidRDefault="00D470AE" w:rsidP="00D470AE">
            <w:pPr>
              <w:ind w:left="0" w:hanging="2"/>
              <w:rPr>
                <w:ins w:id="7152" w:author="임 종운" w:date="2022-05-17T11:40:00Z"/>
              </w:rPr>
            </w:pPr>
            <w:ins w:id="7153" w:author="임 종운" w:date="2022-05-17T11:40:00Z">
              <w:r>
                <w:t>INSERT INTO attendance VALUES (3423, 17, 2022-01-21);</w:t>
              </w:r>
            </w:ins>
          </w:p>
          <w:p w14:paraId="192F457B" w14:textId="77777777" w:rsidR="00D470AE" w:rsidRDefault="00D470AE" w:rsidP="00D470AE">
            <w:pPr>
              <w:ind w:left="0" w:hanging="2"/>
              <w:rPr>
                <w:ins w:id="7154" w:author="임 종운" w:date="2022-05-17T11:40:00Z"/>
              </w:rPr>
            </w:pPr>
            <w:ins w:id="7155" w:author="임 종운" w:date="2022-05-17T11:40:00Z">
              <w:r>
                <w:t>INSERT INTO attendance VALUES (3424, 18, 2022-01-21);</w:t>
              </w:r>
            </w:ins>
          </w:p>
          <w:p w14:paraId="45892FB6" w14:textId="77777777" w:rsidR="00D470AE" w:rsidRDefault="00D470AE" w:rsidP="00D470AE">
            <w:pPr>
              <w:ind w:left="0" w:hanging="2"/>
              <w:rPr>
                <w:ins w:id="7156" w:author="임 종운" w:date="2022-05-17T11:40:00Z"/>
              </w:rPr>
            </w:pPr>
            <w:ins w:id="7157" w:author="임 종운" w:date="2022-05-17T11:40:00Z">
              <w:r>
                <w:t>INSERT INTO attendance VALUES (3425, 19, 2022-01-21);</w:t>
              </w:r>
            </w:ins>
          </w:p>
          <w:p w14:paraId="3AF84384" w14:textId="77777777" w:rsidR="00D470AE" w:rsidRDefault="00D470AE" w:rsidP="00D470AE">
            <w:pPr>
              <w:ind w:left="0" w:hanging="2"/>
              <w:rPr>
                <w:ins w:id="7158" w:author="임 종운" w:date="2022-05-17T11:40:00Z"/>
              </w:rPr>
            </w:pPr>
            <w:ins w:id="7159" w:author="임 종운" w:date="2022-05-17T11:40:00Z">
              <w:r>
                <w:t>INSERT INTO attendance VALUES (3426, 20, 2022-01-21);</w:t>
              </w:r>
            </w:ins>
          </w:p>
          <w:p w14:paraId="6142F618" w14:textId="77777777" w:rsidR="00D470AE" w:rsidRDefault="00D470AE" w:rsidP="00D470AE">
            <w:pPr>
              <w:ind w:left="0" w:hanging="2"/>
              <w:rPr>
                <w:ins w:id="7160" w:author="임 종운" w:date="2022-05-17T11:40:00Z"/>
              </w:rPr>
            </w:pPr>
            <w:ins w:id="7161" w:author="임 종운" w:date="2022-05-17T11:40:00Z">
              <w:r>
                <w:t>INSERT INTO attendance VALUES (3427, 21, 2022-01-21);</w:t>
              </w:r>
            </w:ins>
          </w:p>
          <w:p w14:paraId="60E7DA12" w14:textId="77777777" w:rsidR="00D470AE" w:rsidRDefault="00D470AE" w:rsidP="00D470AE">
            <w:pPr>
              <w:ind w:left="0" w:hanging="2"/>
              <w:rPr>
                <w:ins w:id="7162" w:author="임 종운" w:date="2022-05-17T11:40:00Z"/>
              </w:rPr>
            </w:pPr>
            <w:ins w:id="7163" w:author="임 종운" w:date="2022-05-17T11:40:00Z">
              <w:r>
                <w:t>INSERT INTO attendance VALUES (3428, 22, 2022-01-21);</w:t>
              </w:r>
            </w:ins>
          </w:p>
          <w:p w14:paraId="39A5DF33" w14:textId="77777777" w:rsidR="00D470AE" w:rsidRDefault="00D470AE" w:rsidP="00D470AE">
            <w:pPr>
              <w:ind w:left="0" w:hanging="2"/>
              <w:rPr>
                <w:ins w:id="7164" w:author="임 종운" w:date="2022-05-17T11:40:00Z"/>
              </w:rPr>
            </w:pPr>
            <w:ins w:id="7165" w:author="임 종운" w:date="2022-05-17T11:40:00Z">
              <w:r>
                <w:t>INSERT INTO attendance VALUES (3429, 23, 2022-01-21);</w:t>
              </w:r>
            </w:ins>
          </w:p>
          <w:p w14:paraId="2B706844" w14:textId="77777777" w:rsidR="00D470AE" w:rsidRDefault="00D470AE" w:rsidP="00D470AE">
            <w:pPr>
              <w:ind w:left="0" w:hanging="2"/>
              <w:rPr>
                <w:ins w:id="7166" w:author="임 종운" w:date="2022-05-17T11:40:00Z"/>
              </w:rPr>
            </w:pPr>
            <w:ins w:id="7167" w:author="임 종운" w:date="2022-05-17T11:40:00Z">
              <w:r>
                <w:t>INSERT INTO attendance VALUES (3430, 24, 2022-01-21);</w:t>
              </w:r>
            </w:ins>
          </w:p>
          <w:p w14:paraId="125CD026" w14:textId="77777777" w:rsidR="00D470AE" w:rsidRDefault="00D470AE" w:rsidP="00D470AE">
            <w:pPr>
              <w:ind w:left="0" w:hanging="2"/>
              <w:rPr>
                <w:ins w:id="7168" w:author="임 종운" w:date="2022-05-17T11:40:00Z"/>
              </w:rPr>
            </w:pPr>
            <w:ins w:id="7169" w:author="임 종운" w:date="2022-05-17T11:40:00Z">
              <w:r>
                <w:t>INSERT INTO attendance VALUES (3431, 25, 2022-01-21);</w:t>
              </w:r>
            </w:ins>
          </w:p>
          <w:p w14:paraId="0DA9F44F" w14:textId="77777777" w:rsidR="00D470AE" w:rsidRDefault="00D470AE" w:rsidP="00D470AE">
            <w:pPr>
              <w:ind w:left="0" w:hanging="2"/>
              <w:rPr>
                <w:ins w:id="7170" w:author="임 종운" w:date="2022-05-17T11:40:00Z"/>
              </w:rPr>
            </w:pPr>
            <w:ins w:id="7171" w:author="임 종운" w:date="2022-05-17T11:40:00Z">
              <w:r>
                <w:t>INSERT INTO attendance VALUES (3432, 26, 2022-01-21);</w:t>
              </w:r>
            </w:ins>
          </w:p>
          <w:p w14:paraId="4C0E3E82" w14:textId="77777777" w:rsidR="00D470AE" w:rsidRDefault="00D470AE" w:rsidP="00D470AE">
            <w:pPr>
              <w:ind w:left="0" w:hanging="2"/>
              <w:rPr>
                <w:ins w:id="7172" w:author="임 종운" w:date="2022-05-17T11:40:00Z"/>
              </w:rPr>
            </w:pPr>
            <w:ins w:id="7173" w:author="임 종운" w:date="2022-05-17T11:40:00Z">
              <w:r>
                <w:t>INSERT INTO attendance VALUES (3433, 1, 2022-01-22);</w:t>
              </w:r>
            </w:ins>
          </w:p>
          <w:p w14:paraId="5980E9D3" w14:textId="77777777" w:rsidR="00D470AE" w:rsidRDefault="00D470AE" w:rsidP="00D470AE">
            <w:pPr>
              <w:ind w:left="0" w:hanging="2"/>
              <w:rPr>
                <w:ins w:id="7174" w:author="임 종운" w:date="2022-05-17T11:40:00Z"/>
              </w:rPr>
            </w:pPr>
            <w:ins w:id="7175" w:author="임 종운" w:date="2022-05-17T11:40:00Z">
              <w:r>
                <w:t>INSERT INTO attendance VALUES (3434, 2, 2022-01-22);</w:t>
              </w:r>
            </w:ins>
          </w:p>
          <w:p w14:paraId="4197335F" w14:textId="77777777" w:rsidR="00D470AE" w:rsidRDefault="00D470AE" w:rsidP="00D470AE">
            <w:pPr>
              <w:ind w:left="0" w:hanging="2"/>
              <w:rPr>
                <w:ins w:id="7176" w:author="임 종운" w:date="2022-05-17T11:40:00Z"/>
              </w:rPr>
            </w:pPr>
            <w:ins w:id="7177" w:author="임 종운" w:date="2022-05-17T11:40:00Z">
              <w:r>
                <w:t>INSERT INTO attendance VALUES (3435, 3, 2022-01-22);</w:t>
              </w:r>
            </w:ins>
          </w:p>
          <w:p w14:paraId="609A96AE" w14:textId="77777777" w:rsidR="00D470AE" w:rsidRDefault="00D470AE" w:rsidP="00D470AE">
            <w:pPr>
              <w:ind w:left="0" w:hanging="2"/>
              <w:rPr>
                <w:ins w:id="7178" w:author="임 종운" w:date="2022-05-17T11:40:00Z"/>
              </w:rPr>
            </w:pPr>
            <w:ins w:id="7179" w:author="임 종운" w:date="2022-05-17T11:40:00Z">
              <w:r>
                <w:t>INSERT INTO attendance VALUES (3436, 4, 2022-01-22);</w:t>
              </w:r>
            </w:ins>
          </w:p>
          <w:p w14:paraId="259382E1" w14:textId="77777777" w:rsidR="00D470AE" w:rsidRDefault="00D470AE" w:rsidP="00D470AE">
            <w:pPr>
              <w:ind w:left="0" w:hanging="2"/>
              <w:rPr>
                <w:ins w:id="7180" w:author="임 종운" w:date="2022-05-17T11:40:00Z"/>
              </w:rPr>
            </w:pPr>
            <w:ins w:id="7181" w:author="임 종운" w:date="2022-05-17T11:40:00Z">
              <w:r>
                <w:t>INSERT INTO attendance VALUES (3437, 5, 2022-01-22);</w:t>
              </w:r>
            </w:ins>
          </w:p>
          <w:p w14:paraId="2710BA45" w14:textId="77777777" w:rsidR="00D470AE" w:rsidRDefault="00D470AE" w:rsidP="00D470AE">
            <w:pPr>
              <w:ind w:left="0" w:hanging="2"/>
              <w:rPr>
                <w:ins w:id="7182" w:author="임 종운" w:date="2022-05-17T11:40:00Z"/>
              </w:rPr>
            </w:pPr>
            <w:ins w:id="7183" w:author="임 종운" w:date="2022-05-17T11:40:00Z">
              <w:r>
                <w:t>INSERT INTO attendance VALUES (3438, 6, 2022-01-22);</w:t>
              </w:r>
            </w:ins>
          </w:p>
          <w:p w14:paraId="47C6BC50" w14:textId="77777777" w:rsidR="00D470AE" w:rsidRDefault="00D470AE" w:rsidP="00D470AE">
            <w:pPr>
              <w:ind w:left="0" w:hanging="2"/>
              <w:rPr>
                <w:ins w:id="7184" w:author="임 종운" w:date="2022-05-17T11:40:00Z"/>
              </w:rPr>
            </w:pPr>
            <w:ins w:id="7185" w:author="임 종운" w:date="2022-05-17T11:40:00Z">
              <w:r>
                <w:t>INSERT INTO attendance VALUES (3439, 7, 2022-01-22);</w:t>
              </w:r>
            </w:ins>
          </w:p>
          <w:p w14:paraId="2E331B56" w14:textId="77777777" w:rsidR="00D470AE" w:rsidRDefault="00D470AE" w:rsidP="00D470AE">
            <w:pPr>
              <w:ind w:left="0" w:hanging="2"/>
              <w:rPr>
                <w:ins w:id="7186" w:author="임 종운" w:date="2022-05-17T11:40:00Z"/>
              </w:rPr>
            </w:pPr>
            <w:ins w:id="7187" w:author="임 종운" w:date="2022-05-17T11:40:00Z">
              <w:r>
                <w:t>INSERT INTO attendance VALUES (3440, 8, 2022-01-22);</w:t>
              </w:r>
            </w:ins>
          </w:p>
          <w:p w14:paraId="79AC76A6" w14:textId="77777777" w:rsidR="00D470AE" w:rsidRDefault="00D470AE" w:rsidP="00D470AE">
            <w:pPr>
              <w:ind w:left="0" w:hanging="2"/>
              <w:rPr>
                <w:ins w:id="7188" w:author="임 종운" w:date="2022-05-17T11:40:00Z"/>
              </w:rPr>
            </w:pPr>
            <w:ins w:id="7189" w:author="임 종운" w:date="2022-05-17T11:40:00Z">
              <w:r>
                <w:t>INSERT INTO attendance VALUES (3441, 9, 2022-01-22);</w:t>
              </w:r>
            </w:ins>
          </w:p>
          <w:p w14:paraId="6850B849" w14:textId="77777777" w:rsidR="00D470AE" w:rsidRDefault="00D470AE" w:rsidP="00D470AE">
            <w:pPr>
              <w:ind w:left="0" w:hanging="2"/>
              <w:rPr>
                <w:ins w:id="7190" w:author="임 종운" w:date="2022-05-17T11:40:00Z"/>
              </w:rPr>
            </w:pPr>
            <w:ins w:id="7191" w:author="임 종운" w:date="2022-05-17T11:40:00Z">
              <w:r>
                <w:t>INSERT INTO attendance VALUES (3442, 10, 2022-01-22);</w:t>
              </w:r>
            </w:ins>
          </w:p>
          <w:p w14:paraId="7BBABDA1" w14:textId="77777777" w:rsidR="00D470AE" w:rsidRDefault="00D470AE" w:rsidP="00D470AE">
            <w:pPr>
              <w:ind w:left="0" w:hanging="2"/>
              <w:rPr>
                <w:ins w:id="7192" w:author="임 종운" w:date="2022-05-17T11:40:00Z"/>
              </w:rPr>
            </w:pPr>
            <w:ins w:id="7193" w:author="임 종운" w:date="2022-05-17T11:40:00Z">
              <w:r>
                <w:t>INSERT INTO attendance VALUES (3443, 11, 2022-01-22);</w:t>
              </w:r>
            </w:ins>
          </w:p>
          <w:p w14:paraId="4609C605" w14:textId="77777777" w:rsidR="00D470AE" w:rsidRDefault="00D470AE" w:rsidP="00D470AE">
            <w:pPr>
              <w:ind w:left="0" w:hanging="2"/>
              <w:rPr>
                <w:ins w:id="7194" w:author="임 종운" w:date="2022-05-17T11:40:00Z"/>
              </w:rPr>
            </w:pPr>
            <w:ins w:id="7195" w:author="임 종운" w:date="2022-05-17T11:40:00Z">
              <w:r>
                <w:t>INSERT INTO attendance VALUES (3444, 12, 2022-01-22);</w:t>
              </w:r>
            </w:ins>
          </w:p>
          <w:p w14:paraId="7FFE8375" w14:textId="77777777" w:rsidR="00D470AE" w:rsidRDefault="00D470AE" w:rsidP="00D470AE">
            <w:pPr>
              <w:ind w:left="0" w:hanging="2"/>
              <w:rPr>
                <w:ins w:id="7196" w:author="임 종운" w:date="2022-05-17T11:40:00Z"/>
              </w:rPr>
            </w:pPr>
            <w:ins w:id="7197" w:author="임 종운" w:date="2022-05-17T11:40:00Z">
              <w:r>
                <w:lastRenderedPageBreak/>
                <w:t>INSERT INTO attendance VALUES (3445, 13, 2022-01-22);</w:t>
              </w:r>
            </w:ins>
          </w:p>
          <w:p w14:paraId="620610F2" w14:textId="77777777" w:rsidR="00D470AE" w:rsidRDefault="00D470AE" w:rsidP="00D470AE">
            <w:pPr>
              <w:ind w:left="0" w:hanging="2"/>
              <w:rPr>
                <w:ins w:id="7198" w:author="임 종운" w:date="2022-05-17T11:40:00Z"/>
              </w:rPr>
            </w:pPr>
            <w:ins w:id="7199" w:author="임 종운" w:date="2022-05-17T11:40:00Z">
              <w:r>
                <w:t>INSERT INTO attendance VALUES (3446, 14, 2022-01-22);</w:t>
              </w:r>
            </w:ins>
          </w:p>
          <w:p w14:paraId="1DC4EE0E" w14:textId="77777777" w:rsidR="00D470AE" w:rsidRDefault="00D470AE" w:rsidP="00D470AE">
            <w:pPr>
              <w:ind w:left="0" w:hanging="2"/>
              <w:rPr>
                <w:ins w:id="7200" w:author="임 종운" w:date="2022-05-17T11:40:00Z"/>
              </w:rPr>
            </w:pPr>
            <w:ins w:id="7201" w:author="임 종운" w:date="2022-05-17T11:40:00Z">
              <w:r>
                <w:t>INSERT INTO attendance VALUES (3447, 15, 2022-01-22);</w:t>
              </w:r>
            </w:ins>
          </w:p>
          <w:p w14:paraId="26ED5645" w14:textId="77777777" w:rsidR="00D470AE" w:rsidRDefault="00D470AE" w:rsidP="00D470AE">
            <w:pPr>
              <w:ind w:left="0" w:hanging="2"/>
              <w:rPr>
                <w:ins w:id="7202" w:author="임 종운" w:date="2022-05-17T11:40:00Z"/>
              </w:rPr>
            </w:pPr>
            <w:ins w:id="7203" w:author="임 종운" w:date="2022-05-17T11:40:00Z">
              <w:r>
                <w:t>INSERT INTO attendance VALUES (3448, 16, 2022-01-22);</w:t>
              </w:r>
            </w:ins>
          </w:p>
          <w:p w14:paraId="7A135DF8" w14:textId="77777777" w:rsidR="00D470AE" w:rsidRDefault="00D470AE" w:rsidP="00D470AE">
            <w:pPr>
              <w:ind w:left="0" w:hanging="2"/>
              <w:rPr>
                <w:ins w:id="7204" w:author="임 종운" w:date="2022-05-17T11:40:00Z"/>
              </w:rPr>
            </w:pPr>
            <w:ins w:id="7205" w:author="임 종운" w:date="2022-05-17T11:40:00Z">
              <w:r>
                <w:t>INSERT INTO attendance VALUES (3449, 17, 2022-01-22);</w:t>
              </w:r>
            </w:ins>
          </w:p>
          <w:p w14:paraId="5408E92E" w14:textId="77777777" w:rsidR="00D470AE" w:rsidRDefault="00D470AE" w:rsidP="00D470AE">
            <w:pPr>
              <w:ind w:left="0" w:hanging="2"/>
              <w:rPr>
                <w:ins w:id="7206" w:author="임 종운" w:date="2022-05-17T11:40:00Z"/>
              </w:rPr>
            </w:pPr>
            <w:ins w:id="7207" w:author="임 종운" w:date="2022-05-17T11:40:00Z">
              <w:r>
                <w:t>INSERT INTO attendance VALUES (3450, 18, 2022-01-22);</w:t>
              </w:r>
            </w:ins>
          </w:p>
          <w:p w14:paraId="74E66DBD" w14:textId="77777777" w:rsidR="00D470AE" w:rsidRDefault="00D470AE" w:rsidP="00D470AE">
            <w:pPr>
              <w:ind w:left="0" w:hanging="2"/>
              <w:rPr>
                <w:ins w:id="7208" w:author="임 종운" w:date="2022-05-17T11:40:00Z"/>
              </w:rPr>
            </w:pPr>
            <w:ins w:id="7209" w:author="임 종운" w:date="2022-05-17T11:40:00Z">
              <w:r>
                <w:t>INSERT INTO attendance VALUES (3451, 19, 2022-01-22);</w:t>
              </w:r>
            </w:ins>
          </w:p>
          <w:p w14:paraId="470CD84E" w14:textId="77777777" w:rsidR="00D470AE" w:rsidRDefault="00D470AE" w:rsidP="00D470AE">
            <w:pPr>
              <w:ind w:left="0" w:hanging="2"/>
              <w:rPr>
                <w:ins w:id="7210" w:author="임 종운" w:date="2022-05-17T11:40:00Z"/>
              </w:rPr>
            </w:pPr>
            <w:ins w:id="7211" w:author="임 종운" w:date="2022-05-17T11:40:00Z">
              <w:r>
                <w:t>INSERT INTO attendance VALUES (3452, 20, 2022-01-22);</w:t>
              </w:r>
            </w:ins>
          </w:p>
          <w:p w14:paraId="52D310DC" w14:textId="77777777" w:rsidR="00D470AE" w:rsidRDefault="00D470AE" w:rsidP="00D470AE">
            <w:pPr>
              <w:ind w:left="0" w:hanging="2"/>
              <w:rPr>
                <w:ins w:id="7212" w:author="임 종운" w:date="2022-05-17T11:40:00Z"/>
              </w:rPr>
            </w:pPr>
            <w:ins w:id="7213" w:author="임 종운" w:date="2022-05-17T11:40:00Z">
              <w:r>
                <w:t>INSERT INTO attendance VALUES (3453, 21, 2022-01-22);</w:t>
              </w:r>
            </w:ins>
          </w:p>
          <w:p w14:paraId="063AB0AD" w14:textId="77777777" w:rsidR="00D470AE" w:rsidRDefault="00D470AE" w:rsidP="00D470AE">
            <w:pPr>
              <w:ind w:left="0" w:hanging="2"/>
              <w:rPr>
                <w:ins w:id="7214" w:author="임 종운" w:date="2022-05-17T11:40:00Z"/>
              </w:rPr>
            </w:pPr>
            <w:ins w:id="7215" w:author="임 종운" w:date="2022-05-17T11:40:00Z">
              <w:r>
                <w:t>INSERT INTO attendance VALUES (3454, 22, 2022-01-22);</w:t>
              </w:r>
            </w:ins>
          </w:p>
          <w:p w14:paraId="14988DC7" w14:textId="77777777" w:rsidR="00D470AE" w:rsidRDefault="00D470AE" w:rsidP="00D470AE">
            <w:pPr>
              <w:ind w:left="0" w:hanging="2"/>
              <w:rPr>
                <w:ins w:id="7216" w:author="임 종운" w:date="2022-05-17T11:40:00Z"/>
              </w:rPr>
            </w:pPr>
            <w:ins w:id="7217" w:author="임 종운" w:date="2022-05-17T11:40:00Z">
              <w:r>
                <w:t>INSERT INTO attendance VALUES (3455, 23, 2022-01-22);</w:t>
              </w:r>
            </w:ins>
          </w:p>
          <w:p w14:paraId="3B83D639" w14:textId="77777777" w:rsidR="00D470AE" w:rsidRDefault="00D470AE" w:rsidP="00D470AE">
            <w:pPr>
              <w:ind w:left="0" w:hanging="2"/>
              <w:rPr>
                <w:ins w:id="7218" w:author="임 종운" w:date="2022-05-17T11:40:00Z"/>
              </w:rPr>
            </w:pPr>
            <w:ins w:id="7219" w:author="임 종운" w:date="2022-05-17T11:40:00Z">
              <w:r>
                <w:t>INSERT INTO attendance VALUES (3456, 24, 2022-01-22);</w:t>
              </w:r>
            </w:ins>
          </w:p>
          <w:p w14:paraId="4BBE14C2" w14:textId="77777777" w:rsidR="00D470AE" w:rsidRDefault="00D470AE" w:rsidP="00D470AE">
            <w:pPr>
              <w:ind w:left="0" w:hanging="2"/>
              <w:rPr>
                <w:ins w:id="7220" w:author="임 종운" w:date="2022-05-17T11:40:00Z"/>
              </w:rPr>
            </w:pPr>
            <w:ins w:id="7221" w:author="임 종운" w:date="2022-05-17T11:40:00Z">
              <w:r>
                <w:t>INSERT INTO attendance VALUES (3457, 25, 2022-01-22);</w:t>
              </w:r>
            </w:ins>
          </w:p>
          <w:p w14:paraId="562F3E53" w14:textId="77777777" w:rsidR="00D470AE" w:rsidRDefault="00D470AE" w:rsidP="00D470AE">
            <w:pPr>
              <w:ind w:left="0" w:hanging="2"/>
              <w:rPr>
                <w:ins w:id="7222" w:author="임 종운" w:date="2022-05-17T11:40:00Z"/>
              </w:rPr>
            </w:pPr>
            <w:ins w:id="7223" w:author="임 종운" w:date="2022-05-17T11:40:00Z">
              <w:r>
                <w:t>INSERT INTO attendance VALUES (3458, 26, 2022-01-22);</w:t>
              </w:r>
            </w:ins>
          </w:p>
          <w:p w14:paraId="6D76ECE9" w14:textId="77777777" w:rsidR="00D470AE" w:rsidRDefault="00D470AE" w:rsidP="00D470AE">
            <w:pPr>
              <w:ind w:left="0" w:hanging="2"/>
              <w:rPr>
                <w:ins w:id="7224" w:author="임 종운" w:date="2022-05-17T11:40:00Z"/>
              </w:rPr>
            </w:pPr>
            <w:ins w:id="7225" w:author="임 종운" w:date="2022-05-17T11:40:00Z">
              <w:r>
                <w:t>INSERT INTO attendance VALUES (3459, 1, 2022-01-23);</w:t>
              </w:r>
            </w:ins>
          </w:p>
          <w:p w14:paraId="066BA308" w14:textId="77777777" w:rsidR="00D470AE" w:rsidRDefault="00D470AE" w:rsidP="00D470AE">
            <w:pPr>
              <w:ind w:left="0" w:hanging="2"/>
              <w:rPr>
                <w:ins w:id="7226" w:author="임 종운" w:date="2022-05-17T11:40:00Z"/>
              </w:rPr>
            </w:pPr>
            <w:ins w:id="7227" w:author="임 종운" w:date="2022-05-17T11:40:00Z">
              <w:r>
                <w:t>INSERT INTO attendance VALUES (3460, 2, 2022-01-23);</w:t>
              </w:r>
            </w:ins>
          </w:p>
          <w:p w14:paraId="6A5A0B19" w14:textId="77777777" w:rsidR="00D470AE" w:rsidRDefault="00D470AE" w:rsidP="00D470AE">
            <w:pPr>
              <w:ind w:left="0" w:hanging="2"/>
              <w:rPr>
                <w:ins w:id="7228" w:author="임 종운" w:date="2022-05-17T11:40:00Z"/>
              </w:rPr>
            </w:pPr>
            <w:ins w:id="7229" w:author="임 종운" w:date="2022-05-17T11:40:00Z">
              <w:r>
                <w:t>INSERT INTO attendance VALUES (3461, 3, 2022-01-23);</w:t>
              </w:r>
            </w:ins>
          </w:p>
          <w:p w14:paraId="1B68A9D5" w14:textId="77777777" w:rsidR="00D470AE" w:rsidRDefault="00D470AE" w:rsidP="00D470AE">
            <w:pPr>
              <w:ind w:left="0" w:hanging="2"/>
              <w:rPr>
                <w:ins w:id="7230" w:author="임 종운" w:date="2022-05-17T11:40:00Z"/>
              </w:rPr>
            </w:pPr>
            <w:ins w:id="7231" w:author="임 종운" w:date="2022-05-17T11:40:00Z">
              <w:r>
                <w:t>INSERT INTO attendance VALUES (3462, 4, 2022-01-23);</w:t>
              </w:r>
            </w:ins>
          </w:p>
          <w:p w14:paraId="19480B80" w14:textId="77777777" w:rsidR="00D470AE" w:rsidRDefault="00D470AE" w:rsidP="00D470AE">
            <w:pPr>
              <w:ind w:left="0" w:hanging="2"/>
              <w:rPr>
                <w:ins w:id="7232" w:author="임 종운" w:date="2022-05-17T11:40:00Z"/>
              </w:rPr>
            </w:pPr>
            <w:ins w:id="7233" w:author="임 종운" w:date="2022-05-17T11:40:00Z">
              <w:r>
                <w:t>INSERT INTO attendance VALUES (3463, 5, 2022-01-23);</w:t>
              </w:r>
            </w:ins>
          </w:p>
          <w:p w14:paraId="7BEDED09" w14:textId="77777777" w:rsidR="00D470AE" w:rsidRDefault="00D470AE" w:rsidP="00D470AE">
            <w:pPr>
              <w:ind w:left="0" w:hanging="2"/>
              <w:rPr>
                <w:ins w:id="7234" w:author="임 종운" w:date="2022-05-17T11:40:00Z"/>
              </w:rPr>
            </w:pPr>
            <w:ins w:id="7235" w:author="임 종운" w:date="2022-05-17T11:40:00Z">
              <w:r>
                <w:t>INSERT INTO attendance VALUES (3464, 6, 2022-01-23);</w:t>
              </w:r>
            </w:ins>
          </w:p>
          <w:p w14:paraId="71AB73AB" w14:textId="77777777" w:rsidR="00D470AE" w:rsidRDefault="00D470AE" w:rsidP="00D470AE">
            <w:pPr>
              <w:ind w:left="0" w:hanging="2"/>
              <w:rPr>
                <w:ins w:id="7236" w:author="임 종운" w:date="2022-05-17T11:40:00Z"/>
              </w:rPr>
            </w:pPr>
            <w:ins w:id="7237" w:author="임 종운" w:date="2022-05-17T11:40:00Z">
              <w:r>
                <w:t>INSERT INTO attendance VALUES (3465, 7, 2022-01-23);</w:t>
              </w:r>
            </w:ins>
          </w:p>
          <w:p w14:paraId="59815BA2" w14:textId="77777777" w:rsidR="00D470AE" w:rsidRDefault="00D470AE" w:rsidP="00D470AE">
            <w:pPr>
              <w:ind w:left="0" w:hanging="2"/>
              <w:rPr>
                <w:ins w:id="7238" w:author="임 종운" w:date="2022-05-17T11:40:00Z"/>
              </w:rPr>
            </w:pPr>
            <w:ins w:id="7239" w:author="임 종운" w:date="2022-05-17T11:40:00Z">
              <w:r>
                <w:t>INSERT INTO attendance VALUES (3466, 8, 2022-01-23);</w:t>
              </w:r>
            </w:ins>
          </w:p>
          <w:p w14:paraId="52A54113" w14:textId="77777777" w:rsidR="00D470AE" w:rsidRDefault="00D470AE" w:rsidP="00D470AE">
            <w:pPr>
              <w:ind w:left="0" w:hanging="2"/>
              <w:rPr>
                <w:ins w:id="7240" w:author="임 종운" w:date="2022-05-17T11:40:00Z"/>
              </w:rPr>
            </w:pPr>
            <w:ins w:id="7241" w:author="임 종운" w:date="2022-05-17T11:40:00Z">
              <w:r>
                <w:t>INSERT INTO attendance VALUES (3467, 9, 2022-01-23);</w:t>
              </w:r>
            </w:ins>
          </w:p>
          <w:p w14:paraId="28BE4CF9" w14:textId="77777777" w:rsidR="00D470AE" w:rsidRDefault="00D470AE" w:rsidP="00D470AE">
            <w:pPr>
              <w:ind w:left="0" w:hanging="2"/>
              <w:rPr>
                <w:ins w:id="7242" w:author="임 종운" w:date="2022-05-17T11:40:00Z"/>
              </w:rPr>
            </w:pPr>
            <w:ins w:id="7243" w:author="임 종운" w:date="2022-05-17T11:40:00Z">
              <w:r>
                <w:t>INSERT INTO attendance VALUES (3468, 10, 2022-01-23);</w:t>
              </w:r>
            </w:ins>
          </w:p>
          <w:p w14:paraId="279BA27B" w14:textId="77777777" w:rsidR="00D470AE" w:rsidRDefault="00D470AE" w:rsidP="00D470AE">
            <w:pPr>
              <w:ind w:left="0" w:hanging="2"/>
              <w:rPr>
                <w:ins w:id="7244" w:author="임 종운" w:date="2022-05-17T11:40:00Z"/>
              </w:rPr>
            </w:pPr>
            <w:ins w:id="7245" w:author="임 종운" w:date="2022-05-17T11:40:00Z">
              <w:r>
                <w:t>INSERT INTO attendance VALUES (3469, 11, 2022-01-23);</w:t>
              </w:r>
            </w:ins>
          </w:p>
          <w:p w14:paraId="18B5211A" w14:textId="77777777" w:rsidR="00D470AE" w:rsidRDefault="00D470AE" w:rsidP="00D470AE">
            <w:pPr>
              <w:ind w:left="0" w:hanging="2"/>
              <w:rPr>
                <w:ins w:id="7246" w:author="임 종운" w:date="2022-05-17T11:40:00Z"/>
              </w:rPr>
            </w:pPr>
            <w:ins w:id="7247" w:author="임 종운" w:date="2022-05-17T11:40:00Z">
              <w:r>
                <w:t>INSERT INTO attendance VALUES (3470, 12, 2022-01-23);</w:t>
              </w:r>
            </w:ins>
          </w:p>
          <w:p w14:paraId="77C3A2CE" w14:textId="77777777" w:rsidR="00D470AE" w:rsidRDefault="00D470AE" w:rsidP="00D470AE">
            <w:pPr>
              <w:ind w:left="0" w:hanging="2"/>
              <w:rPr>
                <w:ins w:id="7248" w:author="임 종운" w:date="2022-05-17T11:40:00Z"/>
              </w:rPr>
            </w:pPr>
            <w:ins w:id="7249" w:author="임 종운" w:date="2022-05-17T11:40:00Z">
              <w:r>
                <w:t>INSERT INTO attendance VALUES (3471, 13, 2022-01-23);</w:t>
              </w:r>
            </w:ins>
          </w:p>
          <w:p w14:paraId="2749BA2A" w14:textId="77777777" w:rsidR="00D470AE" w:rsidRDefault="00D470AE" w:rsidP="00D470AE">
            <w:pPr>
              <w:ind w:left="0" w:hanging="2"/>
              <w:rPr>
                <w:ins w:id="7250" w:author="임 종운" w:date="2022-05-17T11:40:00Z"/>
              </w:rPr>
            </w:pPr>
            <w:ins w:id="7251" w:author="임 종운" w:date="2022-05-17T11:40:00Z">
              <w:r>
                <w:lastRenderedPageBreak/>
                <w:t>INSERT INTO attendance VALUES (3472, 14, 2022-01-23);</w:t>
              </w:r>
            </w:ins>
          </w:p>
          <w:p w14:paraId="5277A484" w14:textId="77777777" w:rsidR="00D470AE" w:rsidRDefault="00D470AE" w:rsidP="00D470AE">
            <w:pPr>
              <w:ind w:left="0" w:hanging="2"/>
              <w:rPr>
                <w:ins w:id="7252" w:author="임 종운" w:date="2022-05-17T11:40:00Z"/>
              </w:rPr>
            </w:pPr>
            <w:ins w:id="7253" w:author="임 종운" w:date="2022-05-17T11:40:00Z">
              <w:r>
                <w:t>INSERT INTO attendance VALUES (3473, 15, 2022-01-23);</w:t>
              </w:r>
            </w:ins>
          </w:p>
          <w:p w14:paraId="52EF2BD3" w14:textId="77777777" w:rsidR="00D470AE" w:rsidRDefault="00D470AE" w:rsidP="00D470AE">
            <w:pPr>
              <w:ind w:left="0" w:hanging="2"/>
              <w:rPr>
                <w:ins w:id="7254" w:author="임 종운" w:date="2022-05-17T11:40:00Z"/>
              </w:rPr>
            </w:pPr>
            <w:ins w:id="7255" w:author="임 종운" w:date="2022-05-17T11:40:00Z">
              <w:r>
                <w:t>INSERT INTO attendance VALUES (3474, 16, 2022-01-23);</w:t>
              </w:r>
            </w:ins>
          </w:p>
          <w:p w14:paraId="3C712F9E" w14:textId="77777777" w:rsidR="00D470AE" w:rsidRDefault="00D470AE" w:rsidP="00D470AE">
            <w:pPr>
              <w:ind w:left="0" w:hanging="2"/>
              <w:rPr>
                <w:ins w:id="7256" w:author="임 종운" w:date="2022-05-17T11:40:00Z"/>
              </w:rPr>
            </w:pPr>
            <w:ins w:id="7257" w:author="임 종운" w:date="2022-05-17T11:40:00Z">
              <w:r>
                <w:t>INSERT INTO attendance VALUES (3475, 17, 2022-01-23);</w:t>
              </w:r>
            </w:ins>
          </w:p>
          <w:p w14:paraId="5D3CA4CD" w14:textId="77777777" w:rsidR="00D470AE" w:rsidRDefault="00D470AE" w:rsidP="00D470AE">
            <w:pPr>
              <w:ind w:left="0" w:hanging="2"/>
              <w:rPr>
                <w:ins w:id="7258" w:author="임 종운" w:date="2022-05-17T11:40:00Z"/>
              </w:rPr>
            </w:pPr>
            <w:ins w:id="7259" w:author="임 종운" w:date="2022-05-17T11:40:00Z">
              <w:r>
                <w:t>INSERT INTO attendance VALUES (3476, 18, 2022-01-23);</w:t>
              </w:r>
            </w:ins>
          </w:p>
          <w:p w14:paraId="7A8B3598" w14:textId="77777777" w:rsidR="00D470AE" w:rsidRDefault="00D470AE" w:rsidP="00D470AE">
            <w:pPr>
              <w:ind w:left="0" w:hanging="2"/>
              <w:rPr>
                <w:ins w:id="7260" w:author="임 종운" w:date="2022-05-17T11:40:00Z"/>
              </w:rPr>
            </w:pPr>
            <w:ins w:id="7261" w:author="임 종운" w:date="2022-05-17T11:40:00Z">
              <w:r>
                <w:t>INSERT INTO attendance VALUES (3477, 19, 2022-01-23);</w:t>
              </w:r>
            </w:ins>
          </w:p>
          <w:p w14:paraId="4994025A" w14:textId="77777777" w:rsidR="00D470AE" w:rsidRDefault="00D470AE" w:rsidP="00D470AE">
            <w:pPr>
              <w:ind w:left="0" w:hanging="2"/>
              <w:rPr>
                <w:ins w:id="7262" w:author="임 종운" w:date="2022-05-17T11:40:00Z"/>
              </w:rPr>
            </w:pPr>
            <w:ins w:id="7263" w:author="임 종운" w:date="2022-05-17T11:40:00Z">
              <w:r>
                <w:t>INSERT INTO attendance VALUES (3478, 20, 2022-01-23);</w:t>
              </w:r>
            </w:ins>
          </w:p>
          <w:p w14:paraId="4E2B1388" w14:textId="77777777" w:rsidR="00D470AE" w:rsidRDefault="00D470AE" w:rsidP="00D470AE">
            <w:pPr>
              <w:ind w:left="0" w:hanging="2"/>
              <w:rPr>
                <w:ins w:id="7264" w:author="임 종운" w:date="2022-05-17T11:40:00Z"/>
              </w:rPr>
            </w:pPr>
            <w:ins w:id="7265" w:author="임 종운" w:date="2022-05-17T11:40:00Z">
              <w:r>
                <w:t>INSERT INTO attendance VALUES (3479, 21, 2022-01-23);</w:t>
              </w:r>
            </w:ins>
          </w:p>
          <w:p w14:paraId="65992444" w14:textId="77777777" w:rsidR="00D470AE" w:rsidRDefault="00D470AE" w:rsidP="00D470AE">
            <w:pPr>
              <w:ind w:left="0" w:hanging="2"/>
              <w:rPr>
                <w:ins w:id="7266" w:author="임 종운" w:date="2022-05-17T11:40:00Z"/>
              </w:rPr>
            </w:pPr>
            <w:ins w:id="7267" w:author="임 종운" w:date="2022-05-17T11:40:00Z">
              <w:r>
                <w:t>INSERT INTO attendance VALUES (3480, 22, 2022-01-23);</w:t>
              </w:r>
            </w:ins>
          </w:p>
          <w:p w14:paraId="3F113911" w14:textId="77777777" w:rsidR="00D470AE" w:rsidRDefault="00D470AE" w:rsidP="00D470AE">
            <w:pPr>
              <w:ind w:left="0" w:hanging="2"/>
              <w:rPr>
                <w:ins w:id="7268" w:author="임 종운" w:date="2022-05-17T11:40:00Z"/>
              </w:rPr>
            </w:pPr>
            <w:ins w:id="7269" w:author="임 종운" w:date="2022-05-17T11:40:00Z">
              <w:r>
                <w:t>INSERT INTO attendance VALUES (3481, 23, 2022-01-23);</w:t>
              </w:r>
            </w:ins>
          </w:p>
          <w:p w14:paraId="12C71E64" w14:textId="77777777" w:rsidR="00D470AE" w:rsidRDefault="00D470AE" w:rsidP="00D470AE">
            <w:pPr>
              <w:ind w:left="0" w:hanging="2"/>
              <w:rPr>
                <w:ins w:id="7270" w:author="임 종운" w:date="2022-05-17T11:40:00Z"/>
              </w:rPr>
            </w:pPr>
            <w:ins w:id="7271" w:author="임 종운" w:date="2022-05-17T11:40:00Z">
              <w:r>
                <w:t>INSERT INTO attendance VALUES (3482, 24, 2022-01-23);</w:t>
              </w:r>
            </w:ins>
          </w:p>
          <w:p w14:paraId="7BE5944D" w14:textId="77777777" w:rsidR="00D470AE" w:rsidRDefault="00D470AE" w:rsidP="00D470AE">
            <w:pPr>
              <w:ind w:left="0" w:hanging="2"/>
              <w:rPr>
                <w:ins w:id="7272" w:author="임 종운" w:date="2022-05-17T11:40:00Z"/>
              </w:rPr>
            </w:pPr>
            <w:ins w:id="7273" w:author="임 종운" w:date="2022-05-17T11:40:00Z">
              <w:r>
                <w:t>INSERT INTO attendance VALUES (3483, 25, 2022-01-23);</w:t>
              </w:r>
            </w:ins>
          </w:p>
          <w:p w14:paraId="31775418" w14:textId="77777777" w:rsidR="00D470AE" w:rsidRDefault="00D470AE" w:rsidP="00D470AE">
            <w:pPr>
              <w:ind w:left="0" w:hanging="2"/>
              <w:rPr>
                <w:ins w:id="7274" w:author="임 종운" w:date="2022-05-17T11:40:00Z"/>
              </w:rPr>
            </w:pPr>
            <w:ins w:id="7275" w:author="임 종운" w:date="2022-05-17T11:40:00Z">
              <w:r>
                <w:t>INSERT INTO attendance VALUES (3484, 26, 2022-01-23);</w:t>
              </w:r>
            </w:ins>
          </w:p>
          <w:p w14:paraId="49E1FBF4" w14:textId="77777777" w:rsidR="00D470AE" w:rsidRDefault="00D470AE" w:rsidP="00D470AE">
            <w:pPr>
              <w:ind w:left="0" w:hanging="2"/>
              <w:rPr>
                <w:ins w:id="7276" w:author="임 종운" w:date="2022-05-17T11:40:00Z"/>
              </w:rPr>
            </w:pPr>
            <w:ins w:id="7277" w:author="임 종운" w:date="2022-05-17T11:40:00Z">
              <w:r>
                <w:t>INSERT INTO attendance VALUES (3485, 1, 2022-01-24);</w:t>
              </w:r>
            </w:ins>
          </w:p>
          <w:p w14:paraId="7D8B944E" w14:textId="77777777" w:rsidR="00D470AE" w:rsidRDefault="00D470AE" w:rsidP="00D470AE">
            <w:pPr>
              <w:ind w:left="0" w:hanging="2"/>
              <w:rPr>
                <w:ins w:id="7278" w:author="임 종운" w:date="2022-05-17T11:40:00Z"/>
              </w:rPr>
            </w:pPr>
            <w:ins w:id="7279" w:author="임 종운" w:date="2022-05-17T11:40:00Z">
              <w:r>
                <w:t>INSERT INTO attendance VALUES (3486, 2, 2022-01-24);</w:t>
              </w:r>
            </w:ins>
          </w:p>
          <w:p w14:paraId="6EC57E47" w14:textId="77777777" w:rsidR="00D470AE" w:rsidRDefault="00D470AE" w:rsidP="00D470AE">
            <w:pPr>
              <w:ind w:left="0" w:hanging="2"/>
              <w:rPr>
                <w:ins w:id="7280" w:author="임 종운" w:date="2022-05-17T11:40:00Z"/>
              </w:rPr>
            </w:pPr>
            <w:ins w:id="7281" w:author="임 종운" w:date="2022-05-17T11:40:00Z">
              <w:r>
                <w:t>INSERT INTO attendance VALUES (3487, 3, 2022-01-24);</w:t>
              </w:r>
            </w:ins>
          </w:p>
          <w:p w14:paraId="298A5312" w14:textId="77777777" w:rsidR="00D470AE" w:rsidRDefault="00D470AE" w:rsidP="00D470AE">
            <w:pPr>
              <w:ind w:left="0" w:hanging="2"/>
              <w:rPr>
                <w:ins w:id="7282" w:author="임 종운" w:date="2022-05-17T11:40:00Z"/>
              </w:rPr>
            </w:pPr>
            <w:ins w:id="7283" w:author="임 종운" w:date="2022-05-17T11:40:00Z">
              <w:r>
                <w:t>INSERT INTO attendance VALUES (3488, 4, 2022-01-24);</w:t>
              </w:r>
            </w:ins>
          </w:p>
          <w:p w14:paraId="3AA194F5" w14:textId="77777777" w:rsidR="00D470AE" w:rsidRDefault="00D470AE" w:rsidP="00D470AE">
            <w:pPr>
              <w:ind w:left="0" w:hanging="2"/>
              <w:rPr>
                <w:ins w:id="7284" w:author="임 종운" w:date="2022-05-17T11:40:00Z"/>
              </w:rPr>
            </w:pPr>
            <w:ins w:id="7285" w:author="임 종운" w:date="2022-05-17T11:40:00Z">
              <w:r>
                <w:t>INSERT INTO attendance VALUES (3489, 5, 2022-01-24);</w:t>
              </w:r>
            </w:ins>
          </w:p>
          <w:p w14:paraId="63DC566A" w14:textId="77777777" w:rsidR="00D470AE" w:rsidRDefault="00D470AE" w:rsidP="00D470AE">
            <w:pPr>
              <w:ind w:left="0" w:hanging="2"/>
              <w:rPr>
                <w:ins w:id="7286" w:author="임 종운" w:date="2022-05-17T11:40:00Z"/>
              </w:rPr>
            </w:pPr>
            <w:ins w:id="7287" w:author="임 종운" w:date="2022-05-17T11:40:00Z">
              <w:r>
                <w:t>INSERT INTO attendance VALUES (3490, 6, 2022-01-24);</w:t>
              </w:r>
            </w:ins>
          </w:p>
          <w:p w14:paraId="16EC116D" w14:textId="77777777" w:rsidR="00D470AE" w:rsidRDefault="00D470AE" w:rsidP="00D470AE">
            <w:pPr>
              <w:ind w:left="0" w:hanging="2"/>
              <w:rPr>
                <w:ins w:id="7288" w:author="임 종운" w:date="2022-05-17T11:40:00Z"/>
              </w:rPr>
            </w:pPr>
            <w:ins w:id="7289" w:author="임 종운" w:date="2022-05-17T11:40:00Z">
              <w:r>
                <w:t>INSERT INTO attendance VALUES (3491, 7, 2022-01-24);</w:t>
              </w:r>
            </w:ins>
          </w:p>
          <w:p w14:paraId="7965522B" w14:textId="77777777" w:rsidR="00D470AE" w:rsidRDefault="00D470AE" w:rsidP="00D470AE">
            <w:pPr>
              <w:ind w:left="0" w:hanging="2"/>
              <w:rPr>
                <w:ins w:id="7290" w:author="임 종운" w:date="2022-05-17T11:40:00Z"/>
              </w:rPr>
            </w:pPr>
            <w:ins w:id="7291" w:author="임 종운" w:date="2022-05-17T11:40:00Z">
              <w:r>
                <w:t>INSERT INTO attendance VALUES (3492, 8, 2022-01-24);</w:t>
              </w:r>
            </w:ins>
          </w:p>
          <w:p w14:paraId="3F0E3814" w14:textId="77777777" w:rsidR="00D470AE" w:rsidRDefault="00D470AE" w:rsidP="00D470AE">
            <w:pPr>
              <w:ind w:left="0" w:hanging="2"/>
              <w:rPr>
                <w:ins w:id="7292" w:author="임 종운" w:date="2022-05-17T11:40:00Z"/>
              </w:rPr>
            </w:pPr>
            <w:ins w:id="7293" w:author="임 종운" w:date="2022-05-17T11:40:00Z">
              <w:r>
                <w:t>INSERT INTO attendance VALUES (3493, 9, 2022-01-24);</w:t>
              </w:r>
            </w:ins>
          </w:p>
          <w:p w14:paraId="1F8A25DE" w14:textId="77777777" w:rsidR="00D470AE" w:rsidRDefault="00D470AE" w:rsidP="00D470AE">
            <w:pPr>
              <w:ind w:left="0" w:hanging="2"/>
              <w:rPr>
                <w:ins w:id="7294" w:author="임 종운" w:date="2022-05-17T11:40:00Z"/>
              </w:rPr>
            </w:pPr>
            <w:ins w:id="7295" w:author="임 종운" w:date="2022-05-17T11:40:00Z">
              <w:r>
                <w:t>INSERT INTO attendance VALUES (3494, 10, 2022-01-24);</w:t>
              </w:r>
            </w:ins>
          </w:p>
          <w:p w14:paraId="11DB7DE2" w14:textId="77777777" w:rsidR="00D470AE" w:rsidRDefault="00D470AE" w:rsidP="00D470AE">
            <w:pPr>
              <w:ind w:left="0" w:hanging="2"/>
              <w:rPr>
                <w:ins w:id="7296" w:author="임 종운" w:date="2022-05-17T11:40:00Z"/>
              </w:rPr>
            </w:pPr>
            <w:ins w:id="7297" w:author="임 종운" w:date="2022-05-17T11:40:00Z">
              <w:r>
                <w:t>INSERT INTO attendance VALUES (3495, 11, 2022-01-24);</w:t>
              </w:r>
            </w:ins>
          </w:p>
          <w:p w14:paraId="2C78FE7A" w14:textId="77777777" w:rsidR="00D470AE" w:rsidRDefault="00D470AE" w:rsidP="00D470AE">
            <w:pPr>
              <w:ind w:left="0" w:hanging="2"/>
              <w:rPr>
                <w:ins w:id="7298" w:author="임 종운" w:date="2022-05-17T11:40:00Z"/>
              </w:rPr>
            </w:pPr>
            <w:ins w:id="7299" w:author="임 종운" w:date="2022-05-17T11:40:00Z">
              <w:r>
                <w:t>INSERT INTO attendance VALUES (3496, 12, 2022-01-24);</w:t>
              </w:r>
            </w:ins>
          </w:p>
          <w:p w14:paraId="38C74AB7" w14:textId="77777777" w:rsidR="00D470AE" w:rsidRDefault="00D470AE" w:rsidP="00D470AE">
            <w:pPr>
              <w:ind w:left="0" w:hanging="2"/>
              <w:rPr>
                <w:ins w:id="7300" w:author="임 종운" w:date="2022-05-17T11:40:00Z"/>
              </w:rPr>
            </w:pPr>
            <w:ins w:id="7301" w:author="임 종운" w:date="2022-05-17T11:40:00Z">
              <w:r>
                <w:t>INSERT INTO attendance VALUES (3497, 13, 2022-01-24);</w:t>
              </w:r>
            </w:ins>
          </w:p>
          <w:p w14:paraId="508A1164" w14:textId="77777777" w:rsidR="00D470AE" w:rsidRDefault="00D470AE" w:rsidP="00D470AE">
            <w:pPr>
              <w:ind w:left="0" w:hanging="2"/>
              <w:rPr>
                <w:ins w:id="7302" w:author="임 종운" w:date="2022-05-17T11:40:00Z"/>
              </w:rPr>
            </w:pPr>
            <w:ins w:id="7303" w:author="임 종운" w:date="2022-05-17T11:40:00Z">
              <w:r>
                <w:t>INSERT INTO attendance VALUES (3498, 14, 2022-01-24);</w:t>
              </w:r>
            </w:ins>
          </w:p>
          <w:p w14:paraId="5BCA0B09" w14:textId="77777777" w:rsidR="00D470AE" w:rsidRDefault="00D470AE" w:rsidP="00D470AE">
            <w:pPr>
              <w:ind w:left="0" w:hanging="2"/>
              <w:rPr>
                <w:ins w:id="7304" w:author="임 종운" w:date="2022-05-17T11:40:00Z"/>
              </w:rPr>
            </w:pPr>
            <w:ins w:id="7305" w:author="임 종운" w:date="2022-05-17T11:40:00Z">
              <w:r>
                <w:lastRenderedPageBreak/>
                <w:t>INSERT INTO attendance VALUES (3499, 15, 2022-01-24);</w:t>
              </w:r>
            </w:ins>
          </w:p>
          <w:p w14:paraId="71162CB6" w14:textId="77777777" w:rsidR="00D470AE" w:rsidRDefault="00D470AE" w:rsidP="00D470AE">
            <w:pPr>
              <w:ind w:left="0" w:hanging="2"/>
              <w:rPr>
                <w:ins w:id="7306" w:author="임 종운" w:date="2022-05-17T11:40:00Z"/>
              </w:rPr>
            </w:pPr>
            <w:ins w:id="7307" w:author="임 종운" w:date="2022-05-17T11:40:00Z">
              <w:r>
                <w:t>INSERT INTO attendance VALUES (3500, 16, 2022-01-24);</w:t>
              </w:r>
            </w:ins>
          </w:p>
          <w:p w14:paraId="7ABE3727" w14:textId="77777777" w:rsidR="00D470AE" w:rsidRDefault="00D470AE" w:rsidP="00D470AE">
            <w:pPr>
              <w:ind w:left="0" w:hanging="2"/>
              <w:rPr>
                <w:ins w:id="7308" w:author="임 종운" w:date="2022-05-17T11:40:00Z"/>
              </w:rPr>
            </w:pPr>
            <w:ins w:id="7309" w:author="임 종운" w:date="2022-05-17T11:40:00Z">
              <w:r>
                <w:t>INSERT INTO attendance VALUES (3501, 17, 2022-01-24);</w:t>
              </w:r>
            </w:ins>
          </w:p>
          <w:p w14:paraId="6E56C8E1" w14:textId="77777777" w:rsidR="00D470AE" w:rsidRDefault="00D470AE" w:rsidP="00D470AE">
            <w:pPr>
              <w:ind w:left="0" w:hanging="2"/>
              <w:rPr>
                <w:ins w:id="7310" w:author="임 종운" w:date="2022-05-17T11:40:00Z"/>
              </w:rPr>
            </w:pPr>
            <w:ins w:id="7311" w:author="임 종운" w:date="2022-05-17T11:40:00Z">
              <w:r>
                <w:t>INSERT INTO attendance VALUES (3502, 18, 2022-01-24);</w:t>
              </w:r>
            </w:ins>
          </w:p>
          <w:p w14:paraId="1265475E" w14:textId="77777777" w:rsidR="00D470AE" w:rsidRDefault="00D470AE" w:rsidP="00D470AE">
            <w:pPr>
              <w:ind w:left="0" w:hanging="2"/>
              <w:rPr>
                <w:ins w:id="7312" w:author="임 종운" w:date="2022-05-17T11:40:00Z"/>
              </w:rPr>
            </w:pPr>
            <w:ins w:id="7313" w:author="임 종운" w:date="2022-05-17T11:40:00Z">
              <w:r>
                <w:t>INSERT INTO attendance VALUES (3503, 19, 2022-01-24);</w:t>
              </w:r>
            </w:ins>
          </w:p>
          <w:p w14:paraId="526F9CB7" w14:textId="77777777" w:rsidR="00D470AE" w:rsidRDefault="00D470AE" w:rsidP="00D470AE">
            <w:pPr>
              <w:ind w:left="0" w:hanging="2"/>
              <w:rPr>
                <w:ins w:id="7314" w:author="임 종운" w:date="2022-05-17T11:40:00Z"/>
              </w:rPr>
            </w:pPr>
            <w:ins w:id="7315" w:author="임 종운" w:date="2022-05-17T11:40:00Z">
              <w:r>
                <w:t>INSERT INTO attendance VALUES (3504, 20, 2022-01-24);</w:t>
              </w:r>
            </w:ins>
          </w:p>
          <w:p w14:paraId="1EDC01D5" w14:textId="77777777" w:rsidR="00D470AE" w:rsidRDefault="00D470AE" w:rsidP="00D470AE">
            <w:pPr>
              <w:ind w:left="0" w:hanging="2"/>
              <w:rPr>
                <w:ins w:id="7316" w:author="임 종운" w:date="2022-05-17T11:40:00Z"/>
              </w:rPr>
            </w:pPr>
            <w:ins w:id="7317" w:author="임 종운" w:date="2022-05-17T11:40:00Z">
              <w:r>
                <w:t>INSERT INTO attendance VALUES (3505, 21, 2022-01-24);</w:t>
              </w:r>
            </w:ins>
          </w:p>
          <w:p w14:paraId="793F0AB0" w14:textId="77777777" w:rsidR="00D470AE" w:rsidRDefault="00D470AE" w:rsidP="00D470AE">
            <w:pPr>
              <w:ind w:left="0" w:hanging="2"/>
              <w:rPr>
                <w:ins w:id="7318" w:author="임 종운" w:date="2022-05-17T11:40:00Z"/>
              </w:rPr>
            </w:pPr>
            <w:ins w:id="7319" w:author="임 종운" w:date="2022-05-17T11:40:00Z">
              <w:r>
                <w:t>INSERT INTO attendance VALUES (3506, 22, 2022-01-24);</w:t>
              </w:r>
            </w:ins>
          </w:p>
          <w:p w14:paraId="0289F8A1" w14:textId="77777777" w:rsidR="00D470AE" w:rsidRDefault="00D470AE" w:rsidP="00D470AE">
            <w:pPr>
              <w:ind w:left="0" w:hanging="2"/>
              <w:rPr>
                <w:ins w:id="7320" w:author="임 종운" w:date="2022-05-17T11:40:00Z"/>
              </w:rPr>
            </w:pPr>
            <w:ins w:id="7321" w:author="임 종운" w:date="2022-05-17T11:40:00Z">
              <w:r>
                <w:t>INSERT INTO attendance VALUES (3507, 23, 2022-01-24);</w:t>
              </w:r>
            </w:ins>
          </w:p>
          <w:p w14:paraId="0213E12E" w14:textId="77777777" w:rsidR="00D470AE" w:rsidRDefault="00D470AE" w:rsidP="00D470AE">
            <w:pPr>
              <w:ind w:left="0" w:hanging="2"/>
              <w:rPr>
                <w:ins w:id="7322" w:author="임 종운" w:date="2022-05-17T11:40:00Z"/>
              </w:rPr>
            </w:pPr>
            <w:ins w:id="7323" w:author="임 종운" w:date="2022-05-17T11:40:00Z">
              <w:r>
                <w:t>INSERT INTO attendance VALUES (3508, 24, 2022-01-24);</w:t>
              </w:r>
            </w:ins>
          </w:p>
          <w:p w14:paraId="4FB24707" w14:textId="77777777" w:rsidR="00D470AE" w:rsidRDefault="00D470AE" w:rsidP="00D470AE">
            <w:pPr>
              <w:ind w:left="0" w:hanging="2"/>
              <w:rPr>
                <w:ins w:id="7324" w:author="임 종운" w:date="2022-05-17T11:40:00Z"/>
              </w:rPr>
            </w:pPr>
            <w:ins w:id="7325" w:author="임 종운" w:date="2022-05-17T11:40:00Z">
              <w:r>
                <w:t>INSERT INTO attendance VALUES (3509, 25, 2022-01-24);</w:t>
              </w:r>
            </w:ins>
          </w:p>
          <w:p w14:paraId="055BB38E" w14:textId="77777777" w:rsidR="00D470AE" w:rsidRDefault="00D470AE" w:rsidP="00D470AE">
            <w:pPr>
              <w:ind w:left="0" w:hanging="2"/>
              <w:rPr>
                <w:ins w:id="7326" w:author="임 종운" w:date="2022-05-17T11:40:00Z"/>
              </w:rPr>
            </w:pPr>
            <w:ins w:id="7327" w:author="임 종운" w:date="2022-05-17T11:40:00Z">
              <w:r>
                <w:t>INSERT INTO attendance VALUES (3510, 26, 2022-01-24);</w:t>
              </w:r>
            </w:ins>
          </w:p>
          <w:p w14:paraId="2A03FC85" w14:textId="77777777" w:rsidR="00D470AE" w:rsidRDefault="00D470AE" w:rsidP="00D470AE">
            <w:pPr>
              <w:ind w:left="0" w:hanging="2"/>
              <w:rPr>
                <w:ins w:id="7328" w:author="임 종운" w:date="2022-05-17T11:40:00Z"/>
              </w:rPr>
            </w:pPr>
            <w:ins w:id="7329" w:author="임 종운" w:date="2022-05-17T11:40:00Z">
              <w:r>
                <w:t>INSERT INTO attendance VALUES (3511, 1, 2022-01-25);</w:t>
              </w:r>
            </w:ins>
          </w:p>
          <w:p w14:paraId="75FB3B0D" w14:textId="77777777" w:rsidR="00D470AE" w:rsidRDefault="00D470AE" w:rsidP="00D470AE">
            <w:pPr>
              <w:ind w:left="0" w:hanging="2"/>
              <w:rPr>
                <w:ins w:id="7330" w:author="임 종운" w:date="2022-05-17T11:40:00Z"/>
              </w:rPr>
            </w:pPr>
            <w:ins w:id="7331" w:author="임 종운" w:date="2022-05-17T11:40:00Z">
              <w:r>
                <w:t>INSERT INTO attendance VALUES (3512, 2, 2022-01-25);</w:t>
              </w:r>
            </w:ins>
          </w:p>
          <w:p w14:paraId="42155F87" w14:textId="77777777" w:rsidR="00D470AE" w:rsidRDefault="00D470AE" w:rsidP="00D470AE">
            <w:pPr>
              <w:ind w:left="0" w:hanging="2"/>
              <w:rPr>
                <w:ins w:id="7332" w:author="임 종운" w:date="2022-05-17T11:40:00Z"/>
              </w:rPr>
            </w:pPr>
            <w:ins w:id="7333" w:author="임 종운" w:date="2022-05-17T11:40:00Z">
              <w:r>
                <w:t>INSERT INTO attendance VALUES (3513, 3, 2022-01-25);</w:t>
              </w:r>
            </w:ins>
          </w:p>
          <w:p w14:paraId="48FE96FC" w14:textId="77777777" w:rsidR="00D470AE" w:rsidRDefault="00D470AE" w:rsidP="00D470AE">
            <w:pPr>
              <w:ind w:left="0" w:hanging="2"/>
              <w:rPr>
                <w:ins w:id="7334" w:author="임 종운" w:date="2022-05-17T11:40:00Z"/>
              </w:rPr>
            </w:pPr>
            <w:ins w:id="7335" w:author="임 종운" w:date="2022-05-17T11:40:00Z">
              <w:r>
                <w:t>INSERT INTO attendance VALUES (3514, 4, 2022-01-25);</w:t>
              </w:r>
            </w:ins>
          </w:p>
          <w:p w14:paraId="69F30C53" w14:textId="77777777" w:rsidR="00D470AE" w:rsidRDefault="00D470AE" w:rsidP="00D470AE">
            <w:pPr>
              <w:ind w:left="0" w:hanging="2"/>
              <w:rPr>
                <w:ins w:id="7336" w:author="임 종운" w:date="2022-05-17T11:40:00Z"/>
              </w:rPr>
            </w:pPr>
            <w:ins w:id="7337" w:author="임 종운" w:date="2022-05-17T11:40:00Z">
              <w:r>
                <w:t>INSERT INTO attendance VALUES (3515, 5, 2022-01-25);</w:t>
              </w:r>
            </w:ins>
          </w:p>
          <w:p w14:paraId="2C2CB0A2" w14:textId="77777777" w:rsidR="00D470AE" w:rsidRDefault="00D470AE" w:rsidP="00D470AE">
            <w:pPr>
              <w:ind w:left="0" w:hanging="2"/>
              <w:rPr>
                <w:ins w:id="7338" w:author="임 종운" w:date="2022-05-17T11:40:00Z"/>
              </w:rPr>
            </w:pPr>
            <w:ins w:id="7339" w:author="임 종운" w:date="2022-05-17T11:40:00Z">
              <w:r>
                <w:t>INSERT INTO attendance VALUES (3516, 6, 2022-01-25);</w:t>
              </w:r>
            </w:ins>
          </w:p>
          <w:p w14:paraId="49810095" w14:textId="77777777" w:rsidR="00D470AE" w:rsidRDefault="00D470AE" w:rsidP="00D470AE">
            <w:pPr>
              <w:ind w:left="0" w:hanging="2"/>
              <w:rPr>
                <w:ins w:id="7340" w:author="임 종운" w:date="2022-05-17T11:40:00Z"/>
              </w:rPr>
            </w:pPr>
            <w:ins w:id="7341" w:author="임 종운" w:date="2022-05-17T11:40:00Z">
              <w:r>
                <w:t>INSERT INTO attendance VALUES (3517, 7, 2022-01-25);</w:t>
              </w:r>
            </w:ins>
          </w:p>
          <w:p w14:paraId="750023C6" w14:textId="77777777" w:rsidR="00D470AE" w:rsidRDefault="00D470AE" w:rsidP="00D470AE">
            <w:pPr>
              <w:ind w:left="0" w:hanging="2"/>
              <w:rPr>
                <w:ins w:id="7342" w:author="임 종운" w:date="2022-05-17T11:40:00Z"/>
              </w:rPr>
            </w:pPr>
            <w:ins w:id="7343" w:author="임 종운" w:date="2022-05-17T11:40:00Z">
              <w:r>
                <w:t>INSERT INTO attendance VALUES (3518, 8, 2022-01-25);</w:t>
              </w:r>
            </w:ins>
          </w:p>
          <w:p w14:paraId="2169665B" w14:textId="77777777" w:rsidR="00D470AE" w:rsidRDefault="00D470AE" w:rsidP="00D470AE">
            <w:pPr>
              <w:ind w:left="0" w:hanging="2"/>
              <w:rPr>
                <w:ins w:id="7344" w:author="임 종운" w:date="2022-05-17T11:40:00Z"/>
              </w:rPr>
            </w:pPr>
            <w:ins w:id="7345" w:author="임 종운" w:date="2022-05-17T11:40:00Z">
              <w:r>
                <w:t>INSERT INTO attendance VALUES (3519, 9, 2022-01-25);</w:t>
              </w:r>
            </w:ins>
          </w:p>
          <w:p w14:paraId="63887B9C" w14:textId="77777777" w:rsidR="00D470AE" w:rsidRDefault="00D470AE" w:rsidP="00D470AE">
            <w:pPr>
              <w:ind w:left="0" w:hanging="2"/>
              <w:rPr>
                <w:ins w:id="7346" w:author="임 종운" w:date="2022-05-17T11:40:00Z"/>
              </w:rPr>
            </w:pPr>
            <w:ins w:id="7347" w:author="임 종운" w:date="2022-05-17T11:40:00Z">
              <w:r>
                <w:t>INSERT INTO attendance VALUES (3520, 10, 2022-01-25);</w:t>
              </w:r>
            </w:ins>
          </w:p>
          <w:p w14:paraId="05FB059D" w14:textId="77777777" w:rsidR="00D470AE" w:rsidRDefault="00D470AE" w:rsidP="00D470AE">
            <w:pPr>
              <w:ind w:left="0" w:hanging="2"/>
              <w:rPr>
                <w:ins w:id="7348" w:author="임 종운" w:date="2022-05-17T11:40:00Z"/>
              </w:rPr>
            </w:pPr>
            <w:ins w:id="7349" w:author="임 종운" w:date="2022-05-17T11:40:00Z">
              <w:r>
                <w:t>INSERT INTO attendance VALUES (3521, 11, 2022-01-25);</w:t>
              </w:r>
            </w:ins>
          </w:p>
          <w:p w14:paraId="0A1307C5" w14:textId="77777777" w:rsidR="00D470AE" w:rsidRDefault="00D470AE" w:rsidP="00D470AE">
            <w:pPr>
              <w:ind w:left="0" w:hanging="2"/>
              <w:rPr>
                <w:ins w:id="7350" w:author="임 종운" w:date="2022-05-17T11:40:00Z"/>
              </w:rPr>
            </w:pPr>
            <w:ins w:id="7351" w:author="임 종운" w:date="2022-05-17T11:40:00Z">
              <w:r>
                <w:t>INSERT INTO attendance VALUES (3522, 12, 2022-01-25);</w:t>
              </w:r>
            </w:ins>
          </w:p>
          <w:p w14:paraId="171DB8BB" w14:textId="77777777" w:rsidR="00D470AE" w:rsidRDefault="00D470AE" w:rsidP="00D470AE">
            <w:pPr>
              <w:ind w:left="0" w:hanging="2"/>
              <w:rPr>
                <w:ins w:id="7352" w:author="임 종운" w:date="2022-05-17T11:40:00Z"/>
              </w:rPr>
            </w:pPr>
            <w:ins w:id="7353" w:author="임 종운" w:date="2022-05-17T11:40:00Z">
              <w:r>
                <w:t>INSERT INTO attendance VALUES (3523, 13, 2022-01-25);</w:t>
              </w:r>
            </w:ins>
          </w:p>
          <w:p w14:paraId="6A449F32" w14:textId="77777777" w:rsidR="00D470AE" w:rsidRDefault="00D470AE" w:rsidP="00D470AE">
            <w:pPr>
              <w:ind w:left="0" w:hanging="2"/>
              <w:rPr>
                <w:ins w:id="7354" w:author="임 종운" w:date="2022-05-17T11:40:00Z"/>
              </w:rPr>
            </w:pPr>
            <w:ins w:id="7355" w:author="임 종운" w:date="2022-05-17T11:40:00Z">
              <w:r>
                <w:t>INSERT INTO attendance VALUES (3524, 14, 2022-01-25);</w:t>
              </w:r>
            </w:ins>
          </w:p>
          <w:p w14:paraId="659C2305" w14:textId="77777777" w:rsidR="00D470AE" w:rsidRDefault="00D470AE" w:rsidP="00D470AE">
            <w:pPr>
              <w:ind w:left="0" w:hanging="2"/>
              <w:rPr>
                <w:ins w:id="7356" w:author="임 종운" w:date="2022-05-17T11:40:00Z"/>
              </w:rPr>
            </w:pPr>
            <w:ins w:id="7357" w:author="임 종운" w:date="2022-05-17T11:40:00Z">
              <w:r>
                <w:t>INSERT INTO attendance VALUES (3525, 15, 2022-01-25);</w:t>
              </w:r>
            </w:ins>
          </w:p>
          <w:p w14:paraId="31F85933" w14:textId="77777777" w:rsidR="00D470AE" w:rsidRDefault="00D470AE" w:rsidP="00D470AE">
            <w:pPr>
              <w:ind w:left="0" w:hanging="2"/>
              <w:rPr>
                <w:ins w:id="7358" w:author="임 종운" w:date="2022-05-17T11:40:00Z"/>
              </w:rPr>
            </w:pPr>
            <w:ins w:id="7359" w:author="임 종운" w:date="2022-05-17T11:40:00Z">
              <w:r>
                <w:lastRenderedPageBreak/>
                <w:t>INSERT INTO attendance VALUES (3526, 16, 2022-01-25);</w:t>
              </w:r>
            </w:ins>
          </w:p>
          <w:p w14:paraId="1F82BFF6" w14:textId="77777777" w:rsidR="00D470AE" w:rsidRDefault="00D470AE" w:rsidP="00D470AE">
            <w:pPr>
              <w:ind w:left="0" w:hanging="2"/>
              <w:rPr>
                <w:ins w:id="7360" w:author="임 종운" w:date="2022-05-17T11:40:00Z"/>
              </w:rPr>
            </w:pPr>
            <w:ins w:id="7361" w:author="임 종운" w:date="2022-05-17T11:40:00Z">
              <w:r>
                <w:t>INSERT INTO attendance VALUES (3527, 17, 2022-01-25);</w:t>
              </w:r>
            </w:ins>
          </w:p>
          <w:p w14:paraId="760B1050" w14:textId="77777777" w:rsidR="00D470AE" w:rsidRDefault="00D470AE" w:rsidP="00D470AE">
            <w:pPr>
              <w:ind w:left="0" w:hanging="2"/>
              <w:rPr>
                <w:ins w:id="7362" w:author="임 종운" w:date="2022-05-17T11:40:00Z"/>
              </w:rPr>
            </w:pPr>
            <w:ins w:id="7363" w:author="임 종운" w:date="2022-05-17T11:40:00Z">
              <w:r>
                <w:t>INSERT INTO attendance VALUES (3528, 18, 2022-01-25);</w:t>
              </w:r>
            </w:ins>
          </w:p>
          <w:p w14:paraId="217DC600" w14:textId="77777777" w:rsidR="00D470AE" w:rsidRDefault="00D470AE" w:rsidP="00D470AE">
            <w:pPr>
              <w:ind w:left="0" w:hanging="2"/>
              <w:rPr>
                <w:ins w:id="7364" w:author="임 종운" w:date="2022-05-17T11:40:00Z"/>
              </w:rPr>
            </w:pPr>
            <w:ins w:id="7365" w:author="임 종운" w:date="2022-05-17T11:40:00Z">
              <w:r>
                <w:t>INSERT INTO attendance VALUES (3529, 19, 2022-01-25);</w:t>
              </w:r>
            </w:ins>
          </w:p>
          <w:p w14:paraId="7121A811" w14:textId="77777777" w:rsidR="00D470AE" w:rsidRDefault="00D470AE" w:rsidP="00D470AE">
            <w:pPr>
              <w:ind w:left="0" w:hanging="2"/>
              <w:rPr>
                <w:ins w:id="7366" w:author="임 종운" w:date="2022-05-17T11:40:00Z"/>
              </w:rPr>
            </w:pPr>
            <w:ins w:id="7367" w:author="임 종운" w:date="2022-05-17T11:40:00Z">
              <w:r>
                <w:t>INSERT INTO attendance VALUES (3530, 20, 2022-01-25);</w:t>
              </w:r>
            </w:ins>
          </w:p>
          <w:p w14:paraId="33398B9D" w14:textId="77777777" w:rsidR="00D470AE" w:rsidRDefault="00D470AE" w:rsidP="00D470AE">
            <w:pPr>
              <w:ind w:left="0" w:hanging="2"/>
              <w:rPr>
                <w:ins w:id="7368" w:author="임 종운" w:date="2022-05-17T11:40:00Z"/>
              </w:rPr>
            </w:pPr>
            <w:ins w:id="7369" w:author="임 종운" w:date="2022-05-17T11:40:00Z">
              <w:r>
                <w:t>INSERT INTO attendance VALUES (3531, 21, 2022-01-25);</w:t>
              </w:r>
            </w:ins>
          </w:p>
          <w:p w14:paraId="41ADCE31" w14:textId="77777777" w:rsidR="00D470AE" w:rsidRDefault="00D470AE" w:rsidP="00D470AE">
            <w:pPr>
              <w:ind w:left="0" w:hanging="2"/>
              <w:rPr>
                <w:ins w:id="7370" w:author="임 종운" w:date="2022-05-17T11:40:00Z"/>
              </w:rPr>
            </w:pPr>
            <w:ins w:id="7371" w:author="임 종운" w:date="2022-05-17T11:40:00Z">
              <w:r>
                <w:t>INSERT INTO attendance VALUES (3532, 22, 2022-01-25);</w:t>
              </w:r>
            </w:ins>
          </w:p>
          <w:p w14:paraId="43CC0491" w14:textId="77777777" w:rsidR="00D470AE" w:rsidRDefault="00D470AE" w:rsidP="00D470AE">
            <w:pPr>
              <w:ind w:left="0" w:hanging="2"/>
              <w:rPr>
                <w:ins w:id="7372" w:author="임 종운" w:date="2022-05-17T11:40:00Z"/>
              </w:rPr>
            </w:pPr>
            <w:ins w:id="7373" w:author="임 종운" w:date="2022-05-17T11:40:00Z">
              <w:r>
                <w:t>INSERT INTO attendance VALUES (3533, 23, 2022-01-25);</w:t>
              </w:r>
            </w:ins>
          </w:p>
          <w:p w14:paraId="04D8158E" w14:textId="77777777" w:rsidR="00D470AE" w:rsidRDefault="00D470AE" w:rsidP="00D470AE">
            <w:pPr>
              <w:ind w:left="0" w:hanging="2"/>
              <w:rPr>
                <w:ins w:id="7374" w:author="임 종운" w:date="2022-05-17T11:40:00Z"/>
              </w:rPr>
            </w:pPr>
            <w:ins w:id="7375" w:author="임 종운" w:date="2022-05-17T11:40:00Z">
              <w:r>
                <w:t>INSERT INTO attendance VALUES (3534, 24, 2022-01-25);</w:t>
              </w:r>
            </w:ins>
          </w:p>
          <w:p w14:paraId="70BFAB1F" w14:textId="77777777" w:rsidR="00D470AE" w:rsidRDefault="00D470AE" w:rsidP="00D470AE">
            <w:pPr>
              <w:ind w:left="0" w:hanging="2"/>
              <w:rPr>
                <w:ins w:id="7376" w:author="임 종운" w:date="2022-05-17T11:40:00Z"/>
              </w:rPr>
            </w:pPr>
            <w:ins w:id="7377" w:author="임 종운" w:date="2022-05-17T11:40:00Z">
              <w:r>
                <w:t>INSERT INTO attendance VALUES (3535, 25, 2022-01-25);</w:t>
              </w:r>
            </w:ins>
          </w:p>
          <w:p w14:paraId="0414A97E" w14:textId="77777777" w:rsidR="00D470AE" w:rsidRDefault="00D470AE" w:rsidP="00D470AE">
            <w:pPr>
              <w:ind w:left="0" w:hanging="2"/>
              <w:rPr>
                <w:ins w:id="7378" w:author="임 종운" w:date="2022-05-17T11:40:00Z"/>
              </w:rPr>
            </w:pPr>
            <w:ins w:id="7379" w:author="임 종운" w:date="2022-05-17T11:40:00Z">
              <w:r>
                <w:t>INSERT INTO attendance VALUES (3536, 26, 2022-01-25);</w:t>
              </w:r>
            </w:ins>
          </w:p>
          <w:p w14:paraId="27B70989" w14:textId="77777777" w:rsidR="00D470AE" w:rsidRDefault="00D470AE" w:rsidP="00D470AE">
            <w:pPr>
              <w:ind w:left="0" w:hanging="2"/>
              <w:rPr>
                <w:ins w:id="7380" w:author="임 종운" w:date="2022-05-17T11:40:00Z"/>
              </w:rPr>
            </w:pPr>
            <w:ins w:id="7381" w:author="임 종운" w:date="2022-05-17T11:40:00Z">
              <w:r>
                <w:t>INSERT INTO attendance VALUES (3537, 1, 2022-01-26);</w:t>
              </w:r>
            </w:ins>
          </w:p>
          <w:p w14:paraId="33F5A08A" w14:textId="77777777" w:rsidR="00D470AE" w:rsidRDefault="00D470AE" w:rsidP="00D470AE">
            <w:pPr>
              <w:ind w:left="0" w:hanging="2"/>
              <w:rPr>
                <w:ins w:id="7382" w:author="임 종운" w:date="2022-05-17T11:40:00Z"/>
              </w:rPr>
            </w:pPr>
            <w:ins w:id="7383" w:author="임 종운" w:date="2022-05-17T11:40:00Z">
              <w:r>
                <w:t>INSERT INTO attendance VALUES (3538, 2, 2022-01-26);</w:t>
              </w:r>
            </w:ins>
          </w:p>
          <w:p w14:paraId="711CAAD1" w14:textId="77777777" w:rsidR="00D470AE" w:rsidRDefault="00D470AE" w:rsidP="00D470AE">
            <w:pPr>
              <w:ind w:left="0" w:hanging="2"/>
              <w:rPr>
                <w:ins w:id="7384" w:author="임 종운" w:date="2022-05-17T11:40:00Z"/>
              </w:rPr>
            </w:pPr>
            <w:ins w:id="7385" w:author="임 종운" w:date="2022-05-17T11:40:00Z">
              <w:r>
                <w:t>INSERT INTO attendance VALUES (3539, 3, 2022-01-26);</w:t>
              </w:r>
            </w:ins>
          </w:p>
          <w:p w14:paraId="73D20836" w14:textId="77777777" w:rsidR="00D470AE" w:rsidRDefault="00D470AE" w:rsidP="00D470AE">
            <w:pPr>
              <w:ind w:left="0" w:hanging="2"/>
              <w:rPr>
                <w:ins w:id="7386" w:author="임 종운" w:date="2022-05-17T11:40:00Z"/>
              </w:rPr>
            </w:pPr>
            <w:ins w:id="7387" w:author="임 종운" w:date="2022-05-17T11:40:00Z">
              <w:r>
                <w:t>INSERT INTO attendance VALUES (3540, 4, 2022-01-26);</w:t>
              </w:r>
            </w:ins>
          </w:p>
          <w:p w14:paraId="5B91FC39" w14:textId="77777777" w:rsidR="00D470AE" w:rsidRDefault="00D470AE" w:rsidP="00D470AE">
            <w:pPr>
              <w:ind w:left="0" w:hanging="2"/>
              <w:rPr>
                <w:ins w:id="7388" w:author="임 종운" w:date="2022-05-17T11:40:00Z"/>
              </w:rPr>
            </w:pPr>
            <w:ins w:id="7389" w:author="임 종운" w:date="2022-05-17T11:40:00Z">
              <w:r>
                <w:t>INSERT INTO attendance VALUES (3541, 5, 2022-01-26);</w:t>
              </w:r>
            </w:ins>
          </w:p>
          <w:p w14:paraId="0A85F33F" w14:textId="77777777" w:rsidR="00D470AE" w:rsidRDefault="00D470AE" w:rsidP="00D470AE">
            <w:pPr>
              <w:ind w:left="0" w:hanging="2"/>
              <w:rPr>
                <w:ins w:id="7390" w:author="임 종운" w:date="2022-05-17T11:40:00Z"/>
              </w:rPr>
            </w:pPr>
            <w:ins w:id="7391" w:author="임 종운" w:date="2022-05-17T11:40:00Z">
              <w:r>
                <w:t>INSERT INTO attendance VALUES (3542, 6, 2022-01-26);</w:t>
              </w:r>
            </w:ins>
          </w:p>
          <w:p w14:paraId="4FD177E0" w14:textId="77777777" w:rsidR="00D470AE" w:rsidRDefault="00D470AE" w:rsidP="00D470AE">
            <w:pPr>
              <w:ind w:left="0" w:hanging="2"/>
              <w:rPr>
                <w:ins w:id="7392" w:author="임 종운" w:date="2022-05-17T11:40:00Z"/>
              </w:rPr>
            </w:pPr>
            <w:ins w:id="7393" w:author="임 종운" w:date="2022-05-17T11:40:00Z">
              <w:r>
                <w:t>INSERT INTO attendance VALUES (3543, 7, 2022-01-26);</w:t>
              </w:r>
            </w:ins>
          </w:p>
          <w:p w14:paraId="31F0AADC" w14:textId="77777777" w:rsidR="00D470AE" w:rsidRDefault="00D470AE" w:rsidP="00D470AE">
            <w:pPr>
              <w:ind w:left="0" w:hanging="2"/>
              <w:rPr>
                <w:ins w:id="7394" w:author="임 종운" w:date="2022-05-17T11:40:00Z"/>
              </w:rPr>
            </w:pPr>
            <w:ins w:id="7395" w:author="임 종운" w:date="2022-05-17T11:40:00Z">
              <w:r>
                <w:t>INSERT INTO attendance VALUES (3544, 8, 2022-01-26);</w:t>
              </w:r>
            </w:ins>
          </w:p>
          <w:p w14:paraId="78D795A2" w14:textId="77777777" w:rsidR="00D470AE" w:rsidRDefault="00D470AE" w:rsidP="00D470AE">
            <w:pPr>
              <w:ind w:left="0" w:hanging="2"/>
              <w:rPr>
                <w:ins w:id="7396" w:author="임 종운" w:date="2022-05-17T11:40:00Z"/>
              </w:rPr>
            </w:pPr>
            <w:ins w:id="7397" w:author="임 종운" w:date="2022-05-17T11:40:00Z">
              <w:r>
                <w:t>INSERT INTO attendance VALUES (3545, 9, 2022-01-26);</w:t>
              </w:r>
            </w:ins>
          </w:p>
          <w:p w14:paraId="01944E48" w14:textId="77777777" w:rsidR="00D470AE" w:rsidRDefault="00D470AE" w:rsidP="00D470AE">
            <w:pPr>
              <w:ind w:left="0" w:hanging="2"/>
              <w:rPr>
                <w:ins w:id="7398" w:author="임 종운" w:date="2022-05-17T11:40:00Z"/>
              </w:rPr>
            </w:pPr>
            <w:ins w:id="7399" w:author="임 종운" w:date="2022-05-17T11:40:00Z">
              <w:r>
                <w:t>INSERT INTO attendance VALUES (3546, 10, 2022-01-26);</w:t>
              </w:r>
            </w:ins>
          </w:p>
          <w:p w14:paraId="318BDF52" w14:textId="77777777" w:rsidR="00D470AE" w:rsidRDefault="00D470AE" w:rsidP="00D470AE">
            <w:pPr>
              <w:ind w:left="0" w:hanging="2"/>
              <w:rPr>
                <w:ins w:id="7400" w:author="임 종운" w:date="2022-05-17T11:40:00Z"/>
              </w:rPr>
            </w:pPr>
            <w:ins w:id="7401" w:author="임 종운" w:date="2022-05-17T11:40:00Z">
              <w:r>
                <w:t>INSERT INTO attendance VALUES (3547, 11, 2022-01-26);</w:t>
              </w:r>
            </w:ins>
          </w:p>
          <w:p w14:paraId="5E032B59" w14:textId="77777777" w:rsidR="00D470AE" w:rsidRDefault="00D470AE" w:rsidP="00D470AE">
            <w:pPr>
              <w:ind w:left="0" w:hanging="2"/>
              <w:rPr>
                <w:ins w:id="7402" w:author="임 종운" w:date="2022-05-17T11:40:00Z"/>
              </w:rPr>
            </w:pPr>
            <w:ins w:id="7403" w:author="임 종운" w:date="2022-05-17T11:40:00Z">
              <w:r>
                <w:t>INSERT INTO attendance VALUES (3548, 12, 2022-01-26);</w:t>
              </w:r>
            </w:ins>
          </w:p>
          <w:p w14:paraId="3AA2E384" w14:textId="77777777" w:rsidR="00D470AE" w:rsidRDefault="00D470AE" w:rsidP="00D470AE">
            <w:pPr>
              <w:ind w:left="0" w:hanging="2"/>
              <w:rPr>
                <w:ins w:id="7404" w:author="임 종운" w:date="2022-05-17T11:40:00Z"/>
              </w:rPr>
            </w:pPr>
            <w:ins w:id="7405" w:author="임 종운" w:date="2022-05-17T11:40:00Z">
              <w:r>
                <w:t>INSERT INTO attendance VALUES (3549, 13, 2022-01-26);</w:t>
              </w:r>
            </w:ins>
          </w:p>
          <w:p w14:paraId="15FF0996" w14:textId="77777777" w:rsidR="00D470AE" w:rsidRDefault="00D470AE" w:rsidP="00D470AE">
            <w:pPr>
              <w:ind w:left="0" w:hanging="2"/>
              <w:rPr>
                <w:ins w:id="7406" w:author="임 종운" w:date="2022-05-17T11:40:00Z"/>
              </w:rPr>
            </w:pPr>
            <w:ins w:id="7407" w:author="임 종운" w:date="2022-05-17T11:40:00Z">
              <w:r>
                <w:t>INSERT INTO attendance VALUES (3550, 14, 2022-01-26);</w:t>
              </w:r>
            </w:ins>
          </w:p>
          <w:p w14:paraId="741F6FAB" w14:textId="77777777" w:rsidR="00D470AE" w:rsidRDefault="00D470AE" w:rsidP="00D470AE">
            <w:pPr>
              <w:ind w:left="0" w:hanging="2"/>
              <w:rPr>
                <w:ins w:id="7408" w:author="임 종운" w:date="2022-05-17T11:40:00Z"/>
              </w:rPr>
            </w:pPr>
            <w:ins w:id="7409" w:author="임 종운" w:date="2022-05-17T11:40:00Z">
              <w:r>
                <w:t>INSERT INTO attendance VALUES (3551, 15, 2022-01-26);</w:t>
              </w:r>
            </w:ins>
          </w:p>
          <w:p w14:paraId="750BEB74" w14:textId="77777777" w:rsidR="00D470AE" w:rsidRDefault="00D470AE" w:rsidP="00D470AE">
            <w:pPr>
              <w:ind w:left="0" w:hanging="2"/>
              <w:rPr>
                <w:ins w:id="7410" w:author="임 종운" w:date="2022-05-17T11:40:00Z"/>
              </w:rPr>
            </w:pPr>
            <w:ins w:id="7411" w:author="임 종운" w:date="2022-05-17T11:40:00Z">
              <w:r>
                <w:t>INSERT INTO attendance VALUES (3552, 16, 2022-01-26);</w:t>
              </w:r>
            </w:ins>
          </w:p>
          <w:p w14:paraId="6554B68D" w14:textId="77777777" w:rsidR="00D470AE" w:rsidRDefault="00D470AE" w:rsidP="00D470AE">
            <w:pPr>
              <w:ind w:left="0" w:hanging="2"/>
              <w:rPr>
                <w:ins w:id="7412" w:author="임 종운" w:date="2022-05-17T11:40:00Z"/>
              </w:rPr>
            </w:pPr>
            <w:ins w:id="7413" w:author="임 종운" w:date="2022-05-17T11:40:00Z">
              <w:r>
                <w:lastRenderedPageBreak/>
                <w:t>INSERT INTO attendance VALUES (3553, 17, 2022-01-26);</w:t>
              </w:r>
            </w:ins>
          </w:p>
          <w:p w14:paraId="7DEC3156" w14:textId="77777777" w:rsidR="00D470AE" w:rsidRDefault="00D470AE" w:rsidP="00D470AE">
            <w:pPr>
              <w:ind w:left="0" w:hanging="2"/>
              <w:rPr>
                <w:ins w:id="7414" w:author="임 종운" w:date="2022-05-17T11:40:00Z"/>
              </w:rPr>
            </w:pPr>
            <w:ins w:id="7415" w:author="임 종운" w:date="2022-05-17T11:40:00Z">
              <w:r>
                <w:t>INSERT INTO attendance VALUES (3554, 18, 2022-01-26);</w:t>
              </w:r>
            </w:ins>
          </w:p>
          <w:p w14:paraId="692DA295" w14:textId="77777777" w:rsidR="00D470AE" w:rsidRDefault="00D470AE" w:rsidP="00D470AE">
            <w:pPr>
              <w:ind w:left="0" w:hanging="2"/>
              <w:rPr>
                <w:ins w:id="7416" w:author="임 종운" w:date="2022-05-17T11:40:00Z"/>
              </w:rPr>
            </w:pPr>
            <w:ins w:id="7417" w:author="임 종운" w:date="2022-05-17T11:40:00Z">
              <w:r>
                <w:t>INSERT INTO attendance VALUES (3555, 19, 2022-01-26);</w:t>
              </w:r>
            </w:ins>
          </w:p>
          <w:p w14:paraId="16C30F2A" w14:textId="77777777" w:rsidR="00D470AE" w:rsidRDefault="00D470AE" w:rsidP="00D470AE">
            <w:pPr>
              <w:ind w:left="0" w:hanging="2"/>
              <w:rPr>
                <w:ins w:id="7418" w:author="임 종운" w:date="2022-05-17T11:40:00Z"/>
              </w:rPr>
            </w:pPr>
            <w:ins w:id="7419" w:author="임 종운" w:date="2022-05-17T11:40:00Z">
              <w:r>
                <w:t>INSERT INTO attendance VALUES (3556, 20, 2022-01-26);</w:t>
              </w:r>
            </w:ins>
          </w:p>
          <w:p w14:paraId="54297A59" w14:textId="77777777" w:rsidR="00D470AE" w:rsidRDefault="00D470AE" w:rsidP="00D470AE">
            <w:pPr>
              <w:ind w:left="0" w:hanging="2"/>
              <w:rPr>
                <w:ins w:id="7420" w:author="임 종운" w:date="2022-05-17T11:40:00Z"/>
              </w:rPr>
            </w:pPr>
            <w:ins w:id="7421" w:author="임 종운" w:date="2022-05-17T11:40:00Z">
              <w:r>
                <w:t>INSERT INTO attendance VALUES (3557, 21, 2022-01-26);</w:t>
              </w:r>
            </w:ins>
          </w:p>
          <w:p w14:paraId="56479C18" w14:textId="77777777" w:rsidR="00D470AE" w:rsidRDefault="00D470AE" w:rsidP="00D470AE">
            <w:pPr>
              <w:ind w:left="0" w:hanging="2"/>
              <w:rPr>
                <w:ins w:id="7422" w:author="임 종운" w:date="2022-05-17T11:40:00Z"/>
              </w:rPr>
            </w:pPr>
            <w:ins w:id="7423" w:author="임 종운" w:date="2022-05-17T11:40:00Z">
              <w:r>
                <w:t>INSERT INTO attendance VALUES (3558, 22, 2022-01-26);</w:t>
              </w:r>
            </w:ins>
          </w:p>
          <w:p w14:paraId="143C36EA" w14:textId="77777777" w:rsidR="00D470AE" w:rsidRDefault="00D470AE" w:rsidP="00D470AE">
            <w:pPr>
              <w:ind w:left="0" w:hanging="2"/>
              <w:rPr>
                <w:ins w:id="7424" w:author="임 종운" w:date="2022-05-17T11:40:00Z"/>
              </w:rPr>
            </w:pPr>
            <w:ins w:id="7425" w:author="임 종운" w:date="2022-05-17T11:40:00Z">
              <w:r>
                <w:t>INSERT INTO attendance VALUES (3559, 23, 2022-01-26);</w:t>
              </w:r>
            </w:ins>
          </w:p>
          <w:p w14:paraId="65135B97" w14:textId="77777777" w:rsidR="00D470AE" w:rsidRDefault="00D470AE" w:rsidP="00D470AE">
            <w:pPr>
              <w:ind w:left="0" w:hanging="2"/>
              <w:rPr>
                <w:ins w:id="7426" w:author="임 종운" w:date="2022-05-17T11:40:00Z"/>
              </w:rPr>
            </w:pPr>
            <w:ins w:id="7427" w:author="임 종운" w:date="2022-05-17T11:40:00Z">
              <w:r>
                <w:t>INSERT INTO attendance VALUES (3560, 24, 2022-01-26);</w:t>
              </w:r>
            </w:ins>
          </w:p>
          <w:p w14:paraId="32AD8C9E" w14:textId="77777777" w:rsidR="00D470AE" w:rsidRDefault="00D470AE" w:rsidP="00D470AE">
            <w:pPr>
              <w:ind w:left="0" w:hanging="2"/>
              <w:rPr>
                <w:ins w:id="7428" w:author="임 종운" w:date="2022-05-17T11:40:00Z"/>
              </w:rPr>
            </w:pPr>
            <w:ins w:id="7429" w:author="임 종운" w:date="2022-05-17T11:40:00Z">
              <w:r>
                <w:t>INSERT INTO attendance VALUES (3561, 25, 2022-01-26);</w:t>
              </w:r>
            </w:ins>
          </w:p>
          <w:p w14:paraId="46F85E4B" w14:textId="77777777" w:rsidR="00D470AE" w:rsidRDefault="00D470AE" w:rsidP="00D470AE">
            <w:pPr>
              <w:ind w:left="0" w:hanging="2"/>
              <w:rPr>
                <w:ins w:id="7430" w:author="임 종운" w:date="2022-05-17T11:40:00Z"/>
              </w:rPr>
            </w:pPr>
            <w:ins w:id="7431" w:author="임 종운" w:date="2022-05-17T11:40:00Z">
              <w:r>
                <w:t>INSERT INTO attendance VALUES (3562, 26, 2022-01-26);</w:t>
              </w:r>
            </w:ins>
          </w:p>
          <w:p w14:paraId="4146355E" w14:textId="77777777" w:rsidR="00D470AE" w:rsidRDefault="00D470AE" w:rsidP="00D470AE">
            <w:pPr>
              <w:ind w:left="0" w:hanging="2"/>
              <w:rPr>
                <w:ins w:id="7432" w:author="임 종운" w:date="2022-05-17T11:40:00Z"/>
              </w:rPr>
            </w:pPr>
            <w:ins w:id="7433" w:author="임 종운" w:date="2022-05-17T11:40:00Z">
              <w:r>
                <w:t>INSERT INTO attendance VALUES (3563, 1, 2022-01-27);</w:t>
              </w:r>
            </w:ins>
          </w:p>
          <w:p w14:paraId="3D7A33FC" w14:textId="77777777" w:rsidR="00D470AE" w:rsidRDefault="00D470AE" w:rsidP="00D470AE">
            <w:pPr>
              <w:ind w:left="0" w:hanging="2"/>
              <w:rPr>
                <w:ins w:id="7434" w:author="임 종운" w:date="2022-05-17T11:40:00Z"/>
              </w:rPr>
            </w:pPr>
            <w:ins w:id="7435" w:author="임 종운" w:date="2022-05-17T11:40:00Z">
              <w:r>
                <w:t>INSERT INTO attendance VALUES (3564, 2, 2022-01-27);</w:t>
              </w:r>
            </w:ins>
          </w:p>
          <w:p w14:paraId="14292669" w14:textId="77777777" w:rsidR="00D470AE" w:rsidRDefault="00D470AE" w:rsidP="00D470AE">
            <w:pPr>
              <w:ind w:left="0" w:hanging="2"/>
              <w:rPr>
                <w:ins w:id="7436" w:author="임 종운" w:date="2022-05-17T11:40:00Z"/>
              </w:rPr>
            </w:pPr>
            <w:ins w:id="7437" w:author="임 종운" w:date="2022-05-17T11:40:00Z">
              <w:r>
                <w:t>INSERT INTO attendance VALUES (3565, 3, 2022-01-27);</w:t>
              </w:r>
            </w:ins>
          </w:p>
          <w:p w14:paraId="09B35826" w14:textId="77777777" w:rsidR="00D470AE" w:rsidRDefault="00D470AE" w:rsidP="00D470AE">
            <w:pPr>
              <w:ind w:left="0" w:hanging="2"/>
              <w:rPr>
                <w:ins w:id="7438" w:author="임 종운" w:date="2022-05-17T11:40:00Z"/>
              </w:rPr>
            </w:pPr>
            <w:ins w:id="7439" w:author="임 종운" w:date="2022-05-17T11:40:00Z">
              <w:r>
                <w:t>INSERT INTO attendance VALUES (3566, 4, 2022-01-27);</w:t>
              </w:r>
            </w:ins>
          </w:p>
          <w:p w14:paraId="404960A7" w14:textId="77777777" w:rsidR="00D470AE" w:rsidRDefault="00D470AE" w:rsidP="00D470AE">
            <w:pPr>
              <w:ind w:left="0" w:hanging="2"/>
              <w:rPr>
                <w:ins w:id="7440" w:author="임 종운" w:date="2022-05-17T11:40:00Z"/>
              </w:rPr>
            </w:pPr>
            <w:ins w:id="7441" w:author="임 종운" w:date="2022-05-17T11:40:00Z">
              <w:r>
                <w:t>INSERT INTO attendance VALUES (3567, 5, 2022-01-27);</w:t>
              </w:r>
            </w:ins>
          </w:p>
          <w:p w14:paraId="5A0DBF02" w14:textId="77777777" w:rsidR="00D470AE" w:rsidRDefault="00D470AE" w:rsidP="00D470AE">
            <w:pPr>
              <w:ind w:left="0" w:hanging="2"/>
              <w:rPr>
                <w:ins w:id="7442" w:author="임 종운" w:date="2022-05-17T11:40:00Z"/>
              </w:rPr>
            </w:pPr>
            <w:ins w:id="7443" w:author="임 종운" w:date="2022-05-17T11:40:00Z">
              <w:r>
                <w:t>INSERT INTO attendance VALUES (3568, 6, 2022-01-27);</w:t>
              </w:r>
            </w:ins>
          </w:p>
          <w:p w14:paraId="5C658F7C" w14:textId="77777777" w:rsidR="00D470AE" w:rsidRDefault="00D470AE" w:rsidP="00D470AE">
            <w:pPr>
              <w:ind w:left="0" w:hanging="2"/>
              <w:rPr>
                <w:ins w:id="7444" w:author="임 종운" w:date="2022-05-17T11:40:00Z"/>
              </w:rPr>
            </w:pPr>
            <w:ins w:id="7445" w:author="임 종운" w:date="2022-05-17T11:40:00Z">
              <w:r>
                <w:t>INSERT INTO attendance VALUES (3569, 7, 2022-01-27);</w:t>
              </w:r>
            </w:ins>
          </w:p>
          <w:p w14:paraId="3F3E6722" w14:textId="77777777" w:rsidR="00D470AE" w:rsidRDefault="00D470AE" w:rsidP="00D470AE">
            <w:pPr>
              <w:ind w:left="0" w:hanging="2"/>
              <w:rPr>
                <w:ins w:id="7446" w:author="임 종운" w:date="2022-05-17T11:40:00Z"/>
              </w:rPr>
            </w:pPr>
            <w:ins w:id="7447" w:author="임 종운" w:date="2022-05-17T11:40:00Z">
              <w:r>
                <w:t>INSERT INTO attendance VALUES (3570, 8, 2022-01-27);</w:t>
              </w:r>
            </w:ins>
          </w:p>
          <w:p w14:paraId="58074A15" w14:textId="77777777" w:rsidR="00D470AE" w:rsidRDefault="00D470AE" w:rsidP="00D470AE">
            <w:pPr>
              <w:ind w:left="0" w:hanging="2"/>
              <w:rPr>
                <w:ins w:id="7448" w:author="임 종운" w:date="2022-05-17T11:40:00Z"/>
              </w:rPr>
            </w:pPr>
            <w:ins w:id="7449" w:author="임 종운" w:date="2022-05-17T11:40:00Z">
              <w:r>
                <w:t>INSERT INTO attendance VALUES (3571, 9, 2022-01-27);</w:t>
              </w:r>
            </w:ins>
          </w:p>
          <w:p w14:paraId="2AB1F374" w14:textId="77777777" w:rsidR="00D470AE" w:rsidRDefault="00D470AE" w:rsidP="00D470AE">
            <w:pPr>
              <w:ind w:left="0" w:hanging="2"/>
              <w:rPr>
                <w:ins w:id="7450" w:author="임 종운" w:date="2022-05-17T11:40:00Z"/>
              </w:rPr>
            </w:pPr>
            <w:ins w:id="7451" w:author="임 종운" w:date="2022-05-17T11:40:00Z">
              <w:r>
                <w:t>INSERT INTO attendance VALUES (3572, 10, 2022-01-27);</w:t>
              </w:r>
            </w:ins>
          </w:p>
          <w:p w14:paraId="07D56B3B" w14:textId="77777777" w:rsidR="00D470AE" w:rsidRDefault="00D470AE" w:rsidP="00D470AE">
            <w:pPr>
              <w:ind w:left="0" w:hanging="2"/>
              <w:rPr>
                <w:ins w:id="7452" w:author="임 종운" w:date="2022-05-17T11:40:00Z"/>
              </w:rPr>
            </w:pPr>
            <w:ins w:id="7453" w:author="임 종운" w:date="2022-05-17T11:40:00Z">
              <w:r>
                <w:t>INSERT INTO attendance VALUES (3573, 11, 2022-01-27);</w:t>
              </w:r>
            </w:ins>
          </w:p>
          <w:p w14:paraId="217F71DB" w14:textId="77777777" w:rsidR="00D470AE" w:rsidRDefault="00D470AE" w:rsidP="00D470AE">
            <w:pPr>
              <w:ind w:left="0" w:hanging="2"/>
              <w:rPr>
                <w:ins w:id="7454" w:author="임 종운" w:date="2022-05-17T11:40:00Z"/>
              </w:rPr>
            </w:pPr>
            <w:ins w:id="7455" w:author="임 종운" w:date="2022-05-17T11:40:00Z">
              <w:r>
                <w:t>INSERT INTO attendance VALUES (3574, 12, 2022-01-27);</w:t>
              </w:r>
            </w:ins>
          </w:p>
          <w:p w14:paraId="313F939C" w14:textId="77777777" w:rsidR="00D470AE" w:rsidRDefault="00D470AE" w:rsidP="00D470AE">
            <w:pPr>
              <w:ind w:left="0" w:hanging="2"/>
              <w:rPr>
                <w:ins w:id="7456" w:author="임 종운" w:date="2022-05-17T11:40:00Z"/>
              </w:rPr>
            </w:pPr>
            <w:ins w:id="7457" w:author="임 종운" w:date="2022-05-17T11:40:00Z">
              <w:r>
                <w:t>INSERT INTO attendance VALUES (3575, 13, 2022-01-27);</w:t>
              </w:r>
            </w:ins>
          </w:p>
          <w:p w14:paraId="6F0E9239" w14:textId="77777777" w:rsidR="00D470AE" w:rsidRDefault="00D470AE" w:rsidP="00D470AE">
            <w:pPr>
              <w:ind w:left="0" w:hanging="2"/>
              <w:rPr>
                <w:ins w:id="7458" w:author="임 종운" w:date="2022-05-17T11:40:00Z"/>
              </w:rPr>
            </w:pPr>
            <w:ins w:id="7459" w:author="임 종운" w:date="2022-05-17T11:40:00Z">
              <w:r>
                <w:t>INSERT INTO attendance VALUES (3576, 14, 2022-01-27);</w:t>
              </w:r>
            </w:ins>
          </w:p>
          <w:p w14:paraId="1D0C8AA6" w14:textId="77777777" w:rsidR="00D470AE" w:rsidRDefault="00D470AE" w:rsidP="00D470AE">
            <w:pPr>
              <w:ind w:left="0" w:hanging="2"/>
              <w:rPr>
                <w:ins w:id="7460" w:author="임 종운" w:date="2022-05-17T11:40:00Z"/>
              </w:rPr>
            </w:pPr>
            <w:ins w:id="7461" w:author="임 종운" w:date="2022-05-17T11:40:00Z">
              <w:r>
                <w:t>INSERT INTO attendance VALUES (3577, 15, 2022-01-27);</w:t>
              </w:r>
            </w:ins>
          </w:p>
          <w:p w14:paraId="052FB230" w14:textId="77777777" w:rsidR="00D470AE" w:rsidRDefault="00D470AE" w:rsidP="00D470AE">
            <w:pPr>
              <w:ind w:left="0" w:hanging="2"/>
              <w:rPr>
                <w:ins w:id="7462" w:author="임 종운" w:date="2022-05-17T11:40:00Z"/>
              </w:rPr>
            </w:pPr>
            <w:ins w:id="7463" w:author="임 종운" w:date="2022-05-17T11:40:00Z">
              <w:r>
                <w:t>INSERT INTO attendance VALUES (3578, 16, 2022-01-27);</w:t>
              </w:r>
            </w:ins>
          </w:p>
          <w:p w14:paraId="11D3918A" w14:textId="77777777" w:rsidR="00D470AE" w:rsidRDefault="00D470AE" w:rsidP="00D470AE">
            <w:pPr>
              <w:ind w:left="0" w:hanging="2"/>
              <w:rPr>
                <w:ins w:id="7464" w:author="임 종운" w:date="2022-05-17T11:40:00Z"/>
              </w:rPr>
            </w:pPr>
            <w:ins w:id="7465" w:author="임 종운" w:date="2022-05-17T11:40:00Z">
              <w:r>
                <w:t>INSERT INTO attendance VALUES (3579, 17, 2022-01-27);</w:t>
              </w:r>
            </w:ins>
          </w:p>
          <w:p w14:paraId="7C831426" w14:textId="77777777" w:rsidR="00D470AE" w:rsidRDefault="00D470AE" w:rsidP="00D470AE">
            <w:pPr>
              <w:ind w:left="0" w:hanging="2"/>
              <w:rPr>
                <w:ins w:id="7466" w:author="임 종운" w:date="2022-05-17T11:40:00Z"/>
              </w:rPr>
            </w:pPr>
            <w:ins w:id="7467" w:author="임 종운" w:date="2022-05-17T11:40:00Z">
              <w:r>
                <w:lastRenderedPageBreak/>
                <w:t>INSERT INTO attendance VALUES (3580, 18, 2022-01-27);</w:t>
              </w:r>
            </w:ins>
          </w:p>
          <w:p w14:paraId="4BA8FEC6" w14:textId="77777777" w:rsidR="00D470AE" w:rsidRDefault="00D470AE" w:rsidP="00D470AE">
            <w:pPr>
              <w:ind w:left="0" w:hanging="2"/>
              <w:rPr>
                <w:ins w:id="7468" w:author="임 종운" w:date="2022-05-17T11:40:00Z"/>
              </w:rPr>
            </w:pPr>
            <w:ins w:id="7469" w:author="임 종운" w:date="2022-05-17T11:40:00Z">
              <w:r>
                <w:t>INSERT INTO attendance VALUES (3581, 19, 2022-01-27);</w:t>
              </w:r>
            </w:ins>
          </w:p>
          <w:p w14:paraId="2D42CD45" w14:textId="77777777" w:rsidR="00D470AE" w:rsidRDefault="00D470AE" w:rsidP="00D470AE">
            <w:pPr>
              <w:ind w:left="0" w:hanging="2"/>
              <w:rPr>
                <w:ins w:id="7470" w:author="임 종운" w:date="2022-05-17T11:40:00Z"/>
              </w:rPr>
            </w:pPr>
            <w:ins w:id="7471" w:author="임 종운" w:date="2022-05-17T11:40:00Z">
              <w:r>
                <w:t>INSERT INTO attendance VALUES (3582, 20, 2022-01-27);</w:t>
              </w:r>
            </w:ins>
          </w:p>
          <w:p w14:paraId="76C993A6" w14:textId="77777777" w:rsidR="00D470AE" w:rsidRDefault="00D470AE" w:rsidP="00D470AE">
            <w:pPr>
              <w:ind w:left="0" w:hanging="2"/>
              <w:rPr>
                <w:ins w:id="7472" w:author="임 종운" w:date="2022-05-17T11:40:00Z"/>
              </w:rPr>
            </w:pPr>
            <w:ins w:id="7473" w:author="임 종운" w:date="2022-05-17T11:40:00Z">
              <w:r>
                <w:t>INSERT INTO attendance VALUES (3583, 21, 2022-01-27);</w:t>
              </w:r>
            </w:ins>
          </w:p>
          <w:p w14:paraId="2E32415D" w14:textId="77777777" w:rsidR="00D470AE" w:rsidRDefault="00D470AE" w:rsidP="00D470AE">
            <w:pPr>
              <w:ind w:left="0" w:hanging="2"/>
              <w:rPr>
                <w:ins w:id="7474" w:author="임 종운" w:date="2022-05-17T11:40:00Z"/>
              </w:rPr>
            </w:pPr>
            <w:ins w:id="7475" w:author="임 종운" w:date="2022-05-17T11:40:00Z">
              <w:r>
                <w:t>INSERT INTO attendance VALUES (3584, 22, 2022-01-27);</w:t>
              </w:r>
            </w:ins>
          </w:p>
          <w:p w14:paraId="59026294" w14:textId="77777777" w:rsidR="00D470AE" w:rsidRDefault="00D470AE" w:rsidP="00D470AE">
            <w:pPr>
              <w:ind w:left="0" w:hanging="2"/>
              <w:rPr>
                <w:ins w:id="7476" w:author="임 종운" w:date="2022-05-17T11:40:00Z"/>
              </w:rPr>
            </w:pPr>
            <w:ins w:id="7477" w:author="임 종운" w:date="2022-05-17T11:40:00Z">
              <w:r>
                <w:t>INSERT INTO attendance VALUES (3585, 23, 2022-01-27);</w:t>
              </w:r>
            </w:ins>
          </w:p>
          <w:p w14:paraId="4B8CA0C8" w14:textId="77777777" w:rsidR="00D470AE" w:rsidRDefault="00D470AE" w:rsidP="00D470AE">
            <w:pPr>
              <w:ind w:left="0" w:hanging="2"/>
              <w:rPr>
                <w:ins w:id="7478" w:author="임 종운" w:date="2022-05-17T11:40:00Z"/>
              </w:rPr>
            </w:pPr>
            <w:ins w:id="7479" w:author="임 종운" w:date="2022-05-17T11:40:00Z">
              <w:r>
                <w:t>INSERT INTO attendance VALUES (3586, 24, 2022-01-27);</w:t>
              </w:r>
            </w:ins>
          </w:p>
          <w:p w14:paraId="6D00EA67" w14:textId="77777777" w:rsidR="00D470AE" w:rsidRDefault="00D470AE" w:rsidP="00D470AE">
            <w:pPr>
              <w:ind w:left="0" w:hanging="2"/>
              <w:rPr>
                <w:ins w:id="7480" w:author="임 종운" w:date="2022-05-17T11:40:00Z"/>
              </w:rPr>
            </w:pPr>
            <w:ins w:id="7481" w:author="임 종운" w:date="2022-05-17T11:40:00Z">
              <w:r>
                <w:t>INSERT INTO attendance VALUES (3587, 25, 2022-01-27);</w:t>
              </w:r>
            </w:ins>
          </w:p>
          <w:p w14:paraId="572D51C6" w14:textId="77777777" w:rsidR="00D470AE" w:rsidRDefault="00D470AE" w:rsidP="00D470AE">
            <w:pPr>
              <w:ind w:left="0" w:hanging="2"/>
              <w:rPr>
                <w:ins w:id="7482" w:author="임 종운" w:date="2022-05-17T11:40:00Z"/>
              </w:rPr>
            </w:pPr>
            <w:ins w:id="7483" w:author="임 종운" w:date="2022-05-17T11:40:00Z">
              <w:r>
                <w:t>INSERT INTO attendance VALUES (3588, 26, 2022-01-27);</w:t>
              </w:r>
            </w:ins>
          </w:p>
          <w:p w14:paraId="00A7098D" w14:textId="77777777" w:rsidR="00D470AE" w:rsidRDefault="00D470AE" w:rsidP="00D470AE">
            <w:pPr>
              <w:ind w:left="0" w:hanging="2"/>
              <w:rPr>
                <w:ins w:id="7484" w:author="임 종운" w:date="2022-05-17T11:40:00Z"/>
              </w:rPr>
            </w:pPr>
            <w:ins w:id="7485" w:author="임 종운" w:date="2022-05-17T11:40:00Z">
              <w:r>
                <w:t>INSERT INTO attendance VALUES (3589, 1, 2022-01-28);</w:t>
              </w:r>
            </w:ins>
          </w:p>
          <w:p w14:paraId="232619ED" w14:textId="77777777" w:rsidR="00D470AE" w:rsidRDefault="00D470AE" w:rsidP="00D470AE">
            <w:pPr>
              <w:ind w:left="0" w:hanging="2"/>
              <w:rPr>
                <w:ins w:id="7486" w:author="임 종운" w:date="2022-05-17T11:40:00Z"/>
              </w:rPr>
            </w:pPr>
            <w:ins w:id="7487" w:author="임 종운" w:date="2022-05-17T11:40:00Z">
              <w:r>
                <w:t>INSERT INTO attendance VALUES (3590, 2, 2022-01-28);</w:t>
              </w:r>
            </w:ins>
          </w:p>
          <w:p w14:paraId="07BD5951" w14:textId="77777777" w:rsidR="00D470AE" w:rsidRDefault="00D470AE" w:rsidP="00D470AE">
            <w:pPr>
              <w:ind w:left="0" w:hanging="2"/>
              <w:rPr>
                <w:ins w:id="7488" w:author="임 종운" w:date="2022-05-17T11:40:00Z"/>
              </w:rPr>
            </w:pPr>
            <w:ins w:id="7489" w:author="임 종운" w:date="2022-05-17T11:40:00Z">
              <w:r>
                <w:t>INSERT INTO attendance VALUES (3591, 3, 2022-01-28);</w:t>
              </w:r>
            </w:ins>
          </w:p>
          <w:p w14:paraId="06182A98" w14:textId="77777777" w:rsidR="00D470AE" w:rsidRDefault="00D470AE" w:rsidP="00D470AE">
            <w:pPr>
              <w:ind w:left="0" w:hanging="2"/>
              <w:rPr>
                <w:ins w:id="7490" w:author="임 종운" w:date="2022-05-17T11:40:00Z"/>
              </w:rPr>
            </w:pPr>
            <w:ins w:id="7491" w:author="임 종운" w:date="2022-05-17T11:40:00Z">
              <w:r>
                <w:t>INSERT INTO attendance VALUES (3592, 4, 2022-01-28);</w:t>
              </w:r>
            </w:ins>
          </w:p>
          <w:p w14:paraId="6826C0DA" w14:textId="77777777" w:rsidR="00D470AE" w:rsidRDefault="00D470AE" w:rsidP="00D470AE">
            <w:pPr>
              <w:ind w:left="0" w:hanging="2"/>
              <w:rPr>
                <w:ins w:id="7492" w:author="임 종운" w:date="2022-05-17T11:40:00Z"/>
              </w:rPr>
            </w:pPr>
            <w:ins w:id="7493" w:author="임 종운" w:date="2022-05-17T11:40:00Z">
              <w:r>
                <w:t>INSERT INTO attendance VALUES (3593, 5, 2022-01-28);</w:t>
              </w:r>
            </w:ins>
          </w:p>
          <w:p w14:paraId="31C15329" w14:textId="77777777" w:rsidR="00D470AE" w:rsidRDefault="00D470AE" w:rsidP="00D470AE">
            <w:pPr>
              <w:ind w:left="0" w:hanging="2"/>
              <w:rPr>
                <w:ins w:id="7494" w:author="임 종운" w:date="2022-05-17T11:40:00Z"/>
              </w:rPr>
            </w:pPr>
            <w:ins w:id="7495" w:author="임 종운" w:date="2022-05-17T11:40:00Z">
              <w:r>
                <w:t>INSERT INTO attendance VALUES (3594, 6, 2022-01-28);</w:t>
              </w:r>
            </w:ins>
          </w:p>
          <w:p w14:paraId="60A01386" w14:textId="77777777" w:rsidR="00D470AE" w:rsidRDefault="00D470AE" w:rsidP="00D470AE">
            <w:pPr>
              <w:ind w:left="0" w:hanging="2"/>
              <w:rPr>
                <w:ins w:id="7496" w:author="임 종운" w:date="2022-05-17T11:40:00Z"/>
              </w:rPr>
            </w:pPr>
            <w:ins w:id="7497" w:author="임 종운" w:date="2022-05-17T11:40:00Z">
              <w:r>
                <w:t>INSERT INTO attendance VALUES (3595, 7, 2022-01-28);</w:t>
              </w:r>
            </w:ins>
          </w:p>
          <w:p w14:paraId="7819EE64" w14:textId="77777777" w:rsidR="00D470AE" w:rsidRDefault="00D470AE" w:rsidP="00D470AE">
            <w:pPr>
              <w:ind w:left="0" w:hanging="2"/>
              <w:rPr>
                <w:ins w:id="7498" w:author="임 종운" w:date="2022-05-17T11:40:00Z"/>
              </w:rPr>
            </w:pPr>
            <w:ins w:id="7499" w:author="임 종운" w:date="2022-05-17T11:40:00Z">
              <w:r>
                <w:t>INSERT INTO attendance VALUES (3596, 8, 2022-01-28);</w:t>
              </w:r>
            </w:ins>
          </w:p>
          <w:p w14:paraId="15DB760E" w14:textId="77777777" w:rsidR="00D470AE" w:rsidRDefault="00D470AE" w:rsidP="00D470AE">
            <w:pPr>
              <w:ind w:left="0" w:hanging="2"/>
              <w:rPr>
                <w:ins w:id="7500" w:author="임 종운" w:date="2022-05-17T11:40:00Z"/>
              </w:rPr>
            </w:pPr>
            <w:ins w:id="7501" w:author="임 종운" w:date="2022-05-17T11:40:00Z">
              <w:r>
                <w:t>INSERT INTO attendance VALUES (3597, 9, 2022-01-28);</w:t>
              </w:r>
            </w:ins>
          </w:p>
          <w:p w14:paraId="1F4CB727" w14:textId="77777777" w:rsidR="00D470AE" w:rsidRDefault="00D470AE" w:rsidP="00D470AE">
            <w:pPr>
              <w:ind w:left="0" w:hanging="2"/>
              <w:rPr>
                <w:ins w:id="7502" w:author="임 종운" w:date="2022-05-17T11:40:00Z"/>
              </w:rPr>
            </w:pPr>
            <w:ins w:id="7503" w:author="임 종운" w:date="2022-05-17T11:40:00Z">
              <w:r>
                <w:t>INSERT INTO attendance VALUES (3598, 10, 2022-01-28);</w:t>
              </w:r>
            </w:ins>
          </w:p>
          <w:p w14:paraId="5D1B1242" w14:textId="77777777" w:rsidR="00D470AE" w:rsidRDefault="00D470AE" w:rsidP="00D470AE">
            <w:pPr>
              <w:ind w:left="0" w:hanging="2"/>
              <w:rPr>
                <w:ins w:id="7504" w:author="임 종운" w:date="2022-05-17T11:40:00Z"/>
              </w:rPr>
            </w:pPr>
            <w:ins w:id="7505" w:author="임 종운" w:date="2022-05-17T11:40:00Z">
              <w:r>
                <w:t>INSERT INTO attendance VALUES (3599, 11, 2022-01-28);</w:t>
              </w:r>
            </w:ins>
          </w:p>
          <w:p w14:paraId="72984591" w14:textId="77777777" w:rsidR="00D470AE" w:rsidRDefault="00D470AE" w:rsidP="00D470AE">
            <w:pPr>
              <w:ind w:left="0" w:hanging="2"/>
              <w:rPr>
                <w:ins w:id="7506" w:author="임 종운" w:date="2022-05-17T11:40:00Z"/>
              </w:rPr>
            </w:pPr>
            <w:ins w:id="7507" w:author="임 종운" w:date="2022-05-17T11:40:00Z">
              <w:r>
                <w:t>INSERT INTO attendance VALUES (3600, 12, 2022-01-28);</w:t>
              </w:r>
            </w:ins>
          </w:p>
          <w:p w14:paraId="56B1B27A" w14:textId="77777777" w:rsidR="00D470AE" w:rsidRDefault="00D470AE" w:rsidP="00D470AE">
            <w:pPr>
              <w:ind w:left="0" w:hanging="2"/>
              <w:rPr>
                <w:ins w:id="7508" w:author="임 종운" w:date="2022-05-17T11:40:00Z"/>
              </w:rPr>
            </w:pPr>
            <w:ins w:id="7509" w:author="임 종운" w:date="2022-05-17T11:40:00Z">
              <w:r>
                <w:t>INSERT INTO attendance VALUES (3601, 13, 2022-01-28);</w:t>
              </w:r>
            </w:ins>
          </w:p>
          <w:p w14:paraId="7A18D440" w14:textId="77777777" w:rsidR="00D470AE" w:rsidRDefault="00D470AE" w:rsidP="00D470AE">
            <w:pPr>
              <w:ind w:left="0" w:hanging="2"/>
              <w:rPr>
                <w:ins w:id="7510" w:author="임 종운" w:date="2022-05-17T11:40:00Z"/>
              </w:rPr>
            </w:pPr>
            <w:ins w:id="7511" w:author="임 종운" w:date="2022-05-17T11:40:00Z">
              <w:r>
                <w:t>INSERT INTO attendance VALUES (3602, 14, 2022-01-28);</w:t>
              </w:r>
            </w:ins>
          </w:p>
          <w:p w14:paraId="2593849A" w14:textId="77777777" w:rsidR="00D470AE" w:rsidRDefault="00D470AE" w:rsidP="00D470AE">
            <w:pPr>
              <w:ind w:left="0" w:hanging="2"/>
              <w:rPr>
                <w:ins w:id="7512" w:author="임 종운" w:date="2022-05-17T11:40:00Z"/>
              </w:rPr>
            </w:pPr>
            <w:ins w:id="7513" w:author="임 종운" w:date="2022-05-17T11:40:00Z">
              <w:r>
                <w:t>INSERT INTO attendance VALUES (3603, 15, 2022-01-28);</w:t>
              </w:r>
            </w:ins>
          </w:p>
          <w:p w14:paraId="2752CA69" w14:textId="77777777" w:rsidR="00D470AE" w:rsidRDefault="00D470AE" w:rsidP="00D470AE">
            <w:pPr>
              <w:ind w:left="0" w:hanging="2"/>
              <w:rPr>
                <w:ins w:id="7514" w:author="임 종운" w:date="2022-05-17T11:40:00Z"/>
              </w:rPr>
            </w:pPr>
            <w:ins w:id="7515" w:author="임 종운" w:date="2022-05-17T11:40:00Z">
              <w:r>
                <w:t>INSERT INTO attendance VALUES (3604, 16, 2022-01-28);</w:t>
              </w:r>
            </w:ins>
          </w:p>
          <w:p w14:paraId="2E2BD60B" w14:textId="77777777" w:rsidR="00D470AE" w:rsidRDefault="00D470AE" w:rsidP="00D470AE">
            <w:pPr>
              <w:ind w:left="0" w:hanging="2"/>
              <w:rPr>
                <w:ins w:id="7516" w:author="임 종운" w:date="2022-05-17T11:40:00Z"/>
              </w:rPr>
            </w:pPr>
            <w:ins w:id="7517" w:author="임 종운" w:date="2022-05-17T11:40:00Z">
              <w:r>
                <w:t>INSERT INTO attendance VALUES (3605, 17, 2022-01-28);</w:t>
              </w:r>
            </w:ins>
          </w:p>
          <w:p w14:paraId="62BF2ACD" w14:textId="77777777" w:rsidR="00D470AE" w:rsidRDefault="00D470AE" w:rsidP="00D470AE">
            <w:pPr>
              <w:ind w:left="0" w:hanging="2"/>
              <w:rPr>
                <w:ins w:id="7518" w:author="임 종운" w:date="2022-05-17T11:40:00Z"/>
              </w:rPr>
            </w:pPr>
            <w:ins w:id="7519" w:author="임 종운" w:date="2022-05-17T11:40:00Z">
              <w:r>
                <w:t>INSERT INTO attendance VALUES (3606, 18, 2022-01-28);</w:t>
              </w:r>
            </w:ins>
          </w:p>
          <w:p w14:paraId="5AD9ED43" w14:textId="77777777" w:rsidR="00D470AE" w:rsidRDefault="00D470AE" w:rsidP="00D470AE">
            <w:pPr>
              <w:ind w:left="0" w:hanging="2"/>
              <w:rPr>
                <w:ins w:id="7520" w:author="임 종운" w:date="2022-05-17T11:40:00Z"/>
              </w:rPr>
            </w:pPr>
            <w:ins w:id="7521" w:author="임 종운" w:date="2022-05-17T11:40:00Z">
              <w:r>
                <w:lastRenderedPageBreak/>
                <w:t>INSERT INTO attendance VALUES (3607, 19, 2022-01-28);</w:t>
              </w:r>
            </w:ins>
          </w:p>
          <w:p w14:paraId="757007AA" w14:textId="77777777" w:rsidR="00D470AE" w:rsidRDefault="00D470AE" w:rsidP="00D470AE">
            <w:pPr>
              <w:ind w:left="0" w:hanging="2"/>
              <w:rPr>
                <w:ins w:id="7522" w:author="임 종운" w:date="2022-05-17T11:40:00Z"/>
              </w:rPr>
            </w:pPr>
            <w:ins w:id="7523" w:author="임 종운" w:date="2022-05-17T11:40:00Z">
              <w:r>
                <w:t>INSERT INTO attendance VALUES (3608, 20, 2022-01-28);</w:t>
              </w:r>
            </w:ins>
          </w:p>
          <w:p w14:paraId="65E30D46" w14:textId="77777777" w:rsidR="00D470AE" w:rsidRDefault="00D470AE" w:rsidP="00D470AE">
            <w:pPr>
              <w:ind w:left="0" w:hanging="2"/>
              <w:rPr>
                <w:ins w:id="7524" w:author="임 종운" w:date="2022-05-17T11:40:00Z"/>
              </w:rPr>
            </w:pPr>
            <w:ins w:id="7525" w:author="임 종운" w:date="2022-05-17T11:40:00Z">
              <w:r>
                <w:t>INSERT INTO attendance VALUES (3609, 21, 2022-01-28);</w:t>
              </w:r>
            </w:ins>
          </w:p>
          <w:p w14:paraId="528134D5" w14:textId="77777777" w:rsidR="00D470AE" w:rsidRDefault="00D470AE" w:rsidP="00D470AE">
            <w:pPr>
              <w:ind w:left="0" w:hanging="2"/>
              <w:rPr>
                <w:ins w:id="7526" w:author="임 종운" w:date="2022-05-17T11:40:00Z"/>
              </w:rPr>
            </w:pPr>
            <w:ins w:id="7527" w:author="임 종운" w:date="2022-05-17T11:40:00Z">
              <w:r>
                <w:t>INSERT INTO attendance VALUES (3610, 22, 2022-01-28);</w:t>
              </w:r>
            </w:ins>
          </w:p>
          <w:p w14:paraId="41D4B9A1" w14:textId="77777777" w:rsidR="00D470AE" w:rsidRDefault="00D470AE" w:rsidP="00D470AE">
            <w:pPr>
              <w:ind w:left="0" w:hanging="2"/>
              <w:rPr>
                <w:ins w:id="7528" w:author="임 종운" w:date="2022-05-17T11:40:00Z"/>
              </w:rPr>
            </w:pPr>
            <w:ins w:id="7529" w:author="임 종운" w:date="2022-05-17T11:40:00Z">
              <w:r>
                <w:t>INSERT INTO attendance VALUES (3611, 23, 2022-01-28);</w:t>
              </w:r>
            </w:ins>
          </w:p>
          <w:p w14:paraId="18E21EB2" w14:textId="77777777" w:rsidR="00D470AE" w:rsidRDefault="00D470AE" w:rsidP="00D470AE">
            <w:pPr>
              <w:ind w:left="0" w:hanging="2"/>
              <w:rPr>
                <w:ins w:id="7530" w:author="임 종운" w:date="2022-05-17T11:40:00Z"/>
              </w:rPr>
            </w:pPr>
            <w:ins w:id="7531" w:author="임 종운" w:date="2022-05-17T11:40:00Z">
              <w:r>
                <w:t>INSERT INTO attendance VALUES (3612, 24, 2022-01-28);</w:t>
              </w:r>
            </w:ins>
          </w:p>
          <w:p w14:paraId="35C057E6" w14:textId="77777777" w:rsidR="00D470AE" w:rsidRDefault="00D470AE" w:rsidP="00D470AE">
            <w:pPr>
              <w:ind w:left="0" w:hanging="2"/>
              <w:rPr>
                <w:ins w:id="7532" w:author="임 종운" w:date="2022-05-17T11:40:00Z"/>
              </w:rPr>
            </w:pPr>
            <w:ins w:id="7533" w:author="임 종운" w:date="2022-05-17T11:40:00Z">
              <w:r>
                <w:t>INSERT INTO attendance VALUES (3613, 25, 2022-01-28);</w:t>
              </w:r>
            </w:ins>
          </w:p>
          <w:p w14:paraId="2EF8E61A" w14:textId="77777777" w:rsidR="00D470AE" w:rsidRDefault="00D470AE" w:rsidP="00D470AE">
            <w:pPr>
              <w:ind w:left="0" w:hanging="2"/>
              <w:rPr>
                <w:ins w:id="7534" w:author="임 종운" w:date="2022-05-17T11:40:00Z"/>
              </w:rPr>
            </w:pPr>
            <w:ins w:id="7535" w:author="임 종운" w:date="2022-05-17T11:40:00Z">
              <w:r>
                <w:t>INSERT INTO attendance VALUES (3614, 26, 2022-01-28);</w:t>
              </w:r>
            </w:ins>
          </w:p>
          <w:p w14:paraId="1DA03B3B" w14:textId="77777777" w:rsidR="00D470AE" w:rsidRDefault="00D470AE" w:rsidP="00D470AE">
            <w:pPr>
              <w:ind w:left="0" w:hanging="2"/>
              <w:rPr>
                <w:ins w:id="7536" w:author="임 종운" w:date="2022-05-17T11:40:00Z"/>
              </w:rPr>
            </w:pPr>
            <w:ins w:id="7537" w:author="임 종운" w:date="2022-05-17T11:40:00Z">
              <w:r>
                <w:t>INSERT INTO attendance VALUES (3615, 1, 2022-01-29);</w:t>
              </w:r>
            </w:ins>
          </w:p>
          <w:p w14:paraId="270CFA5C" w14:textId="77777777" w:rsidR="00D470AE" w:rsidRDefault="00D470AE" w:rsidP="00D470AE">
            <w:pPr>
              <w:ind w:left="0" w:hanging="2"/>
              <w:rPr>
                <w:ins w:id="7538" w:author="임 종운" w:date="2022-05-17T11:40:00Z"/>
              </w:rPr>
            </w:pPr>
            <w:ins w:id="7539" w:author="임 종운" w:date="2022-05-17T11:40:00Z">
              <w:r>
                <w:t>INSERT INTO attendance VALUES (3616, 2, 2022-01-29);</w:t>
              </w:r>
            </w:ins>
          </w:p>
          <w:p w14:paraId="37ED708B" w14:textId="77777777" w:rsidR="00D470AE" w:rsidRDefault="00D470AE" w:rsidP="00D470AE">
            <w:pPr>
              <w:ind w:left="0" w:hanging="2"/>
              <w:rPr>
                <w:ins w:id="7540" w:author="임 종운" w:date="2022-05-17T11:40:00Z"/>
              </w:rPr>
            </w:pPr>
            <w:ins w:id="7541" w:author="임 종운" w:date="2022-05-17T11:40:00Z">
              <w:r>
                <w:t>INSERT INTO attendance VALUES (3617, 3, 2022-01-29);</w:t>
              </w:r>
            </w:ins>
          </w:p>
          <w:p w14:paraId="2B034529" w14:textId="77777777" w:rsidR="00D470AE" w:rsidRDefault="00D470AE" w:rsidP="00D470AE">
            <w:pPr>
              <w:ind w:left="0" w:hanging="2"/>
              <w:rPr>
                <w:ins w:id="7542" w:author="임 종운" w:date="2022-05-17T11:40:00Z"/>
              </w:rPr>
            </w:pPr>
            <w:ins w:id="7543" w:author="임 종운" w:date="2022-05-17T11:40:00Z">
              <w:r>
                <w:t>INSERT INTO attendance VALUES (3618, 4, 2022-01-29);</w:t>
              </w:r>
            </w:ins>
          </w:p>
          <w:p w14:paraId="3781065E" w14:textId="77777777" w:rsidR="00D470AE" w:rsidRDefault="00D470AE" w:rsidP="00D470AE">
            <w:pPr>
              <w:ind w:left="0" w:hanging="2"/>
              <w:rPr>
                <w:ins w:id="7544" w:author="임 종운" w:date="2022-05-17T11:40:00Z"/>
              </w:rPr>
            </w:pPr>
            <w:ins w:id="7545" w:author="임 종운" w:date="2022-05-17T11:40:00Z">
              <w:r>
                <w:t>INSERT INTO attendance VALUES (3619, 5, 2022-01-29);</w:t>
              </w:r>
            </w:ins>
          </w:p>
          <w:p w14:paraId="6BDE2122" w14:textId="77777777" w:rsidR="00D470AE" w:rsidRDefault="00D470AE" w:rsidP="00D470AE">
            <w:pPr>
              <w:ind w:left="0" w:hanging="2"/>
              <w:rPr>
                <w:ins w:id="7546" w:author="임 종운" w:date="2022-05-17T11:40:00Z"/>
              </w:rPr>
            </w:pPr>
            <w:ins w:id="7547" w:author="임 종운" w:date="2022-05-17T11:40:00Z">
              <w:r>
                <w:t>INSERT INTO attendance VALUES (3620, 6, 2022-01-29);</w:t>
              </w:r>
            </w:ins>
          </w:p>
          <w:p w14:paraId="43A9FF27" w14:textId="77777777" w:rsidR="00D470AE" w:rsidRDefault="00D470AE" w:rsidP="00D470AE">
            <w:pPr>
              <w:ind w:left="0" w:hanging="2"/>
              <w:rPr>
                <w:ins w:id="7548" w:author="임 종운" w:date="2022-05-17T11:40:00Z"/>
              </w:rPr>
            </w:pPr>
            <w:ins w:id="7549" w:author="임 종운" w:date="2022-05-17T11:40:00Z">
              <w:r>
                <w:t>INSERT INTO attendance VALUES (3621, 7, 2022-01-29);</w:t>
              </w:r>
            </w:ins>
          </w:p>
          <w:p w14:paraId="6BAE40ED" w14:textId="77777777" w:rsidR="00D470AE" w:rsidRDefault="00D470AE" w:rsidP="00D470AE">
            <w:pPr>
              <w:ind w:left="0" w:hanging="2"/>
              <w:rPr>
                <w:ins w:id="7550" w:author="임 종운" w:date="2022-05-17T11:40:00Z"/>
              </w:rPr>
            </w:pPr>
            <w:ins w:id="7551" w:author="임 종운" w:date="2022-05-17T11:40:00Z">
              <w:r>
                <w:t>INSERT INTO attendance VALUES (3622, 8, 2022-01-29);</w:t>
              </w:r>
            </w:ins>
          </w:p>
          <w:p w14:paraId="16FDA210" w14:textId="77777777" w:rsidR="00D470AE" w:rsidRDefault="00D470AE" w:rsidP="00D470AE">
            <w:pPr>
              <w:ind w:left="0" w:hanging="2"/>
              <w:rPr>
                <w:ins w:id="7552" w:author="임 종운" w:date="2022-05-17T11:40:00Z"/>
              </w:rPr>
            </w:pPr>
            <w:ins w:id="7553" w:author="임 종운" w:date="2022-05-17T11:40:00Z">
              <w:r>
                <w:t>INSERT INTO attendance VALUES (3623, 9, 2022-01-29);</w:t>
              </w:r>
            </w:ins>
          </w:p>
          <w:p w14:paraId="1B3EEAE6" w14:textId="77777777" w:rsidR="00D470AE" w:rsidRDefault="00D470AE" w:rsidP="00D470AE">
            <w:pPr>
              <w:ind w:left="0" w:hanging="2"/>
              <w:rPr>
                <w:ins w:id="7554" w:author="임 종운" w:date="2022-05-17T11:40:00Z"/>
              </w:rPr>
            </w:pPr>
            <w:ins w:id="7555" w:author="임 종운" w:date="2022-05-17T11:40:00Z">
              <w:r>
                <w:t>INSERT INTO attendance VALUES (3624, 10, 2022-01-29);</w:t>
              </w:r>
            </w:ins>
          </w:p>
          <w:p w14:paraId="57C63E0A" w14:textId="77777777" w:rsidR="00D470AE" w:rsidRDefault="00D470AE" w:rsidP="00D470AE">
            <w:pPr>
              <w:ind w:left="0" w:hanging="2"/>
              <w:rPr>
                <w:ins w:id="7556" w:author="임 종운" w:date="2022-05-17T11:40:00Z"/>
              </w:rPr>
            </w:pPr>
            <w:ins w:id="7557" w:author="임 종운" w:date="2022-05-17T11:40:00Z">
              <w:r>
                <w:t>INSERT INTO attendance VALUES (3625, 11, 2022-01-29);</w:t>
              </w:r>
            </w:ins>
          </w:p>
          <w:p w14:paraId="6B46E038" w14:textId="77777777" w:rsidR="00D470AE" w:rsidRDefault="00D470AE" w:rsidP="00D470AE">
            <w:pPr>
              <w:ind w:left="0" w:hanging="2"/>
              <w:rPr>
                <w:ins w:id="7558" w:author="임 종운" w:date="2022-05-17T11:40:00Z"/>
              </w:rPr>
            </w:pPr>
            <w:ins w:id="7559" w:author="임 종운" w:date="2022-05-17T11:40:00Z">
              <w:r>
                <w:t>INSERT INTO attendance VALUES (3626, 12, 2022-01-29);</w:t>
              </w:r>
            </w:ins>
          </w:p>
          <w:p w14:paraId="1914B557" w14:textId="77777777" w:rsidR="00D470AE" w:rsidRDefault="00D470AE" w:rsidP="00D470AE">
            <w:pPr>
              <w:ind w:left="0" w:hanging="2"/>
              <w:rPr>
                <w:ins w:id="7560" w:author="임 종운" w:date="2022-05-17T11:40:00Z"/>
              </w:rPr>
            </w:pPr>
            <w:ins w:id="7561" w:author="임 종운" w:date="2022-05-17T11:40:00Z">
              <w:r>
                <w:t>INSERT INTO attendance VALUES (3627, 13, 2022-01-29);</w:t>
              </w:r>
            </w:ins>
          </w:p>
          <w:p w14:paraId="4A7D7AC9" w14:textId="77777777" w:rsidR="00D470AE" w:rsidRDefault="00D470AE" w:rsidP="00D470AE">
            <w:pPr>
              <w:ind w:left="0" w:hanging="2"/>
              <w:rPr>
                <w:ins w:id="7562" w:author="임 종운" w:date="2022-05-17T11:40:00Z"/>
              </w:rPr>
            </w:pPr>
            <w:ins w:id="7563" w:author="임 종운" w:date="2022-05-17T11:40:00Z">
              <w:r>
                <w:t>INSERT INTO attendance VALUES (3628, 14, 2022-01-29);</w:t>
              </w:r>
            </w:ins>
          </w:p>
          <w:p w14:paraId="4ADC42FE" w14:textId="77777777" w:rsidR="00D470AE" w:rsidRDefault="00D470AE" w:rsidP="00D470AE">
            <w:pPr>
              <w:ind w:left="0" w:hanging="2"/>
              <w:rPr>
                <w:ins w:id="7564" w:author="임 종운" w:date="2022-05-17T11:40:00Z"/>
              </w:rPr>
            </w:pPr>
            <w:ins w:id="7565" w:author="임 종운" w:date="2022-05-17T11:40:00Z">
              <w:r>
                <w:t>INSERT INTO attendance VALUES (3629, 15, 2022-01-29);</w:t>
              </w:r>
            </w:ins>
          </w:p>
          <w:p w14:paraId="7F02D92B" w14:textId="77777777" w:rsidR="00D470AE" w:rsidRDefault="00D470AE" w:rsidP="00D470AE">
            <w:pPr>
              <w:ind w:left="0" w:hanging="2"/>
              <w:rPr>
                <w:ins w:id="7566" w:author="임 종운" w:date="2022-05-17T11:40:00Z"/>
              </w:rPr>
            </w:pPr>
            <w:ins w:id="7567" w:author="임 종운" w:date="2022-05-17T11:40:00Z">
              <w:r>
                <w:t>INSERT INTO attendance VALUES (3630, 16, 2022-01-29);</w:t>
              </w:r>
            </w:ins>
          </w:p>
          <w:p w14:paraId="2B525117" w14:textId="77777777" w:rsidR="00D470AE" w:rsidRDefault="00D470AE" w:rsidP="00D470AE">
            <w:pPr>
              <w:ind w:left="0" w:hanging="2"/>
              <w:rPr>
                <w:ins w:id="7568" w:author="임 종운" w:date="2022-05-17T11:40:00Z"/>
              </w:rPr>
            </w:pPr>
            <w:ins w:id="7569" w:author="임 종운" w:date="2022-05-17T11:40:00Z">
              <w:r>
                <w:t>INSERT INTO attendance VALUES (3631, 17, 2022-01-29);</w:t>
              </w:r>
            </w:ins>
          </w:p>
          <w:p w14:paraId="0FFDAC9C" w14:textId="77777777" w:rsidR="00D470AE" w:rsidRDefault="00D470AE" w:rsidP="00D470AE">
            <w:pPr>
              <w:ind w:left="0" w:hanging="2"/>
              <w:rPr>
                <w:ins w:id="7570" w:author="임 종운" w:date="2022-05-17T11:40:00Z"/>
              </w:rPr>
            </w:pPr>
            <w:ins w:id="7571" w:author="임 종운" w:date="2022-05-17T11:40:00Z">
              <w:r>
                <w:t>INSERT INTO attendance VALUES (3632, 18, 2022-01-29);</w:t>
              </w:r>
            </w:ins>
          </w:p>
          <w:p w14:paraId="11D39A91" w14:textId="77777777" w:rsidR="00D470AE" w:rsidRDefault="00D470AE" w:rsidP="00D470AE">
            <w:pPr>
              <w:ind w:left="0" w:hanging="2"/>
              <w:rPr>
                <w:ins w:id="7572" w:author="임 종운" w:date="2022-05-17T11:40:00Z"/>
              </w:rPr>
            </w:pPr>
            <w:ins w:id="7573" w:author="임 종운" w:date="2022-05-17T11:40:00Z">
              <w:r>
                <w:t>INSERT INTO attendance VALUES (3633, 19, 2022-01-29);</w:t>
              </w:r>
            </w:ins>
          </w:p>
          <w:p w14:paraId="7DDD617F" w14:textId="77777777" w:rsidR="00D470AE" w:rsidRDefault="00D470AE" w:rsidP="00D470AE">
            <w:pPr>
              <w:ind w:left="0" w:hanging="2"/>
              <w:rPr>
                <w:ins w:id="7574" w:author="임 종운" w:date="2022-05-17T11:40:00Z"/>
              </w:rPr>
            </w:pPr>
            <w:ins w:id="7575" w:author="임 종운" w:date="2022-05-17T11:40:00Z">
              <w:r>
                <w:lastRenderedPageBreak/>
                <w:t>INSERT INTO attendance VALUES (3634, 20, 2022-01-29);</w:t>
              </w:r>
            </w:ins>
          </w:p>
          <w:p w14:paraId="30F24783" w14:textId="77777777" w:rsidR="00D470AE" w:rsidRDefault="00D470AE" w:rsidP="00D470AE">
            <w:pPr>
              <w:ind w:left="0" w:hanging="2"/>
              <w:rPr>
                <w:ins w:id="7576" w:author="임 종운" w:date="2022-05-17T11:40:00Z"/>
              </w:rPr>
            </w:pPr>
            <w:ins w:id="7577" w:author="임 종운" w:date="2022-05-17T11:40:00Z">
              <w:r>
                <w:t>INSERT INTO attendance VALUES (3635, 21, 2022-01-29);</w:t>
              </w:r>
            </w:ins>
          </w:p>
          <w:p w14:paraId="59AE4887" w14:textId="77777777" w:rsidR="00D470AE" w:rsidRDefault="00D470AE" w:rsidP="00D470AE">
            <w:pPr>
              <w:ind w:left="0" w:hanging="2"/>
              <w:rPr>
                <w:ins w:id="7578" w:author="임 종운" w:date="2022-05-17T11:40:00Z"/>
              </w:rPr>
            </w:pPr>
            <w:ins w:id="7579" w:author="임 종운" w:date="2022-05-17T11:40:00Z">
              <w:r>
                <w:t>INSERT INTO attendance VALUES (3636, 22, 2022-01-29);</w:t>
              </w:r>
            </w:ins>
          </w:p>
          <w:p w14:paraId="0E213804" w14:textId="77777777" w:rsidR="00D470AE" w:rsidRDefault="00D470AE" w:rsidP="00D470AE">
            <w:pPr>
              <w:ind w:left="0" w:hanging="2"/>
              <w:rPr>
                <w:ins w:id="7580" w:author="임 종운" w:date="2022-05-17T11:40:00Z"/>
              </w:rPr>
            </w:pPr>
            <w:ins w:id="7581" w:author="임 종운" w:date="2022-05-17T11:40:00Z">
              <w:r>
                <w:t>INSERT INTO attendance VALUES (3637, 23, 2022-01-29);</w:t>
              </w:r>
            </w:ins>
          </w:p>
          <w:p w14:paraId="2B6EA42E" w14:textId="77777777" w:rsidR="00D470AE" w:rsidRDefault="00D470AE" w:rsidP="00D470AE">
            <w:pPr>
              <w:ind w:left="0" w:hanging="2"/>
              <w:rPr>
                <w:ins w:id="7582" w:author="임 종운" w:date="2022-05-17T11:40:00Z"/>
              </w:rPr>
            </w:pPr>
            <w:ins w:id="7583" w:author="임 종운" w:date="2022-05-17T11:40:00Z">
              <w:r>
                <w:t>INSERT INTO attendance VALUES (3638, 24, 2022-01-29);</w:t>
              </w:r>
            </w:ins>
          </w:p>
          <w:p w14:paraId="4E9D516D" w14:textId="77777777" w:rsidR="00D470AE" w:rsidRDefault="00D470AE" w:rsidP="00D470AE">
            <w:pPr>
              <w:ind w:left="0" w:hanging="2"/>
              <w:rPr>
                <w:ins w:id="7584" w:author="임 종운" w:date="2022-05-17T11:40:00Z"/>
              </w:rPr>
            </w:pPr>
            <w:ins w:id="7585" w:author="임 종운" w:date="2022-05-17T11:40:00Z">
              <w:r>
                <w:t>INSERT INTO attendance VALUES (3639, 25, 2022-01-29);</w:t>
              </w:r>
            </w:ins>
          </w:p>
          <w:p w14:paraId="04499ED7" w14:textId="77777777" w:rsidR="00D470AE" w:rsidRDefault="00D470AE" w:rsidP="00D470AE">
            <w:pPr>
              <w:ind w:left="0" w:hanging="2"/>
              <w:rPr>
                <w:ins w:id="7586" w:author="임 종운" w:date="2022-05-17T11:40:00Z"/>
              </w:rPr>
            </w:pPr>
            <w:ins w:id="7587" w:author="임 종운" w:date="2022-05-17T11:40:00Z">
              <w:r>
                <w:t>INSERT INTO attendance VALUES (3640, 26, 2022-01-29);</w:t>
              </w:r>
            </w:ins>
          </w:p>
          <w:p w14:paraId="175F4239" w14:textId="77777777" w:rsidR="00D470AE" w:rsidRDefault="00D470AE" w:rsidP="00D470AE">
            <w:pPr>
              <w:ind w:left="0" w:hanging="2"/>
              <w:rPr>
                <w:ins w:id="7588" w:author="임 종운" w:date="2022-05-17T11:40:00Z"/>
              </w:rPr>
            </w:pPr>
            <w:ins w:id="7589" w:author="임 종운" w:date="2022-05-17T11:40:00Z">
              <w:r>
                <w:t>INSERT INTO attendance VALUES (3641, 1, 2022-01-30);</w:t>
              </w:r>
            </w:ins>
          </w:p>
          <w:p w14:paraId="3C7C4D50" w14:textId="77777777" w:rsidR="00D470AE" w:rsidRDefault="00D470AE" w:rsidP="00D470AE">
            <w:pPr>
              <w:ind w:left="0" w:hanging="2"/>
              <w:rPr>
                <w:ins w:id="7590" w:author="임 종운" w:date="2022-05-17T11:40:00Z"/>
              </w:rPr>
            </w:pPr>
            <w:ins w:id="7591" w:author="임 종운" w:date="2022-05-17T11:40:00Z">
              <w:r>
                <w:t>INSERT INTO attendance VALUES (3642, 2, 2022-01-30);</w:t>
              </w:r>
            </w:ins>
          </w:p>
          <w:p w14:paraId="07AED048" w14:textId="77777777" w:rsidR="00D470AE" w:rsidRDefault="00D470AE" w:rsidP="00D470AE">
            <w:pPr>
              <w:ind w:left="0" w:hanging="2"/>
              <w:rPr>
                <w:ins w:id="7592" w:author="임 종운" w:date="2022-05-17T11:40:00Z"/>
              </w:rPr>
            </w:pPr>
            <w:ins w:id="7593" w:author="임 종운" w:date="2022-05-17T11:40:00Z">
              <w:r>
                <w:t>INSERT INTO attendance VALUES (3643, 3, 2022-01-30);</w:t>
              </w:r>
            </w:ins>
          </w:p>
          <w:p w14:paraId="587901F1" w14:textId="77777777" w:rsidR="00D470AE" w:rsidRDefault="00D470AE" w:rsidP="00D470AE">
            <w:pPr>
              <w:ind w:left="0" w:hanging="2"/>
              <w:rPr>
                <w:ins w:id="7594" w:author="임 종운" w:date="2022-05-17T11:40:00Z"/>
              </w:rPr>
            </w:pPr>
            <w:ins w:id="7595" w:author="임 종운" w:date="2022-05-17T11:40:00Z">
              <w:r>
                <w:t>INSERT INTO attendance VALUES (3644, 4, 2022-01-30);</w:t>
              </w:r>
            </w:ins>
          </w:p>
          <w:p w14:paraId="354C65B3" w14:textId="77777777" w:rsidR="00D470AE" w:rsidRDefault="00D470AE" w:rsidP="00D470AE">
            <w:pPr>
              <w:ind w:left="0" w:hanging="2"/>
              <w:rPr>
                <w:ins w:id="7596" w:author="임 종운" w:date="2022-05-17T11:40:00Z"/>
              </w:rPr>
            </w:pPr>
            <w:ins w:id="7597" w:author="임 종운" w:date="2022-05-17T11:40:00Z">
              <w:r>
                <w:t>INSERT INTO attendance VALUES (3645, 5, 2022-01-30);</w:t>
              </w:r>
            </w:ins>
          </w:p>
          <w:p w14:paraId="4EE65420" w14:textId="77777777" w:rsidR="00D470AE" w:rsidRDefault="00D470AE" w:rsidP="00D470AE">
            <w:pPr>
              <w:ind w:left="0" w:hanging="2"/>
              <w:rPr>
                <w:ins w:id="7598" w:author="임 종운" w:date="2022-05-17T11:40:00Z"/>
              </w:rPr>
            </w:pPr>
            <w:ins w:id="7599" w:author="임 종운" w:date="2022-05-17T11:40:00Z">
              <w:r>
                <w:t>INSERT INTO attendance VALUES (3646, 6, 2022-01-30);</w:t>
              </w:r>
            </w:ins>
          </w:p>
          <w:p w14:paraId="75363021" w14:textId="77777777" w:rsidR="00D470AE" w:rsidRDefault="00D470AE" w:rsidP="00D470AE">
            <w:pPr>
              <w:ind w:left="0" w:hanging="2"/>
              <w:rPr>
                <w:ins w:id="7600" w:author="임 종운" w:date="2022-05-17T11:40:00Z"/>
              </w:rPr>
            </w:pPr>
            <w:ins w:id="7601" w:author="임 종운" w:date="2022-05-17T11:40:00Z">
              <w:r>
                <w:t>INSERT INTO attendance VALUES (3647, 7, 2022-01-30);</w:t>
              </w:r>
            </w:ins>
          </w:p>
          <w:p w14:paraId="3AE16065" w14:textId="77777777" w:rsidR="00D470AE" w:rsidRDefault="00D470AE" w:rsidP="00D470AE">
            <w:pPr>
              <w:ind w:left="0" w:hanging="2"/>
              <w:rPr>
                <w:ins w:id="7602" w:author="임 종운" w:date="2022-05-17T11:40:00Z"/>
              </w:rPr>
            </w:pPr>
            <w:ins w:id="7603" w:author="임 종운" w:date="2022-05-17T11:40:00Z">
              <w:r>
                <w:t>INSERT INTO attendance VALUES (3648, 8, 2022-01-30);</w:t>
              </w:r>
            </w:ins>
          </w:p>
          <w:p w14:paraId="733BC6A6" w14:textId="77777777" w:rsidR="00D470AE" w:rsidRDefault="00D470AE" w:rsidP="00D470AE">
            <w:pPr>
              <w:ind w:left="0" w:hanging="2"/>
              <w:rPr>
                <w:ins w:id="7604" w:author="임 종운" w:date="2022-05-17T11:40:00Z"/>
              </w:rPr>
            </w:pPr>
            <w:ins w:id="7605" w:author="임 종운" w:date="2022-05-17T11:40:00Z">
              <w:r>
                <w:t>INSERT INTO attendance VALUES (3649, 9, 2022-01-30);</w:t>
              </w:r>
            </w:ins>
          </w:p>
          <w:p w14:paraId="5740C4D7" w14:textId="77777777" w:rsidR="00D470AE" w:rsidRDefault="00D470AE" w:rsidP="00D470AE">
            <w:pPr>
              <w:ind w:left="0" w:hanging="2"/>
              <w:rPr>
                <w:ins w:id="7606" w:author="임 종운" w:date="2022-05-17T11:40:00Z"/>
              </w:rPr>
            </w:pPr>
            <w:ins w:id="7607" w:author="임 종운" w:date="2022-05-17T11:40:00Z">
              <w:r>
                <w:t>INSERT INTO attendance VALUES (3650, 10, 2022-01-30);</w:t>
              </w:r>
            </w:ins>
          </w:p>
          <w:p w14:paraId="6ACC53BB" w14:textId="77777777" w:rsidR="00D470AE" w:rsidRDefault="00D470AE" w:rsidP="00D470AE">
            <w:pPr>
              <w:ind w:left="0" w:hanging="2"/>
              <w:rPr>
                <w:ins w:id="7608" w:author="임 종운" w:date="2022-05-17T11:40:00Z"/>
              </w:rPr>
            </w:pPr>
            <w:ins w:id="7609" w:author="임 종운" w:date="2022-05-17T11:40:00Z">
              <w:r>
                <w:t>INSERT INTO attendance VALUES (3651, 11, 2022-01-30);</w:t>
              </w:r>
            </w:ins>
          </w:p>
          <w:p w14:paraId="3BB50ECA" w14:textId="77777777" w:rsidR="00D470AE" w:rsidRDefault="00D470AE" w:rsidP="00D470AE">
            <w:pPr>
              <w:ind w:left="0" w:hanging="2"/>
              <w:rPr>
                <w:ins w:id="7610" w:author="임 종운" w:date="2022-05-17T11:40:00Z"/>
              </w:rPr>
            </w:pPr>
            <w:ins w:id="7611" w:author="임 종운" w:date="2022-05-17T11:40:00Z">
              <w:r>
                <w:t>INSERT INTO attendance VALUES (3652, 12, 2022-01-30);</w:t>
              </w:r>
            </w:ins>
          </w:p>
          <w:p w14:paraId="2C053DEA" w14:textId="77777777" w:rsidR="00D470AE" w:rsidRDefault="00D470AE" w:rsidP="00D470AE">
            <w:pPr>
              <w:ind w:left="0" w:hanging="2"/>
              <w:rPr>
                <w:ins w:id="7612" w:author="임 종운" w:date="2022-05-17T11:40:00Z"/>
              </w:rPr>
            </w:pPr>
            <w:ins w:id="7613" w:author="임 종운" w:date="2022-05-17T11:40:00Z">
              <w:r>
                <w:t>INSERT INTO attendance VALUES (3653, 13, 2022-01-30);</w:t>
              </w:r>
            </w:ins>
          </w:p>
          <w:p w14:paraId="60250E60" w14:textId="77777777" w:rsidR="00D470AE" w:rsidRDefault="00D470AE" w:rsidP="00D470AE">
            <w:pPr>
              <w:ind w:left="0" w:hanging="2"/>
              <w:rPr>
                <w:ins w:id="7614" w:author="임 종운" w:date="2022-05-17T11:40:00Z"/>
              </w:rPr>
            </w:pPr>
            <w:ins w:id="7615" w:author="임 종운" w:date="2022-05-17T11:40:00Z">
              <w:r>
                <w:t>INSERT INTO attendance VALUES (3654, 14, 2022-01-30);</w:t>
              </w:r>
            </w:ins>
          </w:p>
          <w:p w14:paraId="08A566F3" w14:textId="77777777" w:rsidR="00D470AE" w:rsidRDefault="00D470AE" w:rsidP="00D470AE">
            <w:pPr>
              <w:ind w:left="0" w:hanging="2"/>
              <w:rPr>
                <w:ins w:id="7616" w:author="임 종운" w:date="2022-05-17T11:40:00Z"/>
              </w:rPr>
            </w:pPr>
            <w:ins w:id="7617" w:author="임 종운" w:date="2022-05-17T11:40:00Z">
              <w:r>
                <w:t>INSERT INTO attendance VALUES (3655, 15, 2022-01-30);</w:t>
              </w:r>
            </w:ins>
          </w:p>
          <w:p w14:paraId="4C6B253C" w14:textId="77777777" w:rsidR="00D470AE" w:rsidRDefault="00D470AE" w:rsidP="00D470AE">
            <w:pPr>
              <w:ind w:left="0" w:hanging="2"/>
              <w:rPr>
                <w:ins w:id="7618" w:author="임 종운" w:date="2022-05-17T11:40:00Z"/>
              </w:rPr>
            </w:pPr>
            <w:ins w:id="7619" w:author="임 종운" w:date="2022-05-17T11:40:00Z">
              <w:r>
                <w:t>INSERT INTO attendance VALUES (3656, 16, 2022-01-30);</w:t>
              </w:r>
            </w:ins>
          </w:p>
          <w:p w14:paraId="45804809" w14:textId="77777777" w:rsidR="00D470AE" w:rsidRDefault="00D470AE" w:rsidP="00D470AE">
            <w:pPr>
              <w:ind w:left="0" w:hanging="2"/>
              <w:rPr>
                <w:ins w:id="7620" w:author="임 종운" w:date="2022-05-17T11:40:00Z"/>
              </w:rPr>
            </w:pPr>
            <w:ins w:id="7621" w:author="임 종운" w:date="2022-05-17T11:40:00Z">
              <w:r>
                <w:t>INSERT INTO attendance VALUES (3657, 17, 2022-01-30);</w:t>
              </w:r>
            </w:ins>
          </w:p>
          <w:p w14:paraId="655867EB" w14:textId="77777777" w:rsidR="00D470AE" w:rsidRDefault="00D470AE" w:rsidP="00D470AE">
            <w:pPr>
              <w:ind w:left="0" w:hanging="2"/>
              <w:rPr>
                <w:ins w:id="7622" w:author="임 종운" w:date="2022-05-17T11:40:00Z"/>
              </w:rPr>
            </w:pPr>
            <w:ins w:id="7623" w:author="임 종운" w:date="2022-05-17T11:40:00Z">
              <w:r>
                <w:t>INSERT INTO attendance VALUES (3658, 18, 2022-01-30);</w:t>
              </w:r>
            </w:ins>
          </w:p>
          <w:p w14:paraId="0B979CBC" w14:textId="77777777" w:rsidR="00D470AE" w:rsidRDefault="00D470AE" w:rsidP="00D470AE">
            <w:pPr>
              <w:ind w:left="0" w:hanging="2"/>
              <w:rPr>
                <w:ins w:id="7624" w:author="임 종운" w:date="2022-05-17T11:40:00Z"/>
              </w:rPr>
            </w:pPr>
            <w:ins w:id="7625" w:author="임 종운" w:date="2022-05-17T11:40:00Z">
              <w:r>
                <w:t>INSERT INTO attendance VALUES (3659, 19, 2022-01-30);</w:t>
              </w:r>
            </w:ins>
          </w:p>
          <w:p w14:paraId="52647D29" w14:textId="77777777" w:rsidR="00D470AE" w:rsidRDefault="00D470AE" w:rsidP="00D470AE">
            <w:pPr>
              <w:ind w:left="0" w:hanging="2"/>
              <w:rPr>
                <w:ins w:id="7626" w:author="임 종운" w:date="2022-05-17T11:40:00Z"/>
              </w:rPr>
            </w:pPr>
            <w:ins w:id="7627" w:author="임 종운" w:date="2022-05-17T11:40:00Z">
              <w:r>
                <w:t>INSERT INTO attendance VALUES (3660, 20, 2022-01-30);</w:t>
              </w:r>
            </w:ins>
          </w:p>
          <w:p w14:paraId="742275D1" w14:textId="77777777" w:rsidR="00D470AE" w:rsidRDefault="00D470AE" w:rsidP="00D470AE">
            <w:pPr>
              <w:ind w:left="0" w:hanging="2"/>
              <w:rPr>
                <w:ins w:id="7628" w:author="임 종운" w:date="2022-05-17T11:40:00Z"/>
              </w:rPr>
            </w:pPr>
            <w:ins w:id="7629" w:author="임 종운" w:date="2022-05-17T11:40:00Z">
              <w:r>
                <w:lastRenderedPageBreak/>
                <w:t>INSERT INTO attendance VALUES (3661, 21, 2022-01-30);</w:t>
              </w:r>
            </w:ins>
          </w:p>
          <w:p w14:paraId="690ED0A7" w14:textId="77777777" w:rsidR="00D470AE" w:rsidRDefault="00D470AE" w:rsidP="00D470AE">
            <w:pPr>
              <w:ind w:left="0" w:hanging="2"/>
              <w:rPr>
                <w:ins w:id="7630" w:author="임 종운" w:date="2022-05-17T11:40:00Z"/>
              </w:rPr>
            </w:pPr>
            <w:ins w:id="7631" w:author="임 종운" w:date="2022-05-17T11:40:00Z">
              <w:r>
                <w:t>INSERT INTO attendance VALUES (3662, 22, 2022-01-30);</w:t>
              </w:r>
            </w:ins>
          </w:p>
          <w:p w14:paraId="78678F13" w14:textId="77777777" w:rsidR="00D470AE" w:rsidRDefault="00D470AE" w:rsidP="00D470AE">
            <w:pPr>
              <w:ind w:left="0" w:hanging="2"/>
              <w:rPr>
                <w:ins w:id="7632" w:author="임 종운" w:date="2022-05-17T11:40:00Z"/>
              </w:rPr>
            </w:pPr>
            <w:ins w:id="7633" w:author="임 종운" w:date="2022-05-17T11:40:00Z">
              <w:r>
                <w:t>INSERT INTO attendance VALUES (3663, 23, 2022-01-30);</w:t>
              </w:r>
            </w:ins>
          </w:p>
          <w:p w14:paraId="37E8C822" w14:textId="77777777" w:rsidR="00D470AE" w:rsidRDefault="00D470AE" w:rsidP="00D470AE">
            <w:pPr>
              <w:ind w:left="0" w:hanging="2"/>
              <w:rPr>
                <w:ins w:id="7634" w:author="임 종운" w:date="2022-05-17T11:40:00Z"/>
              </w:rPr>
            </w:pPr>
            <w:ins w:id="7635" w:author="임 종운" w:date="2022-05-17T11:40:00Z">
              <w:r>
                <w:t>INSERT INTO attendance VALUES (3664, 24, 2022-01-30);</w:t>
              </w:r>
            </w:ins>
          </w:p>
          <w:p w14:paraId="7852A07B" w14:textId="77777777" w:rsidR="00D470AE" w:rsidRDefault="00D470AE" w:rsidP="00D470AE">
            <w:pPr>
              <w:ind w:left="0" w:hanging="2"/>
              <w:rPr>
                <w:ins w:id="7636" w:author="임 종운" w:date="2022-05-17T11:40:00Z"/>
              </w:rPr>
            </w:pPr>
            <w:ins w:id="7637" w:author="임 종운" w:date="2022-05-17T11:40:00Z">
              <w:r>
                <w:t>INSERT INTO attendance VALUES (3665, 25, 2022-01-30);</w:t>
              </w:r>
            </w:ins>
          </w:p>
          <w:p w14:paraId="14E3909D" w14:textId="77777777" w:rsidR="00D470AE" w:rsidRDefault="00D470AE" w:rsidP="00D470AE">
            <w:pPr>
              <w:ind w:left="0" w:hanging="2"/>
              <w:rPr>
                <w:ins w:id="7638" w:author="임 종운" w:date="2022-05-17T11:40:00Z"/>
              </w:rPr>
            </w:pPr>
            <w:ins w:id="7639" w:author="임 종운" w:date="2022-05-17T11:40:00Z">
              <w:r>
                <w:t>INSERT INTO attendance VALUES (3666, 26, 2022-01-30);</w:t>
              </w:r>
            </w:ins>
          </w:p>
          <w:p w14:paraId="792F894F" w14:textId="77777777" w:rsidR="00D470AE" w:rsidRDefault="00D470AE" w:rsidP="00D470AE">
            <w:pPr>
              <w:ind w:left="0" w:hanging="2"/>
              <w:rPr>
                <w:ins w:id="7640" w:author="임 종운" w:date="2022-05-17T11:40:00Z"/>
              </w:rPr>
            </w:pPr>
            <w:ins w:id="7641" w:author="임 종운" w:date="2022-05-17T11:40:00Z">
              <w:r>
                <w:t>INSERT INTO attendance VALUES (3667, 1, 2022-01-31);</w:t>
              </w:r>
            </w:ins>
          </w:p>
          <w:p w14:paraId="2FB39755" w14:textId="77777777" w:rsidR="00D470AE" w:rsidRDefault="00D470AE" w:rsidP="00D470AE">
            <w:pPr>
              <w:ind w:left="0" w:hanging="2"/>
              <w:rPr>
                <w:ins w:id="7642" w:author="임 종운" w:date="2022-05-17T11:40:00Z"/>
              </w:rPr>
            </w:pPr>
            <w:ins w:id="7643" w:author="임 종운" w:date="2022-05-17T11:40:00Z">
              <w:r>
                <w:t>INSERT INTO attendance VALUES (3668, 2, 2022-01-31);</w:t>
              </w:r>
            </w:ins>
          </w:p>
          <w:p w14:paraId="17C166A2" w14:textId="77777777" w:rsidR="00D470AE" w:rsidRDefault="00D470AE" w:rsidP="00D470AE">
            <w:pPr>
              <w:ind w:left="0" w:hanging="2"/>
              <w:rPr>
                <w:ins w:id="7644" w:author="임 종운" w:date="2022-05-17T11:40:00Z"/>
              </w:rPr>
            </w:pPr>
            <w:ins w:id="7645" w:author="임 종운" w:date="2022-05-17T11:40:00Z">
              <w:r>
                <w:t>INSERT INTO attendance VALUES (3669, 3, 2022-01-31);</w:t>
              </w:r>
            </w:ins>
          </w:p>
          <w:p w14:paraId="718B04A7" w14:textId="77777777" w:rsidR="00D470AE" w:rsidRDefault="00D470AE" w:rsidP="00D470AE">
            <w:pPr>
              <w:ind w:left="0" w:hanging="2"/>
              <w:rPr>
                <w:ins w:id="7646" w:author="임 종운" w:date="2022-05-17T11:40:00Z"/>
              </w:rPr>
            </w:pPr>
            <w:ins w:id="7647" w:author="임 종운" w:date="2022-05-17T11:40:00Z">
              <w:r>
                <w:t>INSERT INTO attendance VALUES (3670, 4, 2022-01-31);</w:t>
              </w:r>
            </w:ins>
          </w:p>
          <w:p w14:paraId="7D3E7685" w14:textId="77777777" w:rsidR="00D470AE" w:rsidRDefault="00D470AE" w:rsidP="00D470AE">
            <w:pPr>
              <w:ind w:left="0" w:hanging="2"/>
              <w:rPr>
                <w:ins w:id="7648" w:author="임 종운" w:date="2022-05-17T11:40:00Z"/>
              </w:rPr>
            </w:pPr>
            <w:ins w:id="7649" w:author="임 종운" w:date="2022-05-17T11:40:00Z">
              <w:r>
                <w:t>INSERT INTO attendance VALUES (3671, 5, 2022-01-31);</w:t>
              </w:r>
            </w:ins>
          </w:p>
          <w:p w14:paraId="6055D642" w14:textId="77777777" w:rsidR="00D470AE" w:rsidRDefault="00D470AE" w:rsidP="00D470AE">
            <w:pPr>
              <w:ind w:left="0" w:hanging="2"/>
              <w:rPr>
                <w:ins w:id="7650" w:author="임 종운" w:date="2022-05-17T11:40:00Z"/>
              </w:rPr>
            </w:pPr>
            <w:ins w:id="7651" w:author="임 종운" w:date="2022-05-17T11:40:00Z">
              <w:r>
                <w:t>INSERT INTO attendance VALUES (3672, 6, 2022-01-31);</w:t>
              </w:r>
            </w:ins>
          </w:p>
          <w:p w14:paraId="58098B40" w14:textId="77777777" w:rsidR="00D470AE" w:rsidRDefault="00D470AE" w:rsidP="00D470AE">
            <w:pPr>
              <w:ind w:left="0" w:hanging="2"/>
              <w:rPr>
                <w:ins w:id="7652" w:author="임 종운" w:date="2022-05-17T11:40:00Z"/>
              </w:rPr>
            </w:pPr>
            <w:ins w:id="7653" w:author="임 종운" w:date="2022-05-17T11:40:00Z">
              <w:r>
                <w:t>INSERT INTO attendance VALUES (3673, 7, 2022-01-31);</w:t>
              </w:r>
            </w:ins>
          </w:p>
          <w:p w14:paraId="012FF7F6" w14:textId="77777777" w:rsidR="00D470AE" w:rsidRDefault="00D470AE" w:rsidP="00D470AE">
            <w:pPr>
              <w:ind w:left="0" w:hanging="2"/>
              <w:rPr>
                <w:ins w:id="7654" w:author="임 종운" w:date="2022-05-17T11:40:00Z"/>
              </w:rPr>
            </w:pPr>
            <w:ins w:id="7655" w:author="임 종운" w:date="2022-05-17T11:40:00Z">
              <w:r>
                <w:t>INSERT INTO attendance VALUES (3674, 8, 2022-01-31);</w:t>
              </w:r>
            </w:ins>
          </w:p>
          <w:p w14:paraId="28484673" w14:textId="77777777" w:rsidR="00D470AE" w:rsidRDefault="00D470AE" w:rsidP="00D470AE">
            <w:pPr>
              <w:ind w:left="0" w:hanging="2"/>
              <w:rPr>
                <w:ins w:id="7656" w:author="임 종운" w:date="2022-05-17T11:40:00Z"/>
              </w:rPr>
            </w:pPr>
            <w:ins w:id="7657" w:author="임 종운" w:date="2022-05-17T11:40:00Z">
              <w:r>
                <w:t>INSERT INTO attendance VALUES (3675, 9, 2022-01-31);</w:t>
              </w:r>
            </w:ins>
          </w:p>
          <w:p w14:paraId="77C37873" w14:textId="77777777" w:rsidR="00D470AE" w:rsidRDefault="00D470AE" w:rsidP="00D470AE">
            <w:pPr>
              <w:ind w:left="0" w:hanging="2"/>
              <w:rPr>
                <w:ins w:id="7658" w:author="임 종운" w:date="2022-05-17T11:40:00Z"/>
              </w:rPr>
            </w:pPr>
            <w:ins w:id="7659" w:author="임 종운" w:date="2022-05-17T11:40:00Z">
              <w:r>
                <w:t>INSERT INTO attendance VALUES (3676, 10, 2022-01-31);</w:t>
              </w:r>
            </w:ins>
          </w:p>
          <w:p w14:paraId="20F0D4D8" w14:textId="77777777" w:rsidR="00D470AE" w:rsidRDefault="00D470AE" w:rsidP="00D470AE">
            <w:pPr>
              <w:ind w:left="0" w:hanging="2"/>
              <w:rPr>
                <w:ins w:id="7660" w:author="임 종운" w:date="2022-05-17T11:40:00Z"/>
              </w:rPr>
            </w:pPr>
            <w:ins w:id="7661" w:author="임 종운" w:date="2022-05-17T11:40:00Z">
              <w:r>
                <w:t>INSERT INTO attendance VALUES (3677, 11, 2022-01-31);</w:t>
              </w:r>
            </w:ins>
          </w:p>
          <w:p w14:paraId="5222247B" w14:textId="77777777" w:rsidR="00D470AE" w:rsidRDefault="00D470AE" w:rsidP="00D470AE">
            <w:pPr>
              <w:ind w:left="0" w:hanging="2"/>
              <w:rPr>
                <w:ins w:id="7662" w:author="임 종운" w:date="2022-05-17T11:40:00Z"/>
              </w:rPr>
            </w:pPr>
            <w:ins w:id="7663" w:author="임 종운" w:date="2022-05-17T11:40:00Z">
              <w:r>
                <w:t>INSERT INTO attendance VALUES (3678, 12, 2022-01-31);</w:t>
              </w:r>
            </w:ins>
          </w:p>
          <w:p w14:paraId="02DE5D80" w14:textId="77777777" w:rsidR="00D470AE" w:rsidRDefault="00D470AE" w:rsidP="00D470AE">
            <w:pPr>
              <w:ind w:left="0" w:hanging="2"/>
              <w:rPr>
                <w:ins w:id="7664" w:author="임 종운" w:date="2022-05-17T11:40:00Z"/>
              </w:rPr>
            </w:pPr>
            <w:ins w:id="7665" w:author="임 종운" w:date="2022-05-17T11:40:00Z">
              <w:r>
                <w:t>INSERT INTO attendance VALUES (3679, 13, 2022-01-31);</w:t>
              </w:r>
            </w:ins>
          </w:p>
          <w:p w14:paraId="27B5B0AC" w14:textId="77777777" w:rsidR="00D470AE" w:rsidRDefault="00D470AE" w:rsidP="00D470AE">
            <w:pPr>
              <w:ind w:left="0" w:hanging="2"/>
              <w:rPr>
                <w:ins w:id="7666" w:author="임 종운" w:date="2022-05-17T11:40:00Z"/>
              </w:rPr>
            </w:pPr>
            <w:ins w:id="7667" w:author="임 종운" w:date="2022-05-17T11:40:00Z">
              <w:r>
                <w:t>INSERT INTO attendance VALUES (3680, 14, 2022-01-31);</w:t>
              </w:r>
            </w:ins>
          </w:p>
          <w:p w14:paraId="004780AC" w14:textId="77777777" w:rsidR="00D470AE" w:rsidRDefault="00D470AE" w:rsidP="00D470AE">
            <w:pPr>
              <w:ind w:left="0" w:hanging="2"/>
              <w:rPr>
                <w:ins w:id="7668" w:author="임 종운" w:date="2022-05-17T11:40:00Z"/>
              </w:rPr>
            </w:pPr>
            <w:ins w:id="7669" w:author="임 종운" w:date="2022-05-17T11:40:00Z">
              <w:r>
                <w:t>INSERT INTO attendance VALUES (3681, 15, 2022-01-31);</w:t>
              </w:r>
            </w:ins>
          </w:p>
          <w:p w14:paraId="521FE3DB" w14:textId="77777777" w:rsidR="00D470AE" w:rsidRDefault="00D470AE" w:rsidP="00D470AE">
            <w:pPr>
              <w:ind w:left="0" w:hanging="2"/>
              <w:rPr>
                <w:ins w:id="7670" w:author="임 종운" w:date="2022-05-17T11:40:00Z"/>
              </w:rPr>
            </w:pPr>
            <w:ins w:id="7671" w:author="임 종운" w:date="2022-05-17T11:40:00Z">
              <w:r>
                <w:t>INSERT INTO attendance VALUES (3682, 16, 2022-01-31);</w:t>
              </w:r>
            </w:ins>
          </w:p>
          <w:p w14:paraId="2C752A31" w14:textId="77777777" w:rsidR="00D470AE" w:rsidRDefault="00D470AE" w:rsidP="00D470AE">
            <w:pPr>
              <w:ind w:left="0" w:hanging="2"/>
              <w:rPr>
                <w:ins w:id="7672" w:author="임 종운" w:date="2022-05-17T11:40:00Z"/>
              </w:rPr>
            </w:pPr>
            <w:ins w:id="7673" w:author="임 종운" w:date="2022-05-17T11:40:00Z">
              <w:r>
                <w:t>INSERT INTO attendance VALUES (3683, 17, 2022-01-31);</w:t>
              </w:r>
            </w:ins>
          </w:p>
          <w:p w14:paraId="25E075AA" w14:textId="77777777" w:rsidR="00D470AE" w:rsidRDefault="00D470AE" w:rsidP="00D470AE">
            <w:pPr>
              <w:ind w:left="0" w:hanging="2"/>
              <w:rPr>
                <w:ins w:id="7674" w:author="임 종운" w:date="2022-05-17T11:40:00Z"/>
              </w:rPr>
            </w:pPr>
            <w:ins w:id="7675" w:author="임 종운" w:date="2022-05-17T11:40:00Z">
              <w:r>
                <w:t>INSERT INTO attendance VALUES (3684, 18, 2022-01-31);</w:t>
              </w:r>
            </w:ins>
          </w:p>
          <w:p w14:paraId="2F0EC8C2" w14:textId="77777777" w:rsidR="00D470AE" w:rsidRDefault="00D470AE" w:rsidP="00D470AE">
            <w:pPr>
              <w:ind w:left="0" w:hanging="2"/>
              <w:rPr>
                <w:ins w:id="7676" w:author="임 종운" w:date="2022-05-17T11:40:00Z"/>
              </w:rPr>
            </w:pPr>
            <w:ins w:id="7677" w:author="임 종운" w:date="2022-05-17T11:40:00Z">
              <w:r>
                <w:t>INSERT INTO attendance VALUES (3685, 19, 2022-01-31);</w:t>
              </w:r>
            </w:ins>
          </w:p>
          <w:p w14:paraId="653897AF" w14:textId="77777777" w:rsidR="00D470AE" w:rsidRDefault="00D470AE" w:rsidP="00D470AE">
            <w:pPr>
              <w:ind w:left="0" w:hanging="2"/>
              <w:rPr>
                <w:ins w:id="7678" w:author="임 종운" w:date="2022-05-17T11:40:00Z"/>
              </w:rPr>
            </w:pPr>
            <w:ins w:id="7679" w:author="임 종운" w:date="2022-05-17T11:40:00Z">
              <w:r>
                <w:t>INSERT INTO attendance VALUES (3686, 20, 2022-01-31);</w:t>
              </w:r>
            </w:ins>
          </w:p>
          <w:p w14:paraId="47201347" w14:textId="77777777" w:rsidR="00D470AE" w:rsidRDefault="00D470AE" w:rsidP="00D470AE">
            <w:pPr>
              <w:ind w:left="0" w:hanging="2"/>
              <w:rPr>
                <w:ins w:id="7680" w:author="임 종운" w:date="2022-05-17T11:40:00Z"/>
              </w:rPr>
            </w:pPr>
            <w:ins w:id="7681" w:author="임 종운" w:date="2022-05-17T11:40:00Z">
              <w:r>
                <w:t>INSERT INTO attendance VALUES (3687, 21, 2022-01-31);</w:t>
              </w:r>
            </w:ins>
          </w:p>
          <w:p w14:paraId="34906A8D" w14:textId="77777777" w:rsidR="00D470AE" w:rsidRDefault="00D470AE" w:rsidP="00D470AE">
            <w:pPr>
              <w:ind w:left="0" w:hanging="2"/>
              <w:rPr>
                <w:ins w:id="7682" w:author="임 종운" w:date="2022-05-17T11:40:00Z"/>
              </w:rPr>
            </w:pPr>
            <w:ins w:id="7683" w:author="임 종운" w:date="2022-05-17T11:40:00Z">
              <w:r>
                <w:lastRenderedPageBreak/>
                <w:t>INSERT INTO attendance VALUES (3688, 22, 2022-01-31);</w:t>
              </w:r>
            </w:ins>
          </w:p>
          <w:p w14:paraId="2354824F" w14:textId="77777777" w:rsidR="00D470AE" w:rsidRDefault="00D470AE" w:rsidP="00D470AE">
            <w:pPr>
              <w:ind w:left="0" w:hanging="2"/>
              <w:rPr>
                <w:ins w:id="7684" w:author="임 종운" w:date="2022-05-17T11:40:00Z"/>
              </w:rPr>
            </w:pPr>
            <w:ins w:id="7685" w:author="임 종운" w:date="2022-05-17T11:40:00Z">
              <w:r>
                <w:t>INSERT INTO attendance VALUES (3689, 23, 2022-01-31);</w:t>
              </w:r>
            </w:ins>
          </w:p>
          <w:p w14:paraId="7C17D76E" w14:textId="77777777" w:rsidR="00D470AE" w:rsidRDefault="00D470AE" w:rsidP="00D470AE">
            <w:pPr>
              <w:ind w:left="0" w:hanging="2"/>
              <w:rPr>
                <w:ins w:id="7686" w:author="임 종운" w:date="2022-05-17T11:40:00Z"/>
              </w:rPr>
            </w:pPr>
            <w:ins w:id="7687" w:author="임 종운" w:date="2022-05-17T11:40:00Z">
              <w:r>
                <w:t>INSERT INTO attendance VALUES (3690, 24, 2022-01-31);</w:t>
              </w:r>
            </w:ins>
          </w:p>
          <w:p w14:paraId="39B082C9" w14:textId="77777777" w:rsidR="00D470AE" w:rsidRDefault="00D470AE" w:rsidP="00D470AE">
            <w:pPr>
              <w:ind w:left="0" w:hanging="2"/>
              <w:rPr>
                <w:ins w:id="7688" w:author="임 종운" w:date="2022-05-17T11:40:00Z"/>
              </w:rPr>
            </w:pPr>
            <w:ins w:id="7689" w:author="임 종운" w:date="2022-05-17T11:40:00Z">
              <w:r>
                <w:t>INSERT INTO attendance VALUES (3691, 25, 2022-01-31);</w:t>
              </w:r>
            </w:ins>
          </w:p>
          <w:p w14:paraId="43961B2E" w14:textId="77777777" w:rsidR="00D470AE" w:rsidRDefault="00D470AE" w:rsidP="00D470AE">
            <w:pPr>
              <w:ind w:left="0" w:hanging="2"/>
              <w:rPr>
                <w:ins w:id="7690" w:author="임 종운" w:date="2022-05-17T11:40:00Z"/>
              </w:rPr>
            </w:pPr>
            <w:ins w:id="7691" w:author="임 종운" w:date="2022-05-17T11:40:00Z">
              <w:r>
                <w:t>INSERT INTO attendance VALUES (3692, 26, 2022-01-31);</w:t>
              </w:r>
            </w:ins>
          </w:p>
          <w:p w14:paraId="709D9C75" w14:textId="77777777" w:rsidR="00D470AE" w:rsidRDefault="00D470AE" w:rsidP="00D470AE">
            <w:pPr>
              <w:ind w:left="0" w:hanging="2"/>
              <w:rPr>
                <w:ins w:id="7692" w:author="임 종운" w:date="2022-05-17T11:40:00Z"/>
              </w:rPr>
            </w:pPr>
            <w:ins w:id="7693" w:author="임 종운" w:date="2022-05-17T11:40:00Z">
              <w:r>
                <w:t>INSERT INTO attendance VALUES (3693, 1, 2022-02-01);</w:t>
              </w:r>
            </w:ins>
          </w:p>
          <w:p w14:paraId="69883228" w14:textId="77777777" w:rsidR="00D470AE" w:rsidRDefault="00D470AE" w:rsidP="00D470AE">
            <w:pPr>
              <w:ind w:left="0" w:hanging="2"/>
              <w:rPr>
                <w:ins w:id="7694" w:author="임 종운" w:date="2022-05-17T11:40:00Z"/>
              </w:rPr>
            </w:pPr>
            <w:ins w:id="7695" w:author="임 종운" w:date="2022-05-17T11:40:00Z">
              <w:r>
                <w:t>INSERT INTO attendance VALUES (3694, 2, 2022-02-01);</w:t>
              </w:r>
            </w:ins>
          </w:p>
          <w:p w14:paraId="28F919E6" w14:textId="77777777" w:rsidR="00D470AE" w:rsidRDefault="00D470AE" w:rsidP="00D470AE">
            <w:pPr>
              <w:ind w:left="0" w:hanging="2"/>
              <w:rPr>
                <w:ins w:id="7696" w:author="임 종운" w:date="2022-05-17T11:40:00Z"/>
              </w:rPr>
            </w:pPr>
            <w:ins w:id="7697" w:author="임 종운" w:date="2022-05-17T11:40:00Z">
              <w:r>
                <w:t>INSERT INTO attendance VALUES (3695, 3, 2022-02-01);</w:t>
              </w:r>
            </w:ins>
          </w:p>
          <w:p w14:paraId="77635F92" w14:textId="77777777" w:rsidR="00D470AE" w:rsidRDefault="00D470AE" w:rsidP="00D470AE">
            <w:pPr>
              <w:ind w:left="0" w:hanging="2"/>
              <w:rPr>
                <w:ins w:id="7698" w:author="임 종운" w:date="2022-05-17T11:40:00Z"/>
              </w:rPr>
            </w:pPr>
            <w:ins w:id="7699" w:author="임 종운" w:date="2022-05-17T11:40:00Z">
              <w:r>
                <w:t>INSERT INTO attendance VALUES (3696, 4, 2022-02-01);</w:t>
              </w:r>
            </w:ins>
          </w:p>
          <w:p w14:paraId="3A566E22" w14:textId="77777777" w:rsidR="00D470AE" w:rsidRDefault="00D470AE" w:rsidP="00D470AE">
            <w:pPr>
              <w:ind w:left="0" w:hanging="2"/>
              <w:rPr>
                <w:ins w:id="7700" w:author="임 종운" w:date="2022-05-17T11:40:00Z"/>
              </w:rPr>
            </w:pPr>
            <w:ins w:id="7701" w:author="임 종운" w:date="2022-05-17T11:40:00Z">
              <w:r>
                <w:t>INSERT INTO attendance VALUES (3697, 5, 2022-02-01);</w:t>
              </w:r>
            </w:ins>
          </w:p>
          <w:p w14:paraId="20CBDF34" w14:textId="77777777" w:rsidR="00D470AE" w:rsidRDefault="00D470AE" w:rsidP="00D470AE">
            <w:pPr>
              <w:ind w:left="0" w:hanging="2"/>
              <w:rPr>
                <w:ins w:id="7702" w:author="임 종운" w:date="2022-05-17T11:40:00Z"/>
              </w:rPr>
            </w:pPr>
            <w:ins w:id="7703" w:author="임 종운" w:date="2022-05-17T11:40:00Z">
              <w:r>
                <w:t>INSERT INTO attendance VALUES (3698, 6, 2022-02-01);</w:t>
              </w:r>
            </w:ins>
          </w:p>
          <w:p w14:paraId="483E80FE" w14:textId="77777777" w:rsidR="00D470AE" w:rsidRDefault="00D470AE" w:rsidP="00D470AE">
            <w:pPr>
              <w:ind w:left="0" w:hanging="2"/>
              <w:rPr>
                <w:ins w:id="7704" w:author="임 종운" w:date="2022-05-17T11:40:00Z"/>
              </w:rPr>
            </w:pPr>
            <w:ins w:id="7705" w:author="임 종운" w:date="2022-05-17T11:40:00Z">
              <w:r>
                <w:t>INSERT INTO attendance VALUES (3699, 7, 2022-02-01);</w:t>
              </w:r>
            </w:ins>
          </w:p>
          <w:p w14:paraId="20E76578" w14:textId="77777777" w:rsidR="00D470AE" w:rsidRDefault="00D470AE" w:rsidP="00D470AE">
            <w:pPr>
              <w:ind w:left="0" w:hanging="2"/>
              <w:rPr>
                <w:ins w:id="7706" w:author="임 종운" w:date="2022-05-17T11:40:00Z"/>
              </w:rPr>
            </w:pPr>
            <w:ins w:id="7707" w:author="임 종운" w:date="2022-05-17T11:40:00Z">
              <w:r>
                <w:t>INSERT INTO attendance VALUES (3700, 8, 2022-02-01);</w:t>
              </w:r>
            </w:ins>
          </w:p>
          <w:p w14:paraId="682C7439" w14:textId="77777777" w:rsidR="00D470AE" w:rsidRDefault="00D470AE" w:rsidP="00D470AE">
            <w:pPr>
              <w:ind w:left="0" w:hanging="2"/>
              <w:rPr>
                <w:ins w:id="7708" w:author="임 종운" w:date="2022-05-17T11:40:00Z"/>
              </w:rPr>
            </w:pPr>
            <w:ins w:id="7709" w:author="임 종운" w:date="2022-05-17T11:40:00Z">
              <w:r>
                <w:t>INSERT INTO attendance VALUES (3701, 9, 2022-02-01);</w:t>
              </w:r>
            </w:ins>
          </w:p>
          <w:p w14:paraId="0C73A16D" w14:textId="77777777" w:rsidR="00D470AE" w:rsidRDefault="00D470AE" w:rsidP="00D470AE">
            <w:pPr>
              <w:ind w:left="0" w:hanging="2"/>
              <w:rPr>
                <w:ins w:id="7710" w:author="임 종운" w:date="2022-05-17T11:40:00Z"/>
              </w:rPr>
            </w:pPr>
            <w:ins w:id="7711" w:author="임 종운" w:date="2022-05-17T11:40:00Z">
              <w:r>
                <w:t>INSERT INTO attendance VALUES (3702, 10, 2022-02-01);</w:t>
              </w:r>
            </w:ins>
          </w:p>
          <w:p w14:paraId="4B048998" w14:textId="77777777" w:rsidR="00D470AE" w:rsidRDefault="00D470AE" w:rsidP="00D470AE">
            <w:pPr>
              <w:ind w:left="0" w:hanging="2"/>
              <w:rPr>
                <w:ins w:id="7712" w:author="임 종운" w:date="2022-05-17T11:40:00Z"/>
              </w:rPr>
            </w:pPr>
            <w:ins w:id="7713" w:author="임 종운" w:date="2022-05-17T11:40:00Z">
              <w:r>
                <w:t>INSERT INTO attendance VALUES (3703, 11, 2022-02-01);</w:t>
              </w:r>
            </w:ins>
          </w:p>
          <w:p w14:paraId="081F7280" w14:textId="77777777" w:rsidR="00D470AE" w:rsidRDefault="00D470AE" w:rsidP="00D470AE">
            <w:pPr>
              <w:ind w:left="0" w:hanging="2"/>
              <w:rPr>
                <w:ins w:id="7714" w:author="임 종운" w:date="2022-05-17T11:40:00Z"/>
              </w:rPr>
            </w:pPr>
            <w:ins w:id="7715" w:author="임 종운" w:date="2022-05-17T11:40:00Z">
              <w:r>
                <w:t>INSERT INTO attendance VALUES (3704, 12, 2022-02-01);</w:t>
              </w:r>
            </w:ins>
          </w:p>
          <w:p w14:paraId="397849A7" w14:textId="77777777" w:rsidR="00D470AE" w:rsidRDefault="00D470AE" w:rsidP="00D470AE">
            <w:pPr>
              <w:ind w:left="0" w:hanging="2"/>
              <w:rPr>
                <w:ins w:id="7716" w:author="임 종운" w:date="2022-05-17T11:40:00Z"/>
              </w:rPr>
            </w:pPr>
            <w:ins w:id="7717" w:author="임 종운" w:date="2022-05-17T11:40:00Z">
              <w:r>
                <w:t>INSERT INTO attendance VALUES (3705, 13, 2022-02-01);</w:t>
              </w:r>
            </w:ins>
          </w:p>
          <w:p w14:paraId="56AE6B80" w14:textId="77777777" w:rsidR="00D470AE" w:rsidRDefault="00D470AE" w:rsidP="00D470AE">
            <w:pPr>
              <w:ind w:left="0" w:hanging="2"/>
              <w:rPr>
                <w:ins w:id="7718" w:author="임 종운" w:date="2022-05-17T11:40:00Z"/>
              </w:rPr>
            </w:pPr>
            <w:ins w:id="7719" w:author="임 종운" w:date="2022-05-17T11:40:00Z">
              <w:r>
                <w:t>INSERT INTO attendance VALUES (3706, 14, 2022-02-01);</w:t>
              </w:r>
            </w:ins>
          </w:p>
          <w:p w14:paraId="7C5EF38D" w14:textId="77777777" w:rsidR="00D470AE" w:rsidRDefault="00D470AE" w:rsidP="00D470AE">
            <w:pPr>
              <w:ind w:left="0" w:hanging="2"/>
              <w:rPr>
                <w:ins w:id="7720" w:author="임 종운" w:date="2022-05-17T11:40:00Z"/>
              </w:rPr>
            </w:pPr>
            <w:ins w:id="7721" w:author="임 종운" w:date="2022-05-17T11:40:00Z">
              <w:r>
                <w:t>INSERT INTO attendance VALUES (3707, 15, 2022-02-01);</w:t>
              </w:r>
            </w:ins>
          </w:p>
          <w:p w14:paraId="61B25132" w14:textId="77777777" w:rsidR="00D470AE" w:rsidRDefault="00D470AE" w:rsidP="00D470AE">
            <w:pPr>
              <w:ind w:left="0" w:hanging="2"/>
              <w:rPr>
                <w:ins w:id="7722" w:author="임 종운" w:date="2022-05-17T11:40:00Z"/>
              </w:rPr>
            </w:pPr>
            <w:ins w:id="7723" w:author="임 종운" w:date="2022-05-17T11:40:00Z">
              <w:r>
                <w:t>INSERT INTO attendance VALUES (3708, 16, 2022-02-01);</w:t>
              </w:r>
            </w:ins>
          </w:p>
          <w:p w14:paraId="10E1D770" w14:textId="77777777" w:rsidR="00D470AE" w:rsidRDefault="00D470AE" w:rsidP="00D470AE">
            <w:pPr>
              <w:ind w:left="0" w:hanging="2"/>
              <w:rPr>
                <w:ins w:id="7724" w:author="임 종운" w:date="2022-05-17T11:40:00Z"/>
              </w:rPr>
            </w:pPr>
            <w:ins w:id="7725" w:author="임 종운" w:date="2022-05-17T11:40:00Z">
              <w:r>
                <w:t>INSERT INTO attendance VALUES (3709, 17, 2022-02-01);</w:t>
              </w:r>
            </w:ins>
          </w:p>
          <w:p w14:paraId="4312A939" w14:textId="77777777" w:rsidR="00D470AE" w:rsidRDefault="00D470AE" w:rsidP="00D470AE">
            <w:pPr>
              <w:ind w:left="0" w:hanging="2"/>
              <w:rPr>
                <w:ins w:id="7726" w:author="임 종운" w:date="2022-05-17T11:40:00Z"/>
              </w:rPr>
            </w:pPr>
            <w:ins w:id="7727" w:author="임 종운" w:date="2022-05-17T11:40:00Z">
              <w:r>
                <w:t>INSERT INTO attendance VALUES (3710, 18, 2022-02-01);</w:t>
              </w:r>
            </w:ins>
          </w:p>
          <w:p w14:paraId="3DF2B8C3" w14:textId="77777777" w:rsidR="00D470AE" w:rsidRDefault="00D470AE" w:rsidP="00D470AE">
            <w:pPr>
              <w:ind w:left="0" w:hanging="2"/>
              <w:rPr>
                <w:ins w:id="7728" w:author="임 종운" w:date="2022-05-17T11:40:00Z"/>
              </w:rPr>
            </w:pPr>
            <w:ins w:id="7729" w:author="임 종운" w:date="2022-05-17T11:40:00Z">
              <w:r>
                <w:t>INSERT INTO attendance VALUES (3711, 19, 2022-02-01);</w:t>
              </w:r>
            </w:ins>
          </w:p>
          <w:p w14:paraId="23A6EE81" w14:textId="77777777" w:rsidR="00D470AE" w:rsidRDefault="00D470AE" w:rsidP="00D470AE">
            <w:pPr>
              <w:ind w:left="0" w:hanging="2"/>
              <w:rPr>
                <w:ins w:id="7730" w:author="임 종운" w:date="2022-05-17T11:40:00Z"/>
              </w:rPr>
            </w:pPr>
            <w:ins w:id="7731" w:author="임 종운" w:date="2022-05-17T11:40:00Z">
              <w:r>
                <w:t>INSERT INTO attendance VALUES (3712, 20, 2022-02-01);</w:t>
              </w:r>
            </w:ins>
          </w:p>
          <w:p w14:paraId="56188049" w14:textId="77777777" w:rsidR="00D470AE" w:rsidRDefault="00D470AE" w:rsidP="00D470AE">
            <w:pPr>
              <w:ind w:left="0" w:hanging="2"/>
              <w:rPr>
                <w:ins w:id="7732" w:author="임 종운" w:date="2022-05-17T11:40:00Z"/>
              </w:rPr>
            </w:pPr>
            <w:ins w:id="7733" w:author="임 종운" w:date="2022-05-17T11:40:00Z">
              <w:r>
                <w:t>INSERT INTO attendance VALUES (3713, 21, 2022-02-01);</w:t>
              </w:r>
            </w:ins>
          </w:p>
          <w:p w14:paraId="04FE5DEB" w14:textId="77777777" w:rsidR="00D470AE" w:rsidRDefault="00D470AE" w:rsidP="00D470AE">
            <w:pPr>
              <w:ind w:left="0" w:hanging="2"/>
              <w:rPr>
                <w:ins w:id="7734" w:author="임 종운" w:date="2022-05-17T11:40:00Z"/>
              </w:rPr>
            </w:pPr>
            <w:ins w:id="7735" w:author="임 종운" w:date="2022-05-17T11:40:00Z">
              <w:r>
                <w:t>INSERT INTO attendance VALUES (3714, 22, 2022-02-01);</w:t>
              </w:r>
            </w:ins>
          </w:p>
          <w:p w14:paraId="2D65BB57" w14:textId="77777777" w:rsidR="00D470AE" w:rsidRDefault="00D470AE" w:rsidP="00D470AE">
            <w:pPr>
              <w:ind w:left="0" w:hanging="2"/>
              <w:rPr>
                <w:ins w:id="7736" w:author="임 종운" w:date="2022-05-17T11:40:00Z"/>
              </w:rPr>
            </w:pPr>
            <w:ins w:id="7737" w:author="임 종운" w:date="2022-05-17T11:40:00Z">
              <w:r>
                <w:lastRenderedPageBreak/>
                <w:t>INSERT INTO attendance VALUES (3715, 23, 2022-02-01);</w:t>
              </w:r>
            </w:ins>
          </w:p>
          <w:p w14:paraId="32D0D093" w14:textId="77777777" w:rsidR="00D470AE" w:rsidRDefault="00D470AE" w:rsidP="00D470AE">
            <w:pPr>
              <w:ind w:left="0" w:hanging="2"/>
              <w:rPr>
                <w:ins w:id="7738" w:author="임 종운" w:date="2022-05-17T11:40:00Z"/>
              </w:rPr>
            </w:pPr>
            <w:ins w:id="7739" w:author="임 종운" w:date="2022-05-17T11:40:00Z">
              <w:r>
                <w:t>INSERT INTO attendance VALUES (3716, 24, 2022-02-01);</w:t>
              </w:r>
            </w:ins>
          </w:p>
          <w:p w14:paraId="0FDE5453" w14:textId="77777777" w:rsidR="00D470AE" w:rsidRDefault="00D470AE" w:rsidP="00D470AE">
            <w:pPr>
              <w:ind w:left="0" w:hanging="2"/>
              <w:rPr>
                <w:ins w:id="7740" w:author="임 종운" w:date="2022-05-17T11:40:00Z"/>
              </w:rPr>
            </w:pPr>
            <w:ins w:id="7741" w:author="임 종운" w:date="2022-05-17T11:40:00Z">
              <w:r>
                <w:t>INSERT INTO attendance VALUES (3717, 25, 2022-02-01);</w:t>
              </w:r>
            </w:ins>
          </w:p>
          <w:p w14:paraId="5F559B1D" w14:textId="77777777" w:rsidR="00D470AE" w:rsidRDefault="00D470AE" w:rsidP="00D470AE">
            <w:pPr>
              <w:ind w:left="0" w:hanging="2"/>
              <w:rPr>
                <w:ins w:id="7742" w:author="임 종운" w:date="2022-05-17T11:40:00Z"/>
              </w:rPr>
            </w:pPr>
            <w:ins w:id="7743" w:author="임 종운" w:date="2022-05-17T11:40:00Z">
              <w:r>
                <w:t>INSERT INTO attendance VALUES (3718, 26, 2022-02-01);</w:t>
              </w:r>
            </w:ins>
          </w:p>
          <w:p w14:paraId="722C92C1" w14:textId="77777777" w:rsidR="00D470AE" w:rsidRDefault="00D470AE" w:rsidP="00D470AE">
            <w:pPr>
              <w:ind w:left="0" w:hanging="2"/>
              <w:rPr>
                <w:ins w:id="7744" w:author="임 종운" w:date="2022-05-17T11:40:00Z"/>
              </w:rPr>
            </w:pPr>
            <w:ins w:id="7745" w:author="임 종운" w:date="2022-05-17T11:40:00Z">
              <w:r>
                <w:t>INSERT INTO attendance VALUES (3719, 1, 2022-02-02);</w:t>
              </w:r>
            </w:ins>
          </w:p>
          <w:p w14:paraId="3306F38B" w14:textId="77777777" w:rsidR="00D470AE" w:rsidRDefault="00D470AE" w:rsidP="00D470AE">
            <w:pPr>
              <w:ind w:left="0" w:hanging="2"/>
              <w:rPr>
                <w:ins w:id="7746" w:author="임 종운" w:date="2022-05-17T11:40:00Z"/>
              </w:rPr>
            </w:pPr>
            <w:ins w:id="7747" w:author="임 종운" w:date="2022-05-17T11:40:00Z">
              <w:r>
                <w:t>INSERT INTO attendance VALUES (3720, 2, 2022-02-02);</w:t>
              </w:r>
            </w:ins>
          </w:p>
          <w:p w14:paraId="2CB9F809" w14:textId="77777777" w:rsidR="00D470AE" w:rsidRDefault="00D470AE" w:rsidP="00D470AE">
            <w:pPr>
              <w:ind w:left="0" w:hanging="2"/>
              <w:rPr>
                <w:ins w:id="7748" w:author="임 종운" w:date="2022-05-17T11:40:00Z"/>
              </w:rPr>
            </w:pPr>
            <w:ins w:id="7749" w:author="임 종운" w:date="2022-05-17T11:40:00Z">
              <w:r>
                <w:t>INSERT INTO attendance VALUES (3721, 3, 2022-02-02);</w:t>
              </w:r>
            </w:ins>
          </w:p>
          <w:p w14:paraId="756D3141" w14:textId="77777777" w:rsidR="00D470AE" w:rsidRDefault="00D470AE" w:rsidP="00D470AE">
            <w:pPr>
              <w:ind w:left="0" w:hanging="2"/>
              <w:rPr>
                <w:ins w:id="7750" w:author="임 종운" w:date="2022-05-17T11:40:00Z"/>
              </w:rPr>
            </w:pPr>
            <w:ins w:id="7751" w:author="임 종운" w:date="2022-05-17T11:40:00Z">
              <w:r>
                <w:t>INSERT INTO attendance VALUES (3722, 4, 2022-02-02);</w:t>
              </w:r>
            </w:ins>
          </w:p>
          <w:p w14:paraId="79078F75" w14:textId="77777777" w:rsidR="00D470AE" w:rsidRDefault="00D470AE" w:rsidP="00D470AE">
            <w:pPr>
              <w:ind w:left="0" w:hanging="2"/>
              <w:rPr>
                <w:ins w:id="7752" w:author="임 종운" w:date="2022-05-17T11:40:00Z"/>
              </w:rPr>
            </w:pPr>
            <w:ins w:id="7753" w:author="임 종운" w:date="2022-05-17T11:40:00Z">
              <w:r>
                <w:t>INSERT INTO attendance VALUES (3723, 5, 2022-02-02);</w:t>
              </w:r>
            </w:ins>
          </w:p>
          <w:p w14:paraId="32177DA8" w14:textId="77777777" w:rsidR="00D470AE" w:rsidRDefault="00D470AE" w:rsidP="00D470AE">
            <w:pPr>
              <w:ind w:left="0" w:hanging="2"/>
              <w:rPr>
                <w:ins w:id="7754" w:author="임 종운" w:date="2022-05-17T11:40:00Z"/>
              </w:rPr>
            </w:pPr>
            <w:ins w:id="7755" w:author="임 종운" w:date="2022-05-17T11:40:00Z">
              <w:r>
                <w:t>INSERT INTO attendance VALUES (3724, 6, 2022-02-02);</w:t>
              </w:r>
            </w:ins>
          </w:p>
          <w:p w14:paraId="4A3C5D23" w14:textId="77777777" w:rsidR="00D470AE" w:rsidRDefault="00D470AE" w:rsidP="00D470AE">
            <w:pPr>
              <w:ind w:left="0" w:hanging="2"/>
              <w:rPr>
                <w:ins w:id="7756" w:author="임 종운" w:date="2022-05-17T11:40:00Z"/>
              </w:rPr>
            </w:pPr>
            <w:ins w:id="7757" w:author="임 종운" w:date="2022-05-17T11:40:00Z">
              <w:r>
                <w:t>INSERT INTO attendance VALUES (3725, 7, 2022-02-02);</w:t>
              </w:r>
            </w:ins>
          </w:p>
          <w:p w14:paraId="08CDF005" w14:textId="77777777" w:rsidR="00D470AE" w:rsidRDefault="00D470AE" w:rsidP="00D470AE">
            <w:pPr>
              <w:ind w:left="0" w:hanging="2"/>
              <w:rPr>
                <w:ins w:id="7758" w:author="임 종운" w:date="2022-05-17T11:40:00Z"/>
              </w:rPr>
            </w:pPr>
            <w:ins w:id="7759" w:author="임 종운" w:date="2022-05-17T11:40:00Z">
              <w:r>
                <w:t>INSERT INTO attendance VALUES (3726, 8, 2022-02-02);</w:t>
              </w:r>
            </w:ins>
          </w:p>
          <w:p w14:paraId="5F7D9D4C" w14:textId="77777777" w:rsidR="00D470AE" w:rsidRDefault="00D470AE" w:rsidP="00D470AE">
            <w:pPr>
              <w:ind w:left="0" w:hanging="2"/>
              <w:rPr>
                <w:ins w:id="7760" w:author="임 종운" w:date="2022-05-17T11:40:00Z"/>
              </w:rPr>
            </w:pPr>
            <w:ins w:id="7761" w:author="임 종운" w:date="2022-05-17T11:40:00Z">
              <w:r>
                <w:t>INSERT INTO attendance VALUES (3727, 9, 2022-02-02);</w:t>
              </w:r>
            </w:ins>
          </w:p>
          <w:p w14:paraId="71085043" w14:textId="77777777" w:rsidR="00D470AE" w:rsidRDefault="00D470AE" w:rsidP="00D470AE">
            <w:pPr>
              <w:ind w:left="0" w:hanging="2"/>
              <w:rPr>
                <w:ins w:id="7762" w:author="임 종운" w:date="2022-05-17T11:40:00Z"/>
              </w:rPr>
            </w:pPr>
            <w:ins w:id="7763" w:author="임 종운" w:date="2022-05-17T11:40:00Z">
              <w:r>
                <w:t>INSERT INTO attendance VALUES (3728, 10, 2022-02-02);</w:t>
              </w:r>
            </w:ins>
          </w:p>
          <w:p w14:paraId="66FC0A81" w14:textId="77777777" w:rsidR="00D470AE" w:rsidRDefault="00D470AE" w:rsidP="00D470AE">
            <w:pPr>
              <w:ind w:left="0" w:hanging="2"/>
              <w:rPr>
                <w:ins w:id="7764" w:author="임 종운" w:date="2022-05-17T11:40:00Z"/>
              </w:rPr>
            </w:pPr>
            <w:ins w:id="7765" w:author="임 종운" w:date="2022-05-17T11:40:00Z">
              <w:r>
                <w:t>INSERT INTO attendance VALUES (3729, 11, 2022-02-02);</w:t>
              </w:r>
            </w:ins>
          </w:p>
          <w:p w14:paraId="6E2BF3EB" w14:textId="77777777" w:rsidR="00D470AE" w:rsidRDefault="00D470AE" w:rsidP="00D470AE">
            <w:pPr>
              <w:ind w:left="0" w:hanging="2"/>
              <w:rPr>
                <w:ins w:id="7766" w:author="임 종운" w:date="2022-05-17T11:40:00Z"/>
              </w:rPr>
            </w:pPr>
            <w:ins w:id="7767" w:author="임 종운" w:date="2022-05-17T11:40:00Z">
              <w:r>
                <w:t>INSERT INTO attendance VALUES (3730, 12, 2022-02-02);</w:t>
              </w:r>
            </w:ins>
          </w:p>
          <w:p w14:paraId="27395E48" w14:textId="77777777" w:rsidR="00D470AE" w:rsidRDefault="00D470AE" w:rsidP="00D470AE">
            <w:pPr>
              <w:ind w:left="0" w:hanging="2"/>
              <w:rPr>
                <w:ins w:id="7768" w:author="임 종운" w:date="2022-05-17T11:40:00Z"/>
              </w:rPr>
            </w:pPr>
            <w:ins w:id="7769" w:author="임 종운" w:date="2022-05-17T11:40:00Z">
              <w:r>
                <w:t>INSERT INTO attendance VALUES (3731, 13, 2022-02-02);</w:t>
              </w:r>
            </w:ins>
          </w:p>
          <w:p w14:paraId="5EE2B6D0" w14:textId="77777777" w:rsidR="00D470AE" w:rsidRDefault="00D470AE" w:rsidP="00D470AE">
            <w:pPr>
              <w:ind w:left="0" w:hanging="2"/>
              <w:rPr>
                <w:ins w:id="7770" w:author="임 종운" w:date="2022-05-17T11:40:00Z"/>
              </w:rPr>
            </w:pPr>
            <w:ins w:id="7771" w:author="임 종운" w:date="2022-05-17T11:40:00Z">
              <w:r>
                <w:t>INSERT INTO attendance VALUES (3732, 14, 2022-02-02);</w:t>
              </w:r>
            </w:ins>
          </w:p>
          <w:p w14:paraId="3A8C2E6B" w14:textId="77777777" w:rsidR="00D470AE" w:rsidRDefault="00D470AE" w:rsidP="00D470AE">
            <w:pPr>
              <w:ind w:left="0" w:hanging="2"/>
              <w:rPr>
                <w:ins w:id="7772" w:author="임 종운" w:date="2022-05-17T11:40:00Z"/>
              </w:rPr>
            </w:pPr>
            <w:ins w:id="7773" w:author="임 종운" w:date="2022-05-17T11:40:00Z">
              <w:r>
                <w:t>INSERT INTO attendance VALUES (3733, 15, 2022-02-02);</w:t>
              </w:r>
            </w:ins>
          </w:p>
          <w:p w14:paraId="2EDD8515" w14:textId="77777777" w:rsidR="00D470AE" w:rsidRDefault="00D470AE" w:rsidP="00D470AE">
            <w:pPr>
              <w:ind w:left="0" w:hanging="2"/>
              <w:rPr>
                <w:ins w:id="7774" w:author="임 종운" w:date="2022-05-17T11:40:00Z"/>
              </w:rPr>
            </w:pPr>
            <w:ins w:id="7775" w:author="임 종운" w:date="2022-05-17T11:40:00Z">
              <w:r>
                <w:t>INSERT INTO attendance VALUES (3734, 16, 2022-02-02);</w:t>
              </w:r>
            </w:ins>
          </w:p>
          <w:p w14:paraId="034731AD" w14:textId="77777777" w:rsidR="00D470AE" w:rsidRDefault="00D470AE" w:rsidP="00D470AE">
            <w:pPr>
              <w:ind w:left="0" w:hanging="2"/>
              <w:rPr>
                <w:ins w:id="7776" w:author="임 종운" w:date="2022-05-17T11:40:00Z"/>
              </w:rPr>
            </w:pPr>
            <w:ins w:id="7777" w:author="임 종운" w:date="2022-05-17T11:40:00Z">
              <w:r>
                <w:t>INSERT INTO attendance VALUES (3735, 17, 2022-02-02);</w:t>
              </w:r>
            </w:ins>
          </w:p>
          <w:p w14:paraId="5D49726B" w14:textId="77777777" w:rsidR="00D470AE" w:rsidRDefault="00D470AE" w:rsidP="00D470AE">
            <w:pPr>
              <w:ind w:left="0" w:hanging="2"/>
              <w:rPr>
                <w:ins w:id="7778" w:author="임 종운" w:date="2022-05-17T11:40:00Z"/>
              </w:rPr>
            </w:pPr>
            <w:ins w:id="7779" w:author="임 종운" w:date="2022-05-17T11:40:00Z">
              <w:r>
                <w:t>INSERT INTO attendance VALUES (3736, 18, 2022-02-02);</w:t>
              </w:r>
            </w:ins>
          </w:p>
          <w:p w14:paraId="65B75208" w14:textId="77777777" w:rsidR="00D470AE" w:rsidRDefault="00D470AE" w:rsidP="00D470AE">
            <w:pPr>
              <w:ind w:left="0" w:hanging="2"/>
              <w:rPr>
                <w:ins w:id="7780" w:author="임 종운" w:date="2022-05-17T11:40:00Z"/>
              </w:rPr>
            </w:pPr>
            <w:ins w:id="7781" w:author="임 종운" w:date="2022-05-17T11:40:00Z">
              <w:r>
                <w:t>INSERT INTO attendance VALUES (3737, 19, 2022-02-02);</w:t>
              </w:r>
            </w:ins>
          </w:p>
          <w:p w14:paraId="44D2E19C" w14:textId="77777777" w:rsidR="00D470AE" w:rsidRDefault="00D470AE" w:rsidP="00D470AE">
            <w:pPr>
              <w:ind w:left="0" w:hanging="2"/>
              <w:rPr>
                <w:ins w:id="7782" w:author="임 종운" w:date="2022-05-17T11:40:00Z"/>
              </w:rPr>
            </w:pPr>
            <w:ins w:id="7783" w:author="임 종운" w:date="2022-05-17T11:40:00Z">
              <w:r>
                <w:t>INSERT INTO attendance VALUES (3738, 20, 2022-02-02);</w:t>
              </w:r>
            </w:ins>
          </w:p>
          <w:p w14:paraId="6925FC4E" w14:textId="77777777" w:rsidR="00D470AE" w:rsidRDefault="00D470AE" w:rsidP="00D470AE">
            <w:pPr>
              <w:ind w:left="0" w:hanging="2"/>
              <w:rPr>
                <w:ins w:id="7784" w:author="임 종운" w:date="2022-05-17T11:40:00Z"/>
              </w:rPr>
            </w:pPr>
            <w:ins w:id="7785" w:author="임 종운" w:date="2022-05-17T11:40:00Z">
              <w:r>
                <w:t>INSERT INTO attendance VALUES (3739, 21, 2022-02-02);</w:t>
              </w:r>
            </w:ins>
          </w:p>
          <w:p w14:paraId="714D25FB" w14:textId="77777777" w:rsidR="00D470AE" w:rsidRDefault="00D470AE" w:rsidP="00D470AE">
            <w:pPr>
              <w:ind w:left="0" w:hanging="2"/>
              <w:rPr>
                <w:ins w:id="7786" w:author="임 종운" w:date="2022-05-17T11:40:00Z"/>
              </w:rPr>
            </w:pPr>
            <w:ins w:id="7787" w:author="임 종운" w:date="2022-05-17T11:40:00Z">
              <w:r>
                <w:t>INSERT INTO attendance VALUES (3740, 22, 2022-02-02);</w:t>
              </w:r>
            </w:ins>
          </w:p>
          <w:p w14:paraId="37B712BC" w14:textId="77777777" w:rsidR="00D470AE" w:rsidRDefault="00D470AE" w:rsidP="00D470AE">
            <w:pPr>
              <w:ind w:left="0" w:hanging="2"/>
              <w:rPr>
                <w:ins w:id="7788" w:author="임 종운" w:date="2022-05-17T11:40:00Z"/>
              </w:rPr>
            </w:pPr>
            <w:ins w:id="7789" w:author="임 종운" w:date="2022-05-17T11:40:00Z">
              <w:r>
                <w:t>INSERT INTO attendance VALUES (3741, 23, 2022-02-02);</w:t>
              </w:r>
            </w:ins>
          </w:p>
          <w:p w14:paraId="05567637" w14:textId="77777777" w:rsidR="00D470AE" w:rsidRDefault="00D470AE" w:rsidP="00D470AE">
            <w:pPr>
              <w:ind w:left="0" w:hanging="2"/>
              <w:rPr>
                <w:ins w:id="7790" w:author="임 종운" w:date="2022-05-17T11:40:00Z"/>
              </w:rPr>
            </w:pPr>
            <w:ins w:id="7791" w:author="임 종운" w:date="2022-05-17T11:40:00Z">
              <w:r>
                <w:lastRenderedPageBreak/>
                <w:t>INSERT INTO attendance VALUES (3742, 24, 2022-02-02);</w:t>
              </w:r>
            </w:ins>
          </w:p>
          <w:p w14:paraId="6101CD22" w14:textId="77777777" w:rsidR="00D470AE" w:rsidRDefault="00D470AE" w:rsidP="00D470AE">
            <w:pPr>
              <w:ind w:left="0" w:hanging="2"/>
              <w:rPr>
                <w:ins w:id="7792" w:author="임 종운" w:date="2022-05-17T11:40:00Z"/>
              </w:rPr>
            </w:pPr>
            <w:ins w:id="7793" w:author="임 종운" w:date="2022-05-17T11:40:00Z">
              <w:r>
                <w:t>INSERT INTO attendance VALUES (3743, 25, 2022-02-02);</w:t>
              </w:r>
            </w:ins>
          </w:p>
          <w:p w14:paraId="1D277130" w14:textId="77777777" w:rsidR="00D470AE" w:rsidRDefault="00D470AE" w:rsidP="00D470AE">
            <w:pPr>
              <w:ind w:left="0" w:hanging="2"/>
              <w:rPr>
                <w:ins w:id="7794" w:author="임 종운" w:date="2022-05-17T11:40:00Z"/>
              </w:rPr>
            </w:pPr>
            <w:ins w:id="7795" w:author="임 종운" w:date="2022-05-17T11:40:00Z">
              <w:r>
                <w:t>INSERT INTO attendance VALUES (3744, 26, 2022-02-02);</w:t>
              </w:r>
            </w:ins>
          </w:p>
          <w:p w14:paraId="0D2DFE21" w14:textId="77777777" w:rsidR="00D470AE" w:rsidRDefault="00D470AE" w:rsidP="00D470AE">
            <w:pPr>
              <w:ind w:left="0" w:hanging="2"/>
              <w:rPr>
                <w:ins w:id="7796" w:author="임 종운" w:date="2022-05-17T11:40:00Z"/>
              </w:rPr>
            </w:pPr>
            <w:ins w:id="7797" w:author="임 종운" w:date="2022-05-17T11:40:00Z">
              <w:r>
                <w:t>INSERT INTO attendance VALUES (3745, 1, 2022-02-03);</w:t>
              </w:r>
            </w:ins>
          </w:p>
          <w:p w14:paraId="387AFA9A" w14:textId="77777777" w:rsidR="00D470AE" w:rsidRDefault="00D470AE" w:rsidP="00D470AE">
            <w:pPr>
              <w:ind w:left="0" w:hanging="2"/>
              <w:rPr>
                <w:ins w:id="7798" w:author="임 종운" w:date="2022-05-17T11:40:00Z"/>
              </w:rPr>
            </w:pPr>
            <w:ins w:id="7799" w:author="임 종운" w:date="2022-05-17T11:40:00Z">
              <w:r>
                <w:t>INSERT INTO attendance VALUES (3746, 2, 2022-02-03);</w:t>
              </w:r>
            </w:ins>
          </w:p>
          <w:p w14:paraId="60ECABC7" w14:textId="77777777" w:rsidR="00D470AE" w:rsidRDefault="00D470AE" w:rsidP="00D470AE">
            <w:pPr>
              <w:ind w:left="0" w:hanging="2"/>
              <w:rPr>
                <w:ins w:id="7800" w:author="임 종운" w:date="2022-05-17T11:40:00Z"/>
              </w:rPr>
            </w:pPr>
            <w:ins w:id="7801" w:author="임 종운" w:date="2022-05-17T11:40:00Z">
              <w:r>
                <w:t>INSERT INTO attendance VALUES (3747, 3, 2022-02-03);</w:t>
              </w:r>
            </w:ins>
          </w:p>
          <w:p w14:paraId="7286D638" w14:textId="77777777" w:rsidR="00D470AE" w:rsidRDefault="00D470AE" w:rsidP="00D470AE">
            <w:pPr>
              <w:ind w:left="0" w:hanging="2"/>
              <w:rPr>
                <w:ins w:id="7802" w:author="임 종운" w:date="2022-05-17T11:40:00Z"/>
              </w:rPr>
            </w:pPr>
            <w:ins w:id="7803" w:author="임 종운" w:date="2022-05-17T11:40:00Z">
              <w:r>
                <w:t>INSERT INTO attendance VALUES (3748, 4, 2022-02-03);</w:t>
              </w:r>
            </w:ins>
          </w:p>
          <w:p w14:paraId="39D515E2" w14:textId="77777777" w:rsidR="00D470AE" w:rsidRDefault="00D470AE" w:rsidP="00D470AE">
            <w:pPr>
              <w:ind w:left="0" w:hanging="2"/>
              <w:rPr>
                <w:ins w:id="7804" w:author="임 종운" w:date="2022-05-17T11:40:00Z"/>
              </w:rPr>
            </w:pPr>
            <w:ins w:id="7805" w:author="임 종운" w:date="2022-05-17T11:40:00Z">
              <w:r>
                <w:t>INSERT INTO attendance VALUES (3749, 5, 2022-02-03);</w:t>
              </w:r>
            </w:ins>
          </w:p>
          <w:p w14:paraId="3EB55C8A" w14:textId="77777777" w:rsidR="00D470AE" w:rsidRDefault="00D470AE" w:rsidP="00D470AE">
            <w:pPr>
              <w:ind w:left="0" w:hanging="2"/>
              <w:rPr>
                <w:ins w:id="7806" w:author="임 종운" w:date="2022-05-17T11:40:00Z"/>
              </w:rPr>
            </w:pPr>
            <w:ins w:id="7807" w:author="임 종운" w:date="2022-05-17T11:40:00Z">
              <w:r>
                <w:t>INSERT INTO attendance VALUES (3750, 6, 2022-02-03);</w:t>
              </w:r>
            </w:ins>
          </w:p>
          <w:p w14:paraId="4EABE104" w14:textId="77777777" w:rsidR="00D470AE" w:rsidRDefault="00D470AE" w:rsidP="00D470AE">
            <w:pPr>
              <w:ind w:left="0" w:hanging="2"/>
              <w:rPr>
                <w:ins w:id="7808" w:author="임 종운" w:date="2022-05-17T11:40:00Z"/>
              </w:rPr>
            </w:pPr>
            <w:ins w:id="7809" w:author="임 종운" w:date="2022-05-17T11:40:00Z">
              <w:r>
                <w:t>INSERT INTO attendance VALUES (3751, 7, 2022-02-03);</w:t>
              </w:r>
            </w:ins>
          </w:p>
          <w:p w14:paraId="32E429D9" w14:textId="77777777" w:rsidR="00D470AE" w:rsidRDefault="00D470AE" w:rsidP="00D470AE">
            <w:pPr>
              <w:ind w:left="0" w:hanging="2"/>
              <w:rPr>
                <w:ins w:id="7810" w:author="임 종운" w:date="2022-05-17T11:40:00Z"/>
              </w:rPr>
            </w:pPr>
            <w:ins w:id="7811" w:author="임 종운" w:date="2022-05-17T11:40:00Z">
              <w:r>
                <w:t>INSERT INTO attendance VALUES (3752, 8, 2022-02-03);</w:t>
              </w:r>
            </w:ins>
          </w:p>
          <w:p w14:paraId="76264A09" w14:textId="77777777" w:rsidR="00D470AE" w:rsidRDefault="00D470AE" w:rsidP="00D470AE">
            <w:pPr>
              <w:ind w:left="0" w:hanging="2"/>
              <w:rPr>
                <w:ins w:id="7812" w:author="임 종운" w:date="2022-05-17T11:40:00Z"/>
              </w:rPr>
            </w:pPr>
            <w:ins w:id="7813" w:author="임 종운" w:date="2022-05-17T11:40:00Z">
              <w:r>
                <w:t>INSERT INTO attendance VALUES (3753, 9, 2022-02-03);</w:t>
              </w:r>
            </w:ins>
          </w:p>
          <w:p w14:paraId="35F3442A" w14:textId="77777777" w:rsidR="00D470AE" w:rsidRDefault="00D470AE" w:rsidP="00D470AE">
            <w:pPr>
              <w:ind w:left="0" w:hanging="2"/>
              <w:rPr>
                <w:ins w:id="7814" w:author="임 종운" w:date="2022-05-17T11:40:00Z"/>
              </w:rPr>
            </w:pPr>
            <w:ins w:id="7815" w:author="임 종운" w:date="2022-05-17T11:40:00Z">
              <w:r>
                <w:t>INSERT INTO attendance VALUES (3754, 10, 2022-02-03);</w:t>
              </w:r>
            </w:ins>
          </w:p>
          <w:p w14:paraId="508AD3B4" w14:textId="77777777" w:rsidR="00D470AE" w:rsidRDefault="00D470AE" w:rsidP="00D470AE">
            <w:pPr>
              <w:ind w:left="0" w:hanging="2"/>
              <w:rPr>
                <w:ins w:id="7816" w:author="임 종운" w:date="2022-05-17T11:40:00Z"/>
              </w:rPr>
            </w:pPr>
            <w:ins w:id="7817" w:author="임 종운" w:date="2022-05-17T11:40:00Z">
              <w:r>
                <w:t>INSERT INTO attendance VALUES (3755, 11, 2022-02-03);</w:t>
              </w:r>
            </w:ins>
          </w:p>
          <w:p w14:paraId="78E86F10" w14:textId="77777777" w:rsidR="00D470AE" w:rsidRDefault="00D470AE" w:rsidP="00D470AE">
            <w:pPr>
              <w:ind w:left="0" w:hanging="2"/>
              <w:rPr>
                <w:ins w:id="7818" w:author="임 종운" w:date="2022-05-17T11:40:00Z"/>
              </w:rPr>
            </w:pPr>
            <w:ins w:id="7819" w:author="임 종운" w:date="2022-05-17T11:40:00Z">
              <w:r>
                <w:t>INSERT INTO attendance VALUES (3756, 12, 2022-02-03);</w:t>
              </w:r>
            </w:ins>
          </w:p>
          <w:p w14:paraId="07F9AE61" w14:textId="77777777" w:rsidR="00D470AE" w:rsidRDefault="00D470AE" w:rsidP="00D470AE">
            <w:pPr>
              <w:ind w:left="0" w:hanging="2"/>
              <w:rPr>
                <w:ins w:id="7820" w:author="임 종운" w:date="2022-05-17T11:40:00Z"/>
              </w:rPr>
            </w:pPr>
            <w:ins w:id="7821" w:author="임 종운" w:date="2022-05-17T11:40:00Z">
              <w:r>
                <w:t>INSERT INTO attendance VALUES (3757, 13, 2022-02-03);</w:t>
              </w:r>
            </w:ins>
          </w:p>
          <w:p w14:paraId="10A37291" w14:textId="77777777" w:rsidR="00D470AE" w:rsidRDefault="00D470AE" w:rsidP="00D470AE">
            <w:pPr>
              <w:ind w:left="0" w:hanging="2"/>
              <w:rPr>
                <w:ins w:id="7822" w:author="임 종운" w:date="2022-05-17T11:40:00Z"/>
              </w:rPr>
            </w:pPr>
            <w:ins w:id="7823" w:author="임 종운" w:date="2022-05-17T11:40:00Z">
              <w:r>
                <w:t>INSERT INTO attendance VALUES (3758, 14, 2022-02-03);</w:t>
              </w:r>
            </w:ins>
          </w:p>
          <w:p w14:paraId="696EE869" w14:textId="77777777" w:rsidR="00D470AE" w:rsidRDefault="00D470AE" w:rsidP="00D470AE">
            <w:pPr>
              <w:ind w:left="0" w:hanging="2"/>
              <w:rPr>
                <w:ins w:id="7824" w:author="임 종운" w:date="2022-05-17T11:40:00Z"/>
              </w:rPr>
            </w:pPr>
            <w:ins w:id="7825" w:author="임 종운" w:date="2022-05-17T11:40:00Z">
              <w:r>
                <w:t>INSERT INTO attendance VALUES (3759, 15, 2022-02-03);</w:t>
              </w:r>
            </w:ins>
          </w:p>
          <w:p w14:paraId="5ED6E5C6" w14:textId="77777777" w:rsidR="00D470AE" w:rsidRDefault="00D470AE" w:rsidP="00D470AE">
            <w:pPr>
              <w:ind w:left="0" w:hanging="2"/>
              <w:rPr>
                <w:ins w:id="7826" w:author="임 종운" w:date="2022-05-17T11:40:00Z"/>
              </w:rPr>
            </w:pPr>
            <w:ins w:id="7827" w:author="임 종운" w:date="2022-05-17T11:40:00Z">
              <w:r>
                <w:t>INSERT INTO attendance VALUES (3760, 16, 2022-02-03);</w:t>
              </w:r>
            </w:ins>
          </w:p>
          <w:p w14:paraId="7539D0C4" w14:textId="77777777" w:rsidR="00D470AE" w:rsidRDefault="00D470AE" w:rsidP="00D470AE">
            <w:pPr>
              <w:ind w:left="0" w:hanging="2"/>
              <w:rPr>
                <w:ins w:id="7828" w:author="임 종운" w:date="2022-05-17T11:40:00Z"/>
              </w:rPr>
            </w:pPr>
            <w:ins w:id="7829" w:author="임 종운" w:date="2022-05-17T11:40:00Z">
              <w:r>
                <w:t>INSERT INTO attendance VALUES (3761, 17, 2022-02-03);</w:t>
              </w:r>
            </w:ins>
          </w:p>
          <w:p w14:paraId="460AE85D" w14:textId="77777777" w:rsidR="00D470AE" w:rsidRDefault="00D470AE" w:rsidP="00D470AE">
            <w:pPr>
              <w:ind w:left="0" w:hanging="2"/>
              <w:rPr>
                <w:ins w:id="7830" w:author="임 종운" w:date="2022-05-17T11:40:00Z"/>
              </w:rPr>
            </w:pPr>
            <w:ins w:id="7831" w:author="임 종운" w:date="2022-05-17T11:40:00Z">
              <w:r>
                <w:t>INSERT INTO attendance VALUES (3762, 18, 2022-02-03);</w:t>
              </w:r>
            </w:ins>
          </w:p>
          <w:p w14:paraId="2B8106B0" w14:textId="77777777" w:rsidR="00D470AE" w:rsidRDefault="00D470AE" w:rsidP="00D470AE">
            <w:pPr>
              <w:ind w:left="0" w:hanging="2"/>
              <w:rPr>
                <w:ins w:id="7832" w:author="임 종운" w:date="2022-05-17T11:40:00Z"/>
              </w:rPr>
            </w:pPr>
            <w:ins w:id="7833" w:author="임 종운" w:date="2022-05-17T11:40:00Z">
              <w:r>
                <w:t>INSERT INTO attendance VALUES (3763, 19, 2022-02-03);</w:t>
              </w:r>
            </w:ins>
          </w:p>
          <w:p w14:paraId="0FEA4BAF" w14:textId="77777777" w:rsidR="00D470AE" w:rsidRDefault="00D470AE" w:rsidP="00D470AE">
            <w:pPr>
              <w:ind w:left="0" w:hanging="2"/>
              <w:rPr>
                <w:ins w:id="7834" w:author="임 종운" w:date="2022-05-17T11:40:00Z"/>
              </w:rPr>
            </w:pPr>
            <w:ins w:id="7835" w:author="임 종운" w:date="2022-05-17T11:40:00Z">
              <w:r>
                <w:t>INSERT INTO attendance VALUES (3764, 20, 2022-02-03);</w:t>
              </w:r>
            </w:ins>
          </w:p>
          <w:p w14:paraId="2A661F77" w14:textId="77777777" w:rsidR="00D470AE" w:rsidRDefault="00D470AE" w:rsidP="00D470AE">
            <w:pPr>
              <w:ind w:left="0" w:hanging="2"/>
              <w:rPr>
                <w:ins w:id="7836" w:author="임 종운" w:date="2022-05-17T11:40:00Z"/>
              </w:rPr>
            </w:pPr>
            <w:ins w:id="7837" w:author="임 종운" w:date="2022-05-17T11:40:00Z">
              <w:r>
                <w:t>INSERT INTO attendance VALUES (3765, 21, 2022-02-03);</w:t>
              </w:r>
            </w:ins>
          </w:p>
          <w:p w14:paraId="2AD1D61F" w14:textId="77777777" w:rsidR="00D470AE" w:rsidRDefault="00D470AE" w:rsidP="00D470AE">
            <w:pPr>
              <w:ind w:left="0" w:hanging="2"/>
              <w:rPr>
                <w:ins w:id="7838" w:author="임 종운" w:date="2022-05-17T11:40:00Z"/>
              </w:rPr>
            </w:pPr>
            <w:ins w:id="7839" w:author="임 종운" w:date="2022-05-17T11:40:00Z">
              <w:r>
                <w:t>INSERT INTO attendance VALUES (3766, 22, 2022-02-03);</w:t>
              </w:r>
            </w:ins>
          </w:p>
          <w:p w14:paraId="4F103E73" w14:textId="77777777" w:rsidR="00D470AE" w:rsidRDefault="00D470AE" w:rsidP="00D470AE">
            <w:pPr>
              <w:ind w:left="0" w:hanging="2"/>
              <w:rPr>
                <w:ins w:id="7840" w:author="임 종운" w:date="2022-05-17T11:40:00Z"/>
              </w:rPr>
            </w:pPr>
            <w:ins w:id="7841" w:author="임 종운" w:date="2022-05-17T11:40:00Z">
              <w:r>
                <w:t>INSERT INTO attendance VALUES (3767, 23, 2022-02-03);</w:t>
              </w:r>
            </w:ins>
          </w:p>
          <w:p w14:paraId="3D389DCA" w14:textId="77777777" w:rsidR="00D470AE" w:rsidRDefault="00D470AE" w:rsidP="00D470AE">
            <w:pPr>
              <w:ind w:left="0" w:hanging="2"/>
              <w:rPr>
                <w:ins w:id="7842" w:author="임 종운" w:date="2022-05-17T11:40:00Z"/>
              </w:rPr>
            </w:pPr>
            <w:ins w:id="7843" w:author="임 종운" w:date="2022-05-17T11:40:00Z">
              <w:r>
                <w:t>INSERT INTO attendance VALUES (3768, 24, 2022-02-03);</w:t>
              </w:r>
            </w:ins>
          </w:p>
          <w:p w14:paraId="400A2A52" w14:textId="77777777" w:rsidR="00D470AE" w:rsidRDefault="00D470AE" w:rsidP="00D470AE">
            <w:pPr>
              <w:ind w:left="0" w:hanging="2"/>
              <w:rPr>
                <w:ins w:id="7844" w:author="임 종운" w:date="2022-05-17T11:40:00Z"/>
              </w:rPr>
            </w:pPr>
            <w:ins w:id="7845" w:author="임 종운" w:date="2022-05-17T11:40:00Z">
              <w:r>
                <w:lastRenderedPageBreak/>
                <w:t>INSERT INTO attendance VALUES (3769, 25, 2022-02-03);</w:t>
              </w:r>
            </w:ins>
          </w:p>
          <w:p w14:paraId="610660C2" w14:textId="77777777" w:rsidR="00D470AE" w:rsidRDefault="00D470AE" w:rsidP="00D470AE">
            <w:pPr>
              <w:ind w:left="0" w:hanging="2"/>
              <w:rPr>
                <w:ins w:id="7846" w:author="임 종운" w:date="2022-05-17T11:40:00Z"/>
              </w:rPr>
            </w:pPr>
            <w:ins w:id="7847" w:author="임 종운" w:date="2022-05-17T11:40:00Z">
              <w:r>
                <w:t>INSERT INTO attendance VALUES (3770, 26, 2022-02-03);</w:t>
              </w:r>
            </w:ins>
          </w:p>
          <w:p w14:paraId="4CBACB91" w14:textId="77777777" w:rsidR="00D470AE" w:rsidRDefault="00D470AE" w:rsidP="00D470AE">
            <w:pPr>
              <w:ind w:left="0" w:hanging="2"/>
              <w:rPr>
                <w:ins w:id="7848" w:author="임 종운" w:date="2022-05-17T11:40:00Z"/>
              </w:rPr>
            </w:pPr>
            <w:ins w:id="7849" w:author="임 종운" w:date="2022-05-17T11:40:00Z">
              <w:r>
                <w:t>INSERT INTO attendance VALUES (3771, 1, 2022-02-04);</w:t>
              </w:r>
            </w:ins>
          </w:p>
          <w:p w14:paraId="35205264" w14:textId="77777777" w:rsidR="00D470AE" w:rsidRDefault="00D470AE" w:rsidP="00D470AE">
            <w:pPr>
              <w:ind w:left="0" w:hanging="2"/>
              <w:rPr>
                <w:ins w:id="7850" w:author="임 종운" w:date="2022-05-17T11:40:00Z"/>
              </w:rPr>
            </w:pPr>
            <w:ins w:id="7851" w:author="임 종운" w:date="2022-05-17T11:40:00Z">
              <w:r>
                <w:t>INSERT INTO attendance VALUES (3772, 2, 2022-02-04);</w:t>
              </w:r>
            </w:ins>
          </w:p>
          <w:p w14:paraId="3405A291" w14:textId="77777777" w:rsidR="00D470AE" w:rsidRDefault="00D470AE" w:rsidP="00D470AE">
            <w:pPr>
              <w:ind w:left="0" w:hanging="2"/>
              <w:rPr>
                <w:ins w:id="7852" w:author="임 종운" w:date="2022-05-17T11:40:00Z"/>
              </w:rPr>
            </w:pPr>
            <w:ins w:id="7853" w:author="임 종운" w:date="2022-05-17T11:40:00Z">
              <w:r>
                <w:t>INSERT INTO attendance VALUES (3773, 3, 2022-02-04);</w:t>
              </w:r>
            </w:ins>
          </w:p>
          <w:p w14:paraId="573A5F27" w14:textId="77777777" w:rsidR="00D470AE" w:rsidRDefault="00D470AE" w:rsidP="00D470AE">
            <w:pPr>
              <w:ind w:left="0" w:hanging="2"/>
              <w:rPr>
                <w:ins w:id="7854" w:author="임 종운" w:date="2022-05-17T11:40:00Z"/>
              </w:rPr>
            </w:pPr>
            <w:ins w:id="7855" w:author="임 종운" w:date="2022-05-17T11:40:00Z">
              <w:r>
                <w:t>INSERT INTO attendance VALUES (3774, 4, 2022-02-04);</w:t>
              </w:r>
            </w:ins>
          </w:p>
          <w:p w14:paraId="75614A22" w14:textId="77777777" w:rsidR="00D470AE" w:rsidRDefault="00D470AE" w:rsidP="00D470AE">
            <w:pPr>
              <w:ind w:left="0" w:hanging="2"/>
              <w:rPr>
                <w:ins w:id="7856" w:author="임 종운" w:date="2022-05-17T11:40:00Z"/>
              </w:rPr>
            </w:pPr>
            <w:ins w:id="7857" w:author="임 종운" w:date="2022-05-17T11:40:00Z">
              <w:r>
                <w:t>INSERT INTO attendance VALUES (3775, 5, 2022-02-04);</w:t>
              </w:r>
            </w:ins>
          </w:p>
          <w:p w14:paraId="3065FAEE" w14:textId="77777777" w:rsidR="00D470AE" w:rsidRDefault="00D470AE" w:rsidP="00D470AE">
            <w:pPr>
              <w:ind w:left="0" w:hanging="2"/>
              <w:rPr>
                <w:ins w:id="7858" w:author="임 종운" w:date="2022-05-17T11:40:00Z"/>
              </w:rPr>
            </w:pPr>
            <w:ins w:id="7859" w:author="임 종운" w:date="2022-05-17T11:40:00Z">
              <w:r>
                <w:t>INSERT INTO attendance VALUES (3776, 6, 2022-02-04);</w:t>
              </w:r>
            </w:ins>
          </w:p>
          <w:p w14:paraId="53584A9C" w14:textId="77777777" w:rsidR="00D470AE" w:rsidRDefault="00D470AE" w:rsidP="00D470AE">
            <w:pPr>
              <w:ind w:left="0" w:hanging="2"/>
              <w:rPr>
                <w:ins w:id="7860" w:author="임 종운" w:date="2022-05-17T11:40:00Z"/>
              </w:rPr>
            </w:pPr>
            <w:ins w:id="7861" w:author="임 종운" w:date="2022-05-17T11:40:00Z">
              <w:r>
                <w:t>INSERT INTO attendance VALUES (3777, 7, 2022-02-04);</w:t>
              </w:r>
            </w:ins>
          </w:p>
          <w:p w14:paraId="7D332DD1" w14:textId="77777777" w:rsidR="00D470AE" w:rsidRDefault="00D470AE" w:rsidP="00D470AE">
            <w:pPr>
              <w:ind w:left="0" w:hanging="2"/>
              <w:rPr>
                <w:ins w:id="7862" w:author="임 종운" w:date="2022-05-17T11:40:00Z"/>
              </w:rPr>
            </w:pPr>
            <w:ins w:id="7863" w:author="임 종운" w:date="2022-05-17T11:40:00Z">
              <w:r>
                <w:t>INSERT INTO attendance VALUES (3778, 8, 2022-02-04);</w:t>
              </w:r>
            </w:ins>
          </w:p>
          <w:p w14:paraId="2F71A164" w14:textId="77777777" w:rsidR="00D470AE" w:rsidRDefault="00D470AE" w:rsidP="00D470AE">
            <w:pPr>
              <w:ind w:left="0" w:hanging="2"/>
              <w:rPr>
                <w:ins w:id="7864" w:author="임 종운" w:date="2022-05-17T11:40:00Z"/>
              </w:rPr>
            </w:pPr>
            <w:ins w:id="7865" w:author="임 종운" w:date="2022-05-17T11:40:00Z">
              <w:r>
                <w:t>INSERT INTO attendance VALUES (3779, 9, 2022-02-04);</w:t>
              </w:r>
            </w:ins>
          </w:p>
          <w:p w14:paraId="3549338C" w14:textId="77777777" w:rsidR="00D470AE" w:rsidRDefault="00D470AE" w:rsidP="00D470AE">
            <w:pPr>
              <w:ind w:left="0" w:hanging="2"/>
              <w:rPr>
                <w:ins w:id="7866" w:author="임 종운" w:date="2022-05-17T11:40:00Z"/>
              </w:rPr>
            </w:pPr>
            <w:ins w:id="7867" w:author="임 종운" w:date="2022-05-17T11:40:00Z">
              <w:r>
                <w:t>INSERT INTO attendance VALUES (3780, 10, 2022-02-04);</w:t>
              </w:r>
            </w:ins>
          </w:p>
          <w:p w14:paraId="544B60DE" w14:textId="77777777" w:rsidR="00D470AE" w:rsidRDefault="00D470AE" w:rsidP="00D470AE">
            <w:pPr>
              <w:ind w:left="0" w:hanging="2"/>
              <w:rPr>
                <w:ins w:id="7868" w:author="임 종운" w:date="2022-05-17T11:40:00Z"/>
              </w:rPr>
            </w:pPr>
            <w:ins w:id="7869" w:author="임 종운" w:date="2022-05-17T11:40:00Z">
              <w:r>
                <w:t>INSERT INTO attendance VALUES (3781, 11, 2022-02-04);</w:t>
              </w:r>
            </w:ins>
          </w:p>
          <w:p w14:paraId="6AD00AC6" w14:textId="77777777" w:rsidR="00D470AE" w:rsidRDefault="00D470AE" w:rsidP="00D470AE">
            <w:pPr>
              <w:ind w:left="0" w:hanging="2"/>
              <w:rPr>
                <w:ins w:id="7870" w:author="임 종운" w:date="2022-05-17T11:40:00Z"/>
              </w:rPr>
            </w:pPr>
            <w:ins w:id="7871" w:author="임 종운" w:date="2022-05-17T11:40:00Z">
              <w:r>
                <w:t>INSERT INTO attendance VALUES (3782, 12, 2022-02-04);</w:t>
              </w:r>
            </w:ins>
          </w:p>
          <w:p w14:paraId="4A3A3DDF" w14:textId="77777777" w:rsidR="00D470AE" w:rsidRDefault="00D470AE" w:rsidP="00D470AE">
            <w:pPr>
              <w:ind w:left="0" w:hanging="2"/>
              <w:rPr>
                <w:ins w:id="7872" w:author="임 종운" w:date="2022-05-17T11:40:00Z"/>
              </w:rPr>
            </w:pPr>
            <w:ins w:id="7873" w:author="임 종운" w:date="2022-05-17T11:40:00Z">
              <w:r>
                <w:t>INSERT INTO attendance VALUES (3783, 13, 2022-02-04);</w:t>
              </w:r>
            </w:ins>
          </w:p>
          <w:p w14:paraId="37647C3D" w14:textId="77777777" w:rsidR="00D470AE" w:rsidRDefault="00D470AE" w:rsidP="00D470AE">
            <w:pPr>
              <w:ind w:left="0" w:hanging="2"/>
              <w:rPr>
                <w:ins w:id="7874" w:author="임 종운" w:date="2022-05-17T11:40:00Z"/>
              </w:rPr>
            </w:pPr>
            <w:ins w:id="7875" w:author="임 종운" w:date="2022-05-17T11:40:00Z">
              <w:r>
                <w:t>INSERT INTO attendance VALUES (3784, 14, 2022-02-04);</w:t>
              </w:r>
            </w:ins>
          </w:p>
          <w:p w14:paraId="24FEFD0A" w14:textId="77777777" w:rsidR="00D470AE" w:rsidRDefault="00D470AE" w:rsidP="00D470AE">
            <w:pPr>
              <w:ind w:left="0" w:hanging="2"/>
              <w:rPr>
                <w:ins w:id="7876" w:author="임 종운" w:date="2022-05-17T11:40:00Z"/>
              </w:rPr>
            </w:pPr>
            <w:ins w:id="7877" w:author="임 종운" w:date="2022-05-17T11:40:00Z">
              <w:r>
                <w:t>INSERT INTO attendance VALUES (3785, 15, 2022-02-04);</w:t>
              </w:r>
            </w:ins>
          </w:p>
          <w:p w14:paraId="653E2A0B" w14:textId="77777777" w:rsidR="00D470AE" w:rsidRDefault="00D470AE" w:rsidP="00D470AE">
            <w:pPr>
              <w:ind w:left="0" w:hanging="2"/>
              <w:rPr>
                <w:ins w:id="7878" w:author="임 종운" w:date="2022-05-17T11:40:00Z"/>
              </w:rPr>
            </w:pPr>
            <w:ins w:id="7879" w:author="임 종운" w:date="2022-05-17T11:40:00Z">
              <w:r>
                <w:t>INSERT INTO attendance VALUES (3786, 16, 2022-02-04);</w:t>
              </w:r>
            </w:ins>
          </w:p>
          <w:p w14:paraId="1CDFD7CB" w14:textId="77777777" w:rsidR="00D470AE" w:rsidRDefault="00D470AE" w:rsidP="00D470AE">
            <w:pPr>
              <w:ind w:left="0" w:hanging="2"/>
              <w:rPr>
                <w:ins w:id="7880" w:author="임 종운" w:date="2022-05-17T11:40:00Z"/>
              </w:rPr>
            </w:pPr>
            <w:ins w:id="7881" w:author="임 종운" w:date="2022-05-17T11:40:00Z">
              <w:r>
                <w:t>INSERT INTO attendance VALUES (3787, 17, 2022-02-04);</w:t>
              </w:r>
            </w:ins>
          </w:p>
          <w:p w14:paraId="52663A85" w14:textId="77777777" w:rsidR="00D470AE" w:rsidRDefault="00D470AE" w:rsidP="00D470AE">
            <w:pPr>
              <w:ind w:left="0" w:hanging="2"/>
              <w:rPr>
                <w:ins w:id="7882" w:author="임 종운" w:date="2022-05-17T11:40:00Z"/>
              </w:rPr>
            </w:pPr>
            <w:ins w:id="7883" w:author="임 종운" w:date="2022-05-17T11:40:00Z">
              <w:r>
                <w:t>INSERT INTO attendance VALUES (3788, 18, 2022-02-04);</w:t>
              </w:r>
            </w:ins>
          </w:p>
          <w:p w14:paraId="36DFEDDD" w14:textId="77777777" w:rsidR="00D470AE" w:rsidRDefault="00D470AE" w:rsidP="00D470AE">
            <w:pPr>
              <w:ind w:left="0" w:hanging="2"/>
              <w:rPr>
                <w:ins w:id="7884" w:author="임 종운" w:date="2022-05-17T11:40:00Z"/>
              </w:rPr>
            </w:pPr>
            <w:ins w:id="7885" w:author="임 종운" w:date="2022-05-17T11:40:00Z">
              <w:r>
                <w:t>INSERT INTO attendance VALUES (3789, 19, 2022-02-04);</w:t>
              </w:r>
            </w:ins>
          </w:p>
          <w:p w14:paraId="47B50031" w14:textId="77777777" w:rsidR="00D470AE" w:rsidRDefault="00D470AE" w:rsidP="00D470AE">
            <w:pPr>
              <w:ind w:left="0" w:hanging="2"/>
              <w:rPr>
                <w:ins w:id="7886" w:author="임 종운" w:date="2022-05-17T11:40:00Z"/>
              </w:rPr>
            </w:pPr>
            <w:ins w:id="7887" w:author="임 종운" w:date="2022-05-17T11:40:00Z">
              <w:r>
                <w:t>INSERT INTO attendance VALUES (3790, 20, 2022-02-04);</w:t>
              </w:r>
            </w:ins>
          </w:p>
          <w:p w14:paraId="05D52787" w14:textId="77777777" w:rsidR="00D470AE" w:rsidRDefault="00D470AE" w:rsidP="00D470AE">
            <w:pPr>
              <w:ind w:left="0" w:hanging="2"/>
              <w:rPr>
                <w:ins w:id="7888" w:author="임 종운" w:date="2022-05-17T11:40:00Z"/>
              </w:rPr>
            </w:pPr>
            <w:ins w:id="7889" w:author="임 종운" w:date="2022-05-17T11:40:00Z">
              <w:r>
                <w:t>INSERT INTO attendance VALUES (3791, 21, 2022-02-04);</w:t>
              </w:r>
            </w:ins>
          </w:p>
          <w:p w14:paraId="5D5A23B5" w14:textId="77777777" w:rsidR="00D470AE" w:rsidRDefault="00D470AE" w:rsidP="00D470AE">
            <w:pPr>
              <w:ind w:left="0" w:hanging="2"/>
              <w:rPr>
                <w:ins w:id="7890" w:author="임 종운" w:date="2022-05-17T11:40:00Z"/>
              </w:rPr>
            </w:pPr>
            <w:ins w:id="7891" w:author="임 종운" w:date="2022-05-17T11:40:00Z">
              <w:r>
                <w:t>INSERT INTO attendance VALUES (3792, 22, 2022-02-04);</w:t>
              </w:r>
            </w:ins>
          </w:p>
          <w:p w14:paraId="6618C366" w14:textId="77777777" w:rsidR="00D470AE" w:rsidRDefault="00D470AE" w:rsidP="00D470AE">
            <w:pPr>
              <w:ind w:left="0" w:hanging="2"/>
              <w:rPr>
                <w:ins w:id="7892" w:author="임 종운" w:date="2022-05-17T11:40:00Z"/>
              </w:rPr>
            </w:pPr>
            <w:ins w:id="7893" w:author="임 종운" w:date="2022-05-17T11:40:00Z">
              <w:r>
                <w:t>INSERT INTO attendance VALUES (3793, 23, 2022-02-04);</w:t>
              </w:r>
            </w:ins>
          </w:p>
          <w:p w14:paraId="5F0D086E" w14:textId="77777777" w:rsidR="00D470AE" w:rsidRDefault="00D470AE" w:rsidP="00D470AE">
            <w:pPr>
              <w:ind w:left="0" w:hanging="2"/>
              <w:rPr>
                <w:ins w:id="7894" w:author="임 종운" w:date="2022-05-17T11:40:00Z"/>
              </w:rPr>
            </w:pPr>
            <w:ins w:id="7895" w:author="임 종운" w:date="2022-05-17T11:40:00Z">
              <w:r>
                <w:t>INSERT INTO attendance VALUES (3794, 24, 2022-02-04);</w:t>
              </w:r>
            </w:ins>
          </w:p>
          <w:p w14:paraId="12093EC7" w14:textId="77777777" w:rsidR="00D470AE" w:rsidRDefault="00D470AE" w:rsidP="00D470AE">
            <w:pPr>
              <w:ind w:left="0" w:hanging="2"/>
              <w:rPr>
                <w:ins w:id="7896" w:author="임 종운" w:date="2022-05-17T11:40:00Z"/>
              </w:rPr>
            </w:pPr>
            <w:ins w:id="7897" w:author="임 종운" w:date="2022-05-17T11:40:00Z">
              <w:r>
                <w:t>INSERT INTO attendance VALUES (3795, 25, 2022-02-04);</w:t>
              </w:r>
            </w:ins>
          </w:p>
          <w:p w14:paraId="07BA1178" w14:textId="77777777" w:rsidR="00D470AE" w:rsidRDefault="00D470AE" w:rsidP="00D470AE">
            <w:pPr>
              <w:ind w:left="0" w:hanging="2"/>
              <w:rPr>
                <w:ins w:id="7898" w:author="임 종운" w:date="2022-05-17T11:40:00Z"/>
              </w:rPr>
            </w:pPr>
            <w:ins w:id="7899" w:author="임 종운" w:date="2022-05-17T11:40:00Z">
              <w:r>
                <w:lastRenderedPageBreak/>
                <w:t>INSERT INTO attendance VALUES (3796, 26, 2022-02-04);</w:t>
              </w:r>
            </w:ins>
          </w:p>
          <w:p w14:paraId="083CCC6A" w14:textId="77777777" w:rsidR="00D470AE" w:rsidRDefault="00D470AE" w:rsidP="00D470AE">
            <w:pPr>
              <w:ind w:left="0" w:hanging="2"/>
              <w:rPr>
                <w:ins w:id="7900" w:author="임 종운" w:date="2022-05-17T11:40:00Z"/>
              </w:rPr>
            </w:pPr>
            <w:ins w:id="7901" w:author="임 종운" w:date="2022-05-17T11:40:00Z">
              <w:r>
                <w:t>INSERT INTO attendance VALUES (3797, 1, 2022-02-05);</w:t>
              </w:r>
            </w:ins>
          </w:p>
          <w:p w14:paraId="1F7AAB3E" w14:textId="77777777" w:rsidR="00D470AE" w:rsidRDefault="00D470AE" w:rsidP="00D470AE">
            <w:pPr>
              <w:ind w:left="0" w:hanging="2"/>
              <w:rPr>
                <w:ins w:id="7902" w:author="임 종운" w:date="2022-05-17T11:40:00Z"/>
              </w:rPr>
            </w:pPr>
            <w:ins w:id="7903" w:author="임 종운" w:date="2022-05-17T11:40:00Z">
              <w:r>
                <w:t>INSERT INTO attendance VALUES (3798, 2, 2022-02-05);</w:t>
              </w:r>
            </w:ins>
          </w:p>
          <w:p w14:paraId="40082DDC" w14:textId="77777777" w:rsidR="00D470AE" w:rsidRDefault="00D470AE" w:rsidP="00D470AE">
            <w:pPr>
              <w:ind w:left="0" w:hanging="2"/>
              <w:rPr>
                <w:ins w:id="7904" w:author="임 종운" w:date="2022-05-17T11:40:00Z"/>
              </w:rPr>
            </w:pPr>
            <w:ins w:id="7905" w:author="임 종운" w:date="2022-05-17T11:40:00Z">
              <w:r>
                <w:t>INSERT INTO attendance VALUES (3799, 3, 2022-02-05);</w:t>
              </w:r>
            </w:ins>
          </w:p>
          <w:p w14:paraId="14D41D94" w14:textId="77777777" w:rsidR="00D470AE" w:rsidRDefault="00D470AE" w:rsidP="00D470AE">
            <w:pPr>
              <w:ind w:left="0" w:hanging="2"/>
              <w:rPr>
                <w:ins w:id="7906" w:author="임 종운" w:date="2022-05-17T11:40:00Z"/>
              </w:rPr>
            </w:pPr>
            <w:ins w:id="7907" w:author="임 종운" w:date="2022-05-17T11:40:00Z">
              <w:r>
                <w:t>INSERT INTO attendance VALUES (3800, 4, 2022-02-05);</w:t>
              </w:r>
            </w:ins>
          </w:p>
          <w:p w14:paraId="287F6346" w14:textId="77777777" w:rsidR="00D470AE" w:rsidRDefault="00D470AE" w:rsidP="00D470AE">
            <w:pPr>
              <w:ind w:left="0" w:hanging="2"/>
              <w:rPr>
                <w:ins w:id="7908" w:author="임 종운" w:date="2022-05-17T11:40:00Z"/>
              </w:rPr>
            </w:pPr>
            <w:ins w:id="7909" w:author="임 종운" w:date="2022-05-17T11:40:00Z">
              <w:r>
                <w:t>INSERT INTO attendance VALUES (3801, 5, 2022-02-05);</w:t>
              </w:r>
            </w:ins>
          </w:p>
          <w:p w14:paraId="3A104A39" w14:textId="77777777" w:rsidR="00D470AE" w:rsidRDefault="00D470AE" w:rsidP="00D470AE">
            <w:pPr>
              <w:ind w:left="0" w:hanging="2"/>
              <w:rPr>
                <w:ins w:id="7910" w:author="임 종운" w:date="2022-05-17T11:40:00Z"/>
              </w:rPr>
            </w:pPr>
            <w:ins w:id="7911" w:author="임 종운" w:date="2022-05-17T11:40:00Z">
              <w:r>
                <w:t>INSERT INTO attendance VALUES (3802, 6, 2022-02-05);</w:t>
              </w:r>
            </w:ins>
          </w:p>
          <w:p w14:paraId="1DFC45B9" w14:textId="77777777" w:rsidR="00D470AE" w:rsidRDefault="00D470AE" w:rsidP="00D470AE">
            <w:pPr>
              <w:ind w:left="0" w:hanging="2"/>
              <w:rPr>
                <w:ins w:id="7912" w:author="임 종운" w:date="2022-05-17T11:40:00Z"/>
              </w:rPr>
            </w:pPr>
            <w:ins w:id="7913" w:author="임 종운" w:date="2022-05-17T11:40:00Z">
              <w:r>
                <w:t>INSERT INTO attendance VALUES (3803, 7, 2022-02-05);</w:t>
              </w:r>
            </w:ins>
          </w:p>
          <w:p w14:paraId="720B9BF3" w14:textId="77777777" w:rsidR="00D470AE" w:rsidRDefault="00D470AE" w:rsidP="00D470AE">
            <w:pPr>
              <w:ind w:left="0" w:hanging="2"/>
              <w:rPr>
                <w:ins w:id="7914" w:author="임 종운" w:date="2022-05-17T11:40:00Z"/>
              </w:rPr>
            </w:pPr>
            <w:ins w:id="7915" w:author="임 종운" w:date="2022-05-17T11:40:00Z">
              <w:r>
                <w:t>INSERT INTO attendance VALUES (3804, 8, 2022-02-05);</w:t>
              </w:r>
            </w:ins>
          </w:p>
          <w:p w14:paraId="426AC000" w14:textId="77777777" w:rsidR="00D470AE" w:rsidRDefault="00D470AE" w:rsidP="00D470AE">
            <w:pPr>
              <w:ind w:left="0" w:hanging="2"/>
              <w:rPr>
                <w:ins w:id="7916" w:author="임 종운" w:date="2022-05-17T11:40:00Z"/>
              </w:rPr>
            </w:pPr>
            <w:ins w:id="7917" w:author="임 종운" w:date="2022-05-17T11:40:00Z">
              <w:r>
                <w:t>INSERT INTO attendance VALUES (3805, 9, 2022-02-05);</w:t>
              </w:r>
            </w:ins>
          </w:p>
          <w:p w14:paraId="14548A42" w14:textId="77777777" w:rsidR="00D470AE" w:rsidRDefault="00D470AE" w:rsidP="00D470AE">
            <w:pPr>
              <w:ind w:left="0" w:hanging="2"/>
              <w:rPr>
                <w:ins w:id="7918" w:author="임 종운" w:date="2022-05-17T11:40:00Z"/>
              </w:rPr>
            </w:pPr>
            <w:ins w:id="7919" w:author="임 종운" w:date="2022-05-17T11:40:00Z">
              <w:r>
                <w:t>INSERT INTO attendance VALUES (3806, 10, 2022-02-05);</w:t>
              </w:r>
            </w:ins>
          </w:p>
          <w:p w14:paraId="0A48B9AE" w14:textId="77777777" w:rsidR="00D470AE" w:rsidRDefault="00D470AE" w:rsidP="00D470AE">
            <w:pPr>
              <w:ind w:left="0" w:hanging="2"/>
              <w:rPr>
                <w:ins w:id="7920" w:author="임 종운" w:date="2022-05-17T11:40:00Z"/>
              </w:rPr>
            </w:pPr>
            <w:ins w:id="7921" w:author="임 종운" w:date="2022-05-17T11:40:00Z">
              <w:r>
                <w:t>INSERT INTO attendance VALUES (3807, 11, 2022-02-05);</w:t>
              </w:r>
            </w:ins>
          </w:p>
          <w:p w14:paraId="2308086D" w14:textId="77777777" w:rsidR="00D470AE" w:rsidRDefault="00D470AE" w:rsidP="00D470AE">
            <w:pPr>
              <w:ind w:left="0" w:hanging="2"/>
              <w:rPr>
                <w:ins w:id="7922" w:author="임 종운" w:date="2022-05-17T11:40:00Z"/>
              </w:rPr>
            </w:pPr>
            <w:ins w:id="7923" w:author="임 종운" w:date="2022-05-17T11:40:00Z">
              <w:r>
                <w:t>INSERT INTO attendance VALUES (3808, 12, 2022-02-05);</w:t>
              </w:r>
            </w:ins>
          </w:p>
          <w:p w14:paraId="06380AA1" w14:textId="77777777" w:rsidR="00D470AE" w:rsidRDefault="00D470AE" w:rsidP="00D470AE">
            <w:pPr>
              <w:ind w:left="0" w:hanging="2"/>
              <w:rPr>
                <w:ins w:id="7924" w:author="임 종운" w:date="2022-05-17T11:40:00Z"/>
              </w:rPr>
            </w:pPr>
            <w:ins w:id="7925" w:author="임 종운" w:date="2022-05-17T11:40:00Z">
              <w:r>
                <w:t>INSERT INTO attendance VALUES (3809, 13, 2022-02-05);</w:t>
              </w:r>
            </w:ins>
          </w:p>
          <w:p w14:paraId="2EFC6B7A" w14:textId="77777777" w:rsidR="00D470AE" w:rsidRDefault="00D470AE" w:rsidP="00D470AE">
            <w:pPr>
              <w:ind w:left="0" w:hanging="2"/>
              <w:rPr>
                <w:ins w:id="7926" w:author="임 종운" w:date="2022-05-17T11:40:00Z"/>
              </w:rPr>
            </w:pPr>
            <w:ins w:id="7927" w:author="임 종운" w:date="2022-05-17T11:40:00Z">
              <w:r>
                <w:t>INSERT INTO attendance VALUES (3810, 14, 2022-02-05);</w:t>
              </w:r>
            </w:ins>
          </w:p>
          <w:p w14:paraId="24B3E883" w14:textId="77777777" w:rsidR="00D470AE" w:rsidRDefault="00D470AE" w:rsidP="00D470AE">
            <w:pPr>
              <w:ind w:left="0" w:hanging="2"/>
              <w:rPr>
                <w:ins w:id="7928" w:author="임 종운" w:date="2022-05-17T11:40:00Z"/>
              </w:rPr>
            </w:pPr>
            <w:ins w:id="7929" w:author="임 종운" w:date="2022-05-17T11:40:00Z">
              <w:r>
                <w:t>INSERT INTO attendance VALUES (3811, 15, 2022-02-05);</w:t>
              </w:r>
            </w:ins>
          </w:p>
          <w:p w14:paraId="24EB9E1E" w14:textId="77777777" w:rsidR="00D470AE" w:rsidRDefault="00D470AE" w:rsidP="00D470AE">
            <w:pPr>
              <w:ind w:left="0" w:hanging="2"/>
              <w:rPr>
                <w:ins w:id="7930" w:author="임 종운" w:date="2022-05-17T11:40:00Z"/>
              </w:rPr>
            </w:pPr>
            <w:ins w:id="7931" w:author="임 종운" w:date="2022-05-17T11:40:00Z">
              <w:r>
                <w:t>INSERT INTO attendance VALUES (3812, 16, 2022-02-05);</w:t>
              </w:r>
            </w:ins>
          </w:p>
          <w:p w14:paraId="7E1DA509" w14:textId="77777777" w:rsidR="00D470AE" w:rsidRDefault="00D470AE" w:rsidP="00D470AE">
            <w:pPr>
              <w:ind w:left="0" w:hanging="2"/>
              <w:rPr>
                <w:ins w:id="7932" w:author="임 종운" w:date="2022-05-17T11:40:00Z"/>
              </w:rPr>
            </w:pPr>
            <w:ins w:id="7933" w:author="임 종운" w:date="2022-05-17T11:40:00Z">
              <w:r>
                <w:t>INSERT INTO attendance VALUES (3813, 17, 2022-02-05);</w:t>
              </w:r>
            </w:ins>
          </w:p>
          <w:p w14:paraId="525136B1" w14:textId="77777777" w:rsidR="00D470AE" w:rsidRDefault="00D470AE" w:rsidP="00D470AE">
            <w:pPr>
              <w:ind w:left="0" w:hanging="2"/>
              <w:rPr>
                <w:ins w:id="7934" w:author="임 종운" w:date="2022-05-17T11:40:00Z"/>
              </w:rPr>
            </w:pPr>
            <w:ins w:id="7935" w:author="임 종운" w:date="2022-05-17T11:40:00Z">
              <w:r>
                <w:t>INSERT INTO attendance VALUES (3814, 18, 2022-02-05);</w:t>
              </w:r>
            </w:ins>
          </w:p>
          <w:p w14:paraId="10ABF7D9" w14:textId="77777777" w:rsidR="00D470AE" w:rsidRDefault="00D470AE" w:rsidP="00D470AE">
            <w:pPr>
              <w:ind w:left="0" w:hanging="2"/>
              <w:rPr>
                <w:ins w:id="7936" w:author="임 종운" w:date="2022-05-17T11:40:00Z"/>
              </w:rPr>
            </w:pPr>
            <w:ins w:id="7937" w:author="임 종운" w:date="2022-05-17T11:40:00Z">
              <w:r>
                <w:t>INSERT INTO attendance VALUES (3815, 19, 2022-02-05);</w:t>
              </w:r>
            </w:ins>
          </w:p>
          <w:p w14:paraId="3050079D" w14:textId="77777777" w:rsidR="00D470AE" w:rsidRDefault="00D470AE" w:rsidP="00D470AE">
            <w:pPr>
              <w:ind w:left="0" w:hanging="2"/>
              <w:rPr>
                <w:ins w:id="7938" w:author="임 종운" w:date="2022-05-17T11:40:00Z"/>
              </w:rPr>
            </w:pPr>
            <w:ins w:id="7939" w:author="임 종운" w:date="2022-05-17T11:40:00Z">
              <w:r>
                <w:t>INSERT INTO attendance VALUES (3816, 20, 2022-02-05);</w:t>
              </w:r>
            </w:ins>
          </w:p>
          <w:p w14:paraId="0940EC54" w14:textId="77777777" w:rsidR="00D470AE" w:rsidRDefault="00D470AE" w:rsidP="00D470AE">
            <w:pPr>
              <w:ind w:left="0" w:hanging="2"/>
              <w:rPr>
                <w:ins w:id="7940" w:author="임 종운" w:date="2022-05-17T11:40:00Z"/>
              </w:rPr>
            </w:pPr>
            <w:ins w:id="7941" w:author="임 종운" w:date="2022-05-17T11:40:00Z">
              <w:r>
                <w:t>INSERT INTO attendance VALUES (3817, 21, 2022-02-05);</w:t>
              </w:r>
            </w:ins>
          </w:p>
          <w:p w14:paraId="1AB70146" w14:textId="77777777" w:rsidR="00D470AE" w:rsidRDefault="00D470AE" w:rsidP="00D470AE">
            <w:pPr>
              <w:ind w:left="0" w:hanging="2"/>
              <w:rPr>
                <w:ins w:id="7942" w:author="임 종운" w:date="2022-05-17T11:40:00Z"/>
              </w:rPr>
            </w:pPr>
            <w:ins w:id="7943" w:author="임 종운" w:date="2022-05-17T11:40:00Z">
              <w:r>
                <w:t>INSERT INTO attendance VALUES (3818, 22, 2022-02-05);</w:t>
              </w:r>
            </w:ins>
          </w:p>
          <w:p w14:paraId="79B89B17" w14:textId="77777777" w:rsidR="00D470AE" w:rsidRDefault="00D470AE" w:rsidP="00D470AE">
            <w:pPr>
              <w:ind w:left="0" w:hanging="2"/>
              <w:rPr>
                <w:ins w:id="7944" w:author="임 종운" w:date="2022-05-17T11:40:00Z"/>
              </w:rPr>
            </w:pPr>
            <w:ins w:id="7945" w:author="임 종운" w:date="2022-05-17T11:40:00Z">
              <w:r>
                <w:t>INSERT INTO attendance VALUES (3819, 23, 2022-02-05);</w:t>
              </w:r>
            </w:ins>
          </w:p>
          <w:p w14:paraId="3A22B831" w14:textId="77777777" w:rsidR="00D470AE" w:rsidRDefault="00D470AE" w:rsidP="00D470AE">
            <w:pPr>
              <w:ind w:left="0" w:hanging="2"/>
              <w:rPr>
                <w:ins w:id="7946" w:author="임 종운" w:date="2022-05-17T11:40:00Z"/>
              </w:rPr>
            </w:pPr>
            <w:ins w:id="7947" w:author="임 종운" w:date="2022-05-17T11:40:00Z">
              <w:r>
                <w:t>INSERT INTO attendance VALUES (3820, 24, 2022-02-05);</w:t>
              </w:r>
            </w:ins>
          </w:p>
          <w:p w14:paraId="61010CEF" w14:textId="77777777" w:rsidR="00D470AE" w:rsidRDefault="00D470AE" w:rsidP="00D470AE">
            <w:pPr>
              <w:ind w:left="0" w:hanging="2"/>
              <w:rPr>
                <w:ins w:id="7948" w:author="임 종운" w:date="2022-05-17T11:40:00Z"/>
              </w:rPr>
            </w:pPr>
            <w:ins w:id="7949" w:author="임 종운" w:date="2022-05-17T11:40:00Z">
              <w:r>
                <w:t>INSERT INTO attendance VALUES (3821, 25, 2022-02-05);</w:t>
              </w:r>
            </w:ins>
          </w:p>
          <w:p w14:paraId="005A2490" w14:textId="77777777" w:rsidR="00D470AE" w:rsidRDefault="00D470AE" w:rsidP="00D470AE">
            <w:pPr>
              <w:ind w:left="0" w:hanging="2"/>
              <w:rPr>
                <w:ins w:id="7950" w:author="임 종운" w:date="2022-05-17T11:40:00Z"/>
              </w:rPr>
            </w:pPr>
            <w:ins w:id="7951" w:author="임 종운" w:date="2022-05-17T11:40:00Z">
              <w:r>
                <w:t>INSERT INTO attendance VALUES (3822, 26, 2022-02-05);</w:t>
              </w:r>
            </w:ins>
          </w:p>
          <w:p w14:paraId="1D3965D5" w14:textId="77777777" w:rsidR="00D470AE" w:rsidRDefault="00D470AE" w:rsidP="00D470AE">
            <w:pPr>
              <w:ind w:left="0" w:hanging="2"/>
              <w:rPr>
                <w:ins w:id="7952" w:author="임 종운" w:date="2022-05-17T11:40:00Z"/>
              </w:rPr>
            </w:pPr>
            <w:ins w:id="7953" w:author="임 종운" w:date="2022-05-17T11:40:00Z">
              <w:r>
                <w:lastRenderedPageBreak/>
                <w:t>INSERT INTO attendance VALUES (3823, 1, 2022-02-06);</w:t>
              </w:r>
            </w:ins>
          </w:p>
          <w:p w14:paraId="3E0454BA" w14:textId="77777777" w:rsidR="00D470AE" w:rsidRDefault="00D470AE" w:rsidP="00D470AE">
            <w:pPr>
              <w:ind w:left="0" w:hanging="2"/>
              <w:rPr>
                <w:ins w:id="7954" w:author="임 종운" w:date="2022-05-17T11:40:00Z"/>
              </w:rPr>
            </w:pPr>
            <w:ins w:id="7955" w:author="임 종운" w:date="2022-05-17T11:40:00Z">
              <w:r>
                <w:t>INSERT INTO attendance VALUES (3824, 2, 2022-02-06);</w:t>
              </w:r>
            </w:ins>
          </w:p>
          <w:p w14:paraId="47333C36" w14:textId="77777777" w:rsidR="00D470AE" w:rsidRDefault="00D470AE" w:rsidP="00D470AE">
            <w:pPr>
              <w:ind w:left="0" w:hanging="2"/>
              <w:rPr>
                <w:ins w:id="7956" w:author="임 종운" w:date="2022-05-17T11:40:00Z"/>
              </w:rPr>
            </w:pPr>
            <w:ins w:id="7957" w:author="임 종운" w:date="2022-05-17T11:40:00Z">
              <w:r>
                <w:t>INSERT INTO attendance VALUES (3825, 3, 2022-02-06);</w:t>
              </w:r>
            </w:ins>
          </w:p>
          <w:p w14:paraId="1399B8E3" w14:textId="77777777" w:rsidR="00D470AE" w:rsidRDefault="00D470AE" w:rsidP="00D470AE">
            <w:pPr>
              <w:ind w:left="0" w:hanging="2"/>
              <w:rPr>
                <w:ins w:id="7958" w:author="임 종운" w:date="2022-05-17T11:40:00Z"/>
              </w:rPr>
            </w:pPr>
            <w:ins w:id="7959" w:author="임 종운" w:date="2022-05-17T11:40:00Z">
              <w:r>
                <w:t>INSERT INTO attendance VALUES (3826, 4, 2022-02-06);</w:t>
              </w:r>
            </w:ins>
          </w:p>
          <w:p w14:paraId="0B56AB11" w14:textId="77777777" w:rsidR="00D470AE" w:rsidRDefault="00D470AE" w:rsidP="00D470AE">
            <w:pPr>
              <w:ind w:left="0" w:hanging="2"/>
              <w:rPr>
                <w:ins w:id="7960" w:author="임 종운" w:date="2022-05-17T11:40:00Z"/>
              </w:rPr>
            </w:pPr>
            <w:ins w:id="7961" w:author="임 종운" w:date="2022-05-17T11:40:00Z">
              <w:r>
                <w:t>INSERT INTO attendance VALUES (3827, 5, 2022-02-06);</w:t>
              </w:r>
            </w:ins>
          </w:p>
          <w:p w14:paraId="16ED7369" w14:textId="77777777" w:rsidR="00D470AE" w:rsidRDefault="00D470AE" w:rsidP="00D470AE">
            <w:pPr>
              <w:ind w:left="0" w:hanging="2"/>
              <w:rPr>
                <w:ins w:id="7962" w:author="임 종운" w:date="2022-05-17T11:40:00Z"/>
              </w:rPr>
            </w:pPr>
            <w:ins w:id="7963" w:author="임 종운" w:date="2022-05-17T11:40:00Z">
              <w:r>
                <w:t>INSERT INTO attendance VALUES (3828, 6, 2022-02-06);</w:t>
              </w:r>
            </w:ins>
          </w:p>
          <w:p w14:paraId="2E713A85" w14:textId="77777777" w:rsidR="00D470AE" w:rsidRDefault="00D470AE" w:rsidP="00D470AE">
            <w:pPr>
              <w:ind w:left="0" w:hanging="2"/>
              <w:rPr>
                <w:ins w:id="7964" w:author="임 종운" w:date="2022-05-17T11:40:00Z"/>
              </w:rPr>
            </w:pPr>
            <w:ins w:id="7965" w:author="임 종운" w:date="2022-05-17T11:40:00Z">
              <w:r>
                <w:t>INSERT INTO attendance VALUES (3829, 7, 2022-02-06);</w:t>
              </w:r>
            </w:ins>
          </w:p>
          <w:p w14:paraId="48DEBCB5" w14:textId="77777777" w:rsidR="00D470AE" w:rsidRDefault="00D470AE" w:rsidP="00D470AE">
            <w:pPr>
              <w:ind w:left="0" w:hanging="2"/>
              <w:rPr>
                <w:ins w:id="7966" w:author="임 종운" w:date="2022-05-17T11:40:00Z"/>
              </w:rPr>
            </w:pPr>
            <w:ins w:id="7967" w:author="임 종운" w:date="2022-05-17T11:40:00Z">
              <w:r>
                <w:t>INSERT INTO attendance VALUES (3830, 8, 2022-02-06);</w:t>
              </w:r>
            </w:ins>
          </w:p>
          <w:p w14:paraId="23FA5508" w14:textId="77777777" w:rsidR="00D470AE" w:rsidRDefault="00D470AE" w:rsidP="00D470AE">
            <w:pPr>
              <w:ind w:left="0" w:hanging="2"/>
              <w:rPr>
                <w:ins w:id="7968" w:author="임 종운" w:date="2022-05-17T11:40:00Z"/>
              </w:rPr>
            </w:pPr>
            <w:ins w:id="7969" w:author="임 종운" w:date="2022-05-17T11:40:00Z">
              <w:r>
                <w:t>INSERT INTO attendance VALUES (3831, 9, 2022-02-06);</w:t>
              </w:r>
            </w:ins>
          </w:p>
          <w:p w14:paraId="559CCF40" w14:textId="77777777" w:rsidR="00D470AE" w:rsidRDefault="00D470AE" w:rsidP="00D470AE">
            <w:pPr>
              <w:ind w:left="0" w:hanging="2"/>
              <w:rPr>
                <w:ins w:id="7970" w:author="임 종운" w:date="2022-05-17T11:40:00Z"/>
              </w:rPr>
            </w:pPr>
            <w:ins w:id="7971" w:author="임 종운" w:date="2022-05-17T11:40:00Z">
              <w:r>
                <w:t>INSERT INTO attendance VALUES (3832, 10, 2022-02-06);</w:t>
              </w:r>
            </w:ins>
          </w:p>
          <w:p w14:paraId="7BC79EB1" w14:textId="77777777" w:rsidR="00D470AE" w:rsidRDefault="00D470AE" w:rsidP="00D470AE">
            <w:pPr>
              <w:ind w:left="0" w:hanging="2"/>
              <w:rPr>
                <w:ins w:id="7972" w:author="임 종운" w:date="2022-05-17T11:40:00Z"/>
              </w:rPr>
            </w:pPr>
            <w:ins w:id="7973" w:author="임 종운" w:date="2022-05-17T11:40:00Z">
              <w:r>
                <w:t>INSERT INTO attendance VALUES (3833, 11, 2022-02-06);</w:t>
              </w:r>
            </w:ins>
          </w:p>
          <w:p w14:paraId="341FE157" w14:textId="77777777" w:rsidR="00D470AE" w:rsidRDefault="00D470AE" w:rsidP="00D470AE">
            <w:pPr>
              <w:ind w:left="0" w:hanging="2"/>
              <w:rPr>
                <w:ins w:id="7974" w:author="임 종운" w:date="2022-05-17T11:40:00Z"/>
              </w:rPr>
            </w:pPr>
            <w:ins w:id="7975" w:author="임 종운" w:date="2022-05-17T11:40:00Z">
              <w:r>
                <w:t>INSERT INTO attendance VALUES (3834, 12, 2022-02-06);</w:t>
              </w:r>
            </w:ins>
          </w:p>
          <w:p w14:paraId="461495F4" w14:textId="77777777" w:rsidR="00D470AE" w:rsidRDefault="00D470AE" w:rsidP="00D470AE">
            <w:pPr>
              <w:ind w:left="0" w:hanging="2"/>
              <w:rPr>
                <w:ins w:id="7976" w:author="임 종운" w:date="2022-05-17T11:40:00Z"/>
              </w:rPr>
            </w:pPr>
            <w:ins w:id="7977" w:author="임 종운" w:date="2022-05-17T11:40:00Z">
              <w:r>
                <w:t>INSERT INTO attendance VALUES (3835, 13, 2022-02-06);</w:t>
              </w:r>
            </w:ins>
          </w:p>
          <w:p w14:paraId="1EC99932" w14:textId="77777777" w:rsidR="00D470AE" w:rsidRDefault="00D470AE" w:rsidP="00D470AE">
            <w:pPr>
              <w:ind w:left="0" w:hanging="2"/>
              <w:rPr>
                <w:ins w:id="7978" w:author="임 종운" w:date="2022-05-17T11:40:00Z"/>
              </w:rPr>
            </w:pPr>
            <w:ins w:id="7979" w:author="임 종운" w:date="2022-05-17T11:40:00Z">
              <w:r>
                <w:t>INSERT INTO attendance VALUES (3836, 14, 2022-02-06);</w:t>
              </w:r>
            </w:ins>
          </w:p>
          <w:p w14:paraId="3706C7B1" w14:textId="77777777" w:rsidR="00D470AE" w:rsidRDefault="00D470AE" w:rsidP="00D470AE">
            <w:pPr>
              <w:ind w:left="0" w:hanging="2"/>
              <w:rPr>
                <w:ins w:id="7980" w:author="임 종운" w:date="2022-05-17T11:40:00Z"/>
              </w:rPr>
            </w:pPr>
            <w:ins w:id="7981" w:author="임 종운" w:date="2022-05-17T11:40:00Z">
              <w:r>
                <w:t>INSERT INTO attendance VALUES (3837, 15, 2022-02-06);</w:t>
              </w:r>
            </w:ins>
          </w:p>
          <w:p w14:paraId="1A279171" w14:textId="77777777" w:rsidR="00D470AE" w:rsidRDefault="00D470AE" w:rsidP="00D470AE">
            <w:pPr>
              <w:ind w:left="0" w:hanging="2"/>
              <w:rPr>
                <w:ins w:id="7982" w:author="임 종운" w:date="2022-05-17T11:40:00Z"/>
              </w:rPr>
            </w:pPr>
            <w:ins w:id="7983" w:author="임 종운" w:date="2022-05-17T11:40:00Z">
              <w:r>
                <w:t>INSERT INTO attendance VALUES (3838, 16, 2022-02-06);</w:t>
              </w:r>
            </w:ins>
          </w:p>
          <w:p w14:paraId="7B03621B" w14:textId="77777777" w:rsidR="00D470AE" w:rsidRDefault="00D470AE" w:rsidP="00D470AE">
            <w:pPr>
              <w:ind w:left="0" w:hanging="2"/>
              <w:rPr>
                <w:ins w:id="7984" w:author="임 종운" w:date="2022-05-17T11:40:00Z"/>
              </w:rPr>
            </w:pPr>
            <w:ins w:id="7985" w:author="임 종운" w:date="2022-05-17T11:40:00Z">
              <w:r>
                <w:t>INSERT INTO attendance VALUES (3839, 17, 2022-02-06);</w:t>
              </w:r>
            </w:ins>
          </w:p>
          <w:p w14:paraId="4BD79FA4" w14:textId="77777777" w:rsidR="00D470AE" w:rsidRDefault="00D470AE" w:rsidP="00D470AE">
            <w:pPr>
              <w:ind w:left="0" w:hanging="2"/>
              <w:rPr>
                <w:ins w:id="7986" w:author="임 종운" w:date="2022-05-17T11:40:00Z"/>
              </w:rPr>
            </w:pPr>
            <w:ins w:id="7987" w:author="임 종운" w:date="2022-05-17T11:40:00Z">
              <w:r>
                <w:t>INSERT INTO attendance VALUES (3840, 18, 2022-02-06);</w:t>
              </w:r>
            </w:ins>
          </w:p>
          <w:p w14:paraId="2A143DE8" w14:textId="77777777" w:rsidR="00D470AE" w:rsidRDefault="00D470AE" w:rsidP="00D470AE">
            <w:pPr>
              <w:ind w:left="0" w:hanging="2"/>
              <w:rPr>
                <w:ins w:id="7988" w:author="임 종운" w:date="2022-05-17T11:40:00Z"/>
              </w:rPr>
            </w:pPr>
            <w:ins w:id="7989" w:author="임 종운" w:date="2022-05-17T11:40:00Z">
              <w:r>
                <w:t>INSERT INTO attendance VALUES (3841, 19, 2022-02-06);</w:t>
              </w:r>
            </w:ins>
          </w:p>
          <w:p w14:paraId="6597B343" w14:textId="77777777" w:rsidR="00D470AE" w:rsidRDefault="00D470AE" w:rsidP="00D470AE">
            <w:pPr>
              <w:ind w:left="0" w:hanging="2"/>
              <w:rPr>
                <w:ins w:id="7990" w:author="임 종운" w:date="2022-05-17T11:40:00Z"/>
              </w:rPr>
            </w:pPr>
            <w:ins w:id="7991" w:author="임 종운" w:date="2022-05-17T11:40:00Z">
              <w:r>
                <w:t>INSERT INTO attendance VALUES (3842, 20, 2022-02-06);</w:t>
              </w:r>
            </w:ins>
          </w:p>
          <w:p w14:paraId="07C50435" w14:textId="77777777" w:rsidR="00D470AE" w:rsidRDefault="00D470AE" w:rsidP="00D470AE">
            <w:pPr>
              <w:ind w:left="0" w:hanging="2"/>
              <w:rPr>
                <w:ins w:id="7992" w:author="임 종운" w:date="2022-05-17T11:40:00Z"/>
              </w:rPr>
            </w:pPr>
            <w:ins w:id="7993" w:author="임 종운" w:date="2022-05-17T11:40:00Z">
              <w:r>
                <w:t>INSERT INTO attendance VALUES (3843, 21, 2022-02-06);</w:t>
              </w:r>
            </w:ins>
          </w:p>
          <w:p w14:paraId="2C3F2A31" w14:textId="77777777" w:rsidR="00D470AE" w:rsidRDefault="00D470AE" w:rsidP="00D470AE">
            <w:pPr>
              <w:ind w:left="0" w:hanging="2"/>
              <w:rPr>
                <w:ins w:id="7994" w:author="임 종운" w:date="2022-05-17T11:40:00Z"/>
              </w:rPr>
            </w:pPr>
            <w:ins w:id="7995" w:author="임 종운" w:date="2022-05-17T11:40:00Z">
              <w:r>
                <w:t>INSERT INTO attendance VALUES (3844, 22, 2022-02-06);</w:t>
              </w:r>
            </w:ins>
          </w:p>
          <w:p w14:paraId="0E42517A" w14:textId="77777777" w:rsidR="00D470AE" w:rsidRDefault="00D470AE" w:rsidP="00D470AE">
            <w:pPr>
              <w:ind w:left="0" w:hanging="2"/>
              <w:rPr>
                <w:ins w:id="7996" w:author="임 종운" w:date="2022-05-17T11:40:00Z"/>
              </w:rPr>
            </w:pPr>
            <w:ins w:id="7997" w:author="임 종운" w:date="2022-05-17T11:40:00Z">
              <w:r>
                <w:t>INSERT INTO attendance VALUES (3845, 23, 2022-02-06);</w:t>
              </w:r>
            </w:ins>
          </w:p>
          <w:p w14:paraId="213C673A" w14:textId="77777777" w:rsidR="00D470AE" w:rsidRDefault="00D470AE" w:rsidP="00D470AE">
            <w:pPr>
              <w:ind w:left="0" w:hanging="2"/>
              <w:rPr>
                <w:ins w:id="7998" w:author="임 종운" w:date="2022-05-17T11:40:00Z"/>
              </w:rPr>
            </w:pPr>
            <w:ins w:id="7999" w:author="임 종운" w:date="2022-05-17T11:40:00Z">
              <w:r>
                <w:t>INSERT INTO attendance VALUES (3846, 24, 2022-02-06);</w:t>
              </w:r>
            </w:ins>
          </w:p>
          <w:p w14:paraId="2550CE80" w14:textId="77777777" w:rsidR="00D470AE" w:rsidRDefault="00D470AE" w:rsidP="00D470AE">
            <w:pPr>
              <w:ind w:left="0" w:hanging="2"/>
              <w:rPr>
                <w:ins w:id="8000" w:author="임 종운" w:date="2022-05-17T11:40:00Z"/>
              </w:rPr>
            </w:pPr>
            <w:ins w:id="8001" w:author="임 종운" w:date="2022-05-17T11:40:00Z">
              <w:r>
                <w:t>INSERT INTO attendance VALUES (3847, 25, 2022-02-06);</w:t>
              </w:r>
            </w:ins>
          </w:p>
          <w:p w14:paraId="280EC158" w14:textId="77777777" w:rsidR="00D470AE" w:rsidRDefault="00D470AE" w:rsidP="00D470AE">
            <w:pPr>
              <w:ind w:left="0" w:hanging="2"/>
              <w:rPr>
                <w:ins w:id="8002" w:author="임 종운" w:date="2022-05-17T11:40:00Z"/>
              </w:rPr>
            </w:pPr>
            <w:ins w:id="8003" w:author="임 종운" w:date="2022-05-17T11:40:00Z">
              <w:r>
                <w:t>INSERT INTO attendance VALUES (3848, 26, 2022-02-06);</w:t>
              </w:r>
            </w:ins>
          </w:p>
          <w:p w14:paraId="591C1353" w14:textId="77777777" w:rsidR="00D470AE" w:rsidRDefault="00D470AE" w:rsidP="00D470AE">
            <w:pPr>
              <w:ind w:left="0" w:hanging="2"/>
              <w:rPr>
                <w:ins w:id="8004" w:author="임 종운" w:date="2022-05-17T11:40:00Z"/>
              </w:rPr>
            </w:pPr>
            <w:ins w:id="8005" w:author="임 종운" w:date="2022-05-17T11:40:00Z">
              <w:r>
                <w:t>INSERT INTO attendance VALUES (3849, 1, 2022-02-07);</w:t>
              </w:r>
            </w:ins>
          </w:p>
          <w:p w14:paraId="251E467F" w14:textId="77777777" w:rsidR="00D470AE" w:rsidRDefault="00D470AE" w:rsidP="00D470AE">
            <w:pPr>
              <w:ind w:left="0" w:hanging="2"/>
              <w:rPr>
                <w:ins w:id="8006" w:author="임 종운" w:date="2022-05-17T11:40:00Z"/>
              </w:rPr>
            </w:pPr>
            <w:ins w:id="8007" w:author="임 종운" w:date="2022-05-17T11:40:00Z">
              <w:r>
                <w:lastRenderedPageBreak/>
                <w:t>INSERT INTO attendance VALUES (3850, 2, 2022-02-07);</w:t>
              </w:r>
            </w:ins>
          </w:p>
          <w:p w14:paraId="15834CD5" w14:textId="77777777" w:rsidR="00D470AE" w:rsidRDefault="00D470AE" w:rsidP="00D470AE">
            <w:pPr>
              <w:ind w:left="0" w:hanging="2"/>
              <w:rPr>
                <w:ins w:id="8008" w:author="임 종운" w:date="2022-05-17T11:40:00Z"/>
              </w:rPr>
            </w:pPr>
            <w:ins w:id="8009" w:author="임 종운" w:date="2022-05-17T11:40:00Z">
              <w:r>
                <w:t>INSERT INTO attendance VALUES (3851, 3, 2022-02-07);</w:t>
              </w:r>
            </w:ins>
          </w:p>
          <w:p w14:paraId="692740EC" w14:textId="77777777" w:rsidR="00D470AE" w:rsidRDefault="00D470AE" w:rsidP="00D470AE">
            <w:pPr>
              <w:ind w:left="0" w:hanging="2"/>
              <w:rPr>
                <w:ins w:id="8010" w:author="임 종운" w:date="2022-05-17T11:40:00Z"/>
              </w:rPr>
            </w:pPr>
            <w:ins w:id="8011" w:author="임 종운" w:date="2022-05-17T11:40:00Z">
              <w:r>
                <w:t>INSERT INTO attendance VALUES (3852, 4, 2022-02-07);</w:t>
              </w:r>
            </w:ins>
          </w:p>
          <w:p w14:paraId="21F28AC2" w14:textId="77777777" w:rsidR="00D470AE" w:rsidRDefault="00D470AE" w:rsidP="00D470AE">
            <w:pPr>
              <w:ind w:left="0" w:hanging="2"/>
              <w:rPr>
                <w:ins w:id="8012" w:author="임 종운" w:date="2022-05-17T11:40:00Z"/>
              </w:rPr>
            </w:pPr>
            <w:ins w:id="8013" w:author="임 종운" w:date="2022-05-17T11:40:00Z">
              <w:r>
                <w:t>INSERT INTO attendance VALUES (3853, 5, 2022-02-07);</w:t>
              </w:r>
            </w:ins>
          </w:p>
          <w:p w14:paraId="70C1F2F7" w14:textId="77777777" w:rsidR="00D470AE" w:rsidRDefault="00D470AE" w:rsidP="00D470AE">
            <w:pPr>
              <w:ind w:left="0" w:hanging="2"/>
              <w:rPr>
                <w:ins w:id="8014" w:author="임 종운" w:date="2022-05-17T11:40:00Z"/>
              </w:rPr>
            </w:pPr>
            <w:ins w:id="8015" w:author="임 종운" w:date="2022-05-17T11:40:00Z">
              <w:r>
                <w:t>INSERT INTO attendance VALUES (3854, 6, 2022-02-07);</w:t>
              </w:r>
            </w:ins>
          </w:p>
          <w:p w14:paraId="5B92DA4D" w14:textId="77777777" w:rsidR="00D470AE" w:rsidRDefault="00D470AE" w:rsidP="00D470AE">
            <w:pPr>
              <w:ind w:left="0" w:hanging="2"/>
              <w:rPr>
                <w:ins w:id="8016" w:author="임 종운" w:date="2022-05-17T11:40:00Z"/>
              </w:rPr>
            </w:pPr>
            <w:ins w:id="8017" w:author="임 종운" w:date="2022-05-17T11:40:00Z">
              <w:r>
                <w:t>INSERT INTO attendance VALUES (3855, 7, 2022-02-07);</w:t>
              </w:r>
            </w:ins>
          </w:p>
          <w:p w14:paraId="2BCD9D75" w14:textId="77777777" w:rsidR="00D470AE" w:rsidRDefault="00D470AE" w:rsidP="00D470AE">
            <w:pPr>
              <w:ind w:left="0" w:hanging="2"/>
              <w:rPr>
                <w:ins w:id="8018" w:author="임 종운" w:date="2022-05-17T11:40:00Z"/>
              </w:rPr>
            </w:pPr>
            <w:ins w:id="8019" w:author="임 종운" w:date="2022-05-17T11:40:00Z">
              <w:r>
                <w:t>INSERT INTO attendance VALUES (3856, 8, 2022-02-07);</w:t>
              </w:r>
            </w:ins>
          </w:p>
          <w:p w14:paraId="0A1E510C" w14:textId="77777777" w:rsidR="00D470AE" w:rsidRDefault="00D470AE" w:rsidP="00D470AE">
            <w:pPr>
              <w:ind w:left="0" w:hanging="2"/>
              <w:rPr>
                <w:ins w:id="8020" w:author="임 종운" w:date="2022-05-17T11:40:00Z"/>
              </w:rPr>
            </w:pPr>
            <w:ins w:id="8021" w:author="임 종운" w:date="2022-05-17T11:40:00Z">
              <w:r>
                <w:t>INSERT INTO attendance VALUES (3857, 9, 2022-02-07);</w:t>
              </w:r>
            </w:ins>
          </w:p>
          <w:p w14:paraId="4817EE09" w14:textId="77777777" w:rsidR="00D470AE" w:rsidRDefault="00D470AE" w:rsidP="00D470AE">
            <w:pPr>
              <w:ind w:left="0" w:hanging="2"/>
              <w:rPr>
                <w:ins w:id="8022" w:author="임 종운" w:date="2022-05-17T11:40:00Z"/>
              </w:rPr>
            </w:pPr>
            <w:ins w:id="8023" w:author="임 종운" w:date="2022-05-17T11:40:00Z">
              <w:r>
                <w:t>INSERT INTO attendance VALUES (3858, 10, 2022-02-07);</w:t>
              </w:r>
            </w:ins>
          </w:p>
          <w:p w14:paraId="59139D58" w14:textId="77777777" w:rsidR="00D470AE" w:rsidRDefault="00D470AE" w:rsidP="00D470AE">
            <w:pPr>
              <w:ind w:left="0" w:hanging="2"/>
              <w:rPr>
                <w:ins w:id="8024" w:author="임 종운" w:date="2022-05-17T11:40:00Z"/>
              </w:rPr>
            </w:pPr>
            <w:ins w:id="8025" w:author="임 종운" w:date="2022-05-17T11:40:00Z">
              <w:r>
                <w:t>INSERT INTO attendance VALUES (3859, 11, 2022-02-07);</w:t>
              </w:r>
            </w:ins>
          </w:p>
          <w:p w14:paraId="60881D25" w14:textId="77777777" w:rsidR="00D470AE" w:rsidRDefault="00D470AE" w:rsidP="00D470AE">
            <w:pPr>
              <w:ind w:left="0" w:hanging="2"/>
              <w:rPr>
                <w:ins w:id="8026" w:author="임 종운" w:date="2022-05-17T11:40:00Z"/>
              </w:rPr>
            </w:pPr>
            <w:ins w:id="8027" w:author="임 종운" w:date="2022-05-17T11:40:00Z">
              <w:r>
                <w:t>INSERT INTO attendance VALUES (3860, 12, 2022-02-07);</w:t>
              </w:r>
            </w:ins>
          </w:p>
          <w:p w14:paraId="60D30F06" w14:textId="77777777" w:rsidR="00D470AE" w:rsidRDefault="00D470AE" w:rsidP="00D470AE">
            <w:pPr>
              <w:ind w:left="0" w:hanging="2"/>
              <w:rPr>
                <w:ins w:id="8028" w:author="임 종운" w:date="2022-05-17T11:40:00Z"/>
              </w:rPr>
            </w:pPr>
            <w:ins w:id="8029" w:author="임 종운" w:date="2022-05-17T11:40:00Z">
              <w:r>
                <w:t>INSERT INTO attendance VALUES (3861, 13, 2022-02-07);</w:t>
              </w:r>
            </w:ins>
          </w:p>
          <w:p w14:paraId="1BF43951" w14:textId="77777777" w:rsidR="00D470AE" w:rsidRDefault="00D470AE" w:rsidP="00D470AE">
            <w:pPr>
              <w:ind w:left="0" w:hanging="2"/>
              <w:rPr>
                <w:ins w:id="8030" w:author="임 종운" w:date="2022-05-17T11:40:00Z"/>
              </w:rPr>
            </w:pPr>
            <w:ins w:id="8031" w:author="임 종운" w:date="2022-05-17T11:40:00Z">
              <w:r>
                <w:t>INSERT INTO attendance VALUES (3862, 14, 2022-02-07);</w:t>
              </w:r>
            </w:ins>
          </w:p>
          <w:p w14:paraId="03478DA1" w14:textId="77777777" w:rsidR="00D470AE" w:rsidRDefault="00D470AE" w:rsidP="00D470AE">
            <w:pPr>
              <w:ind w:left="0" w:hanging="2"/>
              <w:rPr>
                <w:ins w:id="8032" w:author="임 종운" w:date="2022-05-17T11:40:00Z"/>
              </w:rPr>
            </w:pPr>
            <w:ins w:id="8033" w:author="임 종운" w:date="2022-05-17T11:40:00Z">
              <w:r>
                <w:t>INSERT INTO attendance VALUES (3863, 15, 2022-02-07);</w:t>
              </w:r>
            </w:ins>
          </w:p>
          <w:p w14:paraId="6B110B9D" w14:textId="77777777" w:rsidR="00D470AE" w:rsidRDefault="00D470AE" w:rsidP="00D470AE">
            <w:pPr>
              <w:ind w:left="0" w:hanging="2"/>
              <w:rPr>
                <w:ins w:id="8034" w:author="임 종운" w:date="2022-05-17T11:40:00Z"/>
              </w:rPr>
            </w:pPr>
            <w:ins w:id="8035" w:author="임 종운" w:date="2022-05-17T11:40:00Z">
              <w:r>
                <w:t>INSERT INTO attendance VALUES (3864, 16, 2022-02-07);</w:t>
              </w:r>
            </w:ins>
          </w:p>
          <w:p w14:paraId="07F773BC" w14:textId="77777777" w:rsidR="00D470AE" w:rsidRDefault="00D470AE" w:rsidP="00D470AE">
            <w:pPr>
              <w:ind w:left="0" w:hanging="2"/>
              <w:rPr>
                <w:ins w:id="8036" w:author="임 종운" w:date="2022-05-17T11:40:00Z"/>
              </w:rPr>
            </w:pPr>
            <w:ins w:id="8037" w:author="임 종운" w:date="2022-05-17T11:40:00Z">
              <w:r>
                <w:t>INSERT INTO attendance VALUES (3865, 17, 2022-02-07);</w:t>
              </w:r>
            </w:ins>
          </w:p>
          <w:p w14:paraId="3B1FBADB" w14:textId="77777777" w:rsidR="00D470AE" w:rsidRDefault="00D470AE" w:rsidP="00D470AE">
            <w:pPr>
              <w:ind w:left="0" w:hanging="2"/>
              <w:rPr>
                <w:ins w:id="8038" w:author="임 종운" w:date="2022-05-17T11:40:00Z"/>
              </w:rPr>
            </w:pPr>
            <w:ins w:id="8039" w:author="임 종운" w:date="2022-05-17T11:40:00Z">
              <w:r>
                <w:t>INSERT INTO attendance VALUES (3866, 18, 2022-02-07);</w:t>
              </w:r>
            </w:ins>
          </w:p>
          <w:p w14:paraId="4B5028F1" w14:textId="77777777" w:rsidR="00D470AE" w:rsidRDefault="00D470AE" w:rsidP="00D470AE">
            <w:pPr>
              <w:ind w:left="0" w:hanging="2"/>
              <w:rPr>
                <w:ins w:id="8040" w:author="임 종운" w:date="2022-05-17T11:40:00Z"/>
              </w:rPr>
            </w:pPr>
            <w:ins w:id="8041" w:author="임 종운" w:date="2022-05-17T11:40:00Z">
              <w:r>
                <w:t>INSERT INTO attendance VALUES (3867, 19, 2022-02-07);</w:t>
              </w:r>
            </w:ins>
          </w:p>
          <w:p w14:paraId="5D3F8708" w14:textId="77777777" w:rsidR="00D470AE" w:rsidRDefault="00D470AE" w:rsidP="00D470AE">
            <w:pPr>
              <w:ind w:left="0" w:hanging="2"/>
              <w:rPr>
                <w:ins w:id="8042" w:author="임 종운" w:date="2022-05-17T11:40:00Z"/>
              </w:rPr>
            </w:pPr>
            <w:ins w:id="8043" w:author="임 종운" w:date="2022-05-17T11:40:00Z">
              <w:r>
                <w:t>INSERT INTO attendance VALUES (3868, 20, 2022-02-07);</w:t>
              </w:r>
            </w:ins>
          </w:p>
          <w:p w14:paraId="692C23CE" w14:textId="77777777" w:rsidR="00D470AE" w:rsidRDefault="00D470AE" w:rsidP="00D470AE">
            <w:pPr>
              <w:ind w:left="0" w:hanging="2"/>
              <w:rPr>
                <w:ins w:id="8044" w:author="임 종운" w:date="2022-05-17T11:40:00Z"/>
              </w:rPr>
            </w:pPr>
            <w:ins w:id="8045" w:author="임 종운" w:date="2022-05-17T11:40:00Z">
              <w:r>
                <w:t>INSERT INTO attendance VALUES (3869, 21, 2022-02-07);</w:t>
              </w:r>
            </w:ins>
          </w:p>
          <w:p w14:paraId="5D66973C" w14:textId="77777777" w:rsidR="00D470AE" w:rsidRDefault="00D470AE" w:rsidP="00D470AE">
            <w:pPr>
              <w:ind w:left="0" w:hanging="2"/>
              <w:rPr>
                <w:ins w:id="8046" w:author="임 종운" w:date="2022-05-17T11:40:00Z"/>
              </w:rPr>
            </w:pPr>
            <w:ins w:id="8047" w:author="임 종운" w:date="2022-05-17T11:40:00Z">
              <w:r>
                <w:t>INSERT INTO attendance VALUES (3870, 22, 2022-02-07);</w:t>
              </w:r>
            </w:ins>
          </w:p>
          <w:p w14:paraId="43C4CD3C" w14:textId="77777777" w:rsidR="00D470AE" w:rsidRDefault="00D470AE" w:rsidP="00D470AE">
            <w:pPr>
              <w:ind w:left="0" w:hanging="2"/>
              <w:rPr>
                <w:ins w:id="8048" w:author="임 종운" w:date="2022-05-17T11:40:00Z"/>
              </w:rPr>
            </w:pPr>
            <w:ins w:id="8049" w:author="임 종운" w:date="2022-05-17T11:40:00Z">
              <w:r>
                <w:t>INSERT INTO attendance VALUES (3871, 23, 2022-02-07);</w:t>
              </w:r>
            </w:ins>
          </w:p>
          <w:p w14:paraId="70025AF9" w14:textId="77777777" w:rsidR="00D470AE" w:rsidRDefault="00D470AE" w:rsidP="00D470AE">
            <w:pPr>
              <w:ind w:left="0" w:hanging="2"/>
              <w:rPr>
                <w:ins w:id="8050" w:author="임 종운" w:date="2022-05-17T11:40:00Z"/>
              </w:rPr>
            </w:pPr>
            <w:ins w:id="8051" w:author="임 종운" w:date="2022-05-17T11:40:00Z">
              <w:r>
                <w:t>INSERT INTO attendance VALUES (3872, 24, 2022-02-07);</w:t>
              </w:r>
            </w:ins>
          </w:p>
          <w:p w14:paraId="2568FD0B" w14:textId="77777777" w:rsidR="00D470AE" w:rsidRDefault="00D470AE" w:rsidP="00D470AE">
            <w:pPr>
              <w:ind w:left="0" w:hanging="2"/>
              <w:rPr>
                <w:ins w:id="8052" w:author="임 종운" w:date="2022-05-17T11:40:00Z"/>
              </w:rPr>
            </w:pPr>
            <w:ins w:id="8053" w:author="임 종운" w:date="2022-05-17T11:40:00Z">
              <w:r>
                <w:t>INSERT INTO attendance VALUES (3873, 25, 2022-02-07);</w:t>
              </w:r>
            </w:ins>
          </w:p>
          <w:p w14:paraId="47C048C4" w14:textId="77777777" w:rsidR="00D470AE" w:rsidRDefault="00D470AE" w:rsidP="00D470AE">
            <w:pPr>
              <w:ind w:left="0" w:hanging="2"/>
              <w:rPr>
                <w:ins w:id="8054" w:author="임 종운" w:date="2022-05-17T11:40:00Z"/>
              </w:rPr>
            </w:pPr>
            <w:ins w:id="8055" w:author="임 종운" w:date="2022-05-17T11:40:00Z">
              <w:r>
                <w:t>INSERT INTO attendance VALUES (3874, 26, 2022-02-07);</w:t>
              </w:r>
            </w:ins>
          </w:p>
          <w:p w14:paraId="36B462C4" w14:textId="77777777" w:rsidR="00D470AE" w:rsidRDefault="00D470AE" w:rsidP="00D470AE">
            <w:pPr>
              <w:ind w:left="0" w:hanging="2"/>
              <w:rPr>
                <w:ins w:id="8056" w:author="임 종운" w:date="2022-05-17T11:40:00Z"/>
              </w:rPr>
            </w:pPr>
            <w:ins w:id="8057" w:author="임 종운" w:date="2022-05-17T11:40:00Z">
              <w:r>
                <w:t>INSERT INTO attendance VALUES (3875, 1, 2022-02-08);</w:t>
              </w:r>
            </w:ins>
          </w:p>
          <w:p w14:paraId="413DD1B2" w14:textId="77777777" w:rsidR="00D470AE" w:rsidRDefault="00D470AE" w:rsidP="00D470AE">
            <w:pPr>
              <w:ind w:left="0" w:hanging="2"/>
              <w:rPr>
                <w:ins w:id="8058" w:author="임 종운" w:date="2022-05-17T11:40:00Z"/>
              </w:rPr>
            </w:pPr>
            <w:ins w:id="8059" w:author="임 종운" w:date="2022-05-17T11:40:00Z">
              <w:r>
                <w:t>INSERT INTO attendance VALUES (3876, 2, 2022-02-08);</w:t>
              </w:r>
            </w:ins>
          </w:p>
          <w:p w14:paraId="7BA260FE" w14:textId="77777777" w:rsidR="00D470AE" w:rsidRDefault="00D470AE" w:rsidP="00D470AE">
            <w:pPr>
              <w:ind w:left="0" w:hanging="2"/>
              <w:rPr>
                <w:ins w:id="8060" w:author="임 종운" w:date="2022-05-17T11:40:00Z"/>
              </w:rPr>
            </w:pPr>
            <w:ins w:id="8061" w:author="임 종운" w:date="2022-05-17T11:40:00Z">
              <w:r>
                <w:lastRenderedPageBreak/>
                <w:t>INSERT INTO attendance VALUES (3877, 3, 2022-02-08);</w:t>
              </w:r>
            </w:ins>
          </w:p>
          <w:p w14:paraId="1F6FED7B" w14:textId="77777777" w:rsidR="00D470AE" w:rsidRDefault="00D470AE" w:rsidP="00D470AE">
            <w:pPr>
              <w:ind w:left="0" w:hanging="2"/>
              <w:rPr>
                <w:ins w:id="8062" w:author="임 종운" w:date="2022-05-17T11:40:00Z"/>
              </w:rPr>
            </w:pPr>
            <w:ins w:id="8063" w:author="임 종운" w:date="2022-05-17T11:40:00Z">
              <w:r>
                <w:t>INSERT INTO attendance VALUES (3878, 4, 2022-02-08);</w:t>
              </w:r>
            </w:ins>
          </w:p>
          <w:p w14:paraId="23F64F3E" w14:textId="77777777" w:rsidR="00D470AE" w:rsidRDefault="00D470AE" w:rsidP="00D470AE">
            <w:pPr>
              <w:ind w:left="0" w:hanging="2"/>
              <w:rPr>
                <w:ins w:id="8064" w:author="임 종운" w:date="2022-05-17T11:40:00Z"/>
              </w:rPr>
            </w:pPr>
            <w:ins w:id="8065" w:author="임 종운" w:date="2022-05-17T11:40:00Z">
              <w:r>
                <w:t>INSERT INTO attendance VALUES (3879, 5, 2022-02-08);</w:t>
              </w:r>
            </w:ins>
          </w:p>
          <w:p w14:paraId="3B4AC2E8" w14:textId="77777777" w:rsidR="00D470AE" w:rsidRDefault="00D470AE" w:rsidP="00D470AE">
            <w:pPr>
              <w:ind w:left="0" w:hanging="2"/>
              <w:rPr>
                <w:ins w:id="8066" w:author="임 종운" w:date="2022-05-17T11:40:00Z"/>
              </w:rPr>
            </w:pPr>
            <w:ins w:id="8067" w:author="임 종운" w:date="2022-05-17T11:40:00Z">
              <w:r>
                <w:t>INSERT INTO attendance VALUES (3880, 6, 2022-02-08);</w:t>
              </w:r>
            </w:ins>
          </w:p>
          <w:p w14:paraId="3E241FC3" w14:textId="77777777" w:rsidR="00D470AE" w:rsidRDefault="00D470AE" w:rsidP="00D470AE">
            <w:pPr>
              <w:ind w:left="0" w:hanging="2"/>
              <w:rPr>
                <w:ins w:id="8068" w:author="임 종운" w:date="2022-05-17T11:40:00Z"/>
              </w:rPr>
            </w:pPr>
            <w:ins w:id="8069" w:author="임 종운" w:date="2022-05-17T11:40:00Z">
              <w:r>
                <w:t>INSERT INTO attendance VALUES (3881, 7, 2022-02-08);</w:t>
              </w:r>
            </w:ins>
          </w:p>
          <w:p w14:paraId="0AE361BF" w14:textId="77777777" w:rsidR="00D470AE" w:rsidRDefault="00D470AE" w:rsidP="00D470AE">
            <w:pPr>
              <w:ind w:left="0" w:hanging="2"/>
              <w:rPr>
                <w:ins w:id="8070" w:author="임 종운" w:date="2022-05-17T11:40:00Z"/>
              </w:rPr>
            </w:pPr>
            <w:ins w:id="8071" w:author="임 종운" w:date="2022-05-17T11:40:00Z">
              <w:r>
                <w:t>INSERT INTO attendance VALUES (3882, 8, 2022-02-08);</w:t>
              </w:r>
            </w:ins>
          </w:p>
          <w:p w14:paraId="50299110" w14:textId="77777777" w:rsidR="00D470AE" w:rsidRDefault="00D470AE" w:rsidP="00D470AE">
            <w:pPr>
              <w:ind w:left="0" w:hanging="2"/>
              <w:rPr>
                <w:ins w:id="8072" w:author="임 종운" w:date="2022-05-17T11:40:00Z"/>
              </w:rPr>
            </w:pPr>
            <w:ins w:id="8073" w:author="임 종운" w:date="2022-05-17T11:40:00Z">
              <w:r>
                <w:t>INSERT INTO attendance VALUES (3883, 9, 2022-02-08);</w:t>
              </w:r>
            </w:ins>
          </w:p>
          <w:p w14:paraId="65AEE0E3" w14:textId="77777777" w:rsidR="00D470AE" w:rsidRDefault="00D470AE" w:rsidP="00D470AE">
            <w:pPr>
              <w:ind w:left="0" w:hanging="2"/>
              <w:rPr>
                <w:ins w:id="8074" w:author="임 종운" w:date="2022-05-17T11:40:00Z"/>
              </w:rPr>
            </w:pPr>
            <w:ins w:id="8075" w:author="임 종운" w:date="2022-05-17T11:40:00Z">
              <w:r>
                <w:t>INSERT INTO attendance VALUES (3884, 10, 2022-02-08);</w:t>
              </w:r>
            </w:ins>
          </w:p>
          <w:p w14:paraId="00F648A6" w14:textId="77777777" w:rsidR="00D470AE" w:rsidRDefault="00D470AE" w:rsidP="00D470AE">
            <w:pPr>
              <w:ind w:left="0" w:hanging="2"/>
              <w:rPr>
                <w:ins w:id="8076" w:author="임 종운" w:date="2022-05-17T11:40:00Z"/>
              </w:rPr>
            </w:pPr>
            <w:ins w:id="8077" w:author="임 종운" w:date="2022-05-17T11:40:00Z">
              <w:r>
                <w:t>INSERT INTO attendance VALUES (3885, 11, 2022-02-08);</w:t>
              </w:r>
            </w:ins>
          </w:p>
          <w:p w14:paraId="034DB62A" w14:textId="77777777" w:rsidR="00D470AE" w:rsidRDefault="00D470AE" w:rsidP="00D470AE">
            <w:pPr>
              <w:ind w:left="0" w:hanging="2"/>
              <w:rPr>
                <w:ins w:id="8078" w:author="임 종운" w:date="2022-05-17T11:40:00Z"/>
              </w:rPr>
            </w:pPr>
            <w:ins w:id="8079" w:author="임 종운" w:date="2022-05-17T11:40:00Z">
              <w:r>
                <w:t>INSERT INTO attendance VALUES (3886, 12, 2022-02-08);</w:t>
              </w:r>
            </w:ins>
          </w:p>
          <w:p w14:paraId="57522307" w14:textId="77777777" w:rsidR="00D470AE" w:rsidRDefault="00D470AE" w:rsidP="00D470AE">
            <w:pPr>
              <w:ind w:left="0" w:hanging="2"/>
              <w:rPr>
                <w:ins w:id="8080" w:author="임 종운" w:date="2022-05-17T11:40:00Z"/>
              </w:rPr>
            </w:pPr>
            <w:ins w:id="8081" w:author="임 종운" w:date="2022-05-17T11:40:00Z">
              <w:r>
                <w:t>INSERT INTO attendance VALUES (3887, 13, 2022-02-08);</w:t>
              </w:r>
            </w:ins>
          </w:p>
          <w:p w14:paraId="0516AA9C" w14:textId="77777777" w:rsidR="00D470AE" w:rsidRDefault="00D470AE" w:rsidP="00D470AE">
            <w:pPr>
              <w:ind w:left="0" w:hanging="2"/>
              <w:rPr>
                <w:ins w:id="8082" w:author="임 종운" w:date="2022-05-17T11:40:00Z"/>
              </w:rPr>
            </w:pPr>
            <w:ins w:id="8083" w:author="임 종운" w:date="2022-05-17T11:40:00Z">
              <w:r>
                <w:t>INSERT INTO attendance VALUES (3888, 14, 2022-02-08);</w:t>
              </w:r>
            </w:ins>
          </w:p>
          <w:p w14:paraId="519BCC7B" w14:textId="77777777" w:rsidR="00D470AE" w:rsidRDefault="00D470AE" w:rsidP="00D470AE">
            <w:pPr>
              <w:ind w:left="0" w:hanging="2"/>
              <w:rPr>
                <w:ins w:id="8084" w:author="임 종운" w:date="2022-05-17T11:40:00Z"/>
              </w:rPr>
            </w:pPr>
            <w:ins w:id="8085" w:author="임 종운" w:date="2022-05-17T11:40:00Z">
              <w:r>
                <w:t>INSERT INTO attendance VALUES (3889, 15, 2022-02-08);</w:t>
              </w:r>
            </w:ins>
          </w:p>
          <w:p w14:paraId="61007228" w14:textId="77777777" w:rsidR="00D470AE" w:rsidRDefault="00D470AE" w:rsidP="00D470AE">
            <w:pPr>
              <w:ind w:left="0" w:hanging="2"/>
              <w:rPr>
                <w:ins w:id="8086" w:author="임 종운" w:date="2022-05-17T11:40:00Z"/>
              </w:rPr>
            </w:pPr>
            <w:ins w:id="8087" w:author="임 종운" w:date="2022-05-17T11:40:00Z">
              <w:r>
                <w:t>INSERT INTO attendance VALUES (3890, 16, 2022-02-08);</w:t>
              </w:r>
            </w:ins>
          </w:p>
          <w:p w14:paraId="692862D0" w14:textId="77777777" w:rsidR="00D470AE" w:rsidRDefault="00D470AE" w:rsidP="00D470AE">
            <w:pPr>
              <w:ind w:left="0" w:hanging="2"/>
              <w:rPr>
                <w:ins w:id="8088" w:author="임 종운" w:date="2022-05-17T11:40:00Z"/>
              </w:rPr>
            </w:pPr>
            <w:ins w:id="8089" w:author="임 종운" w:date="2022-05-17T11:40:00Z">
              <w:r>
                <w:t>INSERT INTO attendance VALUES (3891, 17, 2022-02-08);</w:t>
              </w:r>
            </w:ins>
          </w:p>
          <w:p w14:paraId="4D63B02F" w14:textId="77777777" w:rsidR="00D470AE" w:rsidRDefault="00D470AE" w:rsidP="00D470AE">
            <w:pPr>
              <w:ind w:left="0" w:hanging="2"/>
              <w:rPr>
                <w:ins w:id="8090" w:author="임 종운" w:date="2022-05-17T11:40:00Z"/>
              </w:rPr>
            </w:pPr>
            <w:ins w:id="8091" w:author="임 종운" w:date="2022-05-17T11:40:00Z">
              <w:r>
                <w:t>INSERT INTO attendance VALUES (3892, 18, 2022-02-08);</w:t>
              </w:r>
            </w:ins>
          </w:p>
          <w:p w14:paraId="046AE720" w14:textId="77777777" w:rsidR="00D470AE" w:rsidRDefault="00D470AE" w:rsidP="00D470AE">
            <w:pPr>
              <w:ind w:left="0" w:hanging="2"/>
              <w:rPr>
                <w:ins w:id="8092" w:author="임 종운" w:date="2022-05-17T11:40:00Z"/>
              </w:rPr>
            </w:pPr>
            <w:ins w:id="8093" w:author="임 종운" w:date="2022-05-17T11:40:00Z">
              <w:r>
                <w:t>INSERT INTO attendance VALUES (3893, 19, 2022-02-08);</w:t>
              </w:r>
            </w:ins>
          </w:p>
          <w:p w14:paraId="14316742" w14:textId="77777777" w:rsidR="00D470AE" w:rsidRDefault="00D470AE" w:rsidP="00D470AE">
            <w:pPr>
              <w:ind w:left="0" w:hanging="2"/>
              <w:rPr>
                <w:ins w:id="8094" w:author="임 종운" w:date="2022-05-17T11:40:00Z"/>
              </w:rPr>
            </w:pPr>
            <w:ins w:id="8095" w:author="임 종운" w:date="2022-05-17T11:40:00Z">
              <w:r>
                <w:t>INSERT INTO attendance VALUES (3894, 20, 2022-02-08);</w:t>
              </w:r>
            </w:ins>
          </w:p>
          <w:p w14:paraId="4652FE08" w14:textId="77777777" w:rsidR="00D470AE" w:rsidRDefault="00D470AE" w:rsidP="00D470AE">
            <w:pPr>
              <w:ind w:left="0" w:hanging="2"/>
              <w:rPr>
                <w:ins w:id="8096" w:author="임 종운" w:date="2022-05-17T11:40:00Z"/>
              </w:rPr>
            </w:pPr>
            <w:ins w:id="8097" w:author="임 종운" w:date="2022-05-17T11:40:00Z">
              <w:r>
                <w:t>INSERT INTO attendance VALUES (3895, 21, 2022-02-08);</w:t>
              </w:r>
            </w:ins>
          </w:p>
          <w:p w14:paraId="78E85571" w14:textId="77777777" w:rsidR="00D470AE" w:rsidRDefault="00D470AE" w:rsidP="00D470AE">
            <w:pPr>
              <w:ind w:left="0" w:hanging="2"/>
              <w:rPr>
                <w:ins w:id="8098" w:author="임 종운" w:date="2022-05-17T11:40:00Z"/>
              </w:rPr>
            </w:pPr>
            <w:ins w:id="8099" w:author="임 종운" w:date="2022-05-17T11:40:00Z">
              <w:r>
                <w:t>INSERT INTO attendance VALUES (3896, 22, 2022-02-08);</w:t>
              </w:r>
            </w:ins>
          </w:p>
          <w:p w14:paraId="0422B668" w14:textId="77777777" w:rsidR="00D470AE" w:rsidRDefault="00D470AE" w:rsidP="00D470AE">
            <w:pPr>
              <w:ind w:left="0" w:hanging="2"/>
              <w:rPr>
                <w:ins w:id="8100" w:author="임 종운" w:date="2022-05-17T11:40:00Z"/>
              </w:rPr>
            </w:pPr>
            <w:ins w:id="8101" w:author="임 종운" w:date="2022-05-17T11:40:00Z">
              <w:r>
                <w:t>INSERT INTO attendance VALUES (3897, 23, 2022-02-08);</w:t>
              </w:r>
            </w:ins>
          </w:p>
          <w:p w14:paraId="42BC6C0D" w14:textId="77777777" w:rsidR="00D470AE" w:rsidRDefault="00D470AE" w:rsidP="00D470AE">
            <w:pPr>
              <w:ind w:left="0" w:hanging="2"/>
              <w:rPr>
                <w:ins w:id="8102" w:author="임 종운" w:date="2022-05-17T11:40:00Z"/>
              </w:rPr>
            </w:pPr>
            <w:ins w:id="8103" w:author="임 종운" w:date="2022-05-17T11:40:00Z">
              <w:r>
                <w:t>INSERT INTO attendance VALUES (3898, 24, 2022-02-08);</w:t>
              </w:r>
            </w:ins>
          </w:p>
          <w:p w14:paraId="518A185F" w14:textId="77777777" w:rsidR="00D470AE" w:rsidRDefault="00D470AE" w:rsidP="00D470AE">
            <w:pPr>
              <w:ind w:left="0" w:hanging="2"/>
              <w:rPr>
                <w:ins w:id="8104" w:author="임 종운" w:date="2022-05-17T11:40:00Z"/>
              </w:rPr>
            </w:pPr>
            <w:ins w:id="8105" w:author="임 종운" w:date="2022-05-17T11:40:00Z">
              <w:r>
                <w:t>INSERT INTO attendance VALUES (3899, 25, 2022-02-08);</w:t>
              </w:r>
            </w:ins>
          </w:p>
          <w:p w14:paraId="39D5D2B3" w14:textId="77777777" w:rsidR="00D470AE" w:rsidRDefault="00D470AE" w:rsidP="00D470AE">
            <w:pPr>
              <w:ind w:left="0" w:hanging="2"/>
              <w:rPr>
                <w:ins w:id="8106" w:author="임 종운" w:date="2022-05-17T11:40:00Z"/>
              </w:rPr>
            </w:pPr>
            <w:ins w:id="8107" w:author="임 종운" w:date="2022-05-17T11:40:00Z">
              <w:r>
                <w:t>INSERT INTO attendance VALUES (3900, 26, 2022-02-08);</w:t>
              </w:r>
            </w:ins>
          </w:p>
          <w:p w14:paraId="5B00DCDD" w14:textId="77777777" w:rsidR="00D470AE" w:rsidRDefault="00D470AE" w:rsidP="00D470AE">
            <w:pPr>
              <w:ind w:left="0" w:hanging="2"/>
              <w:rPr>
                <w:ins w:id="8108" w:author="임 종운" w:date="2022-05-17T11:40:00Z"/>
              </w:rPr>
            </w:pPr>
            <w:ins w:id="8109" w:author="임 종운" w:date="2022-05-17T11:40:00Z">
              <w:r>
                <w:t>INSERT INTO attendance VALUES (3901, 1, 2022-02-09);</w:t>
              </w:r>
            </w:ins>
          </w:p>
          <w:p w14:paraId="4B260132" w14:textId="77777777" w:rsidR="00D470AE" w:rsidRDefault="00D470AE" w:rsidP="00D470AE">
            <w:pPr>
              <w:ind w:left="0" w:hanging="2"/>
              <w:rPr>
                <w:ins w:id="8110" w:author="임 종운" w:date="2022-05-17T11:40:00Z"/>
              </w:rPr>
            </w:pPr>
            <w:ins w:id="8111" w:author="임 종운" w:date="2022-05-17T11:40:00Z">
              <w:r>
                <w:t>INSERT INTO attendance VALUES (3902, 2, 2022-02-09);</w:t>
              </w:r>
            </w:ins>
          </w:p>
          <w:p w14:paraId="0C08BF1F" w14:textId="77777777" w:rsidR="00D470AE" w:rsidRDefault="00D470AE" w:rsidP="00D470AE">
            <w:pPr>
              <w:ind w:left="0" w:hanging="2"/>
              <w:rPr>
                <w:ins w:id="8112" w:author="임 종운" w:date="2022-05-17T11:40:00Z"/>
              </w:rPr>
            </w:pPr>
            <w:ins w:id="8113" w:author="임 종운" w:date="2022-05-17T11:40:00Z">
              <w:r>
                <w:t>INSERT INTO attendance VALUES (3903, 3, 2022-02-09);</w:t>
              </w:r>
            </w:ins>
          </w:p>
          <w:p w14:paraId="4698C793" w14:textId="77777777" w:rsidR="00D470AE" w:rsidRDefault="00D470AE" w:rsidP="00D470AE">
            <w:pPr>
              <w:ind w:left="0" w:hanging="2"/>
              <w:rPr>
                <w:ins w:id="8114" w:author="임 종운" w:date="2022-05-17T11:40:00Z"/>
              </w:rPr>
            </w:pPr>
            <w:ins w:id="8115" w:author="임 종운" w:date="2022-05-17T11:40:00Z">
              <w:r>
                <w:lastRenderedPageBreak/>
                <w:t>INSERT INTO attendance VALUES (3904, 4, 2022-02-09);</w:t>
              </w:r>
            </w:ins>
          </w:p>
          <w:p w14:paraId="6E2D3EE5" w14:textId="77777777" w:rsidR="00D470AE" w:rsidRDefault="00D470AE" w:rsidP="00D470AE">
            <w:pPr>
              <w:ind w:left="0" w:hanging="2"/>
              <w:rPr>
                <w:ins w:id="8116" w:author="임 종운" w:date="2022-05-17T11:40:00Z"/>
              </w:rPr>
            </w:pPr>
            <w:ins w:id="8117" w:author="임 종운" w:date="2022-05-17T11:40:00Z">
              <w:r>
                <w:t>INSERT INTO attendance VALUES (3905, 5, 2022-02-09);</w:t>
              </w:r>
            </w:ins>
          </w:p>
          <w:p w14:paraId="58D2D7FE" w14:textId="77777777" w:rsidR="00D470AE" w:rsidRDefault="00D470AE" w:rsidP="00D470AE">
            <w:pPr>
              <w:ind w:left="0" w:hanging="2"/>
              <w:rPr>
                <w:ins w:id="8118" w:author="임 종운" w:date="2022-05-17T11:40:00Z"/>
              </w:rPr>
            </w:pPr>
            <w:ins w:id="8119" w:author="임 종운" w:date="2022-05-17T11:40:00Z">
              <w:r>
                <w:t>INSERT INTO attendance VALUES (3906, 6, 2022-02-09);</w:t>
              </w:r>
            </w:ins>
          </w:p>
          <w:p w14:paraId="2BB50E68" w14:textId="77777777" w:rsidR="00D470AE" w:rsidRDefault="00D470AE" w:rsidP="00D470AE">
            <w:pPr>
              <w:ind w:left="0" w:hanging="2"/>
              <w:rPr>
                <w:ins w:id="8120" w:author="임 종운" w:date="2022-05-17T11:40:00Z"/>
              </w:rPr>
            </w:pPr>
            <w:ins w:id="8121" w:author="임 종운" w:date="2022-05-17T11:40:00Z">
              <w:r>
                <w:t>INSERT INTO attendance VALUES (3907, 7, 2022-02-09);</w:t>
              </w:r>
            </w:ins>
          </w:p>
          <w:p w14:paraId="5BF66B2B" w14:textId="77777777" w:rsidR="00D470AE" w:rsidRDefault="00D470AE" w:rsidP="00D470AE">
            <w:pPr>
              <w:ind w:left="0" w:hanging="2"/>
              <w:rPr>
                <w:ins w:id="8122" w:author="임 종운" w:date="2022-05-17T11:40:00Z"/>
              </w:rPr>
            </w:pPr>
            <w:ins w:id="8123" w:author="임 종운" w:date="2022-05-17T11:40:00Z">
              <w:r>
                <w:t>INSERT INTO attendance VALUES (3908, 8, 2022-02-09);</w:t>
              </w:r>
            </w:ins>
          </w:p>
          <w:p w14:paraId="177A4417" w14:textId="77777777" w:rsidR="00D470AE" w:rsidRDefault="00D470AE" w:rsidP="00D470AE">
            <w:pPr>
              <w:ind w:left="0" w:hanging="2"/>
              <w:rPr>
                <w:ins w:id="8124" w:author="임 종운" w:date="2022-05-17T11:40:00Z"/>
              </w:rPr>
            </w:pPr>
            <w:ins w:id="8125" w:author="임 종운" w:date="2022-05-17T11:40:00Z">
              <w:r>
                <w:t>INSERT INTO attendance VALUES (3909, 9, 2022-02-09);</w:t>
              </w:r>
            </w:ins>
          </w:p>
          <w:p w14:paraId="4892D64F" w14:textId="77777777" w:rsidR="00D470AE" w:rsidRDefault="00D470AE" w:rsidP="00D470AE">
            <w:pPr>
              <w:ind w:left="0" w:hanging="2"/>
              <w:rPr>
                <w:ins w:id="8126" w:author="임 종운" w:date="2022-05-17T11:40:00Z"/>
              </w:rPr>
            </w:pPr>
            <w:ins w:id="8127" w:author="임 종운" w:date="2022-05-17T11:40:00Z">
              <w:r>
                <w:t>INSERT INTO attendance VALUES (3910, 10, 2022-02-09);</w:t>
              </w:r>
            </w:ins>
          </w:p>
          <w:p w14:paraId="44347821" w14:textId="77777777" w:rsidR="00D470AE" w:rsidRDefault="00D470AE" w:rsidP="00D470AE">
            <w:pPr>
              <w:ind w:left="0" w:hanging="2"/>
              <w:rPr>
                <w:ins w:id="8128" w:author="임 종운" w:date="2022-05-17T11:40:00Z"/>
              </w:rPr>
            </w:pPr>
            <w:ins w:id="8129" w:author="임 종운" w:date="2022-05-17T11:40:00Z">
              <w:r>
                <w:t>INSERT INTO attendance VALUES (3911, 11, 2022-02-09);</w:t>
              </w:r>
            </w:ins>
          </w:p>
          <w:p w14:paraId="2BF16541" w14:textId="77777777" w:rsidR="00D470AE" w:rsidRDefault="00D470AE" w:rsidP="00D470AE">
            <w:pPr>
              <w:ind w:left="0" w:hanging="2"/>
              <w:rPr>
                <w:ins w:id="8130" w:author="임 종운" w:date="2022-05-17T11:40:00Z"/>
              </w:rPr>
            </w:pPr>
            <w:ins w:id="8131" w:author="임 종운" w:date="2022-05-17T11:40:00Z">
              <w:r>
                <w:t>INSERT INTO attendance VALUES (3912, 12, 2022-02-09);</w:t>
              </w:r>
            </w:ins>
          </w:p>
          <w:p w14:paraId="66C62B3A" w14:textId="77777777" w:rsidR="00D470AE" w:rsidRDefault="00D470AE" w:rsidP="00D470AE">
            <w:pPr>
              <w:ind w:left="0" w:hanging="2"/>
              <w:rPr>
                <w:ins w:id="8132" w:author="임 종운" w:date="2022-05-17T11:40:00Z"/>
              </w:rPr>
            </w:pPr>
            <w:ins w:id="8133" w:author="임 종운" w:date="2022-05-17T11:40:00Z">
              <w:r>
                <w:t>INSERT INTO attendance VALUES (3913, 13, 2022-02-09);</w:t>
              </w:r>
            </w:ins>
          </w:p>
          <w:p w14:paraId="5B754E40" w14:textId="77777777" w:rsidR="00D470AE" w:rsidRDefault="00D470AE" w:rsidP="00D470AE">
            <w:pPr>
              <w:ind w:left="0" w:hanging="2"/>
              <w:rPr>
                <w:ins w:id="8134" w:author="임 종운" w:date="2022-05-17T11:40:00Z"/>
              </w:rPr>
            </w:pPr>
            <w:ins w:id="8135" w:author="임 종운" w:date="2022-05-17T11:40:00Z">
              <w:r>
                <w:t>INSERT INTO attendance VALUES (3914, 14, 2022-02-09);</w:t>
              </w:r>
            </w:ins>
          </w:p>
          <w:p w14:paraId="3E47C298" w14:textId="77777777" w:rsidR="00D470AE" w:rsidRDefault="00D470AE" w:rsidP="00D470AE">
            <w:pPr>
              <w:ind w:left="0" w:hanging="2"/>
              <w:rPr>
                <w:ins w:id="8136" w:author="임 종운" w:date="2022-05-17T11:40:00Z"/>
              </w:rPr>
            </w:pPr>
            <w:ins w:id="8137" w:author="임 종운" w:date="2022-05-17T11:40:00Z">
              <w:r>
                <w:t>INSERT INTO attendance VALUES (3915, 15, 2022-02-09);</w:t>
              </w:r>
            </w:ins>
          </w:p>
          <w:p w14:paraId="620116C9" w14:textId="77777777" w:rsidR="00D470AE" w:rsidRDefault="00D470AE" w:rsidP="00D470AE">
            <w:pPr>
              <w:ind w:left="0" w:hanging="2"/>
              <w:rPr>
                <w:ins w:id="8138" w:author="임 종운" w:date="2022-05-17T11:40:00Z"/>
              </w:rPr>
            </w:pPr>
            <w:ins w:id="8139" w:author="임 종운" w:date="2022-05-17T11:40:00Z">
              <w:r>
                <w:t>INSERT INTO attendance VALUES (3916, 16, 2022-02-09);</w:t>
              </w:r>
            </w:ins>
          </w:p>
          <w:p w14:paraId="5ED4077E" w14:textId="77777777" w:rsidR="00D470AE" w:rsidRDefault="00D470AE" w:rsidP="00D470AE">
            <w:pPr>
              <w:ind w:left="0" w:hanging="2"/>
              <w:rPr>
                <w:ins w:id="8140" w:author="임 종운" w:date="2022-05-17T11:40:00Z"/>
              </w:rPr>
            </w:pPr>
            <w:ins w:id="8141" w:author="임 종운" w:date="2022-05-17T11:40:00Z">
              <w:r>
                <w:t>INSERT INTO attendance VALUES (3917, 17, 2022-02-09);</w:t>
              </w:r>
            </w:ins>
          </w:p>
          <w:p w14:paraId="07304AE3" w14:textId="77777777" w:rsidR="00D470AE" w:rsidRDefault="00D470AE" w:rsidP="00D470AE">
            <w:pPr>
              <w:ind w:left="0" w:hanging="2"/>
              <w:rPr>
                <w:ins w:id="8142" w:author="임 종운" w:date="2022-05-17T11:40:00Z"/>
              </w:rPr>
            </w:pPr>
            <w:ins w:id="8143" w:author="임 종운" w:date="2022-05-17T11:40:00Z">
              <w:r>
                <w:t>INSERT INTO attendance VALUES (3918, 18, 2022-02-09);</w:t>
              </w:r>
            </w:ins>
          </w:p>
          <w:p w14:paraId="62B59F55" w14:textId="77777777" w:rsidR="00D470AE" w:rsidRDefault="00D470AE" w:rsidP="00D470AE">
            <w:pPr>
              <w:ind w:left="0" w:hanging="2"/>
              <w:rPr>
                <w:ins w:id="8144" w:author="임 종운" w:date="2022-05-17T11:40:00Z"/>
              </w:rPr>
            </w:pPr>
            <w:ins w:id="8145" w:author="임 종운" w:date="2022-05-17T11:40:00Z">
              <w:r>
                <w:t>INSERT INTO attendance VALUES (3919, 19, 2022-02-09);</w:t>
              </w:r>
            </w:ins>
          </w:p>
          <w:p w14:paraId="6CAE7AE9" w14:textId="77777777" w:rsidR="00D470AE" w:rsidRDefault="00D470AE" w:rsidP="00D470AE">
            <w:pPr>
              <w:ind w:left="0" w:hanging="2"/>
              <w:rPr>
                <w:ins w:id="8146" w:author="임 종운" w:date="2022-05-17T11:40:00Z"/>
              </w:rPr>
            </w:pPr>
            <w:ins w:id="8147" w:author="임 종운" w:date="2022-05-17T11:40:00Z">
              <w:r>
                <w:t>INSERT INTO attendance VALUES (3920, 20, 2022-02-09);</w:t>
              </w:r>
            </w:ins>
          </w:p>
          <w:p w14:paraId="7CAE2039" w14:textId="77777777" w:rsidR="00D470AE" w:rsidRDefault="00D470AE" w:rsidP="00D470AE">
            <w:pPr>
              <w:ind w:left="0" w:hanging="2"/>
              <w:rPr>
                <w:ins w:id="8148" w:author="임 종운" w:date="2022-05-17T11:40:00Z"/>
              </w:rPr>
            </w:pPr>
            <w:ins w:id="8149" w:author="임 종운" w:date="2022-05-17T11:40:00Z">
              <w:r>
                <w:t>INSERT INTO attendance VALUES (3921, 21, 2022-02-09);</w:t>
              </w:r>
            </w:ins>
          </w:p>
          <w:p w14:paraId="3F1713FB" w14:textId="77777777" w:rsidR="00D470AE" w:rsidRDefault="00D470AE" w:rsidP="00D470AE">
            <w:pPr>
              <w:ind w:left="0" w:hanging="2"/>
              <w:rPr>
                <w:ins w:id="8150" w:author="임 종운" w:date="2022-05-17T11:40:00Z"/>
              </w:rPr>
            </w:pPr>
            <w:ins w:id="8151" w:author="임 종운" w:date="2022-05-17T11:40:00Z">
              <w:r>
                <w:t>INSERT INTO attendance VALUES (3922, 22, 2022-02-09);</w:t>
              </w:r>
            </w:ins>
          </w:p>
          <w:p w14:paraId="736665F6" w14:textId="77777777" w:rsidR="00D470AE" w:rsidRDefault="00D470AE" w:rsidP="00D470AE">
            <w:pPr>
              <w:ind w:left="0" w:hanging="2"/>
              <w:rPr>
                <w:ins w:id="8152" w:author="임 종운" w:date="2022-05-17T11:40:00Z"/>
              </w:rPr>
            </w:pPr>
            <w:ins w:id="8153" w:author="임 종운" w:date="2022-05-17T11:40:00Z">
              <w:r>
                <w:t>INSERT INTO attendance VALUES (3923, 23, 2022-02-09);</w:t>
              </w:r>
            </w:ins>
          </w:p>
          <w:p w14:paraId="3A629025" w14:textId="77777777" w:rsidR="00D470AE" w:rsidRDefault="00D470AE" w:rsidP="00D470AE">
            <w:pPr>
              <w:ind w:left="0" w:hanging="2"/>
              <w:rPr>
                <w:ins w:id="8154" w:author="임 종운" w:date="2022-05-17T11:40:00Z"/>
              </w:rPr>
            </w:pPr>
            <w:ins w:id="8155" w:author="임 종운" w:date="2022-05-17T11:40:00Z">
              <w:r>
                <w:t>INSERT INTO attendance VALUES (3924, 24, 2022-02-09);</w:t>
              </w:r>
            </w:ins>
          </w:p>
          <w:p w14:paraId="7240A5FE" w14:textId="77777777" w:rsidR="00D470AE" w:rsidRDefault="00D470AE" w:rsidP="00D470AE">
            <w:pPr>
              <w:ind w:left="0" w:hanging="2"/>
              <w:rPr>
                <w:ins w:id="8156" w:author="임 종운" w:date="2022-05-17T11:40:00Z"/>
              </w:rPr>
            </w:pPr>
            <w:ins w:id="8157" w:author="임 종운" w:date="2022-05-17T11:40:00Z">
              <w:r>
                <w:t>INSERT INTO attendance VALUES (3925, 25, 2022-02-09);</w:t>
              </w:r>
            </w:ins>
          </w:p>
          <w:p w14:paraId="352CF736" w14:textId="77777777" w:rsidR="00D470AE" w:rsidRDefault="00D470AE" w:rsidP="00D470AE">
            <w:pPr>
              <w:ind w:left="0" w:hanging="2"/>
              <w:rPr>
                <w:ins w:id="8158" w:author="임 종운" w:date="2022-05-17T11:40:00Z"/>
              </w:rPr>
            </w:pPr>
            <w:ins w:id="8159" w:author="임 종운" w:date="2022-05-17T11:40:00Z">
              <w:r>
                <w:t>INSERT INTO attendance VALUES (3926, 26, 2022-02-09);</w:t>
              </w:r>
            </w:ins>
          </w:p>
          <w:p w14:paraId="1914A8DD" w14:textId="77777777" w:rsidR="00D470AE" w:rsidRDefault="00D470AE" w:rsidP="00D470AE">
            <w:pPr>
              <w:ind w:left="0" w:hanging="2"/>
              <w:rPr>
                <w:ins w:id="8160" w:author="임 종운" w:date="2022-05-17T11:40:00Z"/>
              </w:rPr>
            </w:pPr>
            <w:ins w:id="8161" w:author="임 종운" w:date="2022-05-17T11:40:00Z">
              <w:r>
                <w:t>INSERT INTO attendance VALUES (3927, 1, 2022-02-10);</w:t>
              </w:r>
            </w:ins>
          </w:p>
          <w:p w14:paraId="489EDC62" w14:textId="77777777" w:rsidR="00D470AE" w:rsidRDefault="00D470AE" w:rsidP="00D470AE">
            <w:pPr>
              <w:ind w:left="0" w:hanging="2"/>
              <w:rPr>
                <w:ins w:id="8162" w:author="임 종운" w:date="2022-05-17T11:40:00Z"/>
              </w:rPr>
            </w:pPr>
            <w:ins w:id="8163" w:author="임 종운" w:date="2022-05-17T11:40:00Z">
              <w:r>
                <w:t>INSERT INTO attendance VALUES (3928, 2, 2022-02-10);</w:t>
              </w:r>
            </w:ins>
          </w:p>
          <w:p w14:paraId="11797AFD" w14:textId="77777777" w:rsidR="00D470AE" w:rsidRDefault="00D470AE" w:rsidP="00D470AE">
            <w:pPr>
              <w:ind w:left="0" w:hanging="2"/>
              <w:rPr>
                <w:ins w:id="8164" w:author="임 종운" w:date="2022-05-17T11:40:00Z"/>
              </w:rPr>
            </w:pPr>
            <w:ins w:id="8165" w:author="임 종운" w:date="2022-05-17T11:40:00Z">
              <w:r>
                <w:t>INSERT INTO attendance VALUES (3929, 3, 2022-02-10);</w:t>
              </w:r>
            </w:ins>
          </w:p>
          <w:p w14:paraId="7C6FF826" w14:textId="77777777" w:rsidR="00D470AE" w:rsidRDefault="00D470AE" w:rsidP="00D470AE">
            <w:pPr>
              <w:ind w:left="0" w:hanging="2"/>
              <w:rPr>
                <w:ins w:id="8166" w:author="임 종운" w:date="2022-05-17T11:40:00Z"/>
              </w:rPr>
            </w:pPr>
            <w:ins w:id="8167" w:author="임 종운" w:date="2022-05-17T11:40:00Z">
              <w:r>
                <w:t>INSERT INTO attendance VALUES (3930, 4, 2022-02-10);</w:t>
              </w:r>
            </w:ins>
          </w:p>
          <w:p w14:paraId="6E8FCB81" w14:textId="77777777" w:rsidR="00D470AE" w:rsidRDefault="00D470AE" w:rsidP="00D470AE">
            <w:pPr>
              <w:ind w:left="0" w:hanging="2"/>
              <w:rPr>
                <w:ins w:id="8168" w:author="임 종운" w:date="2022-05-17T11:40:00Z"/>
              </w:rPr>
            </w:pPr>
            <w:ins w:id="8169" w:author="임 종운" w:date="2022-05-17T11:40:00Z">
              <w:r>
                <w:lastRenderedPageBreak/>
                <w:t>INSERT INTO attendance VALUES (3931, 5, 2022-02-10);</w:t>
              </w:r>
            </w:ins>
          </w:p>
          <w:p w14:paraId="1D7EFDE4" w14:textId="77777777" w:rsidR="00D470AE" w:rsidRDefault="00D470AE" w:rsidP="00D470AE">
            <w:pPr>
              <w:ind w:left="0" w:hanging="2"/>
              <w:rPr>
                <w:ins w:id="8170" w:author="임 종운" w:date="2022-05-17T11:40:00Z"/>
              </w:rPr>
            </w:pPr>
            <w:ins w:id="8171" w:author="임 종운" w:date="2022-05-17T11:40:00Z">
              <w:r>
                <w:t>INSERT INTO attendance VALUES (3932, 6, 2022-02-10);</w:t>
              </w:r>
            </w:ins>
          </w:p>
          <w:p w14:paraId="2BDEC834" w14:textId="77777777" w:rsidR="00D470AE" w:rsidRDefault="00D470AE" w:rsidP="00D470AE">
            <w:pPr>
              <w:ind w:left="0" w:hanging="2"/>
              <w:rPr>
                <w:ins w:id="8172" w:author="임 종운" w:date="2022-05-17T11:40:00Z"/>
              </w:rPr>
            </w:pPr>
            <w:ins w:id="8173" w:author="임 종운" w:date="2022-05-17T11:40:00Z">
              <w:r>
                <w:t>INSERT INTO attendance VALUES (3933, 7, 2022-02-10);</w:t>
              </w:r>
            </w:ins>
          </w:p>
          <w:p w14:paraId="1CB34B75" w14:textId="77777777" w:rsidR="00D470AE" w:rsidRDefault="00D470AE" w:rsidP="00D470AE">
            <w:pPr>
              <w:ind w:left="0" w:hanging="2"/>
              <w:rPr>
                <w:ins w:id="8174" w:author="임 종운" w:date="2022-05-17T11:40:00Z"/>
              </w:rPr>
            </w:pPr>
            <w:ins w:id="8175" w:author="임 종운" w:date="2022-05-17T11:40:00Z">
              <w:r>
                <w:t>INSERT INTO attendance VALUES (3934, 8, 2022-02-10);</w:t>
              </w:r>
            </w:ins>
          </w:p>
          <w:p w14:paraId="256295CE" w14:textId="77777777" w:rsidR="00D470AE" w:rsidRDefault="00D470AE" w:rsidP="00D470AE">
            <w:pPr>
              <w:ind w:left="0" w:hanging="2"/>
              <w:rPr>
                <w:ins w:id="8176" w:author="임 종운" w:date="2022-05-17T11:40:00Z"/>
              </w:rPr>
            </w:pPr>
            <w:ins w:id="8177" w:author="임 종운" w:date="2022-05-17T11:40:00Z">
              <w:r>
                <w:t>INSERT INTO attendance VALUES (3935, 9, 2022-02-10);</w:t>
              </w:r>
            </w:ins>
          </w:p>
          <w:p w14:paraId="5219D28E" w14:textId="77777777" w:rsidR="00D470AE" w:rsidRDefault="00D470AE" w:rsidP="00D470AE">
            <w:pPr>
              <w:ind w:left="0" w:hanging="2"/>
              <w:rPr>
                <w:ins w:id="8178" w:author="임 종운" w:date="2022-05-17T11:40:00Z"/>
              </w:rPr>
            </w:pPr>
            <w:ins w:id="8179" w:author="임 종운" w:date="2022-05-17T11:40:00Z">
              <w:r>
                <w:t>INSERT INTO attendance VALUES (3936, 10, 2022-02-10);</w:t>
              </w:r>
            </w:ins>
          </w:p>
          <w:p w14:paraId="43AF7FCE" w14:textId="77777777" w:rsidR="00D470AE" w:rsidRDefault="00D470AE" w:rsidP="00D470AE">
            <w:pPr>
              <w:ind w:left="0" w:hanging="2"/>
              <w:rPr>
                <w:ins w:id="8180" w:author="임 종운" w:date="2022-05-17T11:40:00Z"/>
              </w:rPr>
            </w:pPr>
            <w:ins w:id="8181" w:author="임 종운" w:date="2022-05-17T11:40:00Z">
              <w:r>
                <w:t>INSERT INTO attendance VALUES (3937, 11, 2022-02-10);</w:t>
              </w:r>
            </w:ins>
          </w:p>
          <w:p w14:paraId="3EC6E318" w14:textId="77777777" w:rsidR="00D470AE" w:rsidRDefault="00D470AE" w:rsidP="00D470AE">
            <w:pPr>
              <w:ind w:left="0" w:hanging="2"/>
              <w:rPr>
                <w:ins w:id="8182" w:author="임 종운" w:date="2022-05-17T11:40:00Z"/>
              </w:rPr>
            </w:pPr>
            <w:ins w:id="8183" w:author="임 종운" w:date="2022-05-17T11:40:00Z">
              <w:r>
                <w:t>INSERT INTO attendance VALUES (3938, 12, 2022-02-10);</w:t>
              </w:r>
            </w:ins>
          </w:p>
          <w:p w14:paraId="6F02E0B7" w14:textId="77777777" w:rsidR="00D470AE" w:rsidRDefault="00D470AE" w:rsidP="00D470AE">
            <w:pPr>
              <w:ind w:left="0" w:hanging="2"/>
              <w:rPr>
                <w:ins w:id="8184" w:author="임 종운" w:date="2022-05-17T11:40:00Z"/>
              </w:rPr>
            </w:pPr>
            <w:ins w:id="8185" w:author="임 종운" w:date="2022-05-17T11:40:00Z">
              <w:r>
                <w:t>INSERT INTO attendance VALUES (3939, 13, 2022-02-10);</w:t>
              </w:r>
            </w:ins>
          </w:p>
          <w:p w14:paraId="5C73B3E1" w14:textId="77777777" w:rsidR="00D470AE" w:rsidRDefault="00D470AE" w:rsidP="00D470AE">
            <w:pPr>
              <w:ind w:left="0" w:hanging="2"/>
              <w:rPr>
                <w:ins w:id="8186" w:author="임 종운" w:date="2022-05-17T11:40:00Z"/>
              </w:rPr>
            </w:pPr>
            <w:ins w:id="8187" w:author="임 종운" w:date="2022-05-17T11:40:00Z">
              <w:r>
                <w:t>INSERT INTO attendance VALUES (3940, 14, 2022-02-10);</w:t>
              </w:r>
            </w:ins>
          </w:p>
          <w:p w14:paraId="5DC8B20D" w14:textId="77777777" w:rsidR="00D470AE" w:rsidRDefault="00D470AE" w:rsidP="00D470AE">
            <w:pPr>
              <w:ind w:left="0" w:hanging="2"/>
              <w:rPr>
                <w:ins w:id="8188" w:author="임 종운" w:date="2022-05-17T11:40:00Z"/>
              </w:rPr>
            </w:pPr>
            <w:ins w:id="8189" w:author="임 종운" w:date="2022-05-17T11:40:00Z">
              <w:r>
                <w:t>INSERT INTO attendance VALUES (3941, 15, 2022-02-10);</w:t>
              </w:r>
            </w:ins>
          </w:p>
          <w:p w14:paraId="77638B77" w14:textId="77777777" w:rsidR="00D470AE" w:rsidRDefault="00D470AE" w:rsidP="00D470AE">
            <w:pPr>
              <w:ind w:left="0" w:hanging="2"/>
              <w:rPr>
                <w:ins w:id="8190" w:author="임 종운" w:date="2022-05-17T11:40:00Z"/>
              </w:rPr>
            </w:pPr>
            <w:ins w:id="8191" w:author="임 종운" w:date="2022-05-17T11:40:00Z">
              <w:r>
                <w:t>INSERT INTO attendance VALUES (3942, 16, 2022-02-10);</w:t>
              </w:r>
            </w:ins>
          </w:p>
          <w:p w14:paraId="40EA3FE7" w14:textId="77777777" w:rsidR="00D470AE" w:rsidRDefault="00D470AE" w:rsidP="00D470AE">
            <w:pPr>
              <w:ind w:left="0" w:hanging="2"/>
              <w:rPr>
                <w:ins w:id="8192" w:author="임 종운" w:date="2022-05-17T11:40:00Z"/>
              </w:rPr>
            </w:pPr>
            <w:ins w:id="8193" w:author="임 종운" w:date="2022-05-17T11:40:00Z">
              <w:r>
                <w:t>INSERT INTO attendance VALUES (3943, 17, 2022-02-10);</w:t>
              </w:r>
            </w:ins>
          </w:p>
          <w:p w14:paraId="75A25B81" w14:textId="77777777" w:rsidR="00D470AE" w:rsidRDefault="00D470AE" w:rsidP="00D470AE">
            <w:pPr>
              <w:ind w:left="0" w:hanging="2"/>
              <w:rPr>
                <w:ins w:id="8194" w:author="임 종운" w:date="2022-05-17T11:40:00Z"/>
              </w:rPr>
            </w:pPr>
            <w:ins w:id="8195" w:author="임 종운" w:date="2022-05-17T11:40:00Z">
              <w:r>
                <w:t>INSERT INTO attendance VALUES (3944, 18, 2022-02-10);</w:t>
              </w:r>
            </w:ins>
          </w:p>
          <w:p w14:paraId="709D54DA" w14:textId="77777777" w:rsidR="00D470AE" w:rsidRDefault="00D470AE" w:rsidP="00D470AE">
            <w:pPr>
              <w:ind w:left="0" w:hanging="2"/>
              <w:rPr>
                <w:ins w:id="8196" w:author="임 종운" w:date="2022-05-17T11:40:00Z"/>
              </w:rPr>
            </w:pPr>
            <w:ins w:id="8197" w:author="임 종운" w:date="2022-05-17T11:40:00Z">
              <w:r>
                <w:t>INSERT INTO attendance VALUES (3945, 19, 2022-02-10);</w:t>
              </w:r>
            </w:ins>
          </w:p>
          <w:p w14:paraId="5ECD2C19" w14:textId="77777777" w:rsidR="00D470AE" w:rsidRDefault="00D470AE" w:rsidP="00D470AE">
            <w:pPr>
              <w:ind w:left="0" w:hanging="2"/>
              <w:rPr>
                <w:ins w:id="8198" w:author="임 종운" w:date="2022-05-17T11:40:00Z"/>
              </w:rPr>
            </w:pPr>
            <w:ins w:id="8199" w:author="임 종운" w:date="2022-05-17T11:40:00Z">
              <w:r>
                <w:t>INSERT INTO attendance VALUES (3946, 20, 2022-02-10);</w:t>
              </w:r>
            </w:ins>
          </w:p>
          <w:p w14:paraId="0021B37F" w14:textId="77777777" w:rsidR="00D470AE" w:rsidRDefault="00D470AE" w:rsidP="00D470AE">
            <w:pPr>
              <w:ind w:left="0" w:hanging="2"/>
              <w:rPr>
                <w:ins w:id="8200" w:author="임 종운" w:date="2022-05-17T11:40:00Z"/>
              </w:rPr>
            </w:pPr>
            <w:ins w:id="8201" w:author="임 종운" w:date="2022-05-17T11:40:00Z">
              <w:r>
                <w:t>INSERT INTO attendance VALUES (3947, 21, 2022-02-10);</w:t>
              </w:r>
            </w:ins>
          </w:p>
          <w:p w14:paraId="27EFBEA5" w14:textId="77777777" w:rsidR="00D470AE" w:rsidRDefault="00D470AE" w:rsidP="00D470AE">
            <w:pPr>
              <w:ind w:left="0" w:hanging="2"/>
              <w:rPr>
                <w:ins w:id="8202" w:author="임 종운" w:date="2022-05-17T11:40:00Z"/>
              </w:rPr>
            </w:pPr>
            <w:ins w:id="8203" w:author="임 종운" w:date="2022-05-17T11:40:00Z">
              <w:r>
                <w:t>INSERT INTO attendance VALUES (3948, 22, 2022-02-10);</w:t>
              </w:r>
            </w:ins>
          </w:p>
          <w:p w14:paraId="33717990" w14:textId="77777777" w:rsidR="00D470AE" w:rsidRDefault="00D470AE" w:rsidP="00D470AE">
            <w:pPr>
              <w:ind w:left="0" w:hanging="2"/>
              <w:rPr>
                <w:ins w:id="8204" w:author="임 종운" w:date="2022-05-17T11:40:00Z"/>
              </w:rPr>
            </w:pPr>
            <w:ins w:id="8205" w:author="임 종운" w:date="2022-05-17T11:40:00Z">
              <w:r>
                <w:t>INSERT INTO attendance VALUES (3949, 23, 2022-02-10);</w:t>
              </w:r>
            </w:ins>
          </w:p>
          <w:p w14:paraId="23516554" w14:textId="77777777" w:rsidR="00D470AE" w:rsidRDefault="00D470AE" w:rsidP="00D470AE">
            <w:pPr>
              <w:ind w:left="0" w:hanging="2"/>
              <w:rPr>
                <w:ins w:id="8206" w:author="임 종운" w:date="2022-05-17T11:40:00Z"/>
              </w:rPr>
            </w:pPr>
            <w:ins w:id="8207" w:author="임 종운" w:date="2022-05-17T11:40:00Z">
              <w:r>
                <w:t>INSERT INTO attendance VALUES (3950, 24, 2022-02-10);</w:t>
              </w:r>
            </w:ins>
          </w:p>
          <w:p w14:paraId="04A8FD18" w14:textId="77777777" w:rsidR="00D470AE" w:rsidRDefault="00D470AE" w:rsidP="00D470AE">
            <w:pPr>
              <w:ind w:left="0" w:hanging="2"/>
              <w:rPr>
                <w:ins w:id="8208" w:author="임 종운" w:date="2022-05-17T11:40:00Z"/>
              </w:rPr>
            </w:pPr>
            <w:ins w:id="8209" w:author="임 종운" w:date="2022-05-17T11:40:00Z">
              <w:r>
                <w:t>INSERT INTO attendance VALUES (3951, 25, 2022-02-10);</w:t>
              </w:r>
            </w:ins>
          </w:p>
          <w:p w14:paraId="62023053" w14:textId="77777777" w:rsidR="00D470AE" w:rsidRDefault="00D470AE" w:rsidP="00D470AE">
            <w:pPr>
              <w:ind w:left="0" w:hanging="2"/>
              <w:rPr>
                <w:ins w:id="8210" w:author="임 종운" w:date="2022-05-17T11:40:00Z"/>
              </w:rPr>
            </w:pPr>
            <w:ins w:id="8211" w:author="임 종운" w:date="2022-05-17T11:40:00Z">
              <w:r>
                <w:t>INSERT INTO attendance VALUES (3952, 26, 2022-02-10);</w:t>
              </w:r>
            </w:ins>
          </w:p>
          <w:p w14:paraId="0904B93F" w14:textId="77777777" w:rsidR="00D470AE" w:rsidRDefault="00D470AE" w:rsidP="00D470AE">
            <w:pPr>
              <w:ind w:left="0" w:hanging="2"/>
              <w:rPr>
                <w:ins w:id="8212" w:author="임 종운" w:date="2022-05-17T11:40:00Z"/>
              </w:rPr>
            </w:pPr>
            <w:ins w:id="8213" w:author="임 종운" w:date="2022-05-17T11:40:00Z">
              <w:r>
                <w:t>INSERT INTO attendance VALUES (3953, 1, 2022-02-11);</w:t>
              </w:r>
            </w:ins>
          </w:p>
          <w:p w14:paraId="1543583E" w14:textId="77777777" w:rsidR="00D470AE" w:rsidRDefault="00D470AE" w:rsidP="00D470AE">
            <w:pPr>
              <w:ind w:left="0" w:hanging="2"/>
              <w:rPr>
                <w:ins w:id="8214" w:author="임 종운" w:date="2022-05-17T11:40:00Z"/>
              </w:rPr>
            </w:pPr>
            <w:ins w:id="8215" w:author="임 종운" w:date="2022-05-17T11:40:00Z">
              <w:r>
                <w:t>INSERT INTO attendance VALUES (3954, 2, 2022-02-11);</w:t>
              </w:r>
            </w:ins>
          </w:p>
          <w:p w14:paraId="539CF865" w14:textId="77777777" w:rsidR="00D470AE" w:rsidRDefault="00D470AE" w:rsidP="00D470AE">
            <w:pPr>
              <w:ind w:left="0" w:hanging="2"/>
              <w:rPr>
                <w:ins w:id="8216" w:author="임 종운" w:date="2022-05-17T11:40:00Z"/>
              </w:rPr>
            </w:pPr>
            <w:ins w:id="8217" w:author="임 종운" w:date="2022-05-17T11:40:00Z">
              <w:r>
                <w:t>INSERT INTO attendance VALUES (3955, 3, 2022-02-11);</w:t>
              </w:r>
            </w:ins>
          </w:p>
          <w:p w14:paraId="47F22B89" w14:textId="77777777" w:rsidR="00D470AE" w:rsidRDefault="00D470AE" w:rsidP="00D470AE">
            <w:pPr>
              <w:ind w:left="0" w:hanging="2"/>
              <w:rPr>
                <w:ins w:id="8218" w:author="임 종운" w:date="2022-05-17T11:40:00Z"/>
              </w:rPr>
            </w:pPr>
            <w:ins w:id="8219" w:author="임 종운" w:date="2022-05-17T11:40:00Z">
              <w:r>
                <w:t>INSERT INTO attendance VALUES (3956, 4, 2022-02-11);</w:t>
              </w:r>
            </w:ins>
          </w:p>
          <w:p w14:paraId="307CEF60" w14:textId="77777777" w:rsidR="00D470AE" w:rsidRDefault="00D470AE" w:rsidP="00D470AE">
            <w:pPr>
              <w:ind w:left="0" w:hanging="2"/>
              <w:rPr>
                <w:ins w:id="8220" w:author="임 종운" w:date="2022-05-17T11:40:00Z"/>
              </w:rPr>
            </w:pPr>
            <w:ins w:id="8221" w:author="임 종운" w:date="2022-05-17T11:40:00Z">
              <w:r>
                <w:t>INSERT INTO attendance VALUES (3957, 5, 2022-02-11);</w:t>
              </w:r>
            </w:ins>
          </w:p>
          <w:p w14:paraId="43F81017" w14:textId="77777777" w:rsidR="00D470AE" w:rsidRDefault="00D470AE" w:rsidP="00D470AE">
            <w:pPr>
              <w:ind w:left="0" w:hanging="2"/>
              <w:rPr>
                <w:ins w:id="8222" w:author="임 종운" w:date="2022-05-17T11:40:00Z"/>
              </w:rPr>
            </w:pPr>
            <w:ins w:id="8223" w:author="임 종운" w:date="2022-05-17T11:40:00Z">
              <w:r>
                <w:lastRenderedPageBreak/>
                <w:t>INSERT INTO attendance VALUES (3958, 6, 2022-02-11);</w:t>
              </w:r>
            </w:ins>
          </w:p>
          <w:p w14:paraId="1E8E1082" w14:textId="77777777" w:rsidR="00D470AE" w:rsidRDefault="00D470AE" w:rsidP="00D470AE">
            <w:pPr>
              <w:ind w:left="0" w:hanging="2"/>
              <w:rPr>
                <w:ins w:id="8224" w:author="임 종운" w:date="2022-05-17T11:40:00Z"/>
              </w:rPr>
            </w:pPr>
            <w:ins w:id="8225" w:author="임 종운" w:date="2022-05-17T11:40:00Z">
              <w:r>
                <w:t>INSERT INTO attendance VALUES (3959, 7, 2022-02-11);</w:t>
              </w:r>
            </w:ins>
          </w:p>
          <w:p w14:paraId="4B1C1003" w14:textId="77777777" w:rsidR="00D470AE" w:rsidRDefault="00D470AE" w:rsidP="00D470AE">
            <w:pPr>
              <w:ind w:left="0" w:hanging="2"/>
              <w:rPr>
                <w:ins w:id="8226" w:author="임 종운" w:date="2022-05-17T11:40:00Z"/>
              </w:rPr>
            </w:pPr>
            <w:ins w:id="8227" w:author="임 종운" w:date="2022-05-17T11:40:00Z">
              <w:r>
                <w:t>INSERT INTO attendance VALUES (3960, 8, 2022-02-11);</w:t>
              </w:r>
            </w:ins>
          </w:p>
          <w:p w14:paraId="0E9F1331" w14:textId="77777777" w:rsidR="00D470AE" w:rsidRDefault="00D470AE" w:rsidP="00D470AE">
            <w:pPr>
              <w:ind w:left="0" w:hanging="2"/>
              <w:rPr>
                <w:ins w:id="8228" w:author="임 종운" w:date="2022-05-17T11:40:00Z"/>
              </w:rPr>
            </w:pPr>
            <w:ins w:id="8229" w:author="임 종운" w:date="2022-05-17T11:40:00Z">
              <w:r>
                <w:t>INSERT INTO attendance VALUES (3961, 9, 2022-02-11);</w:t>
              </w:r>
            </w:ins>
          </w:p>
          <w:p w14:paraId="07AFF8F3" w14:textId="77777777" w:rsidR="00D470AE" w:rsidRDefault="00D470AE" w:rsidP="00D470AE">
            <w:pPr>
              <w:ind w:left="0" w:hanging="2"/>
              <w:rPr>
                <w:ins w:id="8230" w:author="임 종운" w:date="2022-05-17T11:40:00Z"/>
              </w:rPr>
            </w:pPr>
            <w:ins w:id="8231" w:author="임 종운" w:date="2022-05-17T11:40:00Z">
              <w:r>
                <w:t>INSERT INTO attendance VALUES (3962, 10, 2022-02-11);</w:t>
              </w:r>
            </w:ins>
          </w:p>
          <w:p w14:paraId="04EE33F5" w14:textId="77777777" w:rsidR="00D470AE" w:rsidRDefault="00D470AE" w:rsidP="00D470AE">
            <w:pPr>
              <w:ind w:left="0" w:hanging="2"/>
              <w:rPr>
                <w:ins w:id="8232" w:author="임 종운" w:date="2022-05-17T11:40:00Z"/>
              </w:rPr>
            </w:pPr>
            <w:ins w:id="8233" w:author="임 종운" w:date="2022-05-17T11:40:00Z">
              <w:r>
                <w:t>INSERT INTO attendance VALUES (3963, 11, 2022-02-11);</w:t>
              </w:r>
            </w:ins>
          </w:p>
          <w:p w14:paraId="414C01E4" w14:textId="77777777" w:rsidR="00D470AE" w:rsidRDefault="00D470AE" w:rsidP="00D470AE">
            <w:pPr>
              <w:ind w:left="0" w:hanging="2"/>
              <w:rPr>
                <w:ins w:id="8234" w:author="임 종운" w:date="2022-05-17T11:40:00Z"/>
              </w:rPr>
            </w:pPr>
            <w:ins w:id="8235" w:author="임 종운" w:date="2022-05-17T11:40:00Z">
              <w:r>
                <w:t>INSERT INTO attendance VALUES (3964, 12, 2022-02-11);</w:t>
              </w:r>
            </w:ins>
          </w:p>
          <w:p w14:paraId="1BF15109" w14:textId="77777777" w:rsidR="00D470AE" w:rsidRDefault="00D470AE" w:rsidP="00D470AE">
            <w:pPr>
              <w:ind w:left="0" w:hanging="2"/>
              <w:rPr>
                <w:ins w:id="8236" w:author="임 종운" w:date="2022-05-17T11:40:00Z"/>
              </w:rPr>
            </w:pPr>
            <w:ins w:id="8237" w:author="임 종운" w:date="2022-05-17T11:40:00Z">
              <w:r>
                <w:t>INSERT INTO attendance VALUES (3965, 13, 2022-02-11);</w:t>
              </w:r>
            </w:ins>
          </w:p>
          <w:p w14:paraId="13BE8B82" w14:textId="77777777" w:rsidR="00D470AE" w:rsidRDefault="00D470AE" w:rsidP="00D470AE">
            <w:pPr>
              <w:ind w:left="0" w:hanging="2"/>
              <w:rPr>
                <w:ins w:id="8238" w:author="임 종운" w:date="2022-05-17T11:40:00Z"/>
              </w:rPr>
            </w:pPr>
            <w:ins w:id="8239" w:author="임 종운" w:date="2022-05-17T11:40:00Z">
              <w:r>
                <w:t>INSERT INTO attendance VALUES (3966, 14, 2022-02-11);</w:t>
              </w:r>
            </w:ins>
          </w:p>
          <w:p w14:paraId="0FFAA769" w14:textId="77777777" w:rsidR="00D470AE" w:rsidRDefault="00D470AE" w:rsidP="00D470AE">
            <w:pPr>
              <w:ind w:left="0" w:hanging="2"/>
              <w:rPr>
                <w:ins w:id="8240" w:author="임 종운" w:date="2022-05-17T11:40:00Z"/>
              </w:rPr>
            </w:pPr>
            <w:ins w:id="8241" w:author="임 종운" w:date="2022-05-17T11:40:00Z">
              <w:r>
                <w:t>INSERT INTO attendance VALUES (3967, 15, 2022-02-11);</w:t>
              </w:r>
            </w:ins>
          </w:p>
          <w:p w14:paraId="1DF52EEE" w14:textId="77777777" w:rsidR="00D470AE" w:rsidRDefault="00D470AE" w:rsidP="00D470AE">
            <w:pPr>
              <w:ind w:left="0" w:hanging="2"/>
              <w:rPr>
                <w:ins w:id="8242" w:author="임 종운" w:date="2022-05-17T11:40:00Z"/>
              </w:rPr>
            </w:pPr>
            <w:ins w:id="8243" w:author="임 종운" w:date="2022-05-17T11:40:00Z">
              <w:r>
                <w:t>INSERT INTO attendance VALUES (3968, 16, 2022-02-11);</w:t>
              </w:r>
            </w:ins>
          </w:p>
          <w:p w14:paraId="62161462" w14:textId="77777777" w:rsidR="00D470AE" w:rsidRDefault="00D470AE" w:rsidP="00D470AE">
            <w:pPr>
              <w:ind w:left="0" w:hanging="2"/>
              <w:rPr>
                <w:ins w:id="8244" w:author="임 종운" w:date="2022-05-17T11:40:00Z"/>
              </w:rPr>
            </w:pPr>
            <w:ins w:id="8245" w:author="임 종운" w:date="2022-05-17T11:40:00Z">
              <w:r>
                <w:t>INSERT INTO attendance VALUES (3969, 17, 2022-02-11);</w:t>
              </w:r>
            </w:ins>
          </w:p>
          <w:p w14:paraId="0418EF16" w14:textId="77777777" w:rsidR="00D470AE" w:rsidRDefault="00D470AE" w:rsidP="00D470AE">
            <w:pPr>
              <w:ind w:left="0" w:hanging="2"/>
              <w:rPr>
                <w:ins w:id="8246" w:author="임 종운" w:date="2022-05-17T11:40:00Z"/>
              </w:rPr>
            </w:pPr>
            <w:ins w:id="8247" w:author="임 종운" w:date="2022-05-17T11:40:00Z">
              <w:r>
                <w:t>INSERT INTO attendance VALUES (3970, 18, 2022-02-11);</w:t>
              </w:r>
            </w:ins>
          </w:p>
          <w:p w14:paraId="4B98DFA8" w14:textId="77777777" w:rsidR="00D470AE" w:rsidRDefault="00D470AE" w:rsidP="00D470AE">
            <w:pPr>
              <w:ind w:left="0" w:hanging="2"/>
              <w:rPr>
                <w:ins w:id="8248" w:author="임 종운" w:date="2022-05-17T11:40:00Z"/>
              </w:rPr>
            </w:pPr>
            <w:ins w:id="8249" w:author="임 종운" w:date="2022-05-17T11:40:00Z">
              <w:r>
                <w:t>INSERT INTO attendance VALUES (3971, 19, 2022-02-11);</w:t>
              </w:r>
            </w:ins>
          </w:p>
          <w:p w14:paraId="42C90081" w14:textId="77777777" w:rsidR="00D470AE" w:rsidRDefault="00D470AE" w:rsidP="00D470AE">
            <w:pPr>
              <w:ind w:left="0" w:hanging="2"/>
              <w:rPr>
                <w:ins w:id="8250" w:author="임 종운" w:date="2022-05-17T11:40:00Z"/>
              </w:rPr>
            </w:pPr>
            <w:ins w:id="8251" w:author="임 종운" w:date="2022-05-17T11:40:00Z">
              <w:r>
                <w:t>INSERT INTO attendance VALUES (3972, 20, 2022-02-11);</w:t>
              </w:r>
            </w:ins>
          </w:p>
          <w:p w14:paraId="342531DA" w14:textId="77777777" w:rsidR="00D470AE" w:rsidRDefault="00D470AE" w:rsidP="00D470AE">
            <w:pPr>
              <w:ind w:left="0" w:hanging="2"/>
              <w:rPr>
                <w:ins w:id="8252" w:author="임 종운" w:date="2022-05-17T11:40:00Z"/>
              </w:rPr>
            </w:pPr>
            <w:ins w:id="8253" w:author="임 종운" w:date="2022-05-17T11:40:00Z">
              <w:r>
                <w:t>INSERT INTO attendance VALUES (3973, 21, 2022-02-11);</w:t>
              </w:r>
            </w:ins>
          </w:p>
          <w:p w14:paraId="11F63BA2" w14:textId="77777777" w:rsidR="00D470AE" w:rsidRDefault="00D470AE" w:rsidP="00D470AE">
            <w:pPr>
              <w:ind w:left="0" w:hanging="2"/>
              <w:rPr>
                <w:ins w:id="8254" w:author="임 종운" w:date="2022-05-17T11:40:00Z"/>
              </w:rPr>
            </w:pPr>
            <w:ins w:id="8255" w:author="임 종운" w:date="2022-05-17T11:40:00Z">
              <w:r>
                <w:t>INSERT INTO attendance VALUES (3974, 22, 2022-02-11);</w:t>
              </w:r>
            </w:ins>
          </w:p>
          <w:p w14:paraId="2E5A7B9C" w14:textId="77777777" w:rsidR="00D470AE" w:rsidRDefault="00D470AE" w:rsidP="00D470AE">
            <w:pPr>
              <w:ind w:left="0" w:hanging="2"/>
              <w:rPr>
                <w:ins w:id="8256" w:author="임 종운" w:date="2022-05-17T11:40:00Z"/>
              </w:rPr>
            </w:pPr>
            <w:ins w:id="8257" w:author="임 종운" w:date="2022-05-17T11:40:00Z">
              <w:r>
                <w:t>INSERT INTO attendance VALUES (3975, 23, 2022-02-11);</w:t>
              </w:r>
            </w:ins>
          </w:p>
          <w:p w14:paraId="6044EDA1" w14:textId="77777777" w:rsidR="00D470AE" w:rsidRDefault="00D470AE" w:rsidP="00D470AE">
            <w:pPr>
              <w:ind w:left="0" w:hanging="2"/>
              <w:rPr>
                <w:ins w:id="8258" w:author="임 종운" w:date="2022-05-17T11:40:00Z"/>
              </w:rPr>
            </w:pPr>
            <w:ins w:id="8259" w:author="임 종운" w:date="2022-05-17T11:40:00Z">
              <w:r>
                <w:t>INSERT INTO attendance VALUES (3976, 24, 2022-02-11);</w:t>
              </w:r>
            </w:ins>
          </w:p>
          <w:p w14:paraId="4F5D3126" w14:textId="77777777" w:rsidR="00D470AE" w:rsidRDefault="00D470AE" w:rsidP="00D470AE">
            <w:pPr>
              <w:ind w:left="0" w:hanging="2"/>
              <w:rPr>
                <w:ins w:id="8260" w:author="임 종운" w:date="2022-05-17T11:40:00Z"/>
              </w:rPr>
            </w:pPr>
            <w:ins w:id="8261" w:author="임 종운" w:date="2022-05-17T11:40:00Z">
              <w:r>
                <w:t>INSERT INTO attendance VALUES (3977, 25, 2022-02-11);</w:t>
              </w:r>
            </w:ins>
          </w:p>
          <w:p w14:paraId="45335BB7" w14:textId="77777777" w:rsidR="00D470AE" w:rsidRDefault="00D470AE" w:rsidP="00D470AE">
            <w:pPr>
              <w:ind w:left="0" w:hanging="2"/>
              <w:rPr>
                <w:ins w:id="8262" w:author="임 종운" w:date="2022-05-17T11:40:00Z"/>
              </w:rPr>
            </w:pPr>
            <w:ins w:id="8263" w:author="임 종운" w:date="2022-05-17T11:40:00Z">
              <w:r>
                <w:t>INSERT INTO attendance VALUES (3978, 26, 2022-02-11);</w:t>
              </w:r>
            </w:ins>
          </w:p>
          <w:p w14:paraId="5E525E4F" w14:textId="77777777" w:rsidR="00D470AE" w:rsidRDefault="00D470AE" w:rsidP="00D470AE">
            <w:pPr>
              <w:ind w:left="0" w:hanging="2"/>
              <w:rPr>
                <w:ins w:id="8264" w:author="임 종운" w:date="2022-05-17T11:40:00Z"/>
              </w:rPr>
            </w:pPr>
            <w:ins w:id="8265" w:author="임 종운" w:date="2022-05-17T11:40:00Z">
              <w:r>
                <w:t>INSERT INTO attendance VALUES (3979, 1, 2022-02-12);</w:t>
              </w:r>
            </w:ins>
          </w:p>
          <w:p w14:paraId="18F8ECF2" w14:textId="77777777" w:rsidR="00D470AE" w:rsidRDefault="00D470AE" w:rsidP="00D470AE">
            <w:pPr>
              <w:ind w:left="0" w:hanging="2"/>
              <w:rPr>
                <w:ins w:id="8266" w:author="임 종운" w:date="2022-05-17T11:40:00Z"/>
              </w:rPr>
            </w:pPr>
            <w:ins w:id="8267" w:author="임 종운" w:date="2022-05-17T11:40:00Z">
              <w:r>
                <w:t>INSERT INTO attendance VALUES (3980, 2, 2022-02-12);</w:t>
              </w:r>
            </w:ins>
          </w:p>
          <w:p w14:paraId="20A6B723" w14:textId="77777777" w:rsidR="00D470AE" w:rsidRDefault="00D470AE" w:rsidP="00D470AE">
            <w:pPr>
              <w:ind w:left="0" w:hanging="2"/>
              <w:rPr>
                <w:ins w:id="8268" w:author="임 종운" w:date="2022-05-17T11:40:00Z"/>
              </w:rPr>
            </w:pPr>
            <w:ins w:id="8269" w:author="임 종운" w:date="2022-05-17T11:40:00Z">
              <w:r>
                <w:t>INSERT INTO attendance VALUES (3981, 3, 2022-02-12);</w:t>
              </w:r>
            </w:ins>
          </w:p>
          <w:p w14:paraId="36CC8E89" w14:textId="77777777" w:rsidR="00D470AE" w:rsidRDefault="00D470AE" w:rsidP="00D470AE">
            <w:pPr>
              <w:ind w:left="0" w:hanging="2"/>
              <w:rPr>
                <w:ins w:id="8270" w:author="임 종운" w:date="2022-05-17T11:40:00Z"/>
              </w:rPr>
            </w:pPr>
            <w:ins w:id="8271" w:author="임 종운" w:date="2022-05-17T11:40:00Z">
              <w:r>
                <w:t>INSERT INTO attendance VALUES (3982, 4, 2022-02-12);</w:t>
              </w:r>
            </w:ins>
          </w:p>
          <w:p w14:paraId="6084E8EC" w14:textId="77777777" w:rsidR="00D470AE" w:rsidRDefault="00D470AE" w:rsidP="00D470AE">
            <w:pPr>
              <w:ind w:left="0" w:hanging="2"/>
              <w:rPr>
                <w:ins w:id="8272" w:author="임 종운" w:date="2022-05-17T11:40:00Z"/>
              </w:rPr>
            </w:pPr>
            <w:ins w:id="8273" w:author="임 종운" w:date="2022-05-17T11:40:00Z">
              <w:r>
                <w:t>INSERT INTO attendance VALUES (3983, 5, 2022-02-12);</w:t>
              </w:r>
            </w:ins>
          </w:p>
          <w:p w14:paraId="65E886B1" w14:textId="77777777" w:rsidR="00D470AE" w:rsidRDefault="00D470AE" w:rsidP="00D470AE">
            <w:pPr>
              <w:ind w:left="0" w:hanging="2"/>
              <w:rPr>
                <w:ins w:id="8274" w:author="임 종운" w:date="2022-05-17T11:40:00Z"/>
              </w:rPr>
            </w:pPr>
            <w:ins w:id="8275" w:author="임 종운" w:date="2022-05-17T11:40:00Z">
              <w:r>
                <w:t>INSERT INTO attendance VALUES (3984, 6, 2022-02-12);</w:t>
              </w:r>
            </w:ins>
          </w:p>
          <w:p w14:paraId="24840FCA" w14:textId="77777777" w:rsidR="00D470AE" w:rsidRDefault="00D470AE" w:rsidP="00D470AE">
            <w:pPr>
              <w:ind w:left="0" w:hanging="2"/>
              <w:rPr>
                <w:ins w:id="8276" w:author="임 종운" w:date="2022-05-17T11:40:00Z"/>
              </w:rPr>
            </w:pPr>
            <w:ins w:id="8277" w:author="임 종운" w:date="2022-05-17T11:40:00Z">
              <w:r>
                <w:lastRenderedPageBreak/>
                <w:t>INSERT INTO attendance VALUES (3985, 7, 2022-02-12);</w:t>
              </w:r>
            </w:ins>
          </w:p>
          <w:p w14:paraId="795E89E7" w14:textId="77777777" w:rsidR="00D470AE" w:rsidRDefault="00D470AE" w:rsidP="00D470AE">
            <w:pPr>
              <w:ind w:left="0" w:hanging="2"/>
              <w:rPr>
                <w:ins w:id="8278" w:author="임 종운" w:date="2022-05-17T11:40:00Z"/>
              </w:rPr>
            </w:pPr>
            <w:ins w:id="8279" w:author="임 종운" w:date="2022-05-17T11:40:00Z">
              <w:r>
                <w:t>INSERT INTO attendance VALUES (3986, 8, 2022-02-12);</w:t>
              </w:r>
            </w:ins>
          </w:p>
          <w:p w14:paraId="3ADD54BC" w14:textId="77777777" w:rsidR="00D470AE" w:rsidRDefault="00D470AE" w:rsidP="00D470AE">
            <w:pPr>
              <w:ind w:left="0" w:hanging="2"/>
              <w:rPr>
                <w:ins w:id="8280" w:author="임 종운" w:date="2022-05-17T11:40:00Z"/>
              </w:rPr>
            </w:pPr>
            <w:ins w:id="8281" w:author="임 종운" w:date="2022-05-17T11:40:00Z">
              <w:r>
                <w:t>INSERT INTO attendance VALUES (3987, 9, 2022-02-12);</w:t>
              </w:r>
            </w:ins>
          </w:p>
          <w:p w14:paraId="580886D7" w14:textId="77777777" w:rsidR="00D470AE" w:rsidRDefault="00D470AE" w:rsidP="00D470AE">
            <w:pPr>
              <w:ind w:left="0" w:hanging="2"/>
              <w:rPr>
                <w:ins w:id="8282" w:author="임 종운" w:date="2022-05-17T11:40:00Z"/>
              </w:rPr>
            </w:pPr>
            <w:ins w:id="8283" w:author="임 종운" w:date="2022-05-17T11:40:00Z">
              <w:r>
                <w:t>INSERT INTO attendance VALUES (3988, 10, 2022-02-12);</w:t>
              </w:r>
            </w:ins>
          </w:p>
          <w:p w14:paraId="5A29B813" w14:textId="77777777" w:rsidR="00D470AE" w:rsidRDefault="00D470AE" w:rsidP="00D470AE">
            <w:pPr>
              <w:ind w:left="0" w:hanging="2"/>
              <w:rPr>
                <w:ins w:id="8284" w:author="임 종운" w:date="2022-05-17T11:40:00Z"/>
              </w:rPr>
            </w:pPr>
            <w:ins w:id="8285" w:author="임 종운" w:date="2022-05-17T11:40:00Z">
              <w:r>
                <w:t>INSERT INTO attendance VALUES (3989, 11, 2022-02-12);</w:t>
              </w:r>
            </w:ins>
          </w:p>
          <w:p w14:paraId="0D87A62B" w14:textId="77777777" w:rsidR="00D470AE" w:rsidRDefault="00D470AE" w:rsidP="00D470AE">
            <w:pPr>
              <w:ind w:left="0" w:hanging="2"/>
              <w:rPr>
                <w:ins w:id="8286" w:author="임 종운" w:date="2022-05-17T11:40:00Z"/>
              </w:rPr>
            </w:pPr>
            <w:ins w:id="8287" w:author="임 종운" w:date="2022-05-17T11:40:00Z">
              <w:r>
                <w:t>INSERT INTO attendance VALUES (3990, 12, 2022-02-12);</w:t>
              </w:r>
            </w:ins>
          </w:p>
          <w:p w14:paraId="27FE7D5D" w14:textId="77777777" w:rsidR="00D470AE" w:rsidRDefault="00D470AE" w:rsidP="00D470AE">
            <w:pPr>
              <w:ind w:left="0" w:hanging="2"/>
              <w:rPr>
                <w:ins w:id="8288" w:author="임 종운" w:date="2022-05-17T11:40:00Z"/>
              </w:rPr>
            </w:pPr>
            <w:ins w:id="8289" w:author="임 종운" w:date="2022-05-17T11:40:00Z">
              <w:r>
                <w:t>INSERT INTO attendance VALUES (3991, 13, 2022-02-12);</w:t>
              </w:r>
            </w:ins>
          </w:p>
          <w:p w14:paraId="691C2609" w14:textId="77777777" w:rsidR="00D470AE" w:rsidRDefault="00D470AE" w:rsidP="00D470AE">
            <w:pPr>
              <w:ind w:left="0" w:hanging="2"/>
              <w:rPr>
                <w:ins w:id="8290" w:author="임 종운" w:date="2022-05-17T11:40:00Z"/>
              </w:rPr>
            </w:pPr>
            <w:ins w:id="8291" w:author="임 종운" w:date="2022-05-17T11:40:00Z">
              <w:r>
                <w:t>INSERT INTO attendance VALUES (3992, 14, 2022-02-12);</w:t>
              </w:r>
            </w:ins>
          </w:p>
          <w:p w14:paraId="77EC0B85" w14:textId="77777777" w:rsidR="00D470AE" w:rsidRDefault="00D470AE" w:rsidP="00D470AE">
            <w:pPr>
              <w:ind w:left="0" w:hanging="2"/>
              <w:rPr>
                <w:ins w:id="8292" w:author="임 종운" w:date="2022-05-17T11:40:00Z"/>
              </w:rPr>
            </w:pPr>
            <w:ins w:id="8293" w:author="임 종운" w:date="2022-05-17T11:40:00Z">
              <w:r>
                <w:t>INSERT INTO attendance VALUES (3993, 15, 2022-02-12);</w:t>
              </w:r>
            </w:ins>
          </w:p>
          <w:p w14:paraId="3582EEDE" w14:textId="77777777" w:rsidR="00D470AE" w:rsidRDefault="00D470AE" w:rsidP="00D470AE">
            <w:pPr>
              <w:ind w:left="0" w:hanging="2"/>
              <w:rPr>
                <w:ins w:id="8294" w:author="임 종운" w:date="2022-05-17T11:40:00Z"/>
              </w:rPr>
            </w:pPr>
            <w:ins w:id="8295" w:author="임 종운" w:date="2022-05-17T11:40:00Z">
              <w:r>
                <w:t>INSERT INTO attendance VALUES (3994, 16, 2022-02-12);</w:t>
              </w:r>
            </w:ins>
          </w:p>
          <w:p w14:paraId="7B1296BB" w14:textId="77777777" w:rsidR="00D470AE" w:rsidRDefault="00D470AE" w:rsidP="00D470AE">
            <w:pPr>
              <w:ind w:left="0" w:hanging="2"/>
              <w:rPr>
                <w:ins w:id="8296" w:author="임 종운" w:date="2022-05-17T11:40:00Z"/>
              </w:rPr>
            </w:pPr>
            <w:ins w:id="8297" w:author="임 종운" w:date="2022-05-17T11:40:00Z">
              <w:r>
                <w:t>INSERT INTO attendance VALUES (3995, 17, 2022-02-12);</w:t>
              </w:r>
            </w:ins>
          </w:p>
          <w:p w14:paraId="132D8D35" w14:textId="77777777" w:rsidR="00D470AE" w:rsidRDefault="00D470AE" w:rsidP="00D470AE">
            <w:pPr>
              <w:ind w:left="0" w:hanging="2"/>
              <w:rPr>
                <w:ins w:id="8298" w:author="임 종운" w:date="2022-05-17T11:40:00Z"/>
              </w:rPr>
            </w:pPr>
            <w:ins w:id="8299" w:author="임 종운" w:date="2022-05-17T11:40:00Z">
              <w:r>
                <w:t>INSERT INTO attendance VALUES (3996, 18, 2022-02-12);</w:t>
              </w:r>
            </w:ins>
          </w:p>
          <w:p w14:paraId="558ED4BD" w14:textId="77777777" w:rsidR="00D470AE" w:rsidRDefault="00D470AE" w:rsidP="00D470AE">
            <w:pPr>
              <w:ind w:left="0" w:hanging="2"/>
              <w:rPr>
                <w:ins w:id="8300" w:author="임 종운" w:date="2022-05-17T11:40:00Z"/>
              </w:rPr>
            </w:pPr>
            <w:ins w:id="8301" w:author="임 종운" w:date="2022-05-17T11:40:00Z">
              <w:r>
                <w:t>INSERT INTO attendance VALUES (3997, 19, 2022-02-12);</w:t>
              </w:r>
            </w:ins>
          </w:p>
          <w:p w14:paraId="6384301F" w14:textId="77777777" w:rsidR="00D470AE" w:rsidRDefault="00D470AE" w:rsidP="00D470AE">
            <w:pPr>
              <w:ind w:left="0" w:hanging="2"/>
              <w:rPr>
                <w:ins w:id="8302" w:author="임 종운" w:date="2022-05-17T11:40:00Z"/>
              </w:rPr>
            </w:pPr>
            <w:ins w:id="8303" w:author="임 종운" w:date="2022-05-17T11:40:00Z">
              <w:r>
                <w:t>INSERT INTO attendance VALUES (3998, 20, 2022-02-12);</w:t>
              </w:r>
            </w:ins>
          </w:p>
          <w:p w14:paraId="613710D1" w14:textId="77777777" w:rsidR="00D470AE" w:rsidRDefault="00D470AE" w:rsidP="00D470AE">
            <w:pPr>
              <w:ind w:left="0" w:hanging="2"/>
              <w:rPr>
                <w:ins w:id="8304" w:author="임 종운" w:date="2022-05-17T11:40:00Z"/>
              </w:rPr>
            </w:pPr>
            <w:ins w:id="8305" w:author="임 종운" w:date="2022-05-17T11:40:00Z">
              <w:r>
                <w:t>INSERT INTO attendance VALUES (3999, 21, 2022-02-12);</w:t>
              </w:r>
            </w:ins>
          </w:p>
          <w:p w14:paraId="188D0FEC" w14:textId="77777777" w:rsidR="00D470AE" w:rsidRDefault="00D470AE" w:rsidP="00D470AE">
            <w:pPr>
              <w:ind w:left="0" w:hanging="2"/>
              <w:rPr>
                <w:ins w:id="8306" w:author="임 종운" w:date="2022-05-17T11:40:00Z"/>
              </w:rPr>
            </w:pPr>
            <w:ins w:id="8307" w:author="임 종운" w:date="2022-05-17T11:40:00Z">
              <w:r>
                <w:t>INSERT INTO attendance VALUES (4000, 22, 2022-02-12);</w:t>
              </w:r>
            </w:ins>
          </w:p>
          <w:p w14:paraId="76A89D15" w14:textId="77777777" w:rsidR="00D470AE" w:rsidRDefault="00D470AE" w:rsidP="00D470AE">
            <w:pPr>
              <w:ind w:left="0" w:hanging="2"/>
              <w:rPr>
                <w:ins w:id="8308" w:author="임 종운" w:date="2022-05-17T11:40:00Z"/>
              </w:rPr>
            </w:pPr>
            <w:ins w:id="8309" w:author="임 종운" w:date="2022-05-17T11:40:00Z">
              <w:r>
                <w:t>INSERT INTO attendance VALUES (4001, 23, 2022-02-12);</w:t>
              </w:r>
            </w:ins>
          </w:p>
          <w:p w14:paraId="3D9F325A" w14:textId="77777777" w:rsidR="00D470AE" w:rsidRDefault="00D470AE" w:rsidP="00D470AE">
            <w:pPr>
              <w:ind w:left="0" w:hanging="2"/>
              <w:rPr>
                <w:ins w:id="8310" w:author="임 종운" w:date="2022-05-17T11:40:00Z"/>
              </w:rPr>
            </w:pPr>
            <w:ins w:id="8311" w:author="임 종운" w:date="2022-05-17T11:40:00Z">
              <w:r>
                <w:t>INSERT INTO attendance VALUES (4002, 24, 2022-02-12);</w:t>
              </w:r>
            </w:ins>
          </w:p>
          <w:p w14:paraId="1F5B8D20" w14:textId="77777777" w:rsidR="00D470AE" w:rsidRDefault="00D470AE" w:rsidP="00D470AE">
            <w:pPr>
              <w:ind w:left="0" w:hanging="2"/>
              <w:rPr>
                <w:ins w:id="8312" w:author="임 종운" w:date="2022-05-17T11:40:00Z"/>
              </w:rPr>
            </w:pPr>
            <w:ins w:id="8313" w:author="임 종운" w:date="2022-05-17T11:40:00Z">
              <w:r>
                <w:t>INSERT INTO attendance VALUES (4003, 25, 2022-02-12);</w:t>
              </w:r>
            </w:ins>
          </w:p>
          <w:p w14:paraId="1641C3B8" w14:textId="77777777" w:rsidR="00D470AE" w:rsidRDefault="00D470AE" w:rsidP="00D470AE">
            <w:pPr>
              <w:ind w:left="0" w:hanging="2"/>
              <w:rPr>
                <w:ins w:id="8314" w:author="임 종운" w:date="2022-05-17T11:40:00Z"/>
              </w:rPr>
            </w:pPr>
            <w:ins w:id="8315" w:author="임 종운" w:date="2022-05-17T11:40:00Z">
              <w:r>
                <w:t>INSERT INTO attendance VALUES (4004, 26, 2022-02-12);</w:t>
              </w:r>
            </w:ins>
          </w:p>
          <w:p w14:paraId="73FE1B12" w14:textId="77777777" w:rsidR="00D470AE" w:rsidRDefault="00D470AE" w:rsidP="00D470AE">
            <w:pPr>
              <w:ind w:left="0" w:hanging="2"/>
              <w:rPr>
                <w:ins w:id="8316" w:author="임 종운" w:date="2022-05-17T11:40:00Z"/>
              </w:rPr>
            </w:pPr>
            <w:ins w:id="8317" w:author="임 종운" w:date="2022-05-17T11:40:00Z">
              <w:r>
                <w:t>INSERT INTO attendance VALUES (4005, 1, 2022-02-13);</w:t>
              </w:r>
            </w:ins>
          </w:p>
          <w:p w14:paraId="76616856" w14:textId="77777777" w:rsidR="00D470AE" w:rsidRDefault="00D470AE" w:rsidP="00D470AE">
            <w:pPr>
              <w:ind w:left="0" w:hanging="2"/>
              <w:rPr>
                <w:ins w:id="8318" w:author="임 종운" w:date="2022-05-17T11:40:00Z"/>
              </w:rPr>
            </w:pPr>
            <w:ins w:id="8319" w:author="임 종운" w:date="2022-05-17T11:40:00Z">
              <w:r>
                <w:t>INSERT INTO attendance VALUES (4006, 2, 2022-02-13);</w:t>
              </w:r>
            </w:ins>
          </w:p>
          <w:p w14:paraId="11ECB38A" w14:textId="77777777" w:rsidR="00D470AE" w:rsidRDefault="00D470AE" w:rsidP="00D470AE">
            <w:pPr>
              <w:ind w:left="0" w:hanging="2"/>
              <w:rPr>
                <w:ins w:id="8320" w:author="임 종운" w:date="2022-05-17T11:40:00Z"/>
              </w:rPr>
            </w:pPr>
            <w:ins w:id="8321" w:author="임 종운" w:date="2022-05-17T11:40:00Z">
              <w:r>
                <w:t>INSERT INTO attendance VALUES (4007, 3, 2022-02-13);</w:t>
              </w:r>
            </w:ins>
          </w:p>
          <w:p w14:paraId="40B07832" w14:textId="77777777" w:rsidR="00D470AE" w:rsidRDefault="00D470AE" w:rsidP="00D470AE">
            <w:pPr>
              <w:ind w:left="0" w:hanging="2"/>
              <w:rPr>
                <w:ins w:id="8322" w:author="임 종운" w:date="2022-05-17T11:40:00Z"/>
              </w:rPr>
            </w:pPr>
            <w:ins w:id="8323" w:author="임 종운" w:date="2022-05-17T11:40:00Z">
              <w:r>
                <w:t>INSERT INTO attendance VALUES (4008, 4, 2022-02-13);</w:t>
              </w:r>
            </w:ins>
          </w:p>
          <w:p w14:paraId="4CFFDF72" w14:textId="77777777" w:rsidR="00D470AE" w:rsidRDefault="00D470AE" w:rsidP="00D470AE">
            <w:pPr>
              <w:ind w:left="0" w:hanging="2"/>
              <w:rPr>
                <w:ins w:id="8324" w:author="임 종운" w:date="2022-05-17T11:40:00Z"/>
              </w:rPr>
            </w:pPr>
            <w:ins w:id="8325" w:author="임 종운" w:date="2022-05-17T11:40:00Z">
              <w:r>
                <w:t>INSERT INTO attendance VALUES (4009, 5, 2022-02-13);</w:t>
              </w:r>
            </w:ins>
          </w:p>
          <w:p w14:paraId="0F2BE49F" w14:textId="77777777" w:rsidR="00D470AE" w:rsidRDefault="00D470AE" w:rsidP="00D470AE">
            <w:pPr>
              <w:ind w:left="0" w:hanging="2"/>
              <w:rPr>
                <w:ins w:id="8326" w:author="임 종운" w:date="2022-05-17T11:40:00Z"/>
              </w:rPr>
            </w:pPr>
            <w:ins w:id="8327" w:author="임 종운" w:date="2022-05-17T11:40:00Z">
              <w:r>
                <w:t>INSERT INTO attendance VALUES (4010, 6, 2022-02-13);</w:t>
              </w:r>
            </w:ins>
          </w:p>
          <w:p w14:paraId="21EE50D3" w14:textId="77777777" w:rsidR="00D470AE" w:rsidRDefault="00D470AE" w:rsidP="00D470AE">
            <w:pPr>
              <w:ind w:left="0" w:hanging="2"/>
              <w:rPr>
                <w:ins w:id="8328" w:author="임 종운" w:date="2022-05-17T11:40:00Z"/>
              </w:rPr>
            </w:pPr>
            <w:ins w:id="8329" w:author="임 종운" w:date="2022-05-17T11:40:00Z">
              <w:r>
                <w:t>INSERT INTO attendance VALUES (4011, 7, 2022-02-13);</w:t>
              </w:r>
            </w:ins>
          </w:p>
          <w:p w14:paraId="4E9F76CF" w14:textId="77777777" w:rsidR="00D470AE" w:rsidRDefault="00D470AE" w:rsidP="00D470AE">
            <w:pPr>
              <w:ind w:left="0" w:hanging="2"/>
              <w:rPr>
                <w:ins w:id="8330" w:author="임 종운" w:date="2022-05-17T11:40:00Z"/>
              </w:rPr>
            </w:pPr>
            <w:ins w:id="8331" w:author="임 종운" w:date="2022-05-17T11:40:00Z">
              <w:r>
                <w:lastRenderedPageBreak/>
                <w:t>INSERT INTO attendance VALUES (4012, 8, 2022-02-13);</w:t>
              </w:r>
            </w:ins>
          </w:p>
          <w:p w14:paraId="569DB9F7" w14:textId="77777777" w:rsidR="00D470AE" w:rsidRDefault="00D470AE" w:rsidP="00D470AE">
            <w:pPr>
              <w:ind w:left="0" w:hanging="2"/>
              <w:rPr>
                <w:ins w:id="8332" w:author="임 종운" w:date="2022-05-17T11:40:00Z"/>
              </w:rPr>
            </w:pPr>
            <w:ins w:id="8333" w:author="임 종운" w:date="2022-05-17T11:40:00Z">
              <w:r>
                <w:t>INSERT INTO attendance VALUES (4013, 9, 2022-02-13);</w:t>
              </w:r>
            </w:ins>
          </w:p>
          <w:p w14:paraId="7BF41F9B" w14:textId="77777777" w:rsidR="00D470AE" w:rsidRDefault="00D470AE" w:rsidP="00D470AE">
            <w:pPr>
              <w:ind w:left="0" w:hanging="2"/>
              <w:rPr>
                <w:ins w:id="8334" w:author="임 종운" w:date="2022-05-17T11:40:00Z"/>
              </w:rPr>
            </w:pPr>
            <w:ins w:id="8335" w:author="임 종운" w:date="2022-05-17T11:40:00Z">
              <w:r>
                <w:t>INSERT INTO attendance VALUES (4014, 10, 2022-02-13);</w:t>
              </w:r>
            </w:ins>
          </w:p>
          <w:p w14:paraId="5F6D6635" w14:textId="77777777" w:rsidR="00D470AE" w:rsidRDefault="00D470AE" w:rsidP="00D470AE">
            <w:pPr>
              <w:ind w:left="0" w:hanging="2"/>
              <w:rPr>
                <w:ins w:id="8336" w:author="임 종운" w:date="2022-05-17T11:40:00Z"/>
              </w:rPr>
            </w:pPr>
            <w:ins w:id="8337" w:author="임 종운" w:date="2022-05-17T11:40:00Z">
              <w:r>
                <w:t>INSERT INTO attendance VALUES (4015, 11, 2022-02-13);</w:t>
              </w:r>
            </w:ins>
          </w:p>
          <w:p w14:paraId="02F6E47C" w14:textId="77777777" w:rsidR="00D470AE" w:rsidRDefault="00D470AE" w:rsidP="00D470AE">
            <w:pPr>
              <w:ind w:left="0" w:hanging="2"/>
              <w:rPr>
                <w:ins w:id="8338" w:author="임 종운" w:date="2022-05-17T11:40:00Z"/>
              </w:rPr>
            </w:pPr>
            <w:ins w:id="8339" w:author="임 종운" w:date="2022-05-17T11:40:00Z">
              <w:r>
                <w:t>INSERT INTO attendance VALUES (4016, 12, 2022-02-13);</w:t>
              </w:r>
            </w:ins>
          </w:p>
          <w:p w14:paraId="54A82BBB" w14:textId="77777777" w:rsidR="00D470AE" w:rsidRDefault="00D470AE" w:rsidP="00D470AE">
            <w:pPr>
              <w:ind w:left="0" w:hanging="2"/>
              <w:rPr>
                <w:ins w:id="8340" w:author="임 종운" w:date="2022-05-17T11:40:00Z"/>
              </w:rPr>
            </w:pPr>
            <w:ins w:id="8341" w:author="임 종운" w:date="2022-05-17T11:40:00Z">
              <w:r>
                <w:t>INSERT INTO attendance VALUES (4017, 13, 2022-02-13);</w:t>
              </w:r>
            </w:ins>
          </w:p>
          <w:p w14:paraId="52A2981A" w14:textId="77777777" w:rsidR="00D470AE" w:rsidRDefault="00D470AE" w:rsidP="00D470AE">
            <w:pPr>
              <w:ind w:left="0" w:hanging="2"/>
              <w:rPr>
                <w:ins w:id="8342" w:author="임 종운" w:date="2022-05-17T11:40:00Z"/>
              </w:rPr>
            </w:pPr>
            <w:ins w:id="8343" w:author="임 종운" w:date="2022-05-17T11:40:00Z">
              <w:r>
                <w:t>INSERT INTO attendance VALUES (4018, 14, 2022-02-13);</w:t>
              </w:r>
            </w:ins>
          </w:p>
          <w:p w14:paraId="42B1EEE4" w14:textId="77777777" w:rsidR="00D470AE" w:rsidRDefault="00D470AE" w:rsidP="00D470AE">
            <w:pPr>
              <w:ind w:left="0" w:hanging="2"/>
              <w:rPr>
                <w:ins w:id="8344" w:author="임 종운" w:date="2022-05-17T11:40:00Z"/>
              </w:rPr>
            </w:pPr>
            <w:ins w:id="8345" w:author="임 종운" w:date="2022-05-17T11:40:00Z">
              <w:r>
                <w:t>INSERT INTO attendance VALUES (4019, 15, 2022-02-13);</w:t>
              </w:r>
            </w:ins>
          </w:p>
          <w:p w14:paraId="3F268BAD" w14:textId="77777777" w:rsidR="00D470AE" w:rsidRDefault="00D470AE" w:rsidP="00D470AE">
            <w:pPr>
              <w:ind w:left="0" w:hanging="2"/>
              <w:rPr>
                <w:ins w:id="8346" w:author="임 종운" w:date="2022-05-17T11:40:00Z"/>
              </w:rPr>
            </w:pPr>
            <w:ins w:id="8347" w:author="임 종운" w:date="2022-05-17T11:40:00Z">
              <w:r>
                <w:t>INSERT INTO attendance VALUES (4020, 16, 2022-02-13);</w:t>
              </w:r>
            </w:ins>
          </w:p>
          <w:p w14:paraId="44C94670" w14:textId="77777777" w:rsidR="00D470AE" w:rsidRDefault="00D470AE" w:rsidP="00D470AE">
            <w:pPr>
              <w:ind w:left="0" w:hanging="2"/>
              <w:rPr>
                <w:ins w:id="8348" w:author="임 종운" w:date="2022-05-17T11:40:00Z"/>
              </w:rPr>
            </w:pPr>
            <w:ins w:id="8349" w:author="임 종운" w:date="2022-05-17T11:40:00Z">
              <w:r>
                <w:t>INSERT INTO attendance VALUES (4021, 17, 2022-02-13);</w:t>
              </w:r>
            </w:ins>
          </w:p>
          <w:p w14:paraId="78A00150" w14:textId="77777777" w:rsidR="00D470AE" w:rsidRDefault="00D470AE" w:rsidP="00D470AE">
            <w:pPr>
              <w:ind w:left="0" w:hanging="2"/>
              <w:rPr>
                <w:ins w:id="8350" w:author="임 종운" w:date="2022-05-17T11:40:00Z"/>
              </w:rPr>
            </w:pPr>
            <w:ins w:id="8351" w:author="임 종운" w:date="2022-05-17T11:40:00Z">
              <w:r>
                <w:t>INSERT INTO attendance VALUES (4022, 18, 2022-02-13);</w:t>
              </w:r>
            </w:ins>
          </w:p>
          <w:p w14:paraId="2D5F56F8" w14:textId="77777777" w:rsidR="00D470AE" w:rsidRDefault="00D470AE" w:rsidP="00D470AE">
            <w:pPr>
              <w:ind w:left="0" w:hanging="2"/>
              <w:rPr>
                <w:ins w:id="8352" w:author="임 종운" w:date="2022-05-17T11:40:00Z"/>
              </w:rPr>
            </w:pPr>
            <w:ins w:id="8353" w:author="임 종운" w:date="2022-05-17T11:40:00Z">
              <w:r>
                <w:t>INSERT INTO attendance VALUES (4023, 19, 2022-02-13);</w:t>
              </w:r>
            </w:ins>
          </w:p>
          <w:p w14:paraId="3D983A24" w14:textId="77777777" w:rsidR="00D470AE" w:rsidRDefault="00D470AE" w:rsidP="00D470AE">
            <w:pPr>
              <w:ind w:left="0" w:hanging="2"/>
              <w:rPr>
                <w:ins w:id="8354" w:author="임 종운" w:date="2022-05-17T11:40:00Z"/>
              </w:rPr>
            </w:pPr>
            <w:ins w:id="8355" w:author="임 종운" w:date="2022-05-17T11:40:00Z">
              <w:r>
                <w:t>INSERT INTO attendance VALUES (4024, 20, 2022-02-13);</w:t>
              </w:r>
            </w:ins>
          </w:p>
          <w:p w14:paraId="13FB4CF3" w14:textId="77777777" w:rsidR="00D470AE" w:rsidRDefault="00D470AE" w:rsidP="00D470AE">
            <w:pPr>
              <w:ind w:left="0" w:hanging="2"/>
              <w:rPr>
                <w:ins w:id="8356" w:author="임 종운" w:date="2022-05-17T11:40:00Z"/>
              </w:rPr>
            </w:pPr>
            <w:ins w:id="8357" w:author="임 종운" w:date="2022-05-17T11:40:00Z">
              <w:r>
                <w:t>INSERT INTO attendance VALUES (4025, 21, 2022-02-13);</w:t>
              </w:r>
            </w:ins>
          </w:p>
          <w:p w14:paraId="2AC3BFE6" w14:textId="77777777" w:rsidR="00D470AE" w:rsidRDefault="00D470AE" w:rsidP="00D470AE">
            <w:pPr>
              <w:ind w:left="0" w:hanging="2"/>
              <w:rPr>
                <w:ins w:id="8358" w:author="임 종운" w:date="2022-05-17T11:40:00Z"/>
              </w:rPr>
            </w:pPr>
            <w:ins w:id="8359" w:author="임 종운" w:date="2022-05-17T11:40:00Z">
              <w:r>
                <w:t>INSERT INTO attendance VALUES (4026, 22, 2022-02-13);</w:t>
              </w:r>
            </w:ins>
          </w:p>
          <w:p w14:paraId="32A5A82E" w14:textId="77777777" w:rsidR="00D470AE" w:rsidRDefault="00D470AE" w:rsidP="00D470AE">
            <w:pPr>
              <w:ind w:left="0" w:hanging="2"/>
              <w:rPr>
                <w:ins w:id="8360" w:author="임 종운" w:date="2022-05-17T11:40:00Z"/>
              </w:rPr>
            </w:pPr>
            <w:ins w:id="8361" w:author="임 종운" w:date="2022-05-17T11:40:00Z">
              <w:r>
                <w:t>INSERT INTO attendance VALUES (4027, 23, 2022-02-13);</w:t>
              </w:r>
            </w:ins>
          </w:p>
          <w:p w14:paraId="1831CD72" w14:textId="77777777" w:rsidR="00D470AE" w:rsidRDefault="00D470AE" w:rsidP="00D470AE">
            <w:pPr>
              <w:ind w:left="0" w:hanging="2"/>
              <w:rPr>
                <w:ins w:id="8362" w:author="임 종운" w:date="2022-05-17T11:40:00Z"/>
              </w:rPr>
            </w:pPr>
            <w:ins w:id="8363" w:author="임 종운" w:date="2022-05-17T11:40:00Z">
              <w:r>
                <w:t>INSERT INTO attendance VALUES (4028, 24, 2022-02-13);</w:t>
              </w:r>
            </w:ins>
          </w:p>
          <w:p w14:paraId="49A354FF" w14:textId="77777777" w:rsidR="00D470AE" w:rsidRDefault="00D470AE" w:rsidP="00D470AE">
            <w:pPr>
              <w:ind w:left="0" w:hanging="2"/>
              <w:rPr>
                <w:ins w:id="8364" w:author="임 종운" w:date="2022-05-17T11:40:00Z"/>
              </w:rPr>
            </w:pPr>
            <w:ins w:id="8365" w:author="임 종운" w:date="2022-05-17T11:40:00Z">
              <w:r>
                <w:t>INSERT INTO attendance VALUES (4029, 25, 2022-02-13);</w:t>
              </w:r>
            </w:ins>
          </w:p>
          <w:p w14:paraId="1A009886" w14:textId="77777777" w:rsidR="00D470AE" w:rsidRDefault="00D470AE" w:rsidP="00D470AE">
            <w:pPr>
              <w:ind w:left="0" w:hanging="2"/>
              <w:rPr>
                <w:ins w:id="8366" w:author="임 종운" w:date="2022-05-17T11:40:00Z"/>
              </w:rPr>
            </w:pPr>
            <w:ins w:id="8367" w:author="임 종운" w:date="2022-05-17T11:40:00Z">
              <w:r>
                <w:t>INSERT INTO attendance VALUES (4030, 26, 2022-02-13);</w:t>
              </w:r>
            </w:ins>
          </w:p>
          <w:p w14:paraId="23E81703" w14:textId="77777777" w:rsidR="00D470AE" w:rsidRDefault="00D470AE" w:rsidP="00D470AE">
            <w:pPr>
              <w:ind w:left="0" w:hanging="2"/>
              <w:rPr>
                <w:ins w:id="8368" w:author="임 종운" w:date="2022-05-17T11:40:00Z"/>
              </w:rPr>
            </w:pPr>
            <w:ins w:id="8369" w:author="임 종운" w:date="2022-05-17T11:40:00Z">
              <w:r>
                <w:t>INSERT INTO attendance VALUES (4031, 1, 2022-02-14);</w:t>
              </w:r>
            </w:ins>
          </w:p>
          <w:p w14:paraId="19C788C3" w14:textId="77777777" w:rsidR="00D470AE" w:rsidRDefault="00D470AE" w:rsidP="00D470AE">
            <w:pPr>
              <w:ind w:left="0" w:hanging="2"/>
              <w:rPr>
                <w:ins w:id="8370" w:author="임 종운" w:date="2022-05-17T11:40:00Z"/>
              </w:rPr>
            </w:pPr>
            <w:ins w:id="8371" w:author="임 종운" w:date="2022-05-17T11:40:00Z">
              <w:r>
                <w:t>INSERT INTO attendance VALUES (4032, 2, 2022-02-14);</w:t>
              </w:r>
            </w:ins>
          </w:p>
          <w:p w14:paraId="16D65CEF" w14:textId="77777777" w:rsidR="00D470AE" w:rsidRDefault="00D470AE" w:rsidP="00D470AE">
            <w:pPr>
              <w:ind w:left="0" w:hanging="2"/>
              <w:rPr>
                <w:ins w:id="8372" w:author="임 종운" w:date="2022-05-17T11:40:00Z"/>
              </w:rPr>
            </w:pPr>
            <w:ins w:id="8373" w:author="임 종운" w:date="2022-05-17T11:40:00Z">
              <w:r>
                <w:t>INSERT INTO attendance VALUES (4033, 3, 2022-02-14);</w:t>
              </w:r>
            </w:ins>
          </w:p>
          <w:p w14:paraId="38B80A3A" w14:textId="77777777" w:rsidR="00D470AE" w:rsidRDefault="00D470AE" w:rsidP="00D470AE">
            <w:pPr>
              <w:ind w:left="0" w:hanging="2"/>
              <w:rPr>
                <w:ins w:id="8374" w:author="임 종운" w:date="2022-05-17T11:40:00Z"/>
              </w:rPr>
            </w:pPr>
            <w:ins w:id="8375" w:author="임 종운" w:date="2022-05-17T11:40:00Z">
              <w:r>
                <w:t>INSERT INTO attendance VALUES (4034, 4, 2022-02-14);</w:t>
              </w:r>
            </w:ins>
          </w:p>
          <w:p w14:paraId="076D1EE7" w14:textId="77777777" w:rsidR="00D470AE" w:rsidRDefault="00D470AE" w:rsidP="00D470AE">
            <w:pPr>
              <w:ind w:left="0" w:hanging="2"/>
              <w:rPr>
                <w:ins w:id="8376" w:author="임 종운" w:date="2022-05-17T11:40:00Z"/>
              </w:rPr>
            </w:pPr>
            <w:ins w:id="8377" w:author="임 종운" w:date="2022-05-17T11:40:00Z">
              <w:r>
                <w:t>INSERT INTO attendance VALUES (4035, 5, 2022-02-14);</w:t>
              </w:r>
            </w:ins>
          </w:p>
          <w:p w14:paraId="00473081" w14:textId="77777777" w:rsidR="00D470AE" w:rsidRDefault="00D470AE" w:rsidP="00D470AE">
            <w:pPr>
              <w:ind w:left="0" w:hanging="2"/>
              <w:rPr>
                <w:ins w:id="8378" w:author="임 종운" w:date="2022-05-17T11:40:00Z"/>
              </w:rPr>
            </w:pPr>
            <w:ins w:id="8379" w:author="임 종운" w:date="2022-05-17T11:40:00Z">
              <w:r>
                <w:t>INSERT INTO attendance VALUES (4036, 6, 2022-02-14);</w:t>
              </w:r>
            </w:ins>
          </w:p>
          <w:p w14:paraId="461C7B43" w14:textId="77777777" w:rsidR="00D470AE" w:rsidRDefault="00D470AE" w:rsidP="00D470AE">
            <w:pPr>
              <w:ind w:left="0" w:hanging="2"/>
              <w:rPr>
                <w:ins w:id="8380" w:author="임 종운" w:date="2022-05-17T11:40:00Z"/>
              </w:rPr>
            </w:pPr>
            <w:ins w:id="8381" w:author="임 종운" w:date="2022-05-17T11:40:00Z">
              <w:r>
                <w:t>INSERT INTO attendance VALUES (4037, 7, 2022-02-14);</w:t>
              </w:r>
            </w:ins>
          </w:p>
          <w:p w14:paraId="4DB18E3C" w14:textId="77777777" w:rsidR="00D470AE" w:rsidRDefault="00D470AE" w:rsidP="00D470AE">
            <w:pPr>
              <w:ind w:left="0" w:hanging="2"/>
              <w:rPr>
                <w:ins w:id="8382" w:author="임 종운" w:date="2022-05-17T11:40:00Z"/>
              </w:rPr>
            </w:pPr>
            <w:ins w:id="8383" w:author="임 종운" w:date="2022-05-17T11:40:00Z">
              <w:r>
                <w:t>INSERT INTO attendance VALUES (4038, 8, 2022-02-14);</w:t>
              </w:r>
            </w:ins>
          </w:p>
          <w:p w14:paraId="2FAA744E" w14:textId="77777777" w:rsidR="00D470AE" w:rsidRDefault="00D470AE" w:rsidP="00D470AE">
            <w:pPr>
              <w:ind w:left="0" w:hanging="2"/>
              <w:rPr>
                <w:ins w:id="8384" w:author="임 종운" w:date="2022-05-17T11:40:00Z"/>
              </w:rPr>
            </w:pPr>
            <w:ins w:id="8385" w:author="임 종운" w:date="2022-05-17T11:40:00Z">
              <w:r>
                <w:lastRenderedPageBreak/>
                <w:t>INSERT INTO attendance VALUES (4039, 9, 2022-02-14);</w:t>
              </w:r>
            </w:ins>
          </w:p>
          <w:p w14:paraId="393CAC61" w14:textId="77777777" w:rsidR="00D470AE" w:rsidRDefault="00D470AE" w:rsidP="00D470AE">
            <w:pPr>
              <w:ind w:left="0" w:hanging="2"/>
              <w:rPr>
                <w:ins w:id="8386" w:author="임 종운" w:date="2022-05-17T11:40:00Z"/>
              </w:rPr>
            </w:pPr>
            <w:ins w:id="8387" w:author="임 종운" w:date="2022-05-17T11:40:00Z">
              <w:r>
                <w:t>INSERT INTO attendance VALUES (4040, 10, 2022-02-14);</w:t>
              </w:r>
            </w:ins>
          </w:p>
          <w:p w14:paraId="67ADC91F" w14:textId="77777777" w:rsidR="00D470AE" w:rsidRDefault="00D470AE" w:rsidP="00D470AE">
            <w:pPr>
              <w:ind w:left="0" w:hanging="2"/>
              <w:rPr>
                <w:ins w:id="8388" w:author="임 종운" w:date="2022-05-17T11:40:00Z"/>
              </w:rPr>
            </w:pPr>
            <w:ins w:id="8389" w:author="임 종운" w:date="2022-05-17T11:40:00Z">
              <w:r>
                <w:t>INSERT INTO attendance VALUES (4041, 11, 2022-02-14);</w:t>
              </w:r>
            </w:ins>
          </w:p>
          <w:p w14:paraId="110999D5" w14:textId="77777777" w:rsidR="00D470AE" w:rsidRDefault="00D470AE" w:rsidP="00D470AE">
            <w:pPr>
              <w:ind w:left="0" w:hanging="2"/>
              <w:rPr>
                <w:ins w:id="8390" w:author="임 종운" w:date="2022-05-17T11:40:00Z"/>
              </w:rPr>
            </w:pPr>
            <w:ins w:id="8391" w:author="임 종운" w:date="2022-05-17T11:40:00Z">
              <w:r>
                <w:t>INSERT INTO attendance VALUES (4042, 12, 2022-02-14);</w:t>
              </w:r>
            </w:ins>
          </w:p>
          <w:p w14:paraId="385F459D" w14:textId="77777777" w:rsidR="00D470AE" w:rsidRDefault="00D470AE" w:rsidP="00D470AE">
            <w:pPr>
              <w:ind w:left="0" w:hanging="2"/>
              <w:rPr>
                <w:ins w:id="8392" w:author="임 종운" w:date="2022-05-17T11:40:00Z"/>
              </w:rPr>
            </w:pPr>
            <w:ins w:id="8393" w:author="임 종운" w:date="2022-05-17T11:40:00Z">
              <w:r>
                <w:t>INSERT INTO attendance VALUES (4043, 13, 2022-02-14);</w:t>
              </w:r>
            </w:ins>
          </w:p>
          <w:p w14:paraId="39FE6B95" w14:textId="77777777" w:rsidR="00D470AE" w:rsidRDefault="00D470AE" w:rsidP="00D470AE">
            <w:pPr>
              <w:ind w:left="0" w:hanging="2"/>
              <w:rPr>
                <w:ins w:id="8394" w:author="임 종운" w:date="2022-05-17T11:40:00Z"/>
              </w:rPr>
            </w:pPr>
            <w:ins w:id="8395" w:author="임 종운" w:date="2022-05-17T11:40:00Z">
              <w:r>
                <w:t>INSERT INTO attendance VALUES (4044, 14, 2022-02-14);</w:t>
              </w:r>
            </w:ins>
          </w:p>
          <w:p w14:paraId="7071FAE8" w14:textId="77777777" w:rsidR="00D470AE" w:rsidRDefault="00D470AE" w:rsidP="00D470AE">
            <w:pPr>
              <w:ind w:left="0" w:hanging="2"/>
              <w:rPr>
                <w:ins w:id="8396" w:author="임 종운" w:date="2022-05-17T11:40:00Z"/>
              </w:rPr>
            </w:pPr>
            <w:ins w:id="8397" w:author="임 종운" w:date="2022-05-17T11:40:00Z">
              <w:r>
                <w:t>INSERT INTO attendance VALUES (4045, 15, 2022-02-14);</w:t>
              </w:r>
            </w:ins>
          </w:p>
          <w:p w14:paraId="5FB396EE" w14:textId="77777777" w:rsidR="00D470AE" w:rsidRDefault="00D470AE" w:rsidP="00D470AE">
            <w:pPr>
              <w:ind w:left="0" w:hanging="2"/>
              <w:rPr>
                <w:ins w:id="8398" w:author="임 종운" w:date="2022-05-17T11:40:00Z"/>
              </w:rPr>
            </w:pPr>
            <w:ins w:id="8399" w:author="임 종운" w:date="2022-05-17T11:40:00Z">
              <w:r>
                <w:t>INSERT INTO attendance VALUES (4046, 16, 2022-02-14);</w:t>
              </w:r>
            </w:ins>
          </w:p>
          <w:p w14:paraId="07B22405" w14:textId="77777777" w:rsidR="00D470AE" w:rsidRDefault="00D470AE" w:rsidP="00D470AE">
            <w:pPr>
              <w:ind w:left="0" w:hanging="2"/>
              <w:rPr>
                <w:ins w:id="8400" w:author="임 종운" w:date="2022-05-17T11:40:00Z"/>
              </w:rPr>
            </w:pPr>
            <w:ins w:id="8401" w:author="임 종운" w:date="2022-05-17T11:40:00Z">
              <w:r>
                <w:t>INSERT INTO attendance VALUES (4047, 17, 2022-02-14);</w:t>
              </w:r>
            </w:ins>
          </w:p>
          <w:p w14:paraId="581C9B72" w14:textId="77777777" w:rsidR="00D470AE" w:rsidRDefault="00D470AE" w:rsidP="00D470AE">
            <w:pPr>
              <w:ind w:left="0" w:hanging="2"/>
              <w:rPr>
                <w:ins w:id="8402" w:author="임 종운" w:date="2022-05-17T11:40:00Z"/>
              </w:rPr>
            </w:pPr>
            <w:ins w:id="8403" w:author="임 종운" w:date="2022-05-17T11:40:00Z">
              <w:r>
                <w:t>INSERT INTO attendance VALUES (4048, 18, 2022-02-14);</w:t>
              </w:r>
            </w:ins>
          </w:p>
          <w:p w14:paraId="5C845721" w14:textId="77777777" w:rsidR="00D470AE" w:rsidRDefault="00D470AE" w:rsidP="00D470AE">
            <w:pPr>
              <w:ind w:left="0" w:hanging="2"/>
              <w:rPr>
                <w:ins w:id="8404" w:author="임 종운" w:date="2022-05-17T11:40:00Z"/>
              </w:rPr>
            </w:pPr>
            <w:ins w:id="8405" w:author="임 종운" w:date="2022-05-17T11:40:00Z">
              <w:r>
                <w:t>INSERT INTO attendance VALUES (4049, 19, 2022-02-14);</w:t>
              </w:r>
            </w:ins>
          </w:p>
          <w:p w14:paraId="5C0F6A59" w14:textId="77777777" w:rsidR="00D470AE" w:rsidRDefault="00D470AE" w:rsidP="00D470AE">
            <w:pPr>
              <w:ind w:left="0" w:hanging="2"/>
              <w:rPr>
                <w:ins w:id="8406" w:author="임 종운" w:date="2022-05-17T11:40:00Z"/>
              </w:rPr>
            </w:pPr>
            <w:ins w:id="8407" w:author="임 종운" w:date="2022-05-17T11:40:00Z">
              <w:r>
                <w:t>INSERT INTO attendance VALUES (4050, 20, 2022-02-14);</w:t>
              </w:r>
            </w:ins>
          </w:p>
          <w:p w14:paraId="566FBE9C" w14:textId="77777777" w:rsidR="00D470AE" w:rsidRDefault="00D470AE" w:rsidP="00D470AE">
            <w:pPr>
              <w:ind w:left="0" w:hanging="2"/>
              <w:rPr>
                <w:ins w:id="8408" w:author="임 종운" w:date="2022-05-17T11:40:00Z"/>
              </w:rPr>
            </w:pPr>
            <w:ins w:id="8409" w:author="임 종운" w:date="2022-05-17T11:40:00Z">
              <w:r>
                <w:t>INSERT INTO attendance VALUES (4051, 21, 2022-02-14);</w:t>
              </w:r>
            </w:ins>
          </w:p>
          <w:p w14:paraId="17F03E31" w14:textId="77777777" w:rsidR="00D470AE" w:rsidRDefault="00D470AE" w:rsidP="00D470AE">
            <w:pPr>
              <w:ind w:left="0" w:hanging="2"/>
              <w:rPr>
                <w:ins w:id="8410" w:author="임 종운" w:date="2022-05-17T11:40:00Z"/>
              </w:rPr>
            </w:pPr>
            <w:ins w:id="8411" w:author="임 종운" w:date="2022-05-17T11:40:00Z">
              <w:r>
                <w:t>INSERT INTO attendance VALUES (4052, 22, 2022-02-14);</w:t>
              </w:r>
            </w:ins>
          </w:p>
          <w:p w14:paraId="768E9745" w14:textId="77777777" w:rsidR="00D470AE" w:rsidRDefault="00D470AE" w:rsidP="00D470AE">
            <w:pPr>
              <w:ind w:left="0" w:hanging="2"/>
              <w:rPr>
                <w:ins w:id="8412" w:author="임 종운" w:date="2022-05-17T11:40:00Z"/>
              </w:rPr>
            </w:pPr>
            <w:ins w:id="8413" w:author="임 종운" w:date="2022-05-17T11:40:00Z">
              <w:r>
                <w:t>INSERT INTO attendance VALUES (4053, 23, 2022-02-14);</w:t>
              </w:r>
            </w:ins>
          </w:p>
          <w:p w14:paraId="574E181E" w14:textId="77777777" w:rsidR="00D470AE" w:rsidRDefault="00D470AE" w:rsidP="00D470AE">
            <w:pPr>
              <w:ind w:left="0" w:hanging="2"/>
              <w:rPr>
                <w:ins w:id="8414" w:author="임 종운" w:date="2022-05-17T11:40:00Z"/>
              </w:rPr>
            </w:pPr>
            <w:ins w:id="8415" w:author="임 종운" w:date="2022-05-17T11:40:00Z">
              <w:r>
                <w:t>INSERT INTO attendance VALUES (4054, 24, 2022-02-14);</w:t>
              </w:r>
            </w:ins>
          </w:p>
          <w:p w14:paraId="6A002005" w14:textId="77777777" w:rsidR="00D470AE" w:rsidRDefault="00D470AE" w:rsidP="00D470AE">
            <w:pPr>
              <w:ind w:left="0" w:hanging="2"/>
              <w:rPr>
                <w:ins w:id="8416" w:author="임 종운" w:date="2022-05-17T11:40:00Z"/>
              </w:rPr>
            </w:pPr>
            <w:ins w:id="8417" w:author="임 종운" w:date="2022-05-17T11:40:00Z">
              <w:r>
                <w:t>INSERT INTO attendance VALUES (4055, 25, 2022-02-14);</w:t>
              </w:r>
            </w:ins>
          </w:p>
          <w:p w14:paraId="21D959F4" w14:textId="77777777" w:rsidR="00D470AE" w:rsidRDefault="00D470AE" w:rsidP="00D470AE">
            <w:pPr>
              <w:ind w:left="0" w:hanging="2"/>
              <w:rPr>
                <w:ins w:id="8418" w:author="임 종운" w:date="2022-05-17T11:40:00Z"/>
              </w:rPr>
            </w:pPr>
            <w:ins w:id="8419" w:author="임 종운" w:date="2022-05-17T11:40:00Z">
              <w:r>
                <w:t>INSERT INTO attendance VALUES (4056, 26, 2022-02-14);</w:t>
              </w:r>
            </w:ins>
          </w:p>
          <w:p w14:paraId="2A5C9BF7" w14:textId="77777777" w:rsidR="00D470AE" w:rsidRDefault="00D470AE" w:rsidP="00D470AE">
            <w:pPr>
              <w:ind w:left="0" w:hanging="2"/>
              <w:rPr>
                <w:ins w:id="8420" w:author="임 종운" w:date="2022-05-17T11:40:00Z"/>
              </w:rPr>
            </w:pPr>
            <w:ins w:id="8421" w:author="임 종운" w:date="2022-05-17T11:40:00Z">
              <w:r>
                <w:t>INSERT INTO attendance VALUES (4057, 1, 2022-02-15);</w:t>
              </w:r>
            </w:ins>
          </w:p>
          <w:p w14:paraId="3DD820A8" w14:textId="77777777" w:rsidR="00D470AE" w:rsidRDefault="00D470AE" w:rsidP="00D470AE">
            <w:pPr>
              <w:ind w:left="0" w:hanging="2"/>
              <w:rPr>
                <w:ins w:id="8422" w:author="임 종운" w:date="2022-05-17T11:40:00Z"/>
              </w:rPr>
            </w:pPr>
            <w:ins w:id="8423" w:author="임 종운" w:date="2022-05-17T11:40:00Z">
              <w:r>
                <w:t>INSERT INTO attendance VALUES (4058, 2, 2022-02-15);</w:t>
              </w:r>
            </w:ins>
          </w:p>
          <w:p w14:paraId="2769A347" w14:textId="77777777" w:rsidR="00D470AE" w:rsidRDefault="00D470AE" w:rsidP="00D470AE">
            <w:pPr>
              <w:ind w:left="0" w:hanging="2"/>
              <w:rPr>
                <w:ins w:id="8424" w:author="임 종운" w:date="2022-05-17T11:40:00Z"/>
              </w:rPr>
            </w:pPr>
            <w:ins w:id="8425" w:author="임 종운" w:date="2022-05-17T11:40:00Z">
              <w:r>
                <w:t>INSERT INTO attendance VALUES (4059, 3, 2022-02-15);</w:t>
              </w:r>
            </w:ins>
          </w:p>
          <w:p w14:paraId="1AA990E5" w14:textId="77777777" w:rsidR="00D470AE" w:rsidRDefault="00D470AE" w:rsidP="00D470AE">
            <w:pPr>
              <w:ind w:left="0" w:hanging="2"/>
              <w:rPr>
                <w:ins w:id="8426" w:author="임 종운" w:date="2022-05-17T11:40:00Z"/>
              </w:rPr>
            </w:pPr>
            <w:ins w:id="8427" w:author="임 종운" w:date="2022-05-17T11:40:00Z">
              <w:r>
                <w:t>INSERT INTO attendance VALUES (4060, 4, 2022-02-15);</w:t>
              </w:r>
            </w:ins>
          </w:p>
          <w:p w14:paraId="76285A35" w14:textId="77777777" w:rsidR="00D470AE" w:rsidRDefault="00D470AE" w:rsidP="00D470AE">
            <w:pPr>
              <w:ind w:left="0" w:hanging="2"/>
              <w:rPr>
                <w:ins w:id="8428" w:author="임 종운" w:date="2022-05-17T11:40:00Z"/>
              </w:rPr>
            </w:pPr>
            <w:ins w:id="8429" w:author="임 종운" w:date="2022-05-17T11:40:00Z">
              <w:r>
                <w:t>INSERT INTO attendance VALUES (4061, 5, 2022-02-15);</w:t>
              </w:r>
            </w:ins>
          </w:p>
          <w:p w14:paraId="0519AC3A" w14:textId="77777777" w:rsidR="00D470AE" w:rsidRDefault="00D470AE" w:rsidP="00D470AE">
            <w:pPr>
              <w:ind w:left="0" w:hanging="2"/>
              <w:rPr>
                <w:ins w:id="8430" w:author="임 종운" w:date="2022-05-17T11:40:00Z"/>
              </w:rPr>
            </w:pPr>
            <w:ins w:id="8431" w:author="임 종운" w:date="2022-05-17T11:40:00Z">
              <w:r>
                <w:t>INSERT INTO attendance VALUES (4062, 6, 2022-02-15);</w:t>
              </w:r>
            </w:ins>
          </w:p>
          <w:p w14:paraId="44F0E20B" w14:textId="77777777" w:rsidR="00D470AE" w:rsidRDefault="00D470AE" w:rsidP="00D470AE">
            <w:pPr>
              <w:ind w:left="0" w:hanging="2"/>
              <w:rPr>
                <w:ins w:id="8432" w:author="임 종운" w:date="2022-05-17T11:40:00Z"/>
              </w:rPr>
            </w:pPr>
            <w:ins w:id="8433" w:author="임 종운" w:date="2022-05-17T11:40:00Z">
              <w:r>
                <w:t>INSERT INTO attendance VALUES (4063, 7, 2022-02-15);</w:t>
              </w:r>
            </w:ins>
          </w:p>
          <w:p w14:paraId="681CA9F1" w14:textId="77777777" w:rsidR="00D470AE" w:rsidRDefault="00D470AE" w:rsidP="00D470AE">
            <w:pPr>
              <w:ind w:left="0" w:hanging="2"/>
              <w:rPr>
                <w:ins w:id="8434" w:author="임 종운" w:date="2022-05-17T11:40:00Z"/>
              </w:rPr>
            </w:pPr>
            <w:ins w:id="8435" w:author="임 종운" w:date="2022-05-17T11:40:00Z">
              <w:r>
                <w:t>INSERT INTO attendance VALUES (4064, 8, 2022-02-15);</w:t>
              </w:r>
            </w:ins>
          </w:p>
          <w:p w14:paraId="2EB07C9C" w14:textId="77777777" w:rsidR="00D470AE" w:rsidRDefault="00D470AE" w:rsidP="00D470AE">
            <w:pPr>
              <w:ind w:left="0" w:hanging="2"/>
              <w:rPr>
                <w:ins w:id="8436" w:author="임 종운" w:date="2022-05-17T11:40:00Z"/>
              </w:rPr>
            </w:pPr>
            <w:ins w:id="8437" w:author="임 종운" w:date="2022-05-17T11:40:00Z">
              <w:r>
                <w:t>INSERT INTO attendance VALUES (4065, 9, 2022-02-15);</w:t>
              </w:r>
            </w:ins>
          </w:p>
          <w:p w14:paraId="43A94264" w14:textId="77777777" w:rsidR="00D470AE" w:rsidRDefault="00D470AE" w:rsidP="00D470AE">
            <w:pPr>
              <w:ind w:left="0" w:hanging="2"/>
              <w:rPr>
                <w:ins w:id="8438" w:author="임 종운" w:date="2022-05-17T11:40:00Z"/>
              </w:rPr>
            </w:pPr>
            <w:ins w:id="8439" w:author="임 종운" w:date="2022-05-17T11:40:00Z">
              <w:r>
                <w:lastRenderedPageBreak/>
                <w:t>INSERT INTO attendance VALUES (4066, 10, 2022-02-15);</w:t>
              </w:r>
            </w:ins>
          </w:p>
          <w:p w14:paraId="4F64C860" w14:textId="77777777" w:rsidR="00D470AE" w:rsidRDefault="00D470AE" w:rsidP="00D470AE">
            <w:pPr>
              <w:ind w:left="0" w:hanging="2"/>
              <w:rPr>
                <w:ins w:id="8440" w:author="임 종운" w:date="2022-05-17T11:40:00Z"/>
              </w:rPr>
            </w:pPr>
            <w:ins w:id="8441" w:author="임 종운" w:date="2022-05-17T11:40:00Z">
              <w:r>
                <w:t>INSERT INTO attendance VALUES (4067, 11, 2022-02-15);</w:t>
              </w:r>
            </w:ins>
          </w:p>
          <w:p w14:paraId="6867E0BE" w14:textId="77777777" w:rsidR="00D470AE" w:rsidRDefault="00D470AE" w:rsidP="00D470AE">
            <w:pPr>
              <w:ind w:left="0" w:hanging="2"/>
              <w:rPr>
                <w:ins w:id="8442" w:author="임 종운" w:date="2022-05-17T11:40:00Z"/>
              </w:rPr>
            </w:pPr>
            <w:ins w:id="8443" w:author="임 종운" w:date="2022-05-17T11:40:00Z">
              <w:r>
                <w:t>INSERT INTO attendance VALUES (4068, 12, 2022-02-15);</w:t>
              </w:r>
            </w:ins>
          </w:p>
          <w:p w14:paraId="7425B901" w14:textId="77777777" w:rsidR="00D470AE" w:rsidRDefault="00D470AE" w:rsidP="00D470AE">
            <w:pPr>
              <w:ind w:left="0" w:hanging="2"/>
              <w:rPr>
                <w:ins w:id="8444" w:author="임 종운" w:date="2022-05-17T11:40:00Z"/>
              </w:rPr>
            </w:pPr>
            <w:ins w:id="8445" w:author="임 종운" w:date="2022-05-17T11:40:00Z">
              <w:r>
                <w:t>INSERT INTO attendance VALUES (4069, 13, 2022-02-15);</w:t>
              </w:r>
            </w:ins>
          </w:p>
          <w:p w14:paraId="66374F5A" w14:textId="77777777" w:rsidR="00D470AE" w:rsidRDefault="00D470AE" w:rsidP="00D470AE">
            <w:pPr>
              <w:ind w:left="0" w:hanging="2"/>
              <w:rPr>
                <w:ins w:id="8446" w:author="임 종운" w:date="2022-05-17T11:40:00Z"/>
              </w:rPr>
            </w:pPr>
            <w:ins w:id="8447" w:author="임 종운" w:date="2022-05-17T11:40:00Z">
              <w:r>
                <w:t>INSERT INTO attendance VALUES (4070, 14, 2022-02-15);</w:t>
              </w:r>
            </w:ins>
          </w:p>
          <w:p w14:paraId="72EC106D" w14:textId="77777777" w:rsidR="00D470AE" w:rsidRDefault="00D470AE" w:rsidP="00D470AE">
            <w:pPr>
              <w:ind w:left="0" w:hanging="2"/>
              <w:rPr>
                <w:ins w:id="8448" w:author="임 종운" w:date="2022-05-17T11:40:00Z"/>
              </w:rPr>
            </w:pPr>
            <w:ins w:id="8449" w:author="임 종운" w:date="2022-05-17T11:40:00Z">
              <w:r>
                <w:t>INSERT INTO attendance VALUES (4071, 15, 2022-02-15);</w:t>
              </w:r>
            </w:ins>
          </w:p>
          <w:p w14:paraId="653F128B" w14:textId="77777777" w:rsidR="00D470AE" w:rsidRDefault="00D470AE" w:rsidP="00D470AE">
            <w:pPr>
              <w:ind w:left="0" w:hanging="2"/>
              <w:rPr>
                <w:ins w:id="8450" w:author="임 종운" w:date="2022-05-17T11:40:00Z"/>
              </w:rPr>
            </w:pPr>
            <w:ins w:id="8451" w:author="임 종운" w:date="2022-05-17T11:40:00Z">
              <w:r>
                <w:t>INSERT INTO attendance VALUES (4072, 16, 2022-02-15);</w:t>
              </w:r>
            </w:ins>
          </w:p>
          <w:p w14:paraId="3FB73C88" w14:textId="77777777" w:rsidR="00D470AE" w:rsidRDefault="00D470AE" w:rsidP="00D470AE">
            <w:pPr>
              <w:ind w:left="0" w:hanging="2"/>
              <w:rPr>
                <w:ins w:id="8452" w:author="임 종운" w:date="2022-05-17T11:40:00Z"/>
              </w:rPr>
            </w:pPr>
            <w:ins w:id="8453" w:author="임 종운" w:date="2022-05-17T11:40:00Z">
              <w:r>
                <w:t>INSERT INTO attendance VALUES (4073, 17, 2022-02-15);</w:t>
              </w:r>
            </w:ins>
          </w:p>
          <w:p w14:paraId="739A05AB" w14:textId="77777777" w:rsidR="00D470AE" w:rsidRDefault="00D470AE" w:rsidP="00D470AE">
            <w:pPr>
              <w:ind w:left="0" w:hanging="2"/>
              <w:rPr>
                <w:ins w:id="8454" w:author="임 종운" w:date="2022-05-17T11:40:00Z"/>
              </w:rPr>
            </w:pPr>
            <w:ins w:id="8455" w:author="임 종운" w:date="2022-05-17T11:40:00Z">
              <w:r>
                <w:t>INSERT INTO attendance VALUES (4074, 18, 2022-02-15);</w:t>
              </w:r>
            </w:ins>
          </w:p>
          <w:p w14:paraId="76D87045" w14:textId="77777777" w:rsidR="00D470AE" w:rsidRDefault="00D470AE" w:rsidP="00D470AE">
            <w:pPr>
              <w:ind w:left="0" w:hanging="2"/>
              <w:rPr>
                <w:ins w:id="8456" w:author="임 종운" w:date="2022-05-17T11:40:00Z"/>
              </w:rPr>
            </w:pPr>
            <w:ins w:id="8457" w:author="임 종운" w:date="2022-05-17T11:40:00Z">
              <w:r>
                <w:t>INSERT INTO attendance VALUES (4075, 19, 2022-02-15);</w:t>
              </w:r>
            </w:ins>
          </w:p>
          <w:p w14:paraId="685810B5" w14:textId="77777777" w:rsidR="00D470AE" w:rsidRDefault="00D470AE" w:rsidP="00D470AE">
            <w:pPr>
              <w:ind w:left="0" w:hanging="2"/>
              <w:rPr>
                <w:ins w:id="8458" w:author="임 종운" w:date="2022-05-17T11:40:00Z"/>
              </w:rPr>
            </w:pPr>
            <w:ins w:id="8459" w:author="임 종운" w:date="2022-05-17T11:40:00Z">
              <w:r>
                <w:t>INSERT INTO attendance VALUES (4076, 20, 2022-02-15);</w:t>
              </w:r>
            </w:ins>
          </w:p>
          <w:p w14:paraId="1585E385" w14:textId="77777777" w:rsidR="00D470AE" w:rsidRDefault="00D470AE" w:rsidP="00D470AE">
            <w:pPr>
              <w:ind w:left="0" w:hanging="2"/>
              <w:rPr>
                <w:ins w:id="8460" w:author="임 종운" w:date="2022-05-17T11:40:00Z"/>
              </w:rPr>
            </w:pPr>
            <w:ins w:id="8461" w:author="임 종운" w:date="2022-05-17T11:40:00Z">
              <w:r>
                <w:t>INSERT INTO attendance VALUES (4077, 21, 2022-02-15);</w:t>
              </w:r>
            </w:ins>
          </w:p>
          <w:p w14:paraId="4C763125" w14:textId="77777777" w:rsidR="00D470AE" w:rsidRDefault="00D470AE" w:rsidP="00D470AE">
            <w:pPr>
              <w:ind w:left="0" w:hanging="2"/>
              <w:rPr>
                <w:ins w:id="8462" w:author="임 종운" w:date="2022-05-17T11:40:00Z"/>
              </w:rPr>
            </w:pPr>
            <w:ins w:id="8463" w:author="임 종운" w:date="2022-05-17T11:40:00Z">
              <w:r>
                <w:t>INSERT INTO attendance VALUES (4078, 22, 2022-02-15);</w:t>
              </w:r>
            </w:ins>
          </w:p>
          <w:p w14:paraId="6D482B62" w14:textId="77777777" w:rsidR="00D470AE" w:rsidRDefault="00D470AE" w:rsidP="00D470AE">
            <w:pPr>
              <w:ind w:left="0" w:hanging="2"/>
              <w:rPr>
                <w:ins w:id="8464" w:author="임 종운" w:date="2022-05-17T11:40:00Z"/>
              </w:rPr>
            </w:pPr>
            <w:ins w:id="8465" w:author="임 종운" w:date="2022-05-17T11:40:00Z">
              <w:r>
                <w:t>INSERT INTO attendance VALUES (4079, 23, 2022-02-15);</w:t>
              </w:r>
            </w:ins>
          </w:p>
          <w:p w14:paraId="04B551BB" w14:textId="77777777" w:rsidR="00D470AE" w:rsidRDefault="00D470AE" w:rsidP="00D470AE">
            <w:pPr>
              <w:ind w:left="0" w:hanging="2"/>
              <w:rPr>
                <w:ins w:id="8466" w:author="임 종운" w:date="2022-05-17T11:40:00Z"/>
              </w:rPr>
            </w:pPr>
            <w:ins w:id="8467" w:author="임 종운" w:date="2022-05-17T11:40:00Z">
              <w:r>
                <w:t>INSERT INTO attendance VALUES (4080, 24, 2022-02-15);</w:t>
              </w:r>
            </w:ins>
          </w:p>
          <w:p w14:paraId="3B0D219D" w14:textId="77777777" w:rsidR="00D470AE" w:rsidRDefault="00D470AE" w:rsidP="00D470AE">
            <w:pPr>
              <w:ind w:left="0" w:hanging="2"/>
              <w:rPr>
                <w:ins w:id="8468" w:author="임 종운" w:date="2022-05-17T11:40:00Z"/>
              </w:rPr>
            </w:pPr>
            <w:ins w:id="8469" w:author="임 종운" w:date="2022-05-17T11:40:00Z">
              <w:r>
                <w:t>INSERT INTO attendance VALUES (4081, 25, 2022-02-15);</w:t>
              </w:r>
            </w:ins>
          </w:p>
          <w:p w14:paraId="01CF6419" w14:textId="77777777" w:rsidR="00D470AE" w:rsidRDefault="00D470AE" w:rsidP="00D470AE">
            <w:pPr>
              <w:ind w:left="0" w:hanging="2"/>
              <w:rPr>
                <w:ins w:id="8470" w:author="임 종운" w:date="2022-05-17T11:40:00Z"/>
              </w:rPr>
            </w:pPr>
            <w:ins w:id="8471" w:author="임 종운" w:date="2022-05-17T11:40:00Z">
              <w:r>
                <w:t>INSERT INTO attendance VALUES (4082, 26, 2022-02-15);</w:t>
              </w:r>
            </w:ins>
          </w:p>
          <w:p w14:paraId="0C3FC151" w14:textId="77777777" w:rsidR="00D470AE" w:rsidRDefault="00D470AE" w:rsidP="00D470AE">
            <w:pPr>
              <w:ind w:left="0" w:hanging="2"/>
              <w:rPr>
                <w:ins w:id="8472" w:author="임 종운" w:date="2022-05-17T11:40:00Z"/>
              </w:rPr>
            </w:pPr>
            <w:ins w:id="8473" w:author="임 종운" w:date="2022-05-17T11:40:00Z">
              <w:r>
                <w:t>INSERT INTO attendance VALUES (4083, 1, 2022-02-16);</w:t>
              </w:r>
            </w:ins>
          </w:p>
          <w:p w14:paraId="04E7F6AE" w14:textId="77777777" w:rsidR="00D470AE" w:rsidRDefault="00D470AE" w:rsidP="00D470AE">
            <w:pPr>
              <w:ind w:left="0" w:hanging="2"/>
              <w:rPr>
                <w:ins w:id="8474" w:author="임 종운" w:date="2022-05-17T11:40:00Z"/>
              </w:rPr>
            </w:pPr>
            <w:ins w:id="8475" w:author="임 종운" w:date="2022-05-17T11:40:00Z">
              <w:r>
                <w:t>INSERT INTO attendance VALUES (4084, 2, 2022-02-16);</w:t>
              </w:r>
            </w:ins>
          </w:p>
          <w:p w14:paraId="51EF28CC" w14:textId="77777777" w:rsidR="00D470AE" w:rsidRDefault="00D470AE" w:rsidP="00D470AE">
            <w:pPr>
              <w:ind w:left="0" w:hanging="2"/>
              <w:rPr>
                <w:ins w:id="8476" w:author="임 종운" w:date="2022-05-17T11:40:00Z"/>
              </w:rPr>
            </w:pPr>
            <w:ins w:id="8477" w:author="임 종운" w:date="2022-05-17T11:40:00Z">
              <w:r>
                <w:t>INSERT INTO attendance VALUES (4085, 3, 2022-02-16);</w:t>
              </w:r>
            </w:ins>
          </w:p>
          <w:p w14:paraId="5EFD0283" w14:textId="77777777" w:rsidR="00D470AE" w:rsidRDefault="00D470AE" w:rsidP="00D470AE">
            <w:pPr>
              <w:ind w:left="0" w:hanging="2"/>
              <w:rPr>
                <w:ins w:id="8478" w:author="임 종운" w:date="2022-05-17T11:40:00Z"/>
              </w:rPr>
            </w:pPr>
            <w:ins w:id="8479" w:author="임 종운" w:date="2022-05-17T11:40:00Z">
              <w:r>
                <w:t>INSERT INTO attendance VALUES (4086, 4, 2022-02-16);</w:t>
              </w:r>
            </w:ins>
          </w:p>
          <w:p w14:paraId="2B563DD3" w14:textId="77777777" w:rsidR="00D470AE" w:rsidRDefault="00D470AE" w:rsidP="00D470AE">
            <w:pPr>
              <w:ind w:left="0" w:hanging="2"/>
              <w:rPr>
                <w:ins w:id="8480" w:author="임 종운" w:date="2022-05-17T11:40:00Z"/>
              </w:rPr>
            </w:pPr>
            <w:ins w:id="8481" w:author="임 종운" w:date="2022-05-17T11:40:00Z">
              <w:r>
                <w:t>INSERT INTO attendance VALUES (4087, 5, 2022-02-16);</w:t>
              </w:r>
            </w:ins>
          </w:p>
          <w:p w14:paraId="268E8026" w14:textId="77777777" w:rsidR="00D470AE" w:rsidRDefault="00D470AE" w:rsidP="00D470AE">
            <w:pPr>
              <w:ind w:left="0" w:hanging="2"/>
              <w:rPr>
                <w:ins w:id="8482" w:author="임 종운" w:date="2022-05-17T11:40:00Z"/>
              </w:rPr>
            </w:pPr>
            <w:ins w:id="8483" w:author="임 종운" w:date="2022-05-17T11:40:00Z">
              <w:r>
                <w:t>INSERT INTO attendance VALUES (4088, 6, 2022-02-16);</w:t>
              </w:r>
            </w:ins>
          </w:p>
          <w:p w14:paraId="43D709FF" w14:textId="77777777" w:rsidR="00D470AE" w:rsidRDefault="00D470AE" w:rsidP="00D470AE">
            <w:pPr>
              <w:ind w:left="0" w:hanging="2"/>
              <w:rPr>
                <w:ins w:id="8484" w:author="임 종운" w:date="2022-05-17T11:40:00Z"/>
              </w:rPr>
            </w:pPr>
            <w:ins w:id="8485" w:author="임 종운" w:date="2022-05-17T11:40:00Z">
              <w:r>
                <w:t>INSERT INTO attendance VALUES (4089, 7, 2022-02-16);</w:t>
              </w:r>
            </w:ins>
          </w:p>
          <w:p w14:paraId="2BA74D76" w14:textId="77777777" w:rsidR="00D470AE" w:rsidRDefault="00D470AE" w:rsidP="00D470AE">
            <w:pPr>
              <w:ind w:left="0" w:hanging="2"/>
              <w:rPr>
                <w:ins w:id="8486" w:author="임 종운" w:date="2022-05-17T11:40:00Z"/>
              </w:rPr>
            </w:pPr>
            <w:ins w:id="8487" w:author="임 종운" w:date="2022-05-17T11:40:00Z">
              <w:r>
                <w:t>INSERT INTO attendance VALUES (4090, 8, 2022-02-16);</w:t>
              </w:r>
            </w:ins>
          </w:p>
          <w:p w14:paraId="4C5368D4" w14:textId="77777777" w:rsidR="00D470AE" w:rsidRDefault="00D470AE" w:rsidP="00D470AE">
            <w:pPr>
              <w:ind w:left="0" w:hanging="2"/>
              <w:rPr>
                <w:ins w:id="8488" w:author="임 종운" w:date="2022-05-17T11:40:00Z"/>
              </w:rPr>
            </w:pPr>
            <w:ins w:id="8489" w:author="임 종운" w:date="2022-05-17T11:40:00Z">
              <w:r>
                <w:t>INSERT INTO attendance VALUES (4091, 9, 2022-02-16);</w:t>
              </w:r>
            </w:ins>
          </w:p>
          <w:p w14:paraId="36E9795D" w14:textId="77777777" w:rsidR="00D470AE" w:rsidRDefault="00D470AE" w:rsidP="00D470AE">
            <w:pPr>
              <w:ind w:left="0" w:hanging="2"/>
              <w:rPr>
                <w:ins w:id="8490" w:author="임 종운" w:date="2022-05-17T11:40:00Z"/>
              </w:rPr>
            </w:pPr>
            <w:ins w:id="8491" w:author="임 종운" w:date="2022-05-17T11:40:00Z">
              <w:r>
                <w:t>INSERT INTO attendance VALUES (4092, 10, 2022-02-16);</w:t>
              </w:r>
            </w:ins>
          </w:p>
          <w:p w14:paraId="35E1B14A" w14:textId="77777777" w:rsidR="00D470AE" w:rsidRDefault="00D470AE" w:rsidP="00D470AE">
            <w:pPr>
              <w:ind w:left="0" w:hanging="2"/>
              <w:rPr>
                <w:ins w:id="8492" w:author="임 종운" w:date="2022-05-17T11:40:00Z"/>
              </w:rPr>
            </w:pPr>
            <w:ins w:id="8493" w:author="임 종운" w:date="2022-05-17T11:40:00Z">
              <w:r>
                <w:lastRenderedPageBreak/>
                <w:t>INSERT INTO attendance VALUES (4093, 11, 2022-02-16);</w:t>
              </w:r>
            </w:ins>
          </w:p>
          <w:p w14:paraId="2E5B28D1" w14:textId="77777777" w:rsidR="00D470AE" w:rsidRDefault="00D470AE" w:rsidP="00D470AE">
            <w:pPr>
              <w:ind w:left="0" w:hanging="2"/>
              <w:rPr>
                <w:ins w:id="8494" w:author="임 종운" w:date="2022-05-17T11:40:00Z"/>
              </w:rPr>
            </w:pPr>
            <w:ins w:id="8495" w:author="임 종운" w:date="2022-05-17T11:40:00Z">
              <w:r>
                <w:t>INSERT INTO attendance VALUES (4094, 12, 2022-02-16);</w:t>
              </w:r>
            </w:ins>
          </w:p>
          <w:p w14:paraId="7A39B7F5" w14:textId="77777777" w:rsidR="00D470AE" w:rsidRDefault="00D470AE" w:rsidP="00D470AE">
            <w:pPr>
              <w:ind w:left="0" w:hanging="2"/>
              <w:rPr>
                <w:ins w:id="8496" w:author="임 종운" w:date="2022-05-17T11:40:00Z"/>
              </w:rPr>
            </w:pPr>
            <w:ins w:id="8497" w:author="임 종운" w:date="2022-05-17T11:40:00Z">
              <w:r>
                <w:t>INSERT INTO attendance VALUES (4095, 13, 2022-02-16);</w:t>
              </w:r>
            </w:ins>
          </w:p>
          <w:p w14:paraId="135330A3" w14:textId="77777777" w:rsidR="00D470AE" w:rsidRDefault="00D470AE" w:rsidP="00D470AE">
            <w:pPr>
              <w:ind w:left="0" w:hanging="2"/>
              <w:rPr>
                <w:ins w:id="8498" w:author="임 종운" w:date="2022-05-17T11:40:00Z"/>
              </w:rPr>
            </w:pPr>
            <w:ins w:id="8499" w:author="임 종운" w:date="2022-05-17T11:40:00Z">
              <w:r>
                <w:t>INSERT INTO attendance VALUES (4096, 14, 2022-02-16);</w:t>
              </w:r>
            </w:ins>
          </w:p>
          <w:p w14:paraId="797D8FCA" w14:textId="77777777" w:rsidR="00D470AE" w:rsidRDefault="00D470AE" w:rsidP="00D470AE">
            <w:pPr>
              <w:ind w:left="0" w:hanging="2"/>
              <w:rPr>
                <w:ins w:id="8500" w:author="임 종운" w:date="2022-05-17T11:40:00Z"/>
              </w:rPr>
            </w:pPr>
            <w:ins w:id="8501" w:author="임 종운" w:date="2022-05-17T11:40:00Z">
              <w:r>
                <w:t>INSERT INTO attendance VALUES (4097, 15, 2022-02-16);</w:t>
              </w:r>
            </w:ins>
          </w:p>
          <w:p w14:paraId="61022986" w14:textId="77777777" w:rsidR="00D470AE" w:rsidRDefault="00D470AE" w:rsidP="00D470AE">
            <w:pPr>
              <w:ind w:left="0" w:hanging="2"/>
              <w:rPr>
                <w:ins w:id="8502" w:author="임 종운" w:date="2022-05-17T11:40:00Z"/>
              </w:rPr>
            </w:pPr>
            <w:ins w:id="8503" w:author="임 종운" w:date="2022-05-17T11:40:00Z">
              <w:r>
                <w:t>INSERT INTO attendance VALUES (4098, 16, 2022-02-16);</w:t>
              </w:r>
            </w:ins>
          </w:p>
          <w:p w14:paraId="2AFFDE4F" w14:textId="77777777" w:rsidR="00D470AE" w:rsidRDefault="00D470AE" w:rsidP="00D470AE">
            <w:pPr>
              <w:ind w:left="0" w:hanging="2"/>
              <w:rPr>
                <w:ins w:id="8504" w:author="임 종운" w:date="2022-05-17T11:40:00Z"/>
              </w:rPr>
            </w:pPr>
            <w:ins w:id="8505" w:author="임 종운" w:date="2022-05-17T11:40:00Z">
              <w:r>
                <w:t>INSERT INTO attendance VALUES (4099, 17, 2022-02-16);</w:t>
              </w:r>
            </w:ins>
          </w:p>
          <w:p w14:paraId="3500545E" w14:textId="77777777" w:rsidR="00D470AE" w:rsidRDefault="00D470AE" w:rsidP="00D470AE">
            <w:pPr>
              <w:ind w:left="0" w:hanging="2"/>
              <w:rPr>
                <w:ins w:id="8506" w:author="임 종운" w:date="2022-05-17T11:40:00Z"/>
              </w:rPr>
            </w:pPr>
            <w:ins w:id="8507" w:author="임 종운" w:date="2022-05-17T11:40:00Z">
              <w:r>
                <w:t>INSERT INTO attendance VALUES (4100, 18, 2022-02-16);</w:t>
              </w:r>
            </w:ins>
          </w:p>
          <w:p w14:paraId="68B1618E" w14:textId="77777777" w:rsidR="00D470AE" w:rsidRDefault="00D470AE" w:rsidP="00D470AE">
            <w:pPr>
              <w:ind w:left="0" w:hanging="2"/>
              <w:rPr>
                <w:ins w:id="8508" w:author="임 종운" w:date="2022-05-17T11:40:00Z"/>
              </w:rPr>
            </w:pPr>
            <w:ins w:id="8509" w:author="임 종운" w:date="2022-05-17T11:40:00Z">
              <w:r>
                <w:t>INSERT INTO attendance VALUES (4101, 19, 2022-02-16);</w:t>
              </w:r>
            </w:ins>
          </w:p>
          <w:p w14:paraId="77F86265" w14:textId="77777777" w:rsidR="00D470AE" w:rsidRDefault="00D470AE" w:rsidP="00D470AE">
            <w:pPr>
              <w:ind w:left="0" w:hanging="2"/>
              <w:rPr>
                <w:ins w:id="8510" w:author="임 종운" w:date="2022-05-17T11:40:00Z"/>
              </w:rPr>
            </w:pPr>
            <w:ins w:id="8511" w:author="임 종운" w:date="2022-05-17T11:40:00Z">
              <w:r>
                <w:t>INSERT INTO attendance VALUES (4102, 20, 2022-02-16);</w:t>
              </w:r>
            </w:ins>
          </w:p>
          <w:p w14:paraId="0EE3A66B" w14:textId="77777777" w:rsidR="00D470AE" w:rsidRDefault="00D470AE" w:rsidP="00D470AE">
            <w:pPr>
              <w:ind w:left="0" w:hanging="2"/>
              <w:rPr>
                <w:ins w:id="8512" w:author="임 종운" w:date="2022-05-17T11:40:00Z"/>
              </w:rPr>
            </w:pPr>
            <w:ins w:id="8513" w:author="임 종운" w:date="2022-05-17T11:40:00Z">
              <w:r>
                <w:t>INSERT INTO attendance VALUES (4103, 21, 2022-02-16);</w:t>
              </w:r>
            </w:ins>
          </w:p>
          <w:p w14:paraId="4E7415BC" w14:textId="77777777" w:rsidR="00D470AE" w:rsidRDefault="00D470AE" w:rsidP="00D470AE">
            <w:pPr>
              <w:ind w:left="0" w:hanging="2"/>
              <w:rPr>
                <w:ins w:id="8514" w:author="임 종운" w:date="2022-05-17T11:40:00Z"/>
              </w:rPr>
            </w:pPr>
            <w:ins w:id="8515" w:author="임 종운" w:date="2022-05-17T11:40:00Z">
              <w:r>
                <w:t>INSERT INTO attendance VALUES (4104, 22, 2022-02-16);</w:t>
              </w:r>
            </w:ins>
          </w:p>
          <w:p w14:paraId="5672B658" w14:textId="77777777" w:rsidR="00D470AE" w:rsidRDefault="00D470AE" w:rsidP="00D470AE">
            <w:pPr>
              <w:ind w:left="0" w:hanging="2"/>
              <w:rPr>
                <w:ins w:id="8516" w:author="임 종운" w:date="2022-05-17T11:40:00Z"/>
              </w:rPr>
            </w:pPr>
            <w:ins w:id="8517" w:author="임 종운" w:date="2022-05-17T11:40:00Z">
              <w:r>
                <w:t>INSERT INTO attendance VALUES (4105, 23, 2022-02-16);</w:t>
              </w:r>
            </w:ins>
          </w:p>
          <w:p w14:paraId="09CA4123" w14:textId="77777777" w:rsidR="00D470AE" w:rsidRDefault="00D470AE" w:rsidP="00D470AE">
            <w:pPr>
              <w:ind w:left="0" w:hanging="2"/>
              <w:rPr>
                <w:ins w:id="8518" w:author="임 종운" w:date="2022-05-17T11:40:00Z"/>
              </w:rPr>
            </w:pPr>
            <w:ins w:id="8519" w:author="임 종운" w:date="2022-05-17T11:40:00Z">
              <w:r>
                <w:t>INSERT INTO attendance VALUES (4106, 24, 2022-02-16);</w:t>
              </w:r>
            </w:ins>
          </w:p>
          <w:p w14:paraId="2F319629" w14:textId="77777777" w:rsidR="00D470AE" w:rsidRDefault="00D470AE" w:rsidP="00D470AE">
            <w:pPr>
              <w:ind w:left="0" w:hanging="2"/>
              <w:rPr>
                <w:ins w:id="8520" w:author="임 종운" w:date="2022-05-17T11:40:00Z"/>
              </w:rPr>
            </w:pPr>
            <w:ins w:id="8521" w:author="임 종운" w:date="2022-05-17T11:40:00Z">
              <w:r>
                <w:t>INSERT INTO attendance VALUES (4107, 25, 2022-02-16);</w:t>
              </w:r>
            </w:ins>
          </w:p>
          <w:p w14:paraId="1C5A7073" w14:textId="77777777" w:rsidR="00D470AE" w:rsidRDefault="00D470AE" w:rsidP="00D470AE">
            <w:pPr>
              <w:ind w:left="0" w:hanging="2"/>
              <w:rPr>
                <w:ins w:id="8522" w:author="임 종운" w:date="2022-05-17T11:40:00Z"/>
              </w:rPr>
            </w:pPr>
            <w:ins w:id="8523" w:author="임 종운" w:date="2022-05-17T11:40:00Z">
              <w:r>
                <w:t>INSERT INTO attendance VALUES (4108, 26, 2022-02-16);</w:t>
              </w:r>
            </w:ins>
          </w:p>
          <w:p w14:paraId="54989F2D" w14:textId="77777777" w:rsidR="00D470AE" w:rsidRDefault="00D470AE" w:rsidP="00D470AE">
            <w:pPr>
              <w:ind w:left="0" w:hanging="2"/>
              <w:rPr>
                <w:ins w:id="8524" w:author="임 종운" w:date="2022-05-17T11:40:00Z"/>
              </w:rPr>
            </w:pPr>
            <w:ins w:id="8525" w:author="임 종운" w:date="2022-05-17T11:40:00Z">
              <w:r>
                <w:t>INSERT INTO attendance VALUES (4109, 1, 2022-02-17);</w:t>
              </w:r>
            </w:ins>
          </w:p>
          <w:p w14:paraId="7E1F7269" w14:textId="77777777" w:rsidR="00D470AE" w:rsidRDefault="00D470AE" w:rsidP="00D470AE">
            <w:pPr>
              <w:ind w:left="0" w:hanging="2"/>
              <w:rPr>
                <w:ins w:id="8526" w:author="임 종운" w:date="2022-05-17T11:40:00Z"/>
              </w:rPr>
            </w:pPr>
            <w:ins w:id="8527" w:author="임 종운" w:date="2022-05-17T11:40:00Z">
              <w:r>
                <w:t>INSERT INTO attendance VALUES (4110, 2, 2022-02-17);</w:t>
              </w:r>
            </w:ins>
          </w:p>
          <w:p w14:paraId="17752A05" w14:textId="77777777" w:rsidR="00D470AE" w:rsidRDefault="00D470AE" w:rsidP="00D470AE">
            <w:pPr>
              <w:ind w:left="0" w:hanging="2"/>
              <w:rPr>
                <w:ins w:id="8528" w:author="임 종운" w:date="2022-05-17T11:40:00Z"/>
              </w:rPr>
            </w:pPr>
            <w:ins w:id="8529" w:author="임 종운" w:date="2022-05-17T11:40:00Z">
              <w:r>
                <w:t>INSERT INTO attendance VALUES (4111, 3, 2022-02-17);</w:t>
              </w:r>
            </w:ins>
          </w:p>
          <w:p w14:paraId="04D9CFAC" w14:textId="77777777" w:rsidR="00D470AE" w:rsidRDefault="00D470AE" w:rsidP="00D470AE">
            <w:pPr>
              <w:ind w:left="0" w:hanging="2"/>
              <w:rPr>
                <w:ins w:id="8530" w:author="임 종운" w:date="2022-05-17T11:40:00Z"/>
              </w:rPr>
            </w:pPr>
            <w:ins w:id="8531" w:author="임 종운" w:date="2022-05-17T11:40:00Z">
              <w:r>
                <w:t>INSERT INTO attendance VALUES (4112, 4, 2022-02-17);</w:t>
              </w:r>
            </w:ins>
          </w:p>
          <w:p w14:paraId="3300A265" w14:textId="77777777" w:rsidR="00D470AE" w:rsidRDefault="00D470AE" w:rsidP="00D470AE">
            <w:pPr>
              <w:ind w:left="0" w:hanging="2"/>
              <w:rPr>
                <w:ins w:id="8532" w:author="임 종운" w:date="2022-05-17T11:40:00Z"/>
              </w:rPr>
            </w:pPr>
            <w:ins w:id="8533" w:author="임 종운" w:date="2022-05-17T11:40:00Z">
              <w:r>
                <w:t>INSERT INTO attendance VALUES (4113, 5, 2022-02-17);</w:t>
              </w:r>
            </w:ins>
          </w:p>
          <w:p w14:paraId="3A62DD46" w14:textId="77777777" w:rsidR="00D470AE" w:rsidRDefault="00D470AE" w:rsidP="00D470AE">
            <w:pPr>
              <w:ind w:left="0" w:hanging="2"/>
              <w:rPr>
                <w:ins w:id="8534" w:author="임 종운" w:date="2022-05-17T11:40:00Z"/>
              </w:rPr>
            </w:pPr>
            <w:ins w:id="8535" w:author="임 종운" w:date="2022-05-17T11:40:00Z">
              <w:r>
                <w:t>INSERT INTO attendance VALUES (4114, 6, 2022-02-17);</w:t>
              </w:r>
            </w:ins>
          </w:p>
          <w:p w14:paraId="7DCFA56F" w14:textId="77777777" w:rsidR="00D470AE" w:rsidRDefault="00D470AE" w:rsidP="00D470AE">
            <w:pPr>
              <w:ind w:left="0" w:hanging="2"/>
              <w:rPr>
                <w:ins w:id="8536" w:author="임 종운" w:date="2022-05-17T11:40:00Z"/>
              </w:rPr>
            </w:pPr>
            <w:ins w:id="8537" w:author="임 종운" w:date="2022-05-17T11:40:00Z">
              <w:r>
                <w:t>INSERT INTO attendance VALUES (4115, 7, 2022-02-17);</w:t>
              </w:r>
            </w:ins>
          </w:p>
          <w:p w14:paraId="220A9FD1" w14:textId="77777777" w:rsidR="00D470AE" w:rsidRDefault="00D470AE" w:rsidP="00D470AE">
            <w:pPr>
              <w:ind w:left="0" w:hanging="2"/>
              <w:rPr>
                <w:ins w:id="8538" w:author="임 종운" w:date="2022-05-17T11:40:00Z"/>
              </w:rPr>
            </w:pPr>
            <w:ins w:id="8539" w:author="임 종운" w:date="2022-05-17T11:40:00Z">
              <w:r>
                <w:t>INSERT INTO attendance VALUES (4116, 8, 2022-02-17);</w:t>
              </w:r>
            </w:ins>
          </w:p>
          <w:p w14:paraId="0CA1DE95" w14:textId="77777777" w:rsidR="00D470AE" w:rsidRDefault="00D470AE" w:rsidP="00D470AE">
            <w:pPr>
              <w:ind w:left="0" w:hanging="2"/>
              <w:rPr>
                <w:ins w:id="8540" w:author="임 종운" w:date="2022-05-17T11:40:00Z"/>
              </w:rPr>
            </w:pPr>
            <w:ins w:id="8541" w:author="임 종운" w:date="2022-05-17T11:40:00Z">
              <w:r>
                <w:t>INSERT INTO attendance VALUES (4117, 9, 2022-02-17);</w:t>
              </w:r>
            </w:ins>
          </w:p>
          <w:p w14:paraId="38E4C2CF" w14:textId="77777777" w:rsidR="00D470AE" w:rsidRDefault="00D470AE" w:rsidP="00D470AE">
            <w:pPr>
              <w:ind w:left="0" w:hanging="2"/>
              <w:rPr>
                <w:ins w:id="8542" w:author="임 종운" w:date="2022-05-17T11:40:00Z"/>
              </w:rPr>
            </w:pPr>
            <w:ins w:id="8543" w:author="임 종운" w:date="2022-05-17T11:40:00Z">
              <w:r>
                <w:t>INSERT INTO attendance VALUES (4118, 10, 2022-02-17);</w:t>
              </w:r>
            </w:ins>
          </w:p>
          <w:p w14:paraId="3B126062" w14:textId="77777777" w:rsidR="00D470AE" w:rsidRDefault="00D470AE" w:rsidP="00D470AE">
            <w:pPr>
              <w:ind w:left="0" w:hanging="2"/>
              <w:rPr>
                <w:ins w:id="8544" w:author="임 종운" w:date="2022-05-17T11:40:00Z"/>
              </w:rPr>
            </w:pPr>
            <w:ins w:id="8545" w:author="임 종운" w:date="2022-05-17T11:40:00Z">
              <w:r>
                <w:t>INSERT INTO attendance VALUES (4119, 11, 2022-02-17);</w:t>
              </w:r>
            </w:ins>
          </w:p>
          <w:p w14:paraId="4B0859A1" w14:textId="77777777" w:rsidR="00D470AE" w:rsidRDefault="00D470AE" w:rsidP="00D470AE">
            <w:pPr>
              <w:ind w:left="0" w:hanging="2"/>
              <w:rPr>
                <w:ins w:id="8546" w:author="임 종운" w:date="2022-05-17T11:40:00Z"/>
              </w:rPr>
            </w:pPr>
            <w:ins w:id="8547" w:author="임 종운" w:date="2022-05-17T11:40:00Z">
              <w:r>
                <w:lastRenderedPageBreak/>
                <w:t>INSERT INTO attendance VALUES (4120, 12, 2022-02-17);</w:t>
              </w:r>
            </w:ins>
          </w:p>
          <w:p w14:paraId="1A636103" w14:textId="77777777" w:rsidR="00D470AE" w:rsidRDefault="00D470AE" w:rsidP="00D470AE">
            <w:pPr>
              <w:ind w:left="0" w:hanging="2"/>
              <w:rPr>
                <w:ins w:id="8548" w:author="임 종운" w:date="2022-05-17T11:40:00Z"/>
              </w:rPr>
            </w:pPr>
            <w:ins w:id="8549" w:author="임 종운" w:date="2022-05-17T11:40:00Z">
              <w:r>
                <w:t>INSERT INTO attendance VALUES (4121, 13, 2022-02-17);</w:t>
              </w:r>
            </w:ins>
          </w:p>
          <w:p w14:paraId="718D7CAA" w14:textId="77777777" w:rsidR="00D470AE" w:rsidRDefault="00D470AE" w:rsidP="00D470AE">
            <w:pPr>
              <w:ind w:left="0" w:hanging="2"/>
              <w:rPr>
                <w:ins w:id="8550" w:author="임 종운" w:date="2022-05-17T11:40:00Z"/>
              </w:rPr>
            </w:pPr>
            <w:ins w:id="8551" w:author="임 종운" w:date="2022-05-17T11:40:00Z">
              <w:r>
                <w:t>INSERT INTO attendance VALUES (4122, 14, 2022-02-17);</w:t>
              </w:r>
            </w:ins>
          </w:p>
          <w:p w14:paraId="5BF47806" w14:textId="77777777" w:rsidR="00D470AE" w:rsidRDefault="00D470AE" w:rsidP="00D470AE">
            <w:pPr>
              <w:ind w:left="0" w:hanging="2"/>
              <w:rPr>
                <w:ins w:id="8552" w:author="임 종운" w:date="2022-05-17T11:40:00Z"/>
              </w:rPr>
            </w:pPr>
            <w:ins w:id="8553" w:author="임 종운" w:date="2022-05-17T11:40:00Z">
              <w:r>
                <w:t>INSERT INTO attendance VALUES (4123, 15, 2022-02-17);</w:t>
              </w:r>
            </w:ins>
          </w:p>
          <w:p w14:paraId="4CAD582B" w14:textId="77777777" w:rsidR="00D470AE" w:rsidRDefault="00D470AE" w:rsidP="00D470AE">
            <w:pPr>
              <w:ind w:left="0" w:hanging="2"/>
              <w:rPr>
                <w:ins w:id="8554" w:author="임 종운" w:date="2022-05-17T11:40:00Z"/>
              </w:rPr>
            </w:pPr>
            <w:ins w:id="8555" w:author="임 종운" w:date="2022-05-17T11:40:00Z">
              <w:r>
                <w:t>INSERT INTO attendance VALUES (4124, 16, 2022-02-17);</w:t>
              </w:r>
            </w:ins>
          </w:p>
          <w:p w14:paraId="311C493B" w14:textId="77777777" w:rsidR="00D470AE" w:rsidRDefault="00D470AE" w:rsidP="00D470AE">
            <w:pPr>
              <w:ind w:left="0" w:hanging="2"/>
              <w:rPr>
                <w:ins w:id="8556" w:author="임 종운" w:date="2022-05-17T11:40:00Z"/>
              </w:rPr>
            </w:pPr>
            <w:ins w:id="8557" w:author="임 종운" w:date="2022-05-17T11:40:00Z">
              <w:r>
                <w:t>INSERT INTO attendance VALUES (4125, 17, 2022-02-17);</w:t>
              </w:r>
            </w:ins>
          </w:p>
          <w:p w14:paraId="25322D95" w14:textId="77777777" w:rsidR="00D470AE" w:rsidRDefault="00D470AE" w:rsidP="00D470AE">
            <w:pPr>
              <w:ind w:left="0" w:hanging="2"/>
              <w:rPr>
                <w:ins w:id="8558" w:author="임 종운" w:date="2022-05-17T11:40:00Z"/>
              </w:rPr>
            </w:pPr>
            <w:ins w:id="8559" w:author="임 종운" w:date="2022-05-17T11:40:00Z">
              <w:r>
                <w:t>INSERT INTO attendance VALUES (4126, 18, 2022-02-17);</w:t>
              </w:r>
            </w:ins>
          </w:p>
          <w:p w14:paraId="110B7C1B" w14:textId="77777777" w:rsidR="00D470AE" w:rsidRDefault="00D470AE" w:rsidP="00D470AE">
            <w:pPr>
              <w:ind w:left="0" w:hanging="2"/>
              <w:rPr>
                <w:ins w:id="8560" w:author="임 종운" w:date="2022-05-17T11:40:00Z"/>
              </w:rPr>
            </w:pPr>
            <w:ins w:id="8561" w:author="임 종운" w:date="2022-05-17T11:40:00Z">
              <w:r>
                <w:t>INSERT INTO attendance VALUES (4127, 19, 2022-02-17);</w:t>
              </w:r>
            </w:ins>
          </w:p>
          <w:p w14:paraId="00A4DC86" w14:textId="77777777" w:rsidR="00D470AE" w:rsidRDefault="00D470AE" w:rsidP="00D470AE">
            <w:pPr>
              <w:ind w:left="0" w:hanging="2"/>
              <w:rPr>
                <w:ins w:id="8562" w:author="임 종운" w:date="2022-05-17T11:40:00Z"/>
              </w:rPr>
            </w:pPr>
            <w:ins w:id="8563" w:author="임 종운" w:date="2022-05-17T11:40:00Z">
              <w:r>
                <w:t>INSERT INTO attendance VALUES (4128, 20, 2022-02-17);</w:t>
              </w:r>
            </w:ins>
          </w:p>
          <w:p w14:paraId="4FACA372" w14:textId="77777777" w:rsidR="00D470AE" w:rsidRDefault="00D470AE" w:rsidP="00D470AE">
            <w:pPr>
              <w:ind w:left="0" w:hanging="2"/>
              <w:rPr>
                <w:ins w:id="8564" w:author="임 종운" w:date="2022-05-17T11:40:00Z"/>
              </w:rPr>
            </w:pPr>
            <w:ins w:id="8565" w:author="임 종운" w:date="2022-05-17T11:40:00Z">
              <w:r>
                <w:t>INSERT INTO attendance VALUES (4129, 21, 2022-02-17);</w:t>
              </w:r>
            </w:ins>
          </w:p>
          <w:p w14:paraId="2D07310C" w14:textId="77777777" w:rsidR="00D470AE" w:rsidRDefault="00D470AE" w:rsidP="00D470AE">
            <w:pPr>
              <w:ind w:left="0" w:hanging="2"/>
              <w:rPr>
                <w:ins w:id="8566" w:author="임 종운" w:date="2022-05-17T11:40:00Z"/>
              </w:rPr>
            </w:pPr>
            <w:ins w:id="8567" w:author="임 종운" w:date="2022-05-17T11:40:00Z">
              <w:r>
                <w:t>INSERT INTO attendance VALUES (4130, 22, 2022-02-17);</w:t>
              </w:r>
            </w:ins>
          </w:p>
          <w:p w14:paraId="07F15621" w14:textId="77777777" w:rsidR="00D470AE" w:rsidRDefault="00D470AE" w:rsidP="00D470AE">
            <w:pPr>
              <w:ind w:left="0" w:hanging="2"/>
              <w:rPr>
                <w:ins w:id="8568" w:author="임 종운" w:date="2022-05-17T11:40:00Z"/>
              </w:rPr>
            </w:pPr>
            <w:ins w:id="8569" w:author="임 종운" w:date="2022-05-17T11:40:00Z">
              <w:r>
                <w:t>INSERT INTO attendance VALUES (4131, 23, 2022-02-17);</w:t>
              </w:r>
            </w:ins>
          </w:p>
          <w:p w14:paraId="5081EF60" w14:textId="77777777" w:rsidR="00D470AE" w:rsidRDefault="00D470AE" w:rsidP="00D470AE">
            <w:pPr>
              <w:ind w:left="0" w:hanging="2"/>
              <w:rPr>
                <w:ins w:id="8570" w:author="임 종운" w:date="2022-05-17T11:40:00Z"/>
              </w:rPr>
            </w:pPr>
            <w:ins w:id="8571" w:author="임 종운" w:date="2022-05-17T11:40:00Z">
              <w:r>
                <w:t>INSERT INTO attendance VALUES (4132, 24, 2022-02-17);</w:t>
              </w:r>
            </w:ins>
          </w:p>
          <w:p w14:paraId="23C92957" w14:textId="77777777" w:rsidR="00D470AE" w:rsidRDefault="00D470AE" w:rsidP="00D470AE">
            <w:pPr>
              <w:ind w:left="0" w:hanging="2"/>
              <w:rPr>
                <w:ins w:id="8572" w:author="임 종운" w:date="2022-05-17T11:40:00Z"/>
              </w:rPr>
            </w:pPr>
            <w:ins w:id="8573" w:author="임 종운" w:date="2022-05-17T11:40:00Z">
              <w:r>
                <w:t>INSERT INTO attendance VALUES (4133, 25, 2022-02-17);</w:t>
              </w:r>
            </w:ins>
          </w:p>
          <w:p w14:paraId="7743C4EB" w14:textId="77777777" w:rsidR="00D470AE" w:rsidRDefault="00D470AE" w:rsidP="00D470AE">
            <w:pPr>
              <w:ind w:left="0" w:hanging="2"/>
              <w:rPr>
                <w:ins w:id="8574" w:author="임 종운" w:date="2022-05-17T11:40:00Z"/>
              </w:rPr>
            </w:pPr>
            <w:ins w:id="8575" w:author="임 종운" w:date="2022-05-17T11:40:00Z">
              <w:r>
                <w:t>INSERT INTO attendance VALUES (4134, 26, 2022-02-17);</w:t>
              </w:r>
            </w:ins>
          </w:p>
          <w:p w14:paraId="7DE67529" w14:textId="77777777" w:rsidR="00D470AE" w:rsidRDefault="00D470AE" w:rsidP="00D470AE">
            <w:pPr>
              <w:ind w:left="0" w:hanging="2"/>
              <w:rPr>
                <w:ins w:id="8576" w:author="임 종운" w:date="2022-05-17T11:40:00Z"/>
              </w:rPr>
            </w:pPr>
            <w:ins w:id="8577" w:author="임 종운" w:date="2022-05-17T11:40:00Z">
              <w:r>
                <w:t>INSERT INTO attendance VALUES (4135, 1, 2022-02-18);</w:t>
              </w:r>
            </w:ins>
          </w:p>
          <w:p w14:paraId="0D29A799" w14:textId="77777777" w:rsidR="00D470AE" w:rsidRDefault="00D470AE" w:rsidP="00D470AE">
            <w:pPr>
              <w:ind w:left="0" w:hanging="2"/>
              <w:rPr>
                <w:ins w:id="8578" w:author="임 종운" w:date="2022-05-17T11:40:00Z"/>
              </w:rPr>
            </w:pPr>
            <w:ins w:id="8579" w:author="임 종운" w:date="2022-05-17T11:40:00Z">
              <w:r>
                <w:t>INSERT INTO attendance VALUES (4136, 2, 2022-02-18);</w:t>
              </w:r>
            </w:ins>
          </w:p>
          <w:p w14:paraId="120F5C3F" w14:textId="77777777" w:rsidR="00D470AE" w:rsidRDefault="00D470AE" w:rsidP="00D470AE">
            <w:pPr>
              <w:ind w:left="0" w:hanging="2"/>
              <w:rPr>
                <w:ins w:id="8580" w:author="임 종운" w:date="2022-05-17T11:40:00Z"/>
              </w:rPr>
            </w:pPr>
            <w:ins w:id="8581" w:author="임 종운" w:date="2022-05-17T11:40:00Z">
              <w:r>
                <w:t>INSERT INTO attendance VALUES (4137, 3, 2022-02-18);</w:t>
              </w:r>
            </w:ins>
          </w:p>
          <w:p w14:paraId="7252912F" w14:textId="77777777" w:rsidR="00D470AE" w:rsidRDefault="00D470AE" w:rsidP="00D470AE">
            <w:pPr>
              <w:ind w:left="0" w:hanging="2"/>
              <w:rPr>
                <w:ins w:id="8582" w:author="임 종운" w:date="2022-05-17T11:40:00Z"/>
              </w:rPr>
            </w:pPr>
            <w:ins w:id="8583" w:author="임 종운" w:date="2022-05-17T11:40:00Z">
              <w:r>
                <w:t>INSERT INTO attendance VALUES (4138, 4, 2022-02-18);</w:t>
              </w:r>
            </w:ins>
          </w:p>
          <w:p w14:paraId="6498B008" w14:textId="77777777" w:rsidR="00D470AE" w:rsidRDefault="00D470AE" w:rsidP="00D470AE">
            <w:pPr>
              <w:ind w:left="0" w:hanging="2"/>
              <w:rPr>
                <w:ins w:id="8584" w:author="임 종운" w:date="2022-05-17T11:40:00Z"/>
              </w:rPr>
            </w:pPr>
            <w:ins w:id="8585" w:author="임 종운" w:date="2022-05-17T11:40:00Z">
              <w:r>
                <w:t>INSERT INTO attendance VALUES (4139, 5, 2022-02-18);</w:t>
              </w:r>
            </w:ins>
          </w:p>
          <w:p w14:paraId="50A61BC4" w14:textId="77777777" w:rsidR="00D470AE" w:rsidRDefault="00D470AE" w:rsidP="00D470AE">
            <w:pPr>
              <w:ind w:left="0" w:hanging="2"/>
              <w:rPr>
                <w:ins w:id="8586" w:author="임 종운" w:date="2022-05-17T11:40:00Z"/>
              </w:rPr>
            </w:pPr>
            <w:ins w:id="8587" w:author="임 종운" w:date="2022-05-17T11:40:00Z">
              <w:r>
                <w:t>INSERT INTO attendance VALUES (4140, 6, 2022-02-18);</w:t>
              </w:r>
            </w:ins>
          </w:p>
          <w:p w14:paraId="0F840785" w14:textId="77777777" w:rsidR="00D470AE" w:rsidRDefault="00D470AE" w:rsidP="00D470AE">
            <w:pPr>
              <w:ind w:left="0" w:hanging="2"/>
              <w:rPr>
                <w:ins w:id="8588" w:author="임 종운" w:date="2022-05-17T11:40:00Z"/>
              </w:rPr>
            </w:pPr>
            <w:ins w:id="8589" w:author="임 종운" w:date="2022-05-17T11:40:00Z">
              <w:r>
                <w:t>INSERT INTO attendance VALUES (4141, 7, 2022-02-18);</w:t>
              </w:r>
            </w:ins>
          </w:p>
          <w:p w14:paraId="57214092" w14:textId="77777777" w:rsidR="00D470AE" w:rsidRDefault="00D470AE" w:rsidP="00D470AE">
            <w:pPr>
              <w:ind w:left="0" w:hanging="2"/>
              <w:rPr>
                <w:ins w:id="8590" w:author="임 종운" w:date="2022-05-17T11:40:00Z"/>
              </w:rPr>
            </w:pPr>
            <w:ins w:id="8591" w:author="임 종운" w:date="2022-05-17T11:40:00Z">
              <w:r>
                <w:t>INSERT INTO attendance VALUES (4142, 8, 2022-02-18);</w:t>
              </w:r>
            </w:ins>
          </w:p>
          <w:p w14:paraId="31B71747" w14:textId="77777777" w:rsidR="00D470AE" w:rsidRDefault="00D470AE" w:rsidP="00D470AE">
            <w:pPr>
              <w:ind w:left="0" w:hanging="2"/>
              <w:rPr>
                <w:ins w:id="8592" w:author="임 종운" w:date="2022-05-17T11:40:00Z"/>
              </w:rPr>
            </w:pPr>
            <w:ins w:id="8593" w:author="임 종운" w:date="2022-05-17T11:40:00Z">
              <w:r>
                <w:t>INSERT INTO attendance VALUES (4143, 9, 2022-02-18);</w:t>
              </w:r>
            </w:ins>
          </w:p>
          <w:p w14:paraId="5804CA65" w14:textId="77777777" w:rsidR="00D470AE" w:rsidRDefault="00D470AE" w:rsidP="00D470AE">
            <w:pPr>
              <w:ind w:left="0" w:hanging="2"/>
              <w:rPr>
                <w:ins w:id="8594" w:author="임 종운" w:date="2022-05-17T11:40:00Z"/>
              </w:rPr>
            </w:pPr>
            <w:ins w:id="8595" w:author="임 종운" w:date="2022-05-17T11:40:00Z">
              <w:r>
                <w:t>INSERT INTO attendance VALUES (4144, 10, 2022-02-18);</w:t>
              </w:r>
            </w:ins>
          </w:p>
          <w:p w14:paraId="4AD56918" w14:textId="77777777" w:rsidR="00D470AE" w:rsidRDefault="00D470AE" w:rsidP="00D470AE">
            <w:pPr>
              <w:ind w:left="0" w:hanging="2"/>
              <w:rPr>
                <w:ins w:id="8596" w:author="임 종운" w:date="2022-05-17T11:40:00Z"/>
              </w:rPr>
            </w:pPr>
            <w:ins w:id="8597" w:author="임 종운" w:date="2022-05-17T11:40:00Z">
              <w:r>
                <w:t>INSERT INTO attendance VALUES (4145, 11, 2022-02-18);</w:t>
              </w:r>
            </w:ins>
          </w:p>
          <w:p w14:paraId="782DA6D7" w14:textId="77777777" w:rsidR="00D470AE" w:rsidRDefault="00D470AE" w:rsidP="00D470AE">
            <w:pPr>
              <w:ind w:left="0" w:hanging="2"/>
              <w:rPr>
                <w:ins w:id="8598" w:author="임 종운" w:date="2022-05-17T11:40:00Z"/>
              </w:rPr>
            </w:pPr>
            <w:ins w:id="8599" w:author="임 종운" w:date="2022-05-17T11:40:00Z">
              <w:r>
                <w:t>INSERT INTO attendance VALUES (4146, 12, 2022-02-18);</w:t>
              </w:r>
            </w:ins>
          </w:p>
          <w:p w14:paraId="0A66803E" w14:textId="77777777" w:rsidR="00D470AE" w:rsidRDefault="00D470AE" w:rsidP="00D470AE">
            <w:pPr>
              <w:ind w:left="0" w:hanging="2"/>
              <w:rPr>
                <w:ins w:id="8600" w:author="임 종운" w:date="2022-05-17T11:40:00Z"/>
              </w:rPr>
            </w:pPr>
            <w:ins w:id="8601" w:author="임 종운" w:date="2022-05-17T11:40:00Z">
              <w:r>
                <w:lastRenderedPageBreak/>
                <w:t>INSERT INTO attendance VALUES (4147, 13, 2022-02-18);</w:t>
              </w:r>
            </w:ins>
          </w:p>
          <w:p w14:paraId="19528100" w14:textId="77777777" w:rsidR="00D470AE" w:rsidRDefault="00D470AE" w:rsidP="00D470AE">
            <w:pPr>
              <w:ind w:left="0" w:hanging="2"/>
              <w:rPr>
                <w:ins w:id="8602" w:author="임 종운" w:date="2022-05-17T11:40:00Z"/>
              </w:rPr>
            </w:pPr>
            <w:ins w:id="8603" w:author="임 종운" w:date="2022-05-17T11:40:00Z">
              <w:r>
                <w:t>INSERT INTO attendance VALUES (4148, 14, 2022-02-18);</w:t>
              </w:r>
            </w:ins>
          </w:p>
          <w:p w14:paraId="0D2B9281" w14:textId="77777777" w:rsidR="00D470AE" w:rsidRDefault="00D470AE" w:rsidP="00D470AE">
            <w:pPr>
              <w:ind w:left="0" w:hanging="2"/>
              <w:rPr>
                <w:ins w:id="8604" w:author="임 종운" w:date="2022-05-17T11:40:00Z"/>
              </w:rPr>
            </w:pPr>
            <w:ins w:id="8605" w:author="임 종운" w:date="2022-05-17T11:40:00Z">
              <w:r>
                <w:t>INSERT INTO attendance VALUES (4149, 15, 2022-02-18);</w:t>
              </w:r>
            </w:ins>
          </w:p>
          <w:p w14:paraId="5BA00680" w14:textId="77777777" w:rsidR="00D470AE" w:rsidRDefault="00D470AE" w:rsidP="00D470AE">
            <w:pPr>
              <w:ind w:left="0" w:hanging="2"/>
              <w:rPr>
                <w:ins w:id="8606" w:author="임 종운" w:date="2022-05-17T11:40:00Z"/>
              </w:rPr>
            </w:pPr>
            <w:ins w:id="8607" w:author="임 종운" w:date="2022-05-17T11:40:00Z">
              <w:r>
                <w:t>INSERT INTO attendance VALUES (4150, 16, 2022-02-18);</w:t>
              </w:r>
            </w:ins>
          </w:p>
          <w:p w14:paraId="252639B6" w14:textId="77777777" w:rsidR="00D470AE" w:rsidRDefault="00D470AE" w:rsidP="00D470AE">
            <w:pPr>
              <w:ind w:left="0" w:hanging="2"/>
              <w:rPr>
                <w:ins w:id="8608" w:author="임 종운" w:date="2022-05-17T11:40:00Z"/>
              </w:rPr>
            </w:pPr>
            <w:ins w:id="8609" w:author="임 종운" w:date="2022-05-17T11:40:00Z">
              <w:r>
                <w:t>INSERT INTO attendance VALUES (4151, 17, 2022-02-18);</w:t>
              </w:r>
            </w:ins>
          </w:p>
          <w:p w14:paraId="4680D375" w14:textId="77777777" w:rsidR="00D470AE" w:rsidRDefault="00D470AE" w:rsidP="00D470AE">
            <w:pPr>
              <w:ind w:left="0" w:hanging="2"/>
              <w:rPr>
                <w:ins w:id="8610" w:author="임 종운" w:date="2022-05-17T11:40:00Z"/>
              </w:rPr>
            </w:pPr>
            <w:ins w:id="8611" w:author="임 종운" w:date="2022-05-17T11:40:00Z">
              <w:r>
                <w:t>INSERT INTO attendance VALUES (4152, 18, 2022-02-18);</w:t>
              </w:r>
            </w:ins>
          </w:p>
          <w:p w14:paraId="573D0F43" w14:textId="77777777" w:rsidR="00D470AE" w:rsidRDefault="00D470AE" w:rsidP="00D470AE">
            <w:pPr>
              <w:ind w:left="0" w:hanging="2"/>
              <w:rPr>
                <w:ins w:id="8612" w:author="임 종운" w:date="2022-05-17T11:40:00Z"/>
              </w:rPr>
            </w:pPr>
            <w:ins w:id="8613" w:author="임 종운" w:date="2022-05-17T11:40:00Z">
              <w:r>
                <w:t>INSERT INTO attendance VALUES (4153, 19, 2022-02-18);</w:t>
              </w:r>
            </w:ins>
          </w:p>
          <w:p w14:paraId="5C7F5C6C" w14:textId="77777777" w:rsidR="00D470AE" w:rsidRDefault="00D470AE" w:rsidP="00D470AE">
            <w:pPr>
              <w:ind w:left="0" w:hanging="2"/>
              <w:rPr>
                <w:ins w:id="8614" w:author="임 종운" w:date="2022-05-17T11:40:00Z"/>
              </w:rPr>
            </w:pPr>
            <w:ins w:id="8615" w:author="임 종운" w:date="2022-05-17T11:40:00Z">
              <w:r>
                <w:t>INSERT INTO attendance VALUES (4154, 20, 2022-02-18);</w:t>
              </w:r>
            </w:ins>
          </w:p>
          <w:p w14:paraId="1D098855" w14:textId="77777777" w:rsidR="00D470AE" w:rsidRDefault="00D470AE" w:rsidP="00D470AE">
            <w:pPr>
              <w:ind w:left="0" w:hanging="2"/>
              <w:rPr>
                <w:ins w:id="8616" w:author="임 종운" w:date="2022-05-17T11:40:00Z"/>
              </w:rPr>
            </w:pPr>
            <w:ins w:id="8617" w:author="임 종운" w:date="2022-05-17T11:40:00Z">
              <w:r>
                <w:t>INSERT INTO attendance VALUES (4155, 21, 2022-02-18);</w:t>
              </w:r>
            </w:ins>
          </w:p>
          <w:p w14:paraId="11BFEA57" w14:textId="77777777" w:rsidR="00D470AE" w:rsidRDefault="00D470AE" w:rsidP="00D470AE">
            <w:pPr>
              <w:ind w:left="0" w:hanging="2"/>
              <w:rPr>
                <w:ins w:id="8618" w:author="임 종운" w:date="2022-05-17T11:40:00Z"/>
              </w:rPr>
            </w:pPr>
            <w:ins w:id="8619" w:author="임 종운" w:date="2022-05-17T11:40:00Z">
              <w:r>
                <w:t>INSERT INTO attendance VALUES (4156, 22, 2022-02-18);</w:t>
              </w:r>
            </w:ins>
          </w:p>
          <w:p w14:paraId="0A8DCDB2" w14:textId="77777777" w:rsidR="00D470AE" w:rsidRDefault="00D470AE" w:rsidP="00D470AE">
            <w:pPr>
              <w:ind w:left="0" w:hanging="2"/>
              <w:rPr>
                <w:ins w:id="8620" w:author="임 종운" w:date="2022-05-17T11:40:00Z"/>
              </w:rPr>
            </w:pPr>
            <w:ins w:id="8621" w:author="임 종운" w:date="2022-05-17T11:40:00Z">
              <w:r>
                <w:t>INSERT INTO attendance VALUES (4157, 23, 2022-02-18);</w:t>
              </w:r>
            </w:ins>
          </w:p>
          <w:p w14:paraId="7D18E114" w14:textId="77777777" w:rsidR="00D470AE" w:rsidRDefault="00D470AE" w:rsidP="00D470AE">
            <w:pPr>
              <w:ind w:left="0" w:hanging="2"/>
              <w:rPr>
                <w:ins w:id="8622" w:author="임 종운" w:date="2022-05-17T11:40:00Z"/>
              </w:rPr>
            </w:pPr>
            <w:ins w:id="8623" w:author="임 종운" w:date="2022-05-17T11:40:00Z">
              <w:r>
                <w:t>INSERT INTO attendance VALUES (4158, 24, 2022-02-18);</w:t>
              </w:r>
            </w:ins>
          </w:p>
          <w:p w14:paraId="3E7FBE0B" w14:textId="77777777" w:rsidR="00D470AE" w:rsidRDefault="00D470AE" w:rsidP="00D470AE">
            <w:pPr>
              <w:ind w:left="0" w:hanging="2"/>
              <w:rPr>
                <w:ins w:id="8624" w:author="임 종운" w:date="2022-05-17T11:40:00Z"/>
              </w:rPr>
            </w:pPr>
            <w:ins w:id="8625" w:author="임 종운" w:date="2022-05-17T11:40:00Z">
              <w:r>
                <w:t>INSERT INTO attendance VALUES (4159, 25, 2022-02-18);</w:t>
              </w:r>
            </w:ins>
          </w:p>
          <w:p w14:paraId="45AA768D" w14:textId="77777777" w:rsidR="00D470AE" w:rsidRDefault="00D470AE" w:rsidP="00D470AE">
            <w:pPr>
              <w:ind w:left="0" w:hanging="2"/>
              <w:rPr>
                <w:ins w:id="8626" w:author="임 종운" w:date="2022-05-17T11:40:00Z"/>
              </w:rPr>
            </w:pPr>
            <w:ins w:id="8627" w:author="임 종운" w:date="2022-05-17T11:40:00Z">
              <w:r>
                <w:t>INSERT INTO attendance VALUES (4160, 26, 2022-02-18);</w:t>
              </w:r>
            </w:ins>
          </w:p>
          <w:p w14:paraId="3792CECC" w14:textId="77777777" w:rsidR="00D470AE" w:rsidRDefault="00D470AE" w:rsidP="00D470AE">
            <w:pPr>
              <w:ind w:left="0" w:hanging="2"/>
              <w:rPr>
                <w:ins w:id="8628" w:author="임 종운" w:date="2022-05-17T11:40:00Z"/>
              </w:rPr>
            </w:pPr>
            <w:ins w:id="8629" w:author="임 종운" w:date="2022-05-17T11:40:00Z">
              <w:r>
                <w:t>INSERT INTO attendance VALUES (4161, 1, 2022-02-19);</w:t>
              </w:r>
            </w:ins>
          </w:p>
          <w:p w14:paraId="16143E34" w14:textId="77777777" w:rsidR="00D470AE" w:rsidRDefault="00D470AE" w:rsidP="00D470AE">
            <w:pPr>
              <w:ind w:left="0" w:hanging="2"/>
              <w:rPr>
                <w:ins w:id="8630" w:author="임 종운" w:date="2022-05-17T11:40:00Z"/>
              </w:rPr>
            </w:pPr>
            <w:ins w:id="8631" w:author="임 종운" w:date="2022-05-17T11:40:00Z">
              <w:r>
                <w:t>INSERT INTO attendance VALUES (4162, 2, 2022-02-19);</w:t>
              </w:r>
            </w:ins>
          </w:p>
          <w:p w14:paraId="21A31F6B" w14:textId="77777777" w:rsidR="00D470AE" w:rsidRDefault="00D470AE" w:rsidP="00D470AE">
            <w:pPr>
              <w:ind w:left="0" w:hanging="2"/>
              <w:rPr>
                <w:ins w:id="8632" w:author="임 종운" w:date="2022-05-17T11:40:00Z"/>
              </w:rPr>
            </w:pPr>
            <w:ins w:id="8633" w:author="임 종운" w:date="2022-05-17T11:40:00Z">
              <w:r>
                <w:t>INSERT INTO attendance VALUES (4163, 3, 2022-02-19);</w:t>
              </w:r>
            </w:ins>
          </w:p>
          <w:p w14:paraId="09F90D23" w14:textId="77777777" w:rsidR="00D470AE" w:rsidRDefault="00D470AE" w:rsidP="00D470AE">
            <w:pPr>
              <w:ind w:left="0" w:hanging="2"/>
              <w:rPr>
                <w:ins w:id="8634" w:author="임 종운" w:date="2022-05-17T11:40:00Z"/>
              </w:rPr>
            </w:pPr>
            <w:ins w:id="8635" w:author="임 종운" w:date="2022-05-17T11:40:00Z">
              <w:r>
                <w:t>INSERT INTO attendance VALUES (4164, 4, 2022-02-19);</w:t>
              </w:r>
            </w:ins>
          </w:p>
          <w:p w14:paraId="3279B336" w14:textId="77777777" w:rsidR="00D470AE" w:rsidRDefault="00D470AE" w:rsidP="00D470AE">
            <w:pPr>
              <w:ind w:left="0" w:hanging="2"/>
              <w:rPr>
                <w:ins w:id="8636" w:author="임 종운" w:date="2022-05-17T11:40:00Z"/>
              </w:rPr>
            </w:pPr>
            <w:ins w:id="8637" w:author="임 종운" w:date="2022-05-17T11:40:00Z">
              <w:r>
                <w:t>INSERT INTO attendance VALUES (4165, 5, 2022-02-19);</w:t>
              </w:r>
            </w:ins>
          </w:p>
          <w:p w14:paraId="01DCDAA4" w14:textId="77777777" w:rsidR="00D470AE" w:rsidRDefault="00D470AE" w:rsidP="00D470AE">
            <w:pPr>
              <w:ind w:left="0" w:hanging="2"/>
              <w:rPr>
                <w:ins w:id="8638" w:author="임 종운" w:date="2022-05-17T11:40:00Z"/>
              </w:rPr>
            </w:pPr>
            <w:ins w:id="8639" w:author="임 종운" w:date="2022-05-17T11:40:00Z">
              <w:r>
                <w:t>INSERT INTO attendance VALUES (4166, 6, 2022-02-19);</w:t>
              </w:r>
            </w:ins>
          </w:p>
          <w:p w14:paraId="10BC65A7" w14:textId="77777777" w:rsidR="00D470AE" w:rsidRDefault="00D470AE" w:rsidP="00D470AE">
            <w:pPr>
              <w:ind w:left="0" w:hanging="2"/>
              <w:rPr>
                <w:ins w:id="8640" w:author="임 종운" w:date="2022-05-17T11:40:00Z"/>
              </w:rPr>
            </w:pPr>
            <w:ins w:id="8641" w:author="임 종운" w:date="2022-05-17T11:40:00Z">
              <w:r>
                <w:t>INSERT INTO attendance VALUES (4167, 7, 2022-02-19);</w:t>
              </w:r>
            </w:ins>
          </w:p>
          <w:p w14:paraId="26946142" w14:textId="77777777" w:rsidR="00D470AE" w:rsidRDefault="00D470AE" w:rsidP="00D470AE">
            <w:pPr>
              <w:ind w:left="0" w:hanging="2"/>
              <w:rPr>
                <w:ins w:id="8642" w:author="임 종운" w:date="2022-05-17T11:40:00Z"/>
              </w:rPr>
            </w:pPr>
            <w:ins w:id="8643" w:author="임 종운" w:date="2022-05-17T11:40:00Z">
              <w:r>
                <w:t>INSERT INTO attendance VALUES (4168, 8, 2022-02-19);</w:t>
              </w:r>
            </w:ins>
          </w:p>
          <w:p w14:paraId="2563E430" w14:textId="77777777" w:rsidR="00D470AE" w:rsidRDefault="00D470AE" w:rsidP="00D470AE">
            <w:pPr>
              <w:ind w:left="0" w:hanging="2"/>
              <w:rPr>
                <w:ins w:id="8644" w:author="임 종운" w:date="2022-05-17T11:40:00Z"/>
              </w:rPr>
            </w:pPr>
            <w:ins w:id="8645" w:author="임 종운" w:date="2022-05-17T11:40:00Z">
              <w:r>
                <w:t>INSERT INTO attendance VALUES (4169, 9, 2022-02-19);</w:t>
              </w:r>
            </w:ins>
          </w:p>
          <w:p w14:paraId="0435DCA8" w14:textId="77777777" w:rsidR="00D470AE" w:rsidRDefault="00D470AE" w:rsidP="00D470AE">
            <w:pPr>
              <w:ind w:left="0" w:hanging="2"/>
              <w:rPr>
                <w:ins w:id="8646" w:author="임 종운" w:date="2022-05-17T11:40:00Z"/>
              </w:rPr>
            </w:pPr>
            <w:ins w:id="8647" w:author="임 종운" w:date="2022-05-17T11:40:00Z">
              <w:r>
                <w:t>INSERT INTO attendance VALUES (4170, 10, 2022-02-19);</w:t>
              </w:r>
            </w:ins>
          </w:p>
          <w:p w14:paraId="215EDCFE" w14:textId="77777777" w:rsidR="00D470AE" w:rsidRDefault="00D470AE" w:rsidP="00D470AE">
            <w:pPr>
              <w:ind w:left="0" w:hanging="2"/>
              <w:rPr>
                <w:ins w:id="8648" w:author="임 종운" w:date="2022-05-17T11:40:00Z"/>
              </w:rPr>
            </w:pPr>
            <w:ins w:id="8649" w:author="임 종운" w:date="2022-05-17T11:40:00Z">
              <w:r>
                <w:t>INSERT INTO attendance VALUES (4171, 11, 2022-02-19);</w:t>
              </w:r>
            </w:ins>
          </w:p>
          <w:p w14:paraId="4F50CC72" w14:textId="77777777" w:rsidR="00D470AE" w:rsidRDefault="00D470AE" w:rsidP="00D470AE">
            <w:pPr>
              <w:ind w:left="0" w:hanging="2"/>
              <w:rPr>
                <w:ins w:id="8650" w:author="임 종운" w:date="2022-05-17T11:40:00Z"/>
              </w:rPr>
            </w:pPr>
            <w:ins w:id="8651" w:author="임 종운" w:date="2022-05-17T11:40:00Z">
              <w:r>
                <w:t>INSERT INTO attendance VALUES (4172, 12, 2022-02-19);</w:t>
              </w:r>
            </w:ins>
          </w:p>
          <w:p w14:paraId="69C018E3" w14:textId="77777777" w:rsidR="00D470AE" w:rsidRDefault="00D470AE" w:rsidP="00D470AE">
            <w:pPr>
              <w:ind w:left="0" w:hanging="2"/>
              <w:rPr>
                <w:ins w:id="8652" w:author="임 종운" w:date="2022-05-17T11:40:00Z"/>
              </w:rPr>
            </w:pPr>
            <w:ins w:id="8653" w:author="임 종운" w:date="2022-05-17T11:40:00Z">
              <w:r>
                <w:t>INSERT INTO attendance VALUES (4173, 13, 2022-02-19);</w:t>
              </w:r>
            </w:ins>
          </w:p>
          <w:p w14:paraId="0987B6C0" w14:textId="77777777" w:rsidR="00D470AE" w:rsidRDefault="00D470AE" w:rsidP="00D470AE">
            <w:pPr>
              <w:ind w:left="0" w:hanging="2"/>
              <w:rPr>
                <w:ins w:id="8654" w:author="임 종운" w:date="2022-05-17T11:40:00Z"/>
              </w:rPr>
            </w:pPr>
            <w:ins w:id="8655" w:author="임 종운" w:date="2022-05-17T11:40:00Z">
              <w:r>
                <w:lastRenderedPageBreak/>
                <w:t>INSERT INTO attendance VALUES (4174, 14, 2022-02-19);</w:t>
              </w:r>
            </w:ins>
          </w:p>
          <w:p w14:paraId="367AA803" w14:textId="77777777" w:rsidR="00D470AE" w:rsidRDefault="00D470AE" w:rsidP="00D470AE">
            <w:pPr>
              <w:ind w:left="0" w:hanging="2"/>
              <w:rPr>
                <w:ins w:id="8656" w:author="임 종운" w:date="2022-05-17T11:40:00Z"/>
              </w:rPr>
            </w:pPr>
            <w:ins w:id="8657" w:author="임 종운" w:date="2022-05-17T11:40:00Z">
              <w:r>
                <w:t>INSERT INTO attendance VALUES (4175, 15, 2022-02-19);</w:t>
              </w:r>
            </w:ins>
          </w:p>
          <w:p w14:paraId="1A8C40C7" w14:textId="77777777" w:rsidR="00D470AE" w:rsidRDefault="00D470AE" w:rsidP="00D470AE">
            <w:pPr>
              <w:ind w:left="0" w:hanging="2"/>
              <w:rPr>
                <w:ins w:id="8658" w:author="임 종운" w:date="2022-05-17T11:40:00Z"/>
              </w:rPr>
            </w:pPr>
            <w:ins w:id="8659" w:author="임 종운" w:date="2022-05-17T11:40:00Z">
              <w:r>
                <w:t>INSERT INTO attendance VALUES (4176, 16, 2022-02-19);</w:t>
              </w:r>
            </w:ins>
          </w:p>
          <w:p w14:paraId="119DC2ED" w14:textId="77777777" w:rsidR="00D470AE" w:rsidRDefault="00D470AE" w:rsidP="00D470AE">
            <w:pPr>
              <w:ind w:left="0" w:hanging="2"/>
              <w:rPr>
                <w:ins w:id="8660" w:author="임 종운" w:date="2022-05-17T11:40:00Z"/>
              </w:rPr>
            </w:pPr>
            <w:ins w:id="8661" w:author="임 종운" w:date="2022-05-17T11:40:00Z">
              <w:r>
                <w:t>INSERT INTO attendance VALUES (4177, 17, 2022-02-19);</w:t>
              </w:r>
            </w:ins>
          </w:p>
          <w:p w14:paraId="6C4BAD26" w14:textId="77777777" w:rsidR="00D470AE" w:rsidRDefault="00D470AE" w:rsidP="00D470AE">
            <w:pPr>
              <w:ind w:left="0" w:hanging="2"/>
              <w:rPr>
                <w:ins w:id="8662" w:author="임 종운" w:date="2022-05-17T11:40:00Z"/>
              </w:rPr>
            </w:pPr>
            <w:ins w:id="8663" w:author="임 종운" w:date="2022-05-17T11:40:00Z">
              <w:r>
                <w:t>INSERT INTO attendance VALUES (4178, 18, 2022-02-19);</w:t>
              </w:r>
            </w:ins>
          </w:p>
          <w:p w14:paraId="2E3E8DB5" w14:textId="77777777" w:rsidR="00D470AE" w:rsidRDefault="00D470AE" w:rsidP="00D470AE">
            <w:pPr>
              <w:ind w:left="0" w:hanging="2"/>
              <w:rPr>
                <w:ins w:id="8664" w:author="임 종운" w:date="2022-05-17T11:40:00Z"/>
              </w:rPr>
            </w:pPr>
            <w:ins w:id="8665" w:author="임 종운" w:date="2022-05-17T11:40:00Z">
              <w:r>
                <w:t>INSERT INTO attendance VALUES (4179, 19, 2022-02-19);</w:t>
              </w:r>
            </w:ins>
          </w:p>
          <w:p w14:paraId="30CF18D2" w14:textId="77777777" w:rsidR="00D470AE" w:rsidRDefault="00D470AE" w:rsidP="00D470AE">
            <w:pPr>
              <w:ind w:left="0" w:hanging="2"/>
              <w:rPr>
                <w:ins w:id="8666" w:author="임 종운" w:date="2022-05-17T11:40:00Z"/>
              </w:rPr>
            </w:pPr>
            <w:ins w:id="8667" w:author="임 종운" w:date="2022-05-17T11:40:00Z">
              <w:r>
                <w:t>INSERT INTO attendance VALUES (4180, 20, 2022-02-19);</w:t>
              </w:r>
            </w:ins>
          </w:p>
          <w:p w14:paraId="13F7EF62" w14:textId="77777777" w:rsidR="00D470AE" w:rsidRDefault="00D470AE" w:rsidP="00D470AE">
            <w:pPr>
              <w:ind w:left="0" w:hanging="2"/>
              <w:rPr>
                <w:ins w:id="8668" w:author="임 종운" w:date="2022-05-17T11:40:00Z"/>
              </w:rPr>
            </w:pPr>
            <w:ins w:id="8669" w:author="임 종운" w:date="2022-05-17T11:40:00Z">
              <w:r>
                <w:t>INSERT INTO attendance VALUES (4181, 21, 2022-02-19);</w:t>
              </w:r>
            </w:ins>
          </w:p>
          <w:p w14:paraId="29A733D5" w14:textId="77777777" w:rsidR="00D470AE" w:rsidRDefault="00D470AE" w:rsidP="00D470AE">
            <w:pPr>
              <w:ind w:left="0" w:hanging="2"/>
              <w:rPr>
                <w:ins w:id="8670" w:author="임 종운" w:date="2022-05-17T11:40:00Z"/>
              </w:rPr>
            </w:pPr>
            <w:ins w:id="8671" w:author="임 종운" w:date="2022-05-17T11:40:00Z">
              <w:r>
                <w:t>INSERT INTO attendance VALUES (4182, 22, 2022-02-19);</w:t>
              </w:r>
            </w:ins>
          </w:p>
          <w:p w14:paraId="0E7C32D2" w14:textId="77777777" w:rsidR="00D470AE" w:rsidRDefault="00D470AE" w:rsidP="00D470AE">
            <w:pPr>
              <w:ind w:left="0" w:hanging="2"/>
              <w:rPr>
                <w:ins w:id="8672" w:author="임 종운" w:date="2022-05-17T11:40:00Z"/>
              </w:rPr>
            </w:pPr>
            <w:ins w:id="8673" w:author="임 종운" w:date="2022-05-17T11:40:00Z">
              <w:r>
                <w:t>INSERT INTO attendance VALUES (4183, 23, 2022-02-19);</w:t>
              </w:r>
            </w:ins>
          </w:p>
          <w:p w14:paraId="4DB65DDB" w14:textId="77777777" w:rsidR="00D470AE" w:rsidRDefault="00D470AE" w:rsidP="00D470AE">
            <w:pPr>
              <w:ind w:left="0" w:hanging="2"/>
              <w:rPr>
                <w:ins w:id="8674" w:author="임 종운" w:date="2022-05-17T11:40:00Z"/>
              </w:rPr>
            </w:pPr>
            <w:ins w:id="8675" w:author="임 종운" w:date="2022-05-17T11:40:00Z">
              <w:r>
                <w:t>INSERT INTO attendance VALUES (4184, 24, 2022-02-19);</w:t>
              </w:r>
            </w:ins>
          </w:p>
          <w:p w14:paraId="683B83E8" w14:textId="77777777" w:rsidR="00D470AE" w:rsidRDefault="00D470AE" w:rsidP="00D470AE">
            <w:pPr>
              <w:ind w:left="0" w:hanging="2"/>
              <w:rPr>
                <w:ins w:id="8676" w:author="임 종운" w:date="2022-05-17T11:40:00Z"/>
              </w:rPr>
            </w:pPr>
            <w:ins w:id="8677" w:author="임 종운" w:date="2022-05-17T11:40:00Z">
              <w:r>
                <w:t>INSERT INTO attendance VALUES (4185, 25, 2022-02-19);</w:t>
              </w:r>
            </w:ins>
          </w:p>
          <w:p w14:paraId="4E4043F5" w14:textId="77777777" w:rsidR="00D470AE" w:rsidRDefault="00D470AE" w:rsidP="00D470AE">
            <w:pPr>
              <w:ind w:left="0" w:hanging="2"/>
              <w:rPr>
                <w:ins w:id="8678" w:author="임 종운" w:date="2022-05-17T11:40:00Z"/>
              </w:rPr>
            </w:pPr>
            <w:ins w:id="8679" w:author="임 종운" w:date="2022-05-17T11:40:00Z">
              <w:r>
                <w:t>INSERT INTO attendance VALUES (4186, 26, 2022-02-19);</w:t>
              </w:r>
            </w:ins>
          </w:p>
          <w:p w14:paraId="127BDE55" w14:textId="77777777" w:rsidR="00D470AE" w:rsidRDefault="00D470AE" w:rsidP="00D470AE">
            <w:pPr>
              <w:ind w:left="0" w:hanging="2"/>
              <w:rPr>
                <w:ins w:id="8680" w:author="임 종운" w:date="2022-05-17T11:40:00Z"/>
              </w:rPr>
            </w:pPr>
            <w:ins w:id="8681" w:author="임 종운" w:date="2022-05-17T11:40:00Z">
              <w:r>
                <w:t>INSERT INTO attendance VALUES (4187, 1, 2022-02-20);</w:t>
              </w:r>
            </w:ins>
          </w:p>
          <w:p w14:paraId="350D0B91" w14:textId="77777777" w:rsidR="00D470AE" w:rsidRDefault="00D470AE" w:rsidP="00D470AE">
            <w:pPr>
              <w:ind w:left="0" w:hanging="2"/>
              <w:rPr>
                <w:ins w:id="8682" w:author="임 종운" w:date="2022-05-17T11:40:00Z"/>
              </w:rPr>
            </w:pPr>
            <w:ins w:id="8683" w:author="임 종운" w:date="2022-05-17T11:40:00Z">
              <w:r>
                <w:t>INSERT INTO attendance VALUES (4188, 2, 2022-02-20);</w:t>
              </w:r>
            </w:ins>
          </w:p>
          <w:p w14:paraId="5081855A" w14:textId="77777777" w:rsidR="00D470AE" w:rsidRDefault="00D470AE" w:rsidP="00D470AE">
            <w:pPr>
              <w:ind w:left="0" w:hanging="2"/>
              <w:rPr>
                <w:ins w:id="8684" w:author="임 종운" w:date="2022-05-17T11:40:00Z"/>
              </w:rPr>
            </w:pPr>
            <w:ins w:id="8685" w:author="임 종운" w:date="2022-05-17T11:40:00Z">
              <w:r>
                <w:t>INSERT INTO attendance VALUES (4189, 3, 2022-02-20);</w:t>
              </w:r>
            </w:ins>
          </w:p>
          <w:p w14:paraId="13E5B912" w14:textId="77777777" w:rsidR="00D470AE" w:rsidRDefault="00D470AE" w:rsidP="00D470AE">
            <w:pPr>
              <w:ind w:left="0" w:hanging="2"/>
              <w:rPr>
                <w:ins w:id="8686" w:author="임 종운" w:date="2022-05-17T11:40:00Z"/>
              </w:rPr>
            </w:pPr>
            <w:ins w:id="8687" w:author="임 종운" w:date="2022-05-17T11:40:00Z">
              <w:r>
                <w:t>INSERT INTO attendance VALUES (4190, 4, 2022-02-20);</w:t>
              </w:r>
            </w:ins>
          </w:p>
          <w:p w14:paraId="6EF9A62D" w14:textId="77777777" w:rsidR="00D470AE" w:rsidRDefault="00D470AE" w:rsidP="00D470AE">
            <w:pPr>
              <w:ind w:left="0" w:hanging="2"/>
              <w:rPr>
                <w:ins w:id="8688" w:author="임 종운" w:date="2022-05-17T11:40:00Z"/>
              </w:rPr>
            </w:pPr>
            <w:ins w:id="8689" w:author="임 종운" w:date="2022-05-17T11:40:00Z">
              <w:r>
                <w:t>INSERT INTO attendance VALUES (4191, 5, 2022-02-20);</w:t>
              </w:r>
            </w:ins>
          </w:p>
          <w:p w14:paraId="7A6906DA" w14:textId="77777777" w:rsidR="00D470AE" w:rsidRDefault="00D470AE" w:rsidP="00D470AE">
            <w:pPr>
              <w:ind w:left="0" w:hanging="2"/>
              <w:rPr>
                <w:ins w:id="8690" w:author="임 종운" w:date="2022-05-17T11:40:00Z"/>
              </w:rPr>
            </w:pPr>
            <w:ins w:id="8691" w:author="임 종운" w:date="2022-05-17T11:40:00Z">
              <w:r>
                <w:t>INSERT INTO attendance VALUES (4192, 6, 2022-02-20);</w:t>
              </w:r>
            </w:ins>
          </w:p>
          <w:p w14:paraId="2A38D8CD" w14:textId="77777777" w:rsidR="00D470AE" w:rsidRDefault="00D470AE" w:rsidP="00D470AE">
            <w:pPr>
              <w:ind w:left="0" w:hanging="2"/>
              <w:rPr>
                <w:ins w:id="8692" w:author="임 종운" w:date="2022-05-17T11:40:00Z"/>
              </w:rPr>
            </w:pPr>
            <w:ins w:id="8693" w:author="임 종운" w:date="2022-05-17T11:40:00Z">
              <w:r>
                <w:t>INSERT INTO attendance VALUES (4193, 7, 2022-02-20);</w:t>
              </w:r>
            </w:ins>
          </w:p>
          <w:p w14:paraId="61E1F0D6" w14:textId="77777777" w:rsidR="00D470AE" w:rsidRDefault="00D470AE" w:rsidP="00D470AE">
            <w:pPr>
              <w:ind w:left="0" w:hanging="2"/>
              <w:rPr>
                <w:ins w:id="8694" w:author="임 종운" w:date="2022-05-17T11:40:00Z"/>
              </w:rPr>
            </w:pPr>
            <w:ins w:id="8695" w:author="임 종운" w:date="2022-05-17T11:40:00Z">
              <w:r>
                <w:t>INSERT INTO attendance VALUES (4194, 8, 2022-02-20);</w:t>
              </w:r>
            </w:ins>
          </w:p>
          <w:p w14:paraId="33E11CB5" w14:textId="77777777" w:rsidR="00D470AE" w:rsidRDefault="00D470AE" w:rsidP="00D470AE">
            <w:pPr>
              <w:ind w:left="0" w:hanging="2"/>
              <w:rPr>
                <w:ins w:id="8696" w:author="임 종운" w:date="2022-05-17T11:40:00Z"/>
              </w:rPr>
            </w:pPr>
            <w:ins w:id="8697" w:author="임 종운" w:date="2022-05-17T11:40:00Z">
              <w:r>
                <w:t>INSERT INTO attendance VALUES (4195, 9, 2022-02-20);</w:t>
              </w:r>
            </w:ins>
          </w:p>
          <w:p w14:paraId="5E1712DC" w14:textId="77777777" w:rsidR="00D470AE" w:rsidRDefault="00D470AE" w:rsidP="00D470AE">
            <w:pPr>
              <w:ind w:left="0" w:hanging="2"/>
              <w:rPr>
                <w:ins w:id="8698" w:author="임 종운" w:date="2022-05-17T11:40:00Z"/>
              </w:rPr>
            </w:pPr>
            <w:ins w:id="8699" w:author="임 종운" w:date="2022-05-17T11:40:00Z">
              <w:r>
                <w:t>INSERT INTO attendance VALUES (4196, 10, 2022-02-20);</w:t>
              </w:r>
            </w:ins>
          </w:p>
          <w:p w14:paraId="363B6A39" w14:textId="77777777" w:rsidR="00D470AE" w:rsidRDefault="00D470AE" w:rsidP="00D470AE">
            <w:pPr>
              <w:ind w:left="0" w:hanging="2"/>
              <w:rPr>
                <w:ins w:id="8700" w:author="임 종운" w:date="2022-05-17T11:40:00Z"/>
              </w:rPr>
            </w:pPr>
            <w:ins w:id="8701" w:author="임 종운" w:date="2022-05-17T11:40:00Z">
              <w:r>
                <w:t>INSERT INTO attendance VALUES (4197, 11, 2022-02-20);</w:t>
              </w:r>
            </w:ins>
          </w:p>
          <w:p w14:paraId="2066E08E" w14:textId="77777777" w:rsidR="00D470AE" w:rsidRDefault="00D470AE" w:rsidP="00D470AE">
            <w:pPr>
              <w:ind w:left="0" w:hanging="2"/>
              <w:rPr>
                <w:ins w:id="8702" w:author="임 종운" w:date="2022-05-17T11:40:00Z"/>
              </w:rPr>
            </w:pPr>
            <w:ins w:id="8703" w:author="임 종운" w:date="2022-05-17T11:40:00Z">
              <w:r>
                <w:t>INSERT INTO attendance VALUES (4198, 12, 2022-02-20);</w:t>
              </w:r>
            </w:ins>
          </w:p>
          <w:p w14:paraId="25C164E1" w14:textId="77777777" w:rsidR="00D470AE" w:rsidRDefault="00D470AE" w:rsidP="00D470AE">
            <w:pPr>
              <w:ind w:left="0" w:hanging="2"/>
              <w:rPr>
                <w:ins w:id="8704" w:author="임 종운" w:date="2022-05-17T11:40:00Z"/>
              </w:rPr>
            </w:pPr>
            <w:ins w:id="8705" w:author="임 종운" w:date="2022-05-17T11:40:00Z">
              <w:r>
                <w:t>INSERT INTO attendance VALUES (4199, 13, 2022-02-20);</w:t>
              </w:r>
            </w:ins>
          </w:p>
          <w:p w14:paraId="0747D58C" w14:textId="77777777" w:rsidR="00D470AE" w:rsidRDefault="00D470AE" w:rsidP="00D470AE">
            <w:pPr>
              <w:ind w:left="0" w:hanging="2"/>
              <w:rPr>
                <w:ins w:id="8706" w:author="임 종운" w:date="2022-05-17T11:40:00Z"/>
              </w:rPr>
            </w:pPr>
            <w:ins w:id="8707" w:author="임 종운" w:date="2022-05-17T11:40:00Z">
              <w:r>
                <w:t>INSERT INTO attendance VALUES (4200, 14, 2022-02-20);</w:t>
              </w:r>
            </w:ins>
          </w:p>
          <w:p w14:paraId="69D80C1C" w14:textId="77777777" w:rsidR="00D470AE" w:rsidRDefault="00D470AE" w:rsidP="00D470AE">
            <w:pPr>
              <w:ind w:left="0" w:hanging="2"/>
              <w:rPr>
                <w:ins w:id="8708" w:author="임 종운" w:date="2022-05-17T11:40:00Z"/>
              </w:rPr>
            </w:pPr>
            <w:ins w:id="8709" w:author="임 종운" w:date="2022-05-17T11:40:00Z">
              <w:r>
                <w:lastRenderedPageBreak/>
                <w:t>INSERT INTO attendance VALUES (4201, 15, 2022-02-20);</w:t>
              </w:r>
            </w:ins>
          </w:p>
          <w:p w14:paraId="20558D7A" w14:textId="77777777" w:rsidR="00D470AE" w:rsidRDefault="00D470AE" w:rsidP="00D470AE">
            <w:pPr>
              <w:ind w:left="0" w:hanging="2"/>
              <w:rPr>
                <w:ins w:id="8710" w:author="임 종운" w:date="2022-05-17T11:40:00Z"/>
              </w:rPr>
            </w:pPr>
            <w:ins w:id="8711" w:author="임 종운" w:date="2022-05-17T11:40:00Z">
              <w:r>
                <w:t>INSERT INTO attendance VALUES (4202, 16, 2022-02-20);</w:t>
              </w:r>
            </w:ins>
          </w:p>
          <w:p w14:paraId="0D214C1A" w14:textId="77777777" w:rsidR="00D470AE" w:rsidRDefault="00D470AE" w:rsidP="00D470AE">
            <w:pPr>
              <w:ind w:left="0" w:hanging="2"/>
              <w:rPr>
                <w:ins w:id="8712" w:author="임 종운" w:date="2022-05-17T11:40:00Z"/>
              </w:rPr>
            </w:pPr>
            <w:ins w:id="8713" w:author="임 종운" w:date="2022-05-17T11:40:00Z">
              <w:r>
                <w:t>INSERT INTO attendance VALUES (4203, 17, 2022-02-20);</w:t>
              </w:r>
            </w:ins>
          </w:p>
          <w:p w14:paraId="51713F8F" w14:textId="77777777" w:rsidR="00D470AE" w:rsidRDefault="00D470AE" w:rsidP="00D470AE">
            <w:pPr>
              <w:ind w:left="0" w:hanging="2"/>
              <w:rPr>
                <w:ins w:id="8714" w:author="임 종운" w:date="2022-05-17T11:40:00Z"/>
              </w:rPr>
            </w:pPr>
            <w:ins w:id="8715" w:author="임 종운" w:date="2022-05-17T11:40:00Z">
              <w:r>
                <w:t>INSERT INTO attendance VALUES (4204, 18, 2022-02-20);</w:t>
              </w:r>
            </w:ins>
          </w:p>
          <w:p w14:paraId="00A0410C" w14:textId="77777777" w:rsidR="00D470AE" w:rsidRDefault="00D470AE" w:rsidP="00D470AE">
            <w:pPr>
              <w:ind w:left="0" w:hanging="2"/>
              <w:rPr>
                <w:ins w:id="8716" w:author="임 종운" w:date="2022-05-17T11:40:00Z"/>
              </w:rPr>
            </w:pPr>
            <w:ins w:id="8717" w:author="임 종운" w:date="2022-05-17T11:40:00Z">
              <w:r>
                <w:t>INSERT INTO attendance VALUES (4205, 19, 2022-02-20);</w:t>
              </w:r>
            </w:ins>
          </w:p>
          <w:p w14:paraId="1EEC12A6" w14:textId="77777777" w:rsidR="00D470AE" w:rsidRDefault="00D470AE" w:rsidP="00D470AE">
            <w:pPr>
              <w:ind w:left="0" w:hanging="2"/>
              <w:rPr>
                <w:ins w:id="8718" w:author="임 종운" w:date="2022-05-17T11:40:00Z"/>
              </w:rPr>
            </w:pPr>
            <w:ins w:id="8719" w:author="임 종운" w:date="2022-05-17T11:40:00Z">
              <w:r>
                <w:t>INSERT INTO attendance VALUES (4206, 20, 2022-02-20);</w:t>
              </w:r>
            </w:ins>
          </w:p>
          <w:p w14:paraId="61942100" w14:textId="77777777" w:rsidR="00D470AE" w:rsidRDefault="00D470AE" w:rsidP="00D470AE">
            <w:pPr>
              <w:ind w:left="0" w:hanging="2"/>
              <w:rPr>
                <w:ins w:id="8720" w:author="임 종운" w:date="2022-05-17T11:40:00Z"/>
              </w:rPr>
            </w:pPr>
            <w:ins w:id="8721" w:author="임 종운" w:date="2022-05-17T11:40:00Z">
              <w:r>
                <w:t>INSERT INTO attendance VALUES (4207, 21, 2022-02-20);</w:t>
              </w:r>
            </w:ins>
          </w:p>
          <w:p w14:paraId="0AC2F946" w14:textId="77777777" w:rsidR="00D470AE" w:rsidRDefault="00D470AE" w:rsidP="00D470AE">
            <w:pPr>
              <w:ind w:left="0" w:hanging="2"/>
              <w:rPr>
                <w:ins w:id="8722" w:author="임 종운" w:date="2022-05-17T11:40:00Z"/>
              </w:rPr>
            </w:pPr>
            <w:ins w:id="8723" w:author="임 종운" w:date="2022-05-17T11:40:00Z">
              <w:r>
                <w:t>INSERT INTO attendance VALUES (4208, 22, 2022-02-20);</w:t>
              </w:r>
            </w:ins>
          </w:p>
          <w:p w14:paraId="74E19C63" w14:textId="77777777" w:rsidR="00D470AE" w:rsidRDefault="00D470AE" w:rsidP="00D470AE">
            <w:pPr>
              <w:ind w:left="0" w:hanging="2"/>
              <w:rPr>
                <w:ins w:id="8724" w:author="임 종운" w:date="2022-05-17T11:40:00Z"/>
              </w:rPr>
            </w:pPr>
            <w:ins w:id="8725" w:author="임 종운" w:date="2022-05-17T11:40:00Z">
              <w:r>
                <w:t>INSERT INTO attendance VALUES (4209, 23, 2022-02-20);</w:t>
              </w:r>
            </w:ins>
          </w:p>
          <w:p w14:paraId="0E397761" w14:textId="77777777" w:rsidR="00D470AE" w:rsidRDefault="00D470AE" w:rsidP="00D470AE">
            <w:pPr>
              <w:ind w:left="0" w:hanging="2"/>
              <w:rPr>
                <w:ins w:id="8726" w:author="임 종운" w:date="2022-05-17T11:40:00Z"/>
              </w:rPr>
            </w:pPr>
            <w:ins w:id="8727" w:author="임 종운" w:date="2022-05-17T11:40:00Z">
              <w:r>
                <w:t>INSERT INTO attendance VALUES (4210, 24, 2022-02-20);</w:t>
              </w:r>
            </w:ins>
          </w:p>
          <w:p w14:paraId="4DA58FFE" w14:textId="77777777" w:rsidR="00D470AE" w:rsidRDefault="00D470AE" w:rsidP="00D470AE">
            <w:pPr>
              <w:ind w:left="0" w:hanging="2"/>
              <w:rPr>
                <w:ins w:id="8728" w:author="임 종운" w:date="2022-05-17T11:40:00Z"/>
              </w:rPr>
            </w:pPr>
            <w:ins w:id="8729" w:author="임 종운" w:date="2022-05-17T11:40:00Z">
              <w:r>
                <w:t>INSERT INTO attendance VALUES (4211, 25, 2022-02-20);</w:t>
              </w:r>
            </w:ins>
          </w:p>
          <w:p w14:paraId="6391CF40" w14:textId="77777777" w:rsidR="00D470AE" w:rsidRDefault="00D470AE" w:rsidP="00D470AE">
            <w:pPr>
              <w:ind w:left="0" w:hanging="2"/>
              <w:rPr>
                <w:ins w:id="8730" w:author="임 종운" w:date="2022-05-17T11:40:00Z"/>
              </w:rPr>
            </w:pPr>
            <w:ins w:id="8731" w:author="임 종운" w:date="2022-05-17T11:40:00Z">
              <w:r>
                <w:t>INSERT INTO attendance VALUES (4212, 26, 2022-02-20);</w:t>
              </w:r>
            </w:ins>
          </w:p>
          <w:p w14:paraId="6BC8AB21" w14:textId="77777777" w:rsidR="00D470AE" w:rsidRDefault="00D470AE" w:rsidP="00D470AE">
            <w:pPr>
              <w:ind w:left="0" w:hanging="2"/>
              <w:rPr>
                <w:ins w:id="8732" w:author="임 종운" w:date="2022-05-17T11:40:00Z"/>
              </w:rPr>
            </w:pPr>
            <w:ins w:id="8733" w:author="임 종운" w:date="2022-05-17T11:40:00Z">
              <w:r>
                <w:t>INSERT INTO attendance VALUES (4213, 1, 2022-02-21);</w:t>
              </w:r>
            </w:ins>
          </w:p>
          <w:p w14:paraId="0C5A0BE0" w14:textId="77777777" w:rsidR="00D470AE" w:rsidRDefault="00D470AE" w:rsidP="00D470AE">
            <w:pPr>
              <w:ind w:left="0" w:hanging="2"/>
              <w:rPr>
                <w:ins w:id="8734" w:author="임 종운" w:date="2022-05-17T11:40:00Z"/>
              </w:rPr>
            </w:pPr>
            <w:ins w:id="8735" w:author="임 종운" w:date="2022-05-17T11:40:00Z">
              <w:r>
                <w:t>INSERT INTO attendance VALUES (4214, 2, 2022-02-21);</w:t>
              </w:r>
            </w:ins>
          </w:p>
          <w:p w14:paraId="75863FA7" w14:textId="77777777" w:rsidR="00D470AE" w:rsidRDefault="00D470AE" w:rsidP="00D470AE">
            <w:pPr>
              <w:ind w:left="0" w:hanging="2"/>
              <w:rPr>
                <w:ins w:id="8736" w:author="임 종운" w:date="2022-05-17T11:40:00Z"/>
              </w:rPr>
            </w:pPr>
            <w:ins w:id="8737" w:author="임 종운" w:date="2022-05-17T11:40:00Z">
              <w:r>
                <w:t>INSERT INTO attendance VALUES (4215, 3, 2022-02-21);</w:t>
              </w:r>
            </w:ins>
          </w:p>
          <w:p w14:paraId="3A44DB1C" w14:textId="77777777" w:rsidR="00D470AE" w:rsidRDefault="00D470AE" w:rsidP="00D470AE">
            <w:pPr>
              <w:ind w:left="0" w:hanging="2"/>
              <w:rPr>
                <w:ins w:id="8738" w:author="임 종운" w:date="2022-05-17T11:40:00Z"/>
              </w:rPr>
            </w:pPr>
            <w:ins w:id="8739" w:author="임 종운" w:date="2022-05-17T11:40:00Z">
              <w:r>
                <w:t>INSERT INTO attendance VALUES (4216, 4, 2022-02-21);</w:t>
              </w:r>
            </w:ins>
          </w:p>
          <w:p w14:paraId="7E969B4F" w14:textId="77777777" w:rsidR="00D470AE" w:rsidRDefault="00D470AE" w:rsidP="00D470AE">
            <w:pPr>
              <w:ind w:left="0" w:hanging="2"/>
              <w:rPr>
                <w:ins w:id="8740" w:author="임 종운" w:date="2022-05-17T11:40:00Z"/>
              </w:rPr>
            </w:pPr>
            <w:ins w:id="8741" w:author="임 종운" w:date="2022-05-17T11:40:00Z">
              <w:r>
                <w:t>INSERT INTO attendance VALUES (4217, 5, 2022-02-21);</w:t>
              </w:r>
            </w:ins>
          </w:p>
          <w:p w14:paraId="72D1133E" w14:textId="77777777" w:rsidR="00D470AE" w:rsidRDefault="00D470AE" w:rsidP="00D470AE">
            <w:pPr>
              <w:ind w:left="0" w:hanging="2"/>
              <w:rPr>
                <w:ins w:id="8742" w:author="임 종운" w:date="2022-05-17T11:40:00Z"/>
              </w:rPr>
            </w:pPr>
            <w:ins w:id="8743" w:author="임 종운" w:date="2022-05-17T11:40:00Z">
              <w:r>
                <w:t>INSERT INTO attendance VALUES (4218, 6, 2022-02-21);</w:t>
              </w:r>
            </w:ins>
          </w:p>
          <w:p w14:paraId="59DC20F1" w14:textId="77777777" w:rsidR="00D470AE" w:rsidRDefault="00D470AE" w:rsidP="00D470AE">
            <w:pPr>
              <w:ind w:left="0" w:hanging="2"/>
              <w:rPr>
                <w:ins w:id="8744" w:author="임 종운" w:date="2022-05-17T11:40:00Z"/>
              </w:rPr>
            </w:pPr>
            <w:ins w:id="8745" w:author="임 종운" w:date="2022-05-17T11:40:00Z">
              <w:r>
                <w:t>INSERT INTO attendance VALUES (4219, 7, 2022-02-21);</w:t>
              </w:r>
            </w:ins>
          </w:p>
          <w:p w14:paraId="6CE89B49" w14:textId="77777777" w:rsidR="00D470AE" w:rsidRDefault="00D470AE" w:rsidP="00D470AE">
            <w:pPr>
              <w:ind w:left="0" w:hanging="2"/>
              <w:rPr>
                <w:ins w:id="8746" w:author="임 종운" w:date="2022-05-17T11:40:00Z"/>
              </w:rPr>
            </w:pPr>
            <w:ins w:id="8747" w:author="임 종운" w:date="2022-05-17T11:40:00Z">
              <w:r>
                <w:t>INSERT INTO attendance VALUES (4220, 8, 2022-02-21);</w:t>
              </w:r>
            </w:ins>
          </w:p>
          <w:p w14:paraId="329A2247" w14:textId="77777777" w:rsidR="00D470AE" w:rsidRDefault="00D470AE" w:rsidP="00D470AE">
            <w:pPr>
              <w:ind w:left="0" w:hanging="2"/>
              <w:rPr>
                <w:ins w:id="8748" w:author="임 종운" w:date="2022-05-17T11:40:00Z"/>
              </w:rPr>
            </w:pPr>
            <w:ins w:id="8749" w:author="임 종운" w:date="2022-05-17T11:40:00Z">
              <w:r>
                <w:t>INSERT INTO attendance VALUES (4221, 9, 2022-02-21);</w:t>
              </w:r>
            </w:ins>
          </w:p>
          <w:p w14:paraId="5E21C0DA" w14:textId="77777777" w:rsidR="00D470AE" w:rsidRDefault="00D470AE" w:rsidP="00D470AE">
            <w:pPr>
              <w:ind w:left="0" w:hanging="2"/>
              <w:rPr>
                <w:ins w:id="8750" w:author="임 종운" w:date="2022-05-17T11:40:00Z"/>
              </w:rPr>
            </w:pPr>
            <w:ins w:id="8751" w:author="임 종운" w:date="2022-05-17T11:40:00Z">
              <w:r>
                <w:t>INSERT INTO attendance VALUES (4222, 10, 2022-02-21);</w:t>
              </w:r>
            </w:ins>
          </w:p>
          <w:p w14:paraId="4FF05AD6" w14:textId="77777777" w:rsidR="00D470AE" w:rsidRDefault="00D470AE" w:rsidP="00D470AE">
            <w:pPr>
              <w:ind w:left="0" w:hanging="2"/>
              <w:rPr>
                <w:ins w:id="8752" w:author="임 종운" w:date="2022-05-17T11:40:00Z"/>
              </w:rPr>
            </w:pPr>
            <w:ins w:id="8753" w:author="임 종운" w:date="2022-05-17T11:40:00Z">
              <w:r>
                <w:t>INSERT INTO attendance VALUES (4223, 11, 2022-02-21);</w:t>
              </w:r>
            </w:ins>
          </w:p>
          <w:p w14:paraId="52D9B64F" w14:textId="77777777" w:rsidR="00D470AE" w:rsidRDefault="00D470AE" w:rsidP="00D470AE">
            <w:pPr>
              <w:ind w:left="0" w:hanging="2"/>
              <w:rPr>
                <w:ins w:id="8754" w:author="임 종운" w:date="2022-05-17T11:40:00Z"/>
              </w:rPr>
            </w:pPr>
            <w:ins w:id="8755" w:author="임 종운" w:date="2022-05-17T11:40:00Z">
              <w:r>
                <w:t>INSERT INTO attendance VALUES (4224, 12, 2022-02-21);</w:t>
              </w:r>
            </w:ins>
          </w:p>
          <w:p w14:paraId="0533C421" w14:textId="77777777" w:rsidR="00D470AE" w:rsidRDefault="00D470AE" w:rsidP="00D470AE">
            <w:pPr>
              <w:ind w:left="0" w:hanging="2"/>
              <w:rPr>
                <w:ins w:id="8756" w:author="임 종운" w:date="2022-05-17T11:40:00Z"/>
              </w:rPr>
            </w:pPr>
            <w:ins w:id="8757" w:author="임 종운" w:date="2022-05-17T11:40:00Z">
              <w:r>
                <w:t>INSERT INTO attendance VALUES (4225, 13, 2022-02-21);</w:t>
              </w:r>
            </w:ins>
          </w:p>
          <w:p w14:paraId="2DF7C7C8" w14:textId="77777777" w:rsidR="00D470AE" w:rsidRDefault="00D470AE" w:rsidP="00D470AE">
            <w:pPr>
              <w:ind w:left="0" w:hanging="2"/>
              <w:rPr>
                <w:ins w:id="8758" w:author="임 종운" w:date="2022-05-17T11:40:00Z"/>
              </w:rPr>
            </w:pPr>
            <w:ins w:id="8759" w:author="임 종운" w:date="2022-05-17T11:40:00Z">
              <w:r>
                <w:t>INSERT INTO attendance VALUES (4226, 14, 2022-02-21);</w:t>
              </w:r>
            </w:ins>
          </w:p>
          <w:p w14:paraId="15B81A6D" w14:textId="77777777" w:rsidR="00D470AE" w:rsidRDefault="00D470AE" w:rsidP="00D470AE">
            <w:pPr>
              <w:ind w:left="0" w:hanging="2"/>
              <w:rPr>
                <w:ins w:id="8760" w:author="임 종운" w:date="2022-05-17T11:40:00Z"/>
              </w:rPr>
            </w:pPr>
            <w:ins w:id="8761" w:author="임 종운" w:date="2022-05-17T11:40:00Z">
              <w:r>
                <w:t>INSERT INTO attendance VALUES (4227, 15, 2022-02-21);</w:t>
              </w:r>
            </w:ins>
          </w:p>
          <w:p w14:paraId="52DA881C" w14:textId="77777777" w:rsidR="00D470AE" w:rsidRDefault="00D470AE" w:rsidP="00D470AE">
            <w:pPr>
              <w:ind w:left="0" w:hanging="2"/>
              <w:rPr>
                <w:ins w:id="8762" w:author="임 종운" w:date="2022-05-17T11:40:00Z"/>
              </w:rPr>
            </w:pPr>
            <w:ins w:id="8763" w:author="임 종운" w:date="2022-05-17T11:40:00Z">
              <w:r>
                <w:lastRenderedPageBreak/>
                <w:t>INSERT INTO attendance VALUES (4228, 16, 2022-02-21);</w:t>
              </w:r>
            </w:ins>
          </w:p>
          <w:p w14:paraId="24A48313" w14:textId="77777777" w:rsidR="00D470AE" w:rsidRDefault="00D470AE" w:rsidP="00D470AE">
            <w:pPr>
              <w:ind w:left="0" w:hanging="2"/>
              <w:rPr>
                <w:ins w:id="8764" w:author="임 종운" w:date="2022-05-17T11:40:00Z"/>
              </w:rPr>
            </w:pPr>
            <w:ins w:id="8765" w:author="임 종운" w:date="2022-05-17T11:40:00Z">
              <w:r>
                <w:t>INSERT INTO attendance VALUES (4229, 17, 2022-02-21);</w:t>
              </w:r>
            </w:ins>
          </w:p>
          <w:p w14:paraId="56452EC4" w14:textId="77777777" w:rsidR="00D470AE" w:rsidRDefault="00D470AE" w:rsidP="00D470AE">
            <w:pPr>
              <w:ind w:left="0" w:hanging="2"/>
              <w:rPr>
                <w:ins w:id="8766" w:author="임 종운" w:date="2022-05-17T11:40:00Z"/>
              </w:rPr>
            </w:pPr>
            <w:ins w:id="8767" w:author="임 종운" w:date="2022-05-17T11:40:00Z">
              <w:r>
                <w:t>INSERT INTO attendance VALUES (4230, 18, 2022-02-21);</w:t>
              </w:r>
            </w:ins>
          </w:p>
          <w:p w14:paraId="371FFE41" w14:textId="77777777" w:rsidR="00D470AE" w:rsidRDefault="00D470AE" w:rsidP="00D470AE">
            <w:pPr>
              <w:ind w:left="0" w:hanging="2"/>
              <w:rPr>
                <w:ins w:id="8768" w:author="임 종운" w:date="2022-05-17T11:40:00Z"/>
              </w:rPr>
            </w:pPr>
            <w:ins w:id="8769" w:author="임 종운" w:date="2022-05-17T11:40:00Z">
              <w:r>
                <w:t>INSERT INTO attendance VALUES (4231, 19, 2022-02-21);</w:t>
              </w:r>
            </w:ins>
          </w:p>
          <w:p w14:paraId="6169D06A" w14:textId="77777777" w:rsidR="00D470AE" w:rsidRDefault="00D470AE" w:rsidP="00D470AE">
            <w:pPr>
              <w:ind w:left="0" w:hanging="2"/>
              <w:rPr>
                <w:ins w:id="8770" w:author="임 종운" w:date="2022-05-17T11:40:00Z"/>
              </w:rPr>
            </w:pPr>
            <w:ins w:id="8771" w:author="임 종운" w:date="2022-05-17T11:40:00Z">
              <w:r>
                <w:t>INSERT INTO attendance VALUES (4232, 20, 2022-02-21);</w:t>
              </w:r>
            </w:ins>
          </w:p>
          <w:p w14:paraId="336D5351" w14:textId="77777777" w:rsidR="00D470AE" w:rsidRDefault="00D470AE" w:rsidP="00D470AE">
            <w:pPr>
              <w:ind w:left="0" w:hanging="2"/>
              <w:rPr>
                <w:ins w:id="8772" w:author="임 종운" w:date="2022-05-17T11:40:00Z"/>
              </w:rPr>
            </w:pPr>
            <w:ins w:id="8773" w:author="임 종운" w:date="2022-05-17T11:40:00Z">
              <w:r>
                <w:t>INSERT INTO attendance VALUES (4233, 21, 2022-02-21);</w:t>
              </w:r>
            </w:ins>
          </w:p>
          <w:p w14:paraId="042217FB" w14:textId="77777777" w:rsidR="00D470AE" w:rsidRDefault="00D470AE" w:rsidP="00D470AE">
            <w:pPr>
              <w:ind w:left="0" w:hanging="2"/>
              <w:rPr>
                <w:ins w:id="8774" w:author="임 종운" w:date="2022-05-17T11:40:00Z"/>
              </w:rPr>
            </w:pPr>
            <w:ins w:id="8775" w:author="임 종운" w:date="2022-05-17T11:40:00Z">
              <w:r>
                <w:t>INSERT INTO attendance VALUES (4234, 22, 2022-02-21);</w:t>
              </w:r>
            </w:ins>
          </w:p>
          <w:p w14:paraId="2AFEAB96" w14:textId="77777777" w:rsidR="00D470AE" w:rsidRDefault="00D470AE" w:rsidP="00D470AE">
            <w:pPr>
              <w:ind w:left="0" w:hanging="2"/>
              <w:rPr>
                <w:ins w:id="8776" w:author="임 종운" w:date="2022-05-17T11:40:00Z"/>
              </w:rPr>
            </w:pPr>
            <w:ins w:id="8777" w:author="임 종운" w:date="2022-05-17T11:40:00Z">
              <w:r>
                <w:t>INSERT INTO attendance VALUES (4235, 23, 2022-02-21);</w:t>
              </w:r>
            </w:ins>
          </w:p>
          <w:p w14:paraId="07096433" w14:textId="77777777" w:rsidR="00D470AE" w:rsidRDefault="00D470AE" w:rsidP="00D470AE">
            <w:pPr>
              <w:ind w:left="0" w:hanging="2"/>
              <w:rPr>
                <w:ins w:id="8778" w:author="임 종운" w:date="2022-05-17T11:40:00Z"/>
              </w:rPr>
            </w:pPr>
            <w:ins w:id="8779" w:author="임 종운" w:date="2022-05-17T11:40:00Z">
              <w:r>
                <w:t>INSERT INTO attendance VALUES (4236, 24, 2022-02-21);</w:t>
              </w:r>
            </w:ins>
          </w:p>
          <w:p w14:paraId="0E55AFAE" w14:textId="77777777" w:rsidR="00D470AE" w:rsidRDefault="00D470AE" w:rsidP="00D470AE">
            <w:pPr>
              <w:ind w:left="0" w:hanging="2"/>
              <w:rPr>
                <w:ins w:id="8780" w:author="임 종운" w:date="2022-05-17T11:40:00Z"/>
              </w:rPr>
            </w:pPr>
            <w:ins w:id="8781" w:author="임 종운" w:date="2022-05-17T11:40:00Z">
              <w:r>
                <w:t>INSERT INTO attendance VALUES (4237, 25, 2022-02-21);</w:t>
              </w:r>
            </w:ins>
          </w:p>
          <w:p w14:paraId="08414DB4" w14:textId="77777777" w:rsidR="00D470AE" w:rsidRDefault="00D470AE" w:rsidP="00D470AE">
            <w:pPr>
              <w:ind w:left="0" w:hanging="2"/>
              <w:rPr>
                <w:ins w:id="8782" w:author="임 종운" w:date="2022-05-17T11:40:00Z"/>
              </w:rPr>
            </w:pPr>
            <w:ins w:id="8783" w:author="임 종운" w:date="2022-05-17T11:40:00Z">
              <w:r>
                <w:t>INSERT INTO attendance VALUES (4238, 26, 2022-02-21);</w:t>
              </w:r>
            </w:ins>
          </w:p>
          <w:p w14:paraId="4C4E9B4D" w14:textId="77777777" w:rsidR="00D470AE" w:rsidRDefault="00D470AE" w:rsidP="00D470AE">
            <w:pPr>
              <w:ind w:left="0" w:hanging="2"/>
              <w:rPr>
                <w:ins w:id="8784" w:author="임 종운" w:date="2022-05-17T11:40:00Z"/>
              </w:rPr>
            </w:pPr>
            <w:ins w:id="8785" w:author="임 종운" w:date="2022-05-17T11:40:00Z">
              <w:r>
                <w:t>INSERT INTO attendance VALUES (4239, 1, 2022-02-22);</w:t>
              </w:r>
            </w:ins>
          </w:p>
          <w:p w14:paraId="7EA8B98D" w14:textId="77777777" w:rsidR="00D470AE" w:rsidRDefault="00D470AE" w:rsidP="00D470AE">
            <w:pPr>
              <w:ind w:left="0" w:hanging="2"/>
              <w:rPr>
                <w:ins w:id="8786" w:author="임 종운" w:date="2022-05-17T11:40:00Z"/>
              </w:rPr>
            </w:pPr>
            <w:ins w:id="8787" w:author="임 종운" w:date="2022-05-17T11:40:00Z">
              <w:r>
                <w:t>INSERT INTO attendance VALUES (4240, 2, 2022-02-22);</w:t>
              </w:r>
            </w:ins>
          </w:p>
          <w:p w14:paraId="29E35B99" w14:textId="77777777" w:rsidR="00D470AE" w:rsidRDefault="00D470AE" w:rsidP="00D470AE">
            <w:pPr>
              <w:ind w:left="0" w:hanging="2"/>
              <w:rPr>
                <w:ins w:id="8788" w:author="임 종운" w:date="2022-05-17T11:40:00Z"/>
              </w:rPr>
            </w:pPr>
            <w:ins w:id="8789" w:author="임 종운" w:date="2022-05-17T11:40:00Z">
              <w:r>
                <w:t>INSERT INTO attendance VALUES (4241, 3, 2022-02-22);</w:t>
              </w:r>
            </w:ins>
          </w:p>
          <w:p w14:paraId="123DBC59" w14:textId="77777777" w:rsidR="00D470AE" w:rsidRDefault="00D470AE" w:rsidP="00D470AE">
            <w:pPr>
              <w:ind w:left="0" w:hanging="2"/>
              <w:rPr>
                <w:ins w:id="8790" w:author="임 종운" w:date="2022-05-17T11:40:00Z"/>
              </w:rPr>
            </w:pPr>
            <w:ins w:id="8791" w:author="임 종운" w:date="2022-05-17T11:40:00Z">
              <w:r>
                <w:t>INSERT INTO attendance VALUES (4242, 4, 2022-02-22);</w:t>
              </w:r>
            </w:ins>
          </w:p>
          <w:p w14:paraId="656F6BE9" w14:textId="77777777" w:rsidR="00D470AE" w:rsidRDefault="00D470AE" w:rsidP="00D470AE">
            <w:pPr>
              <w:ind w:left="0" w:hanging="2"/>
              <w:rPr>
                <w:ins w:id="8792" w:author="임 종운" w:date="2022-05-17T11:40:00Z"/>
              </w:rPr>
            </w:pPr>
            <w:ins w:id="8793" w:author="임 종운" w:date="2022-05-17T11:40:00Z">
              <w:r>
                <w:t>INSERT INTO attendance VALUES (4243, 5, 2022-02-22);</w:t>
              </w:r>
            </w:ins>
          </w:p>
          <w:p w14:paraId="7E8BB1B7" w14:textId="77777777" w:rsidR="00D470AE" w:rsidRDefault="00D470AE" w:rsidP="00D470AE">
            <w:pPr>
              <w:ind w:left="0" w:hanging="2"/>
              <w:rPr>
                <w:ins w:id="8794" w:author="임 종운" w:date="2022-05-17T11:40:00Z"/>
              </w:rPr>
            </w:pPr>
            <w:ins w:id="8795" w:author="임 종운" w:date="2022-05-17T11:40:00Z">
              <w:r>
                <w:t>INSERT INTO attendance VALUES (4244, 6, 2022-02-22);</w:t>
              </w:r>
            </w:ins>
          </w:p>
          <w:p w14:paraId="502DC525" w14:textId="77777777" w:rsidR="00D470AE" w:rsidRDefault="00D470AE" w:rsidP="00D470AE">
            <w:pPr>
              <w:ind w:left="0" w:hanging="2"/>
              <w:rPr>
                <w:ins w:id="8796" w:author="임 종운" w:date="2022-05-17T11:40:00Z"/>
              </w:rPr>
            </w:pPr>
            <w:ins w:id="8797" w:author="임 종운" w:date="2022-05-17T11:40:00Z">
              <w:r>
                <w:t>INSERT INTO attendance VALUES (4245, 7, 2022-02-22);</w:t>
              </w:r>
            </w:ins>
          </w:p>
          <w:p w14:paraId="06F10C77" w14:textId="77777777" w:rsidR="00D470AE" w:rsidRDefault="00D470AE" w:rsidP="00D470AE">
            <w:pPr>
              <w:ind w:left="0" w:hanging="2"/>
              <w:rPr>
                <w:ins w:id="8798" w:author="임 종운" w:date="2022-05-17T11:40:00Z"/>
              </w:rPr>
            </w:pPr>
            <w:ins w:id="8799" w:author="임 종운" w:date="2022-05-17T11:40:00Z">
              <w:r>
                <w:t>INSERT INTO attendance VALUES (4246, 8, 2022-02-22);</w:t>
              </w:r>
            </w:ins>
          </w:p>
          <w:p w14:paraId="6877D38C" w14:textId="77777777" w:rsidR="00D470AE" w:rsidRDefault="00D470AE" w:rsidP="00D470AE">
            <w:pPr>
              <w:ind w:left="0" w:hanging="2"/>
              <w:rPr>
                <w:ins w:id="8800" w:author="임 종운" w:date="2022-05-17T11:40:00Z"/>
              </w:rPr>
            </w:pPr>
            <w:ins w:id="8801" w:author="임 종운" w:date="2022-05-17T11:40:00Z">
              <w:r>
                <w:t>INSERT INTO attendance VALUES (4247, 9, 2022-02-22);</w:t>
              </w:r>
            </w:ins>
          </w:p>
          <w:p w14:paraId="57FB830A" w14:textId="77777777" w:rsidR="00D470AE" w:rsidRDefault="00D470AE" w:rsidP="00D470AE">
            <w:pPr>
              <w:ind w:left="0" w:hanging="2"/>
              <w:rPr>
                <w:ins w:id="8802" w:author="임 종운" w:date="2022-05-17T11:40:00Z"/>
              </w:rPr>
            </w:pPr>
            <w:ins w:id="8803" w:author="임 종운" w:date="2022-05-17T11:40:00Z">
              <w:r>
                <w:t>INSERT INTO attendance VALUES (4248, 10, 2022-02-22);</w:t>
              </w:r>
            </w:ins>
          </w:p>
          <w:p w14:paraId="66DF0706" w14:textId="77777777" w:rsidR="00D470AE" w:rsidRDefault="00D470AE" w:rsidP="00D470AE">
            <w:pPr>
              <w:ind w:left="0" w:hanging="2"/>
              <w:rPr>
                <w:ins w:id="8804" w:author="임 종운" w:date="2022-05-17T11:40:00Z"/>
              </w:rPr>
            </w:pPr>
            <w:ins w:id="8805" w:author="임 종운" w:date="2022-05-17T11:40:00Z">
              <w:r>
                <w:t>INSERT INTO attendance VALUES (4249, 11, 2022-02-22);</w:t>
              </w:r>
            </w:ins>
          </w:p>
          <w:p w14:paraId="151D5CB4" w14:textId="77777777" w:rsidR="00D470AE" w:rsidRDefault="00D470AE" w:rsidP="00D470AE">
            <w:pPr>
              <w:ind w:left="0" w:hanging="2"/>
              <w:rPr>
                <w:ins w:id="8806" w:author="임 종운" w:date="2022-05-17T11:40:00Z"/>
              </w:rPr>
            </w:pPr>
            <w:ins w:id="8807" w:author="임 종운" w:date="2022-05-17T11:40:00Z">
              <w:r>
                <w:t>INSERT INTO attendance VALUES (4250, 12, 2022-02-22);</w:t>
              </w:r>
            </w:ins>
          </w:p>
          <w:p w14:paraId="227A31F8" w14:textId="77777777" w:rsidR="00D470AE" w:rsidRDefault="00D470AE" w:rsidP="00D470AE">
            <w:pPr>
              <w:ind w:left="0" w:hanging="2"/>
              <w:rPr>
                <w:ins w:id="8808" w:author="임 종운" w:date="2022-05-17T11:40:00Z"/>
              </w:rPr>
            </w:pPr>
            <w:ins w:id="8809" w:author="임 종운" w:date="2022-05-17T11:40:00Z">
              <w:r>
                <w:t>INSERT INTO attendance VALUES (4251, 13, 2022-02-22);</w:t>
              </w:r>
            </w:ins>
          </w:p>
          <w:p w14:paraId="44DBC2FF" w14:textId="77777777" w:rsidR="00D470AE" w:rsidRDefault="00D470AE" w:rsidP="00D470AE">
            <w:pPr>
              <w:ind w:left="0" w:hanging="2"/>
              <w:rPr>
                <w:ins w:id="8810" w:author="임 종운" w:date="2022-05-17T11:40:00Z"/>
              </w:rPr>
            </w:pPr>
            <w:ins w:id="8811" w:author="임 종운" w:date="2022-05-17T11:40:00Z">
              <w:r>
                <w:t>INSERT INTO attendance VALUES (4252, 14, 2022-02-22);</w:t>
              </w:r>
            </w:ins>
          </w:p>
          <w:p w14:paraId="3DD48A8D" w14:textId="77777777" w:rsidR="00D470AE" w:rsidRDefault="00D470AE" w:rsidP="00D470AE">
            <w:pPr>
              <w:ind w:left="0" w:hanging="2"/>
              <w:rPr>
                <w:ins w:id="8812" w:author="임 종운" w:date="2022-05-17T11:40:00Z"/>
              </w:rPr>
            </w:pPr>
            <w:ins w:id="8813" w:author="임 종운" w:date="2022-05-17T11:40:00Z">
              <w:r>
                <w:t>INSERT INTO attendance VALUES (4253, 15, 2022-02-22);</w:t>
              </w:r>
            </w:ins>
          </w:p>
          <w:p w14:paraId="1DD41BDE" w14:textId="77777777" w:rsidR="00D470AE" w:rsidRDefault="00D470AE" w:rsidP="00D470AE">
            <w:pPr>
              <w:ind w:left="0" w:hanging="2"/>
              <w:rPr>
                <w:ins w:id="8814" w:author="임 종운" w:date="2022-05-17T11:40:00Z"/>
              </w:rPr>
            </w:pPr>
            <w:ins w:id="8815" w:author="임 종운" w:date="2022-05-17T11:40:00Z">
              <w:r>
                <w:t>INSERT INTO attendance VALUES (4254, 16, 2022-02-22);</w:t>
              </w:r>
            </w:ins>
          </w:p>
          <w:p w14:paraId="6D3DC28D" w14:textId="77777777" w:rsidR="00D470AE" w:rsidRDefault="00D470AE" w:rsidP="00D470AE">
            <w:pPr>
              <w:ind w:left="0" w:hanging="2"/>
              <w:rPr>
                <w:ins w:id="8816" w:author="임 종운" w:date="2022-05-17T11:40:00Z"/>
              </w:rPr>
            </w:pPr>
            <w:ins w:id="8817" w:author="임 종운" w:date="2022-05-17T11:40:00Z">
              <w:r>
                <w:lastRenderedPageBreak/>
                <w:t>INSERT INTO attendance VALUES (4255, 17, 2022-02-22);</w:t>
              </w:r>
            </w:ins>
          </w:p>
          <w:p w14:paraId="755D902F" w14:textId="77777777" w:rsidR="00D470AE" w:rsidRDefault="00D470AE" w:rsidP="00D470AE">
            <w:pPr>
              <w:ind w:left="0" w:hanging="2"/>
              <w:rPr>
                <w:ins w:id="8818" w:author="임 종운" w:date="2022-05-17T11:40:00Z"/>
              </w:rPr>
            </w:pPr>
            <w:ins w:id="8819" w:author="임 종운" w:date="2022-05-17T11:40:00Z">
              <w:r>
                <w:t>INSERT INTO attendance VALUES (4256, 18, 2022-02-22);</w:t>
              </w:r>
            </w:ins>
          </w:p>
          <w:p w14:paraId="217149BF" w14:textId="77777777" w:rsidR="00D470AE" w:rsidRDefault="00D470AE" w:rsidP="00D470AE">
            <w:pPr>
              <w:ind w:left="0" w:hanging="2"/>
              <w:rPr>
                <w:ins w:id="8820" w:author="임 종운" w:date="2022-05-17T11:40:00Z"/>
              </w:rPr>
            </w:pPr>
            <w:ins w:id="8821" w:author="임 종운" w:date="2022-05-17T11:40:00Z">
              <w:r>
                <w:t>INSERT INTO attendance VALUES (4257, 19, 2022-02-22);</w:t>
              </w:r>
            </w:ins>
          </w:p>
          <w:p w14:paraId="1226E2CE" w14:textId="77777777" w:rsidR="00D470AE" w:rsidRDefault="00D470AE" w:rsidP="00D470AE">
            <w:pPr>
              <w:ind w:left="0" w:hanging="2"/>
              <w:rPr>
                <w:ins w:id="8822" w:author="임 종운" w:date="2022-05-17T11:40:00Z"/>
              </w:rPr>
            </w:pPr>
            <w:ins w:id="8823" w:author="임 종운" w:date="2022-05-17T11:40:00Z">
              <w:r>
                <w:t>INSERT INTO attendance VALUES (4258, 20, 2022-02-22);</w:t>
              </w:r>
            </w:ins>
          </w:p>
          <w:p w14:paraId="78D7B813" w14:textId="77777777" w:rsidR="00D470AE" w:rsidRDefault="00D470AE" w:rsidP="00D470AE">
            <w:pPr>
              <w:ind w:left="0" w:hanging="2"/>
              <w:rPr>
                <w:ins w:id="8824" w:author="임 종운" w:date="2022-05-17T11:40:00Z"/>
              </w:rPr>
            </w:pPr>
            <w:ins w:id="8825" w:author="임 종운" w:date="2022-05-17T11:40:00Z">
              <w:r>
                <w:t>INSERT INTO attendance VALUES (4259, 21, 2022-02-22);</w:t>
              </w:r>
            </w:ins>
          </w:p>
          <w:p w14:paraId="06BD966F" w14:textId="77777777" w:rsidR="00D470AE" w:rsidRDefault="00D470AE" w:rsidP="00D470AE">
            <w:pPr>
              <w:ind w:left="0" w:hanging="2"/>
              <w:rPr>
                <w:ins w:id="8826" w:author="임 종운" w:date="2022-05-17T11:40:00Z"/>
              </w:rPr>
            </w:pPr>
            <w:ins w:id="8827" w:author="임 종운" w:date="2022-05-17T11:40:00Z">
              <w:r>
                <w:t>INSERT INTO attendance VALUES (4260, 22, 2022-02-22);</w:t>
              </w:r>
            </w:ins>
          </w:p>
          <w:p w14:paraId="3240D899" w14:textId="77777777" w:rsidR="00D470AE" w:rsidRDefault="00D470AE" w:rsidP="00D470AE">
            <w:pPr>
              <w:ind w:left="0" w:hanging="2"/>
              <w:rPr>
                <w:ins w:id="8828" w:author="임 종운" w:date="2022-05-17T11:40:00Z"/>
              </w:rPr>
            </w:pPr>
            <w:ins w:id="8829" w:author="임 종운" w:date="2022-05-17T11:40:00Z">
              <w:r>
                <w:t>INSERT INTO attendance VALUES (4261, 23, 2022-02-22);</w:t>
              </w:r>
            </w:ins>
          </w:p>
          <w:p w14:paraId="7CC228DD" w14:textId="77777777" w:rsidR="00D470AE" w:rsidRDefault="00D470AE" w:rsidP="00D470AE">
            <w:pPr>
              <w:ind w:left="0" w:hanging="2"/>
              <w:rPr>
                <w:ins w:id="8830" w:author="임 종운" w:date="2022-05-17T11:40:00Z"/>
              </w:rPr>
            </w:pPr>
            <w:ins w:id="8831" w:author="임 종운" w:date="2022-05-17T11:40:00Z">
              <w:r>
                <w:t>INSERT INTO attendance VALUES (4262, 24, 2022-02-22);</w:t>
              </w:r>
            </w:ins>
          </w:p>
          <w:p w14:paraId="3FA6AAD5" w14:textId="77777777" w:rsidR="00D470AE" w:rsidRDefault="00D470AE" w:rsidP="00D470AE">
            <w:pPr>
              <w:ind w:left="0" w:hanging="2"/>
              <w:rPr>
                <w:ins w:id="8832" w:author="임 종운" w:date="2022-05-17T11:40:00Z"/>
              </w:rPr>
            </w:pPr>
            <w:ins w:id="8833" w:author="임 종운" w:date="2022-05-17T11:40:00Z">
              <w:r>
                <w:t>INSERT INTO attendance VALUES (4263, 25, 2022-02-22);</w:t>
              </w:r>
            </w:ins>
          </w:p>
          <w:p w14:paraId="77F493A7" w14:textId="77777777" w:rsidR="00D470AE" w:rsidRDefault="00D470AE" w:rsidP="00D470AE">
            <w:pPr>
              <w:ind w:left="0" w:hanging="2"/>
              <w:rPr>
                <w:ins w:id="8834" w:author="임 종운" w:date="2022-05-17T11:40:00Z"/>
              </w:rPr>
            </w:pPr>
            <w:ins w:id="8835" w:author="임 종운" w:date="2022-05-17T11:40:00Z">
              <w:r>
                <w:t>INSERT INTO attendance VALUES (4264, 26, 2022-02-22);</w:t>
              </w:r>
            </w:ins>
          </w:p>
          <w:p w14:paraId="7CD16B8B" w14:textId="77777777" w:rsidR="00D470AE" w:rsidRDefault="00D470AE" w:rsidP="00D470AE">
            <w:pPr>
              <w:ind w:left="0" w:hanging="2"/>
              <w:rPr>
                <w:ins w:id="8836" w:author="임 종운" w:date="2022-05-17T11:40:00Z"/>
              </w:rPr>
            </w:pPr>
            <w:ins w:id="8837" w:author="임 종운" w:date="2022-05-17T11:40:00Z">
              <w:r>
                <w:t>INSERT INTO attendance VALUES (4265, 27, 2022-03-15);</w:t>
              </w:r>
            </w:ins>
          </w:p>
          <w:p w14:paraId="0917B9B2" w14:textId="77777777" w:rsidR="00D470AE" w:rsidRDefault="00D470AE" w:rsidP="00D470AE">
            <w:pPr>
              <w:ind w:left="0" w:hanging="2"/>
              <w:rPr>
                <w:ins w:id="8838" w:author="임 종운" w:date="2022-05-17T11:40:00Z"/>
              </w:rPr>
            </w:pPr>
            <w:ins w:id="8839" w:author="임 종운" w:date="2022-05-17T11:40:00Z">
              <w:r>
                <w:t>INSERT INTO attendance VALUES (4266, 28, 2022-03-15);</w:t>
              </w:r>
            </w:ins>
          </w:p>
          <w:p w14:paraId="6E3BA16D" w14:textId="77777777" w:rsidR="00D470AE" w:rsidRDefault="00D470AE" w:rsidP="00D470AE">
            <w:pPr>
              <w:ind w:left="0" w:hanging="2"/>
              <w:rPr>
                <w:ins w:id="8840" w:author="임 종운" w:date="2022-05-17T11:40:00Z"/>
              </w:rPr>
            </w:pPr>
            <w:ins w:id="8841" w:author="임 종운" w:date="2022-05-17T11:40:00Z">
              <w:r>
                <w:t>INSERT INTO attendance VALUES (4267, 29, 2022-03-15);</w:t>
              </w:r>
            </w:ins>
          </w:p>
          <w:p w14:paraId="00ACC28B" w14:textId="77777777" w:rsidR="00D470AE" w:rsidRDefault="00D470AE" w:rsidP="00D470AE">
            <w:pPr>
              <w:ind w:left="0" w:hanging="2"/>
              <w:rPr>
                <w:ins w:id="8842" w:author="임 종운" w:date="2022-05-17T11:40:00Z"/>
              </w:rPr>
            </w:pPr>
            <w:ins w:id="8843" w:author="임 종운" w:date="2022-05-17T11:40:00Z">
              <w:r>
                <w:t>INSERT INTO attendance VALUES (4268, 30, 2022-03-15);</w:t>
              </w:r>
            </w:ins>
          </w:p>
          <w:p w14:paraId="7EB0105B" w14:textId="77777777" w:rsidR="00D470AE" w:rsidRDefault="00D470AE" w:rsidP="00D470AE">
            <w:pPr>
              <w:ind w:left="0" w:hanging="2"/>
              <w:rPr>
                <w:ins w:id="8844" w:author="임 종운" w:date="2022-05-17T11:40:00Z"/>
              </w:rPr>
            </w:pPr>
            <w:ins w:id="8845" w:author="임 종운" w:date="2022-05-17T11:40:00Z">
              <w:r>
                <w:t>INSERT INTO attendance VALUES (4269, 31, 2022-03-15);</w:t>
              </w:r>
            </w:ins>
          </w:p>
          <w:p w14:paraId="4370664D" w14:textId="77777777" w:rsidR="00D470AE" w:rsidRDefault="00D470AE" w:rsidP="00D470AE">
            <w:pPr>
              <w:ind w:left="0" w:hanging="2"/>
              <w:rPr>
                <w:ins w:id="8846" w:author="임 종운" w:date="2022-05-17T11:40:00Z"/>
              </w:rPr>
            </w:pPr>
            <w:ins w:id="8847" w:author="임 종운" w:date="2022-05-17T11:40:00Z">
              <w:r>
                <w:t>INSERT INTO attendance VALUES (4270, 32, 2022-03-15);</w:t>
              </w:r>
            </w:ins>
          </w:p>
          <w:p w14:paraId="4A1164EC" w14:textId="77777777" w:rsidR="00D470AE" w:rsidRDefault="00D470AE" w:rsidP="00D470AE">
            <w:pPr>
              <w:ind w:left="0" w:hanging="2"/>
              <w:rPr>
                <w:ins w:id="8848" w:author="임 종운" w:date="2022-05-17T11:40:00Z"/>
              </w:rPr>
            </w:pPr>
            <w:ins w:id="8849" w:author="임 종운" w:date="2022-05-17T11:40:00Z">
              <w:r>
                <w:t>INSERT INTO attendance VALUES (4271, 33, 2022-03-15);</w:t>
              </w:r>
            </w:ins>
          </w:p>
          <w:p w14:paraId="1859A07B" w14:textId="77777777" w:rsidR="00D470AE" w:rsidRDefault="00D470AE" w:rsidP="00D470AE">
            <w:pPr>
              <w:ind w:left="0" w:hanging="2"/>
              <w:rPr>
                <w:ins w:id="8850" w:author="임 종운" w:date="2022-05-17T11:40:00Z"/>
              </w:rPr>
            </w:pPr>
            <w:ins w:id="8851" w:author="임 종운" w:date="2022-05-17T11:40:00Z">
              <w:r>
                <w:t>INSERT INTO attendance VALUES (4272, 34, 2022-03-15);</w:t>
              </w:r>
            </w:ins>
          </w:p>
          <w:p w14:paraId="416E53FE" w14:textId="77777777" w:rsidR="00D470AE" w:rsidRDefault="00D470AE" w:rsidP="00D470AE">
            <w:pPr>
              <w:ind w:left="0" w:hanging="2"/>
              <w:rPr>
                <w:ins w:id="8852" w:author="임 종운" w:date="2022-05-17T11:40:00Z"/>
              </w:rPr>
            </w:pPr>
            <w:ins w:id="8853" w:author="임 종운" w:date="2022-05-17T11:40:00Z">
              <w:r>
                <w:t>INSERT INTO attendance VALUES (4273, 35, 2022-03-15);</w:t>
              </w:r>
            </w:ins>
          </w:p>
          <w:p w14:paraId="409911C9" w14:textId="77777777" w:rsidR="00D470AE" w:rsidRDefault="00D470AE" w:rsidP="00D470AE">
            <w:pPr>
              <w:ind w:left="0" w:hanging="2"/>
              <w:rPr>
                <w:ins w:id="8854" w:author="임 종운" w:date="2022-05-17T11:40:00Z"/>
              </w:rPr>
            </w:pPr>
            <w:ins w:id="8855" w:author="임 종운" w:date="2022-05-17T11:40:00Z">
              <w:r>
                <w:t>INSERT INTO attendance VALUES (4274, 36, 2022-03-15);</w:t>
              </w:r>
            </w:ins>
          </w:p>
          <w:p w14:paraId="4B4C360B" w14:textId="77777777" w:rsidR="00D470AE" w:rsidRDefault="00D470AE" w:rsidP="00D470AE">
            <w:pPr>
              <w:ind w:left="0" w:hanging="2"/>
              <w:rPr>
                <w:ins w:id="8856" w:author="임 종운" w:date="2022-05-17T11:40:00Z"/>
              </w:rPr>
            </w:pPr>
            <w:ins w:id="8857" w:author="임 종운" w:date="2022-05-17T11:40:00Z">
              <w:r>
                <w:t>INSERT INTO attendance VALUES (4275, 37, 2022-03-15);</w:t>
              </w:r>
            </w:ins>
          </w:p>
          <w:p w14:paraId="45C21EA9" w14:textId="77777777" w:rsidR="00D470AE" w:rsidRDefault="00D470AE" w:rsidP="00D470AE">
            <w:pPr>
              <w:ind w:left="0" w:hanging="2"/>
              <w:rPr>
                <w:ins w:id="8858" w:author="임 종운" w:date="2022-05-17T11:40:00Z"/>
              </w:rPr>
            </w:pPr>
            <w:ins w:id="8859" w:author="임 종운" w:date="2022-05-17T11:40:00Z">
              <w:r>
                <w:t>INSERT INTO attendance VALUES (4276, 38, 2022-03-15);</w:t>
              </w:r>
            </w:ins>
          </w:p>
          <w:p w14:paraId="431F0AFE" w14:textId="77777777" w:rsidR="00D470AE" w:rsidRDefault="00D470AE" w:rsidP="00D470AE">
            <w:pPr>
              <w:ind w:left="0" w:hanging="2"/>
              <w:rPr>
                <w:ins w:id="8860" w:author="임 종운" w:date="2022-05-17T11:40:00Z"/>
              </w:rPr>
            </w:pPr>
            <w:ins w:id="8861" w:author="임 종운" w:date="2022-05-17T11:40:00Z">
              <w:r>
                <w:t>INSERT INTO attendance VALUES (4277, 39, 2022-03-15);</w:t>
              </w:r>
            </w:ins>
          </w:p>
          <w:p w14:paraId="18F584B3" w14:textId="77777777" w:rsidR="00D470AE" w:rsidRDefault="00D470AE" w:rsidP="00D470AE">
            <w:pPr>
              <w:ind w:left="0" w:hanging="2"/>
              <w:rPr>
                <w:ins w:id="8862" w:author="임 종운" w:date="2022-05-17T11:40:00Z"/>
              </w:rPr>
            </w:pPr>
            <w:ins w:id="8863" w:author="임 종운" w:date="2022-05-17T11:40:00Z">
              <w:r>
                <w:t>INSERT INTO attendance VALUES (4278, 40, 2022-03-15);</w:t>
              </w:r>
            </w:ins>
          </w:p>
          <w:p w14:paraId="1DF07303" w14:textId="77777777" w:rsidR="00D470AE" w:rsidRDefault="00D470AE" w:rsidP="00D470AE">
            <w:pPr>
              <w:ind w:left="0" w:hanging="2"/>
              <w:rPr>
                <w:ins w:id="8864" w:author="임 종운" w:date="2022-05-17T11:40:00Z"/>
              </w:rPr>
            </w:pPr>
            <w:ins w:id="8865" w:author="임 종운" w:date="2022-05-17T11:40:00Z">
              <w:r>
                <w:t>INSERT INTO attendance VALUES (4279, 41, 2022-03-15);</w:t>
              </w:r>
            </w:ins>
          </w:p>
          <w:p w14:paraId="2C790578" w14:textId="77777777" w:rsidR="00D470AE" w:rsidRDefault="00D470AE" w:rsidP="00D470AE">
            <w:pPr>
              <w:ind w:left="0" w:hanging="2"/>
              <w:rPr>
                <w:ins w:id="8866" w:author="임 종운" w:date="2022-05-17T11:40:00Z"/>
              </w:rPr>
            </w:pPr>
            <w:ins w:id="8867" w:author="임 종운" w:date="2022-05-17T11:40:00Z">
              <w:r>
                <w:t>INSERT INTO attendance VALUES (4280, 42, 2022-03-15);</w:t>
              </w:r>
            </w:ins>
          </w:p>
          <w:p w14:paraId="39D39C18" w14:textId="77777777" w:rsidR="00D470AE" w:rsidRDefault="00D470AE" w:rsidP="00D470AE">
            <w:pPr>
              <w:ind w:left="0" w:hanging="2"/>
              <w:rPr>
                <w:ins w:id="8868" w:author="임 종운" w:date="2022-05-17T11:40:00Z"/>
              </w:rPr>
            </w:pPr>
            <w:ins w:id="8869" w:author="임 종운" w:date="2022-05-17T11:40:00Z">
              <w:r>
                <w:t>INSERT INTO attendance VALUES (4281, 43, 2022-03-15);</w:t>
              </w:r>
            </w:ins>
          </w:p>
          <w:p w14:paraId="061813D9" w14:textId="77777777" w:rsidR="00D470AE" w:rsidRDefault="00D470AE" w:rsidP="00D470AE">
            <w:pPr>
              <w:ind w:left="0" w:hanging="2"/>
              <w:rPr>
                <w:ins w:id="8870" w:author="임 종운" w:date="2022-05-17T11:40:00Z"/>
              </w:rPr>
            </w:pPr>
            <w:ins w:id="8871" w:author="임 종운" w:date="2022-05-17T11:40:00Z">
              <w:r>
                <w:lastRenderedPageBreak/>
                <w:t>INSERT INTO attendance VALUES (4282, 44, 2022-03-15);</w:t>
              </w:r>
            </w:ins>
          </w:p>
          <w:p w14:paraId="64BE181D" w14:textId="77777777" w:rsidR="00D470AE" w:rsidRDefault="00D470AE" w:rsidP="00D470AE">
            <w:pPr>
              <w:ind w:left="0" w:hanging="2"/>
              <w:rPr>
                <w:ins w:id="8872" w:author="임 종운" w:date="2022-05-17T11:40:00Z"/>
              </w:rPr>
            </w:pPr>
            <w:ins w:id="8873" w:author="임 종운" w:date="2022-05-17T11:40:00Z">
              <w:r>
                <w:t>INSERT INTO attendance VALUES (4283, 45, 2022-03-15);</w:t>
              </w:r>
            </w:ins>
          </w:p>
          <w:p w14:paraId="6BAFF7C9" w14:textId="77777777" w:rsidR="00D470AE" w:rsidRDefault="00D470AE" w:rsidP="00D470AE">
            <w:pPr>
              <w:ind w:left="0" w:hanging="2"/>
              <w:rPr>
                <w:ins w:id="8874" w:author="임 종운" w:date="2022-05-17T11:40:00Z"/>
              </w:rPr>
            </w:pPr>
            <w:ins w:id="8875" w:author="임 종운" w:date="2022-05-17T11:40:00Z">
              <w:r>
                <w:t>INSERT INTO attendance VALUES (4284, 46, 2022-03-15);</w:t>
              </w:r>
            </w:ins>
          </w:p>
          <w:p w14:paraId="58C1BF65" w14:textId="77777777" w:rsidR="00D470AE" w:rsidRDefault="00D470AE" w:rsidP="00D470AE">
            <w:pPr>
              <w:ind w:left="0" w:hanging="2"/>
              <w:rPr>
                <w:ins w:id="8876" w:author="임 종운" w:date="2022-05-17T11:40:00Z"/>
              </w:rPr>
            </w:pPr>
            <w:ins w:id="8877" w:author="임 종운" w:date="2022-05-17T11:40:00Z">
              <w:r>
                <w:t>INSERT INTO attendance VALUES (4285, 47, 2022-03-15);</w:t>
              </w:r>
            </w:ins>
          </w:p>
          <w:p w14:paraId="1BD87CC1" w14:textId="77777777" w:rsidR="00D470AE" w:rsidRDefault="00D470AE" w:rsidP="00D470AE">
            <w:pPr>
              <w:ind w:left="0" w:hanging="2"/>
              <w:rPr>
                <w:ins w:id="8878" w:author="임 종운" w:date="2022-05-17T11:40:00Z"/>
              </w:rPr>
            </w:pPr>
            <w:ins w:id="8879" w:author="임 종운" w:date="2022-05-17T11:40:00Z">
              <w:r>
                <w:t>INSERT INTO attendance VALUES (4286, 48, 2022-03-15);</w:t>
              </w:r>
            </w:ins>
          </w:p>
          <w:p w14:paraId="5B36C3A4" w14:textId="77777777" w:rsidR="00D470AE" w:rsidRDefault="00D470AE" w:rsidP="00D470AE">
            <w:pPr>
              <w:ind w:left="0" w:hanging="2"/>
              <w:rPr>
                <w:ins w:id="8880" w:author="임 종운" w:date="2022-05-17T11:40:00Z"/>
              </w:rPr>
            </w:pPr>
            <w:ins w:id="8881" w:author="임 종운" w:date="2022-05-17T11:40:00Z">
              <w:r>
                <w:t>INSERT INTO attendance VALUES (4287, 49, 2022-03-15);</w:t>
              </w:r>
            </w:ins>
          </w:p>
          <w:p w14:paraId="5EFC4803" w14:textId="77777777" w:rsidR="00D470AE" w:rsidRDefault="00D470AE" w:rsidP="00D470AE">
            <w:pPr>
              <w:ind w:left="0" w:hanging="2"/>
              <w:rPr>
                <w:ins w:id="8882" w:author="임 종운" w:date="2022-05-17T11:40:00Z"/>
              </w:rPr>
            </w:pPr>
            <w:ins w:id="8883" w:author="임 종운" w:date="2022-05-17T11:40:00Z">
              <w:r>
                <w:t>INSERT INTO attendance VALUES (4288, 50, 2022-03-15);</w:t>
              </w:r>
            </w:ins>
          </w:p>
          <w:p w14:paraId="0F638857" w14:textId="77777777" w:rsidR="00D470AE" w:rsidRDefault="00D470AE" w:rsidP="00D470AE">
            <w:pPr>
              <w:ind w:left="0" w:hanging="2"/>
              <w:rPr>
                <w:ins w:id="8884" w:author="임 종운" w:date="2022-05-17T11:40:00Z"/>
              </w:rPr>
            </w:pPr>
            <w:ins w:id="8885" w:author="임 종운" w:date="2022-05-17T11:40:00Z">
              <w:r>
                <w:t>INSERT INTO attendance VALUES (4289, 51, 2022-03-15);</w:t>
              </w:r>
            </w:ins>
          </w:p>
          <w:p w14:paraId="78721EA2" w14:textId="77777777" w:rsidR="00D470AE" w:rsidRDefault="00D470AE" w:rsidP="00D470AE">
            <w:pPr>
              <w:ind w:left="0" w:hanging="2"/>
              <w:rPr>
                <w:ins w:id="8886" w:author="임 종운" w:date="2022-05-17T11:40:00Z"/>
              </w:rPr>
            </w:pPr>
            <w:ins w:id="8887" w:author="임 종운" w:date="2022-05-17T11:40:00Z">
              <w:r>
                <w:t>INSERT INTO attendance VALUES (4290, 52, 2022-03-15);</w:t>
              </w:r>
            </w:ins>
          </w:p>
          <w:p w14:paraId="4D0E336C" w14:textId="77777777" w:rsidR="00D470AE" w:rsidRDefault="00D470AE" w:rsidP="00D470AE">
            <w:pPr>
              <w:ind w:left="0" w:hanging="2"/>
              <w:rPr>
                <w:ins w:id="8888" w:author="임 종운" w:date="2022-05-17T11:40:00Z"/>
              </w:rPr>
            </w:pPr>
            <w:ins w:id="8889" w:author="임 종운" w:date="2022-05-17T11:40:00Z">
              <w:r>
                <w:t>INSERT INTO attendance VALUES (4291, 53, 2022-03-15);</w:t>
              </w:r>
            </w:ins>
          </w:p>
          <w:p w14:paraId="34D798C4" w14:textId="77777777" w:rsidR="00D470AE" w:rsidRDefault="00D470AE" w:rsidP="00D470AE">
            <w:pPr>
              <w:ind w:left="0" w:hanging="2"/>
              <w:rPr>
                <w:ins w:id="8890" w:author="임 종운" w:date="2022-05-17T11:40:00Z"/>
              </w:rPr>
            </w:pPr>
            <w:ins w:id="8891" w:author="임 종운" w:date="2022-05-17T11:40:00Z">
              <w:r>
                <w:t>INSERT INTO attendance VALUES (4292, 54, 2022-03-15);</w:t>
              </w:r>
            </w:ins>
          </w:p>
          <w:p w14:paraId="4E0C6B92" w14:textId="77777777" w:rsidR="00D470AE" w:rsidRDefault="00D470AE" w:rsidP="00D470AE">
            <w:pPr>
              <w:ind w:left="0" w:hanging="2"/>
              <w:rPr>
                <w:ins w:id="8892" w:author="임 종운" w:date="2022-05-17T11:40:00Z"/>
              </w:rPr>
            </w:pPr>
            <w:ins w:id="8893" w:author="임 종운" w:date="2022-05-17T11:40:00Z">
              <w:r>
                <w:t>INSERT INTO attendance VALUES (4293, 55, 2022-03-15);</w:t>
              </w:r>
            </w:ins>
          </w:p>
          <w:p w14:paraId="4D87AE1C" w14:textId="77777777" w:rsidR="00D470AE" w:rsidRDefault="00D470AE" w:rsidP="00D470AE">
            <w:pPr>
              <w:ind w:left="0" w:hanging="2"/>
              <w:rPr>
                <w:ins w:id="8894" w:author="임 종운" w:date="2022-05-17T11:40:00Z"/>
              </w:rPr>
            </w:pPr>
            <w:ins w:id="8895" w:author="임 종운" w:date="2022-05-17T11:40:00Z">
              <w:r>
                <w:t>INSERT INTO attendance VALUES (4294, 27, 2022-03-16);</w:t>
              </w:r>
            </w:ins>
          </w:p>
          <w:p w14:paraId="692F3B7D" w14:textId="77777777" w:rsidR="00D470AE" w:rsidRDefault="00D470AE" w:rsidP="00D470AE">
            <w:pPr>
              <w:ind w:left="0" w:hanging="2"/>
              <w:rPr>
                <w:ins w:id="8896" w:author="임 종운" w:date="2022-05-17T11:40:00Z"/>
              </w:rPr>
            </w:pPr>
            <w:ins w:id="8897" w:author="임 종운" w:date="2022-05-17T11:40:00Z">
              <w:r>
                <w:t>INSERT INTO attendance VALUES (4295, 28, 2022-03-16);</w:t>
              </w:r>
            </w:ins>
          </w:p>
          <w:p w14:paraId="540A2A03" w14:textId="77777777" w:rsidR="00D470AE" w:rsidRDefault="00D470AE" w:rsidP="00D470AE">
            <w:pPr>
              <w:ind w:left="0" w:hanging="2"/>
              <w:rPr>
                <w:ins w:id="8898" w:author="임 종운" w:date="2022-05-17T11:40:00Z"/>
              </w:rPr>
            </w:pPr>
            <w:ins w:id="8899" w:author="임 종운" w:date="2022-05-17T11:40:00Z">
              <w:r>
                <w:t>INSERT INTO attendance VALUES (4296, 29, 2022-03-16);</w:t>
              </w:r>
            </w:ins>
          </w:p>
          <w:p w14:paraId="24FA9BBE" w14:textId="77777777" w:rsidR="00D470AE" w:rsidRDefault="00D470AE" w:rsidP="00D470AE">
            <w:pPr>
              <w:ind w:left="0" w:hanging="2"/>
              <w:rPr>
                <w:ins w:id="8900" w:author="임 종운" w:date="2022-05-17T11:40:00Z"/>
              </w:rPr>
            </w:pPr>
            <w:ins w:id="8901" w:author="임 종운" w:date="2022-05-17T11:40:00Z">
              <w:r>
                <w:t>INSERT INTO attendance VALUES (4297, 30, 2022-03-16);</w:t>
              </w:r>
            </w:ins>
          </w:p>
          <w:p w14:paraId="3D359C05" w14:textId="77777777" w:rsidR="00D470AE" w:rsidRDefault="00D470AE" w:rsidP="00D470AE">
            <w:pPr>
              <w:ind w:left="0" w:hanging="2"/>
              <w:rPr>
                <w:ins w:id="8902" w:author="임 종운" w:date="2022-05-17T11:40:00Z"/>
              </w:rPr>
            </w:pPr>
            <w:ins w:id="8903" w:author="임 종운" w:date="2022-05-17T11:40:00Z">
              <w:r>
                <w:t>INSERT INTO attendance VALUES (4298, 31, 2022-03-16);</w:t>
              </w:r>
            </w:ins>
          </w:p>
          <w:p w14:paraId="4CAF370B" w14:textId="77777777" w:rsidR="00D470AE" w:rsidRDefault="00D470AE" w:rsidP="00D470AE">
            <w:pPr>
              <w:ind w:left="0" w:hanging="2"/>
              <w:rPr>
                <w:ins w:id="8904" w:author="임 종운" w:date="2022-05-17T11:40:00Z"/>
              </w:rPr>
            </w:pPr>
            <w:ins w:id="8905" w:author="임 종운" w:date="2022-05-17T11:40:00Z">
              <w:r>
                <w:t>INSERT INTO attendance VALUES (4299, 32, 2022-03-16);</w:t>
              </w:r>
            </w:ins>
          </w:p>
          <w:p w14:paraId="78DF88EB" w14:textId="77777777" w:rsidR="00D470AE" w:rsidRDefault="00D470AE" w:rsidP="00D470AE">
            <w:pPr>
              <w:ind w:left="0" w:hanging="2"/>
              <w:rPr>
                <w:ins w:id="8906" w:author="임 종운" w:date="2022-05-17T11:40:00Z"/>
              </w:rPr>
            </w:pPr>
            <w:ins w:id="8907" w:author="임 종운" w:date="2022-05-17T11:40:00Z">
              <w:r>
                <w:t>INSERT INTO attendance VALUES (4300, 33, 2022-03-16);</w:t>
              </w:r>
            </w:ins>
          </w:p>
          <w:p w14:paraId="32949D1A" w14:textId="77777777" w:rsidR="00D470AE" w:rsidRDefault="00D470AE" w:rsidP="00D470AE">
            <w:pPr>
              <w:ind w:left="0" w:hanging="2"/>
              <w:rPr>
                <w:ins w:id="8908" w:author="임 종운" w:date="2022-05-17T11:40:00Z"/>
              </w:rPr>
            </w:pPr>
            <w:ins w:id="8909" w:author="임 종운" w:date="2022-05-17T11:40:00Z">
              <w:r>
                <w:t>INSERT INTO attendance VALUES (4301, 34, 2022-03-16);</w:t>
              </w:r>
            </w:ins>
          </w:p>
          <w:p w14:paraId="0A5BC07F" w14:textId="77777777" w:rsidR="00D470AE" w:rsidRDefault="00D470AE" w:rsidP="00D470AE">
            <w:pPr>
              <w:ind w:left="0" w:hanging="2"/>
              <w:rPr>
                <w:ins w:id="8910" w:author="임 종운" w:date="2022-05-17T11:40:00Z"/>
              </w:rPr>
            </w:pPr>
            <w:ins w:id="8911" w:author="임 종운" w:date="2022-05-17T11:40:00Z">
              <w:r>
                <w:t>INSERT INTO attendance VALUES (4302, 35, 2022-03-16);</w:t>
              </w:r>
            </w:ins>
          </w:p>
          <w:p w14:paraId="7CF477A3" w14:textId="77777777" w:rsidR="00D470AE" w:rsidRDefault="00D470AE" w:rsidP="00D470AE">
            <w:pPr>
              <w:ind w:left="0" w:hanging="2"/>
              <w:rPr>
                <w:ins w:id="8912" w:author="임 종운" w:date="2022-05-17T11:40:00Z"/>
              </w:rPr>
            </w:pPr>
            <w:ins w:id="8913" w:author="임 종운" w:date="2022-05-17T11:40:00Z">
              <w:r>
                <w:t>INSERT INTO attendance VALUES (4303, 36, 2022-03-16);</w:t>
              </w:r>
            </w:ins>
          </w:p>
          <w:p w14:paraId="499EAE90" w14:textId="77777777" w:rsidR="00D470AE" w:rsidRDefault="00D470AE" w:rsidP="00D470AE">
            <w:pPr>
              <w:ind w:left="0" w:hanging="2"/>
              <w:rPr>
                <w:ins w:id="8914" w:author="임 종운" w:date="2022-05-17T11:40:00Z"/>
              </w:rPr>
            </w:pPr>
            <w:ins w:id="8915" w:author="임 종운" w:date="2022-05-17T11:40:00Z">
              <w:r>
                <w:t>INSERT INTO attendance VALUES (4304, 37, 2022-03-16);</w:t>
              </w:r>
            </w:ins>
          </w:p>
          <w:p w14:paraId="679B9803" w14:textId="77777777" w:rsidR="00D470AE" w:rsidRDefault="00D470AE" w:rsidP="00D470AE">
            <w:pPr>
              <w:ind w:left="0" w:hanging="2"/>
              <w:rPr>
                <w:ins w:id="8916" w:author="임 종운" w:date="2022-05-17T11:40:00Z"/>
              </w:rPr>
            </w:pPr>
            <w:ins w:id="8917" w:author="임 종운" w:date="2022-05-17T11:40:00Z">
              <w:r>
                <w:t>INSERT INTO attendance VALUES (4305, 38, 2022-03-16);</w:t>
              </w:r>
            </w:ins>
          </w:p>
          <w:p w14:paraId="572392CA" w14:textId="77777777" w:rsidR="00D470AE" w:rsidRDefault="00D470AE" w:rsidP="00D470AE">
            <w:pPr>
              <w:ind w:left="0" w:hanging="2"/>
              <w:rPr>
                <w:ins w:id="8918" w:author="임 종운" w:date="2022-05-17T11:40:00Z"/>
              </w:rPr>
            </w:pPr>
            <w:ins w:id="8919" w:author="임 종운" w:date="2022-05-17T11:40:00Z">
              <w:r>
                <w:t>INSERT INTO attendance VALUES (4306, 39, 2022-03-16);</w:t>
              </w:r>
            </w:ins>
          </w:p>
          <w:p w14:paraId="0AC33836" w14:textId="77777777" w:rsidR="00D470AE" w:rsidRDefault="00D470AE" w:rsidP="00D470AE">
            <w:pPr>
              <w:ind w:left="0" w:hanging="2"/>
              <w:rPr>
                <w:ins w:id="8920" w:author="임 종운" w:date="2022-05-17T11:40:00Z"/>
              </w:rPr>
            </w:pPr>
            <w:ins w:id="8921" w:author="임 종운" w:date="2022-05-17T11:40:00Z">
              <w:r>
                <w:t>INSERT INTO attendance VALUES (4307, 40, 2022-03-16);</w:t>
              </w:r>
            </w:ins>
          </w:p>
          <w:p w14:paraId="7E502783" w14:textId="77777777" w:rsidR="00D470AE" w:rsidRDefault="00D470AE" w:rsidP="00D470AE">
            <w:pPr>
              <w:ind w:left="0" w:hanging="2"/>
              <w:rPr>
                <w:ins w:id="8922" w:author="임 종운" w:date="2022-05-17T11:40:00Z"/>
              </w:rPr>
            </w:pPr>
            <w:ins w:id="8923" w:author="임 종운" w:date="2022-05-17T11:40:00Z">
              <w:r>
                <w:t>INSERT INTO attendance VALUES (4308, 41, 2022-03-16);</w:t>
              </w:r>
            </w:ins>
          </w:p>
          <w:p w14:paraId="6408B9C2" w14:textId="77777777" w:rsidR="00D470AE" w:rsidRDefault="00D470AE" w:rsidP="00D470AE">
            <w:pPr>
              <w:ind w:left="0" w:hanging="2"/>
              <w:rPr>
                <w:ins w:id="8924" w:author="임 종운" w:date="2022-05-17T11:40:00Z"/>
              </w:rPr>
            </w:pPr>
            <w:ins w:id="8925" w:author="임 종운" w:date="2022-05-17T11:40:00Z">
              <w:r>
                <w:lastRenderedPageBreak/>
                <w:t>INSERT INTO attendance VALUES (4309, 42, 2022-03-16);</w:t>
              </w:r>
            </w:ins>
          </w:p>
          <w:p w14:paraId="3DCB3A58" w14:textId="77777777" w:rsidR="00D470AE" w:rsidRDefault="00D470AE" w:rsidP="00D470AE">
            <w:pPr>
              <w:ind w:left="0" w:hanging="2"/>
              <w:rPr>
                <w:ins w:id="8926" w:author="임 종운" w:date="2022-05-17T11:40:00Z"/>
              </w:rPr>
            </w:pPr>
            <w:ins w:id="8927" w:author="임 종운" w:date="2022-05-17T11:40:00Z">
              <w:r>
                <w:t>INSERT INTO attendance VALUES (4310, 43, 2022-03-16);</w:t>
              </w:r>
            </w:ins>
          </w:p>
          <w:p w14:paraId="388A06E7" w14:textId="77777777" w:rsidR="00D470AE" w:rsidRDefault="00D470AE" w:rsidP="00D470AE">
            <w:pPr>
              <w:ind w:left="0" w:hanging="2"/>
              <w:rPr>
                <w:ins w:id="8928" w:author="임 종운" w:date="2022-05-17T11:40:00Z"/>
              </w:rPr>
            </w:pPr>
            <w:ins w:id="8929" w:author="임 종운" w:date="2022-05-17T11:40:00Z">
              <w:r>
                <w:t>INSERT INTO attendance VALUES (4311, 44, 2022-03-16);</w:t>
              </w:r>
            </w:ins>
          </w:p>
          <w:p w14:paraId="2237A9F5" w14:textId="77777777" w:rsidR="00D470AE" w:rsidRDefault="00D470AE" w:rsidP="00D470AE">
            <w:pPr>
              <w:ind w:left="0" w:hanging="2"/>
              <w:rPr>
                <w:ins w:id="8930" w:author="임 종운" w:date="2022-05-17T11:40:00Z"/>
              </w:rPr>
            </w:pPr>
            <w:ins w:id="8931" w:author="임 종운" w:date="2022-05-17T11:40:00Z">
              <w:r>
                <w:t>INSERT INTO attendance VALUES (4312, 45, 2022-03-16);</w:t>
              </w:r>
            </w:ins>
          </w:p>
          <w:p w14:paraId="4C7FCDE8" w14:textId="77777777" w:rsidR="00D470AE" w:rsidRDefault="00D470AE" w:rsidP="00D470AE">
            <w:pPr>
              <w:ind w:left="0" w:hanging="2"/>
              <w:rPr>
                <w:ins w:id="8932" w:author="임 종운" w:date="2022-05-17T11:40:00Z"/>
              </w:rPr>
            </w:pPr>
            <w:ins w:id="8933" w:author="임 종운" w:date="2022-05-17T11:40:00Z">
              <w:r>
                <w:t>INSERT INTO attendance VALUES (4313, 46, 2022-03-16);</w:t>
              </w:r>
            </w:ins>
          </w:p>
          <w:p w14:paraId="5E0B1612" w14:textId="77777777" w:rsidR="00D470AE" w:rsidRDefault="00D470AE" w:rsidP="00D470AE">
            <w:pPr>
              <w:ind w:left="0" w:hanging="2"/>
              <w:rPr>
                <w:ins w:id="8934" w:author="임 종운" w:date="2022-05-17T11:40:00Z"/>
              </w:rPr>
            </w:pPr>
            <w:ins w:id="8935" w:author="임 종운" w:date="2022-05-17T11:40:00Z">
              <w:r>
                <w:t>INSERT INTO attendance VALUES (4314, 47, 2022-03-16);</w:t>
              </w:r>
            </w:ins>
          </w:p>
          <w:p w14:paraId="6A5A93BE" w14:textId="77777777" w:rsidR="00D470AE" w:rsidRDefault="00D470AE" w:rsidP="00D470AE">
            <w:pPr>
              <w:ind w:left="0" w:hanging="2"/>
              <w:rPr>
                <w:ins w:id="8936" w:author="임 종운" w:date="2022-05-17T11:40:00Z"/>
              </w:rPr>
            </w:pPr>
            <w:ins w:id="8937" w:author="임 종운" w:date="2022-05-17T11:40:00Z">
              <w:r>
                <w:t>INSERT INTO attendance VALUES (4315, 48, 2022-03-16);</w:t>
              </w:r>
            </w:ins>
          </w:p>
          <w:p w14:paraId="2FE2CCBF" w14:textId="77777777" w:rsidR="00D470AE" w:rsidRDefault="00D470AE" w:rsidP="00D470AE">
            <w:pPr>
              <w:ind w:left="0" w:hanging="2"/>
              <w:rPr>
                <w:ins w:id="8938" w:author="임 종운" w:date="2022-05-17T11:40:00Z"/>
              </w:rPr>
            </w:pPr>
            <w:ins w:id="8939" w:author="임 종운" w:date="2022-05-17T11:40:00Z">
              <w:r>
                <w:t>INSERT INTO attendance VALUES (4316, 49, 2022-03-16);</w:t>
              </w:r>
            </w:ins>
          </w:p>
          <w:p w14:paraId="2AD5845E" w14:textId="77777777" w:rsidR="00D470AE" w:rsidRDefault="00D470AE" w:rsidP="00D470AE">
            <w:pPr>
              <w:ind w:left="0" w:hanging="2"/>
              <w:rPr>
                <w:ins w:id="8940" w:author="임 종운" w:date="2022-05-17T11:40:00Z"/>
              </w:rPr>
            </w:pPr>
            <w:ins w:id="8941" w:author="임 종운" w:date="2022-05-17T11:40:00Z">
              <w:r>
                <w:t>INSERT INTO attendance VALUES (4317, 50, 2022-03-16);</w:t>
              </w:r>
            </w:ins>
          </w:p>
          <w:p w14:paraId="5C43E0D7" w14:textId="77777777" w:rsidR="00D470AE" w:rsidRDefault="00D470AE" w:rsidP="00D470AE">
            <w:pPr>
              <w:ind w:left="0" w:hanging="2"/>
              <w:rPr>
                <w:ins w:id="8942" w:author="임 종운" w:date="2022-05-17T11:40:00Z"/>
              </w:rPr>
            </w:pPr>
            <w:ins w:id="8943" w:author="임 종운" w:date="2022-05-17T11:40:00Z">
              <w:r>
                <w:t>INSERT INTO attendance VALUES (4318, 51, 2022-03-16);</w:t>
              </w:r>
            </w:ins>
          </w:p>
          <w:p w14:paraId="33157804" w14:textId="77777777" w:rsidR="00D470AE" w:rsidRDefault="00D470AE" w:rsidP="00D470AE">
            <w:pPr>
              <w:ind w:left="0" w:hanging="2"/>
              <w:rPr>
                <w:ins w:id="8944" w:author="임 종운" w:date="2022-05-17T11:40:00Z"/>
              </w:rPr>
            </w:pPr>
            <w:ins w:id="8945" w:author="임 종운" w:date="2022-05-17T11:40:00Z">
              <w:r>
                <w:t>INSERT INTO attendance VALUES (4319, 52, 2022-03-16);</w:t>
              </w:r>
            </w:ins>
          </w:p>
          <w:p w14:paraId="59A9F81C" w14:textId="77777777" w:rsidR="00D470AE" w:rsidRDefault="00D470AE" w:rsidP="00D470AE">
            <w:pPr>
              <w:ind w:left="0" w:hanging="2"/>
              <w:rPr>
                <w:ins w:id="8946" w:author="임 종운" w:date="2022-05-17T11:40:00Z"/>
              </w:rPr>
            </w:pPr>
            <w:ins w:id="8947" w:author="임 종운" w:date="2022-05-17T11:40:00Z">
              <w:r>
                <w:t>INSERT INTO attendance VALUES (4320, 53, 2022-03-16);</w:t>
              </w:r>
            </w:ins>
          </w:p>
          <w:p w14:paraId="68A02F06" w14:textId="77777777" w:rsidR="00D470AE" w:rsidRDefault="00D470AE" w:rsidP="00D470AE">
            <w:pPr>
              <w:ind w:left="0" w:hanging="2"/>
              <w:rPr>
                <w:ins w:id="8948" w:author="임 종운" w:date="2022-05-17T11:40:00Z"/>
              </w:rPr>
            </w:pPr>
            <w:ins w:id="8949" w:author="임 종운" w:date="2022-05-17T11:40:00Z">
              <w:r>
                <w:t>INSERT INTO attendance VALUES (4321, 54, 2022-03-16);</w:t>
              </w:r>
            </w:ins>
          </w:p>
          <w:p w14:paraId="6438E5C0" w14:textId="77777777" w:rsidR="00D470AE" w:rsidRDefault="00D470AE" w:rsidP="00D470AE">
            <w:pPr>
              <w:ind w:left="0" w:hanging="2"/>
              <w:rPr>
                <w:ins w:id="8950" w:author="임 종운" w:date="2022-05-17T11:40:00Z"/>
              </w:rPr>
            </w:pPr>
            <w:ins w:id="8951" w:author="임 종운" w:date="2022-05-17T11:40:00Z">
              <w:r>
                <w:t>INSERT INTO attendance VALUES (4322, 55, 2022-03-16);</w:t>
              </w:r>
            </w:ins>
          </w:p>
          <w:p w14:paraId="75D2D827" w14:textId="77777777" w:rsidR="00D470AE" w:rsidRDefault="00D470AE" w:rsidP="00D470AE">
            <w:pPr>
              <w:ind w:left="0" w:hanging="2"/>
              <w:rPr>
                <w:ins w:id="8952" w:author="임 종운" w:date="2022-05-17T11:40:00Z"/>
              </w:rPr>
            </w:pPr>
            <w:ins w:id="8953" w:author="임 종운" w:date="2022-05-17T11:40:00Z">
              <w:r>
                <w:t>INSERT INTO attendance VALUES (4323, 27, 2022-03-17);</w:t>
              </w:r>
            </w:ins>
          </w:p>
          <w:p w14:paraId="34BB5577" w14:textId="77777777" w:rsidR="00D470AE" w:rsidRDefault="00D470AE" w:rsidP="00D470AE">
            <w:pPr>
              <w:ind w:left="0" w:hanging="2"/>
              <w:rPr>
                <w:ins w:id="8954" w:author="임 종운" w:date="2022-05-17T11:40:00Z"/>
              </w:rPr>
            </w:pPr>
            <w:ins w:id="8955" w:author="임 종운" w:date="2022-05-17T11:40:00Z">
              <w:r>
                <w:t>INSERT INTO attendance VALUES (4324, 28, 2022-03-17);</w:t>
              </w:r>
            </w:ins>
          </w:p>
          <w:p w14:paraId="11CA9578" w14:textId="77777777" w:rsidR="00D470AE" w:rsidRDefault="00D470AE" w:rsidP="00D470AE">
            <w:pPr>
              <w:ind w:left="0" w:hanging="2"/>
              <w:rPr>
                <w:ins w:id="8956" w:author="임 종운" w:date="2022-05-17T11:40:00Z"/>
              </w:rPr>
            </w:pPr>
            <w:ins w:id="8957" w:author="임 종운" w:date="2022-05-17T11:40:00Z">
              <w:r>
                <w:t>INSERT INTO attendance VALUES (4325, 29, 2022-03-17);</w:t>
              </w:r>
            </w:ins>
          </w:p>
          <w:p w14:paraId="23D4CAE7" w14:textId="77777777" w:rsidR="00D470AE" w:rsidRDefault="00D470AE" w:rsidP="00D470AE">
            <w:pPr>
              <w:ind w:left="0" w:hanging="2"/>
              <w:rPr>
                <w:ins w:id="8958" w:author="임 종운" w:date="2022-05-17T11:40:00Z"/>
              </w:rPr>
            </w:pPr>
            <w:ins w:id="8959" w:author="임 종운" w:date="2022-05-17T11:40:00Z">
              <w:r>
                <w:t>INSERT INTO attendance VALUES (4326, 30, 2022-03-17);</w:t>
              </w:r>
            </w:ins>
          </w:p>
          <w:p w14:paraId="3578BD23" w14:textId="77777777" w:rsidR="00D470AE" w:rsidRDefault="00D470AE" w:rsidP="00D470AE">
            <w:pPr>
              <w:ind w:left="0" w:hanging="2"/>
              <w:rPr>
                <w:ins w:id="8960" w:author="임 종운" w:date="2022-05-17T11:40:00Z"/>
              </w:rPr>
            </w:pPr>
            <w:ins w:id="8961" w:author="임 종운" w:date="2022-05-17T11:40:00Z">
              <w:r>
                <w:t>INSERT INTO attendance VALUES (4327, 31, 2022-03-17);</w:t>
              </w:r>
            </w:ins>
          </w:p>
          <w:p w14:paraId="73FCAA8C" w14:textId="77777777" w:rsidR="00D470AE" w:rsidRDefault="00D470AE" w:rsidP="00D470AE">
            <w:pPr>
              <w:ind w:left="0" w:hanging="2"/>
              <w:rPr>
                <w:ins w:id="8962" w:author="임 종운" w:date="2022-05-17T11:40:00Z"/>
              </w:rPr>
            </w:pPr>
            <w:ins w:id="8963" w:author="임 종운" w:date="2022-05-17T11:40:00Z">
              <w:r>
                <w:t>INSERT INTO attendance VALUES (4328, 32, 2022-03-17);</w:t>
              </w:r>
            </w:ins>
          </w:p>
          <w:p w14:paraId="3F27BDF6" w14:textId="77777777" w:rsidR="00D470AE" w:rsidRDefault="00D470AE" w:rsidP="00D470AE">
            <w:pPr>
              <w:ind w:left="0" w:hanging="2"/>
              <w:rPr>
                <w:ins w:id="8964" w:author="임 종운" w:date="2022-05-17T11:40:00Z"/>
              </w:rPr>
            </w:pPr>
            <w:ins w:id="8965" w:author="임 종운" w:date="2022-05-17T11:40:00Z">
              <w:r>
                <w:t>INSERT INTO attendance VALUES (4329, 33, 2022-03-17);</w:t>
              </w:r>
            </w:ins>
          </w:p>
          <w:p w14:paraId="72AF5F01" w14:textId="77777777" w:rsidR="00D470AE" w:rsidRDefault="00D470AE" w:rsidP="00D470AE">
            <w:pPr>
              <w:ind w:left="0" w:hanging="2"/>
              <w:rPr>
                <w:ins w:id="8966" w:author="임 종운" w:date="2022-05-17T11:40:00Z"/>
              </w:rPr>
            </w:pPr>
            <w:ins w:id="8967" w:author="임 종운" w:date="2022-05-17T11:40:00Z">
              <w:r>
                <w:t>INSERT INTO attendance VALUES (4330, 34, 2022-03-17);</w:t>
              </w:r>
            </w:ins>
          </w:p>
          <w:p w14:paraId="4CDCA4FF" w14:textId="77777777" w:rsidR="00D470AE" w:rsidRDefault="00D470AE" w:rsidP="00D470AE">
            <w:pPr>
              <w:ind w:left="0" w:hanging="2"/>
              <w:rPr>
                <w:ins w:id="8968" w:author="임 종운" w:date="2022-05-17T11:40:00Z"/>
              </w:rPr>
            </w:pPr>
            <w:ins w:id="8969" w:author="임 종운" w:date="2022-05-17T11:40:00Z">
              <w:r>
                <w:t>INSERT INTO attendance VALUES (4331, 35, 2022-03-17);</w:t>
              </w:r>
            </w:ins>
          </w:p>
          <w:p w14:paraId="47B29963" w14:textId="77777777" w:rsidR="00D470AE" w:rsidRDefault="00D470AE" w:rsidP="00D470AE">
            <w:pPr>
              <w:ind w:left="0" w:hanging="2"/>
              <w:rPr>
                <w:ins w:id="8970" w:author="임 종운" w:date="2022-05-17T11:40:00Z"/>
              </w:rPr>
            </w:pPr>
            <w:ins w:id="8971" w:author="임 종운" w:date="2022-05-17T11:40:00Z">
              <w:r>
                <w:t>INSERT INTO attendance VALUES (4332, 36, 2022-03-17);</w:t>
              </w:r>
            </w:ins>
          </w:p>
          <w:p w14:paraId="29B34122" w14:textId="77777777" w:rsidR="00D470AE" w:rsidRDefault="00D470AE" w:rsidP="00D470AE">
            <w:pPr>
              <w:ind w:left="0" w:hanging="2"/>
              <w:rPr>
                <w:ins w:id="8972" w:author="임 종운" w:date="2022-05-17T11:40:00Z"/>
              </w:rPr>
            </w:pPr>
            <w:ins w:id="8973" w:author="임 종운" w:date="2022-05-17T11:40:00Z">
              <w:r>
                <w:t>INSERT INTO attendance VALUES (4333, 37, 2022-03-17);</w:t>
              </w:r>
            </w:ins>
          </w:p>
          <w:p w14:paraId="5CD68AD8" w14:textId="77777777" w:rsidR="00D470AE" w:rsidRDefault="00D470AE" w:rsidP="00D470AE">
            <w:pPr>
              <w:ind w:left="0" w:hanging="2"/>
              <w:rPr>
                <w:ins w:id="8974" w:author="임 종운" w:date="2022-05-17T11:40:00Z"/>
              </w:rPr>
            </w:pPr>
            <w:ins w:id="8975" w:author="임 종운" w:date="2022-05-17T11:40:00Z">
              <w:r>
                <w:t>INSERT INTO attendance VALUES (4334, 38, 2022-03-17);</w:t>
              </w:r>
            </w:ins>
          </w:p>
          <w:p w14:paraId="2D9963FA" w14:textId="77777777" w:rsidR="00D470AE" w:rsidRDefault="00D470AE" w:rsidP="00D470AE">
            <w:pPr>
              <w:ind w:left="0" w:hanging="2"/>
              <w:rPr>
                <w:ins w:id="8976" w:author="임 종운" w:date="2022-05-17T11:40:00Z"/>
              </w:rPr>
            </w:pPr>
            <w:ins w:id="8977" w:author="임 종운" w:date="2022-05-17T11:40:00Z">
              <w:r>
                <w:t>INSERT INTO attendance VALUES (4335, 39, 2022-03-17);</w:t>
              </w:r>
            </w:ins>
          </w:p>
          <w:p w14:paraId="709D29AF" w14:textId="77777777" w:rsidR="00D470AE" w:rsidRDefault="00D470AE" w:rsidP="00D470AE">
            <w:pPr>
              <w:ind w:left="0" w:hanging="2"/>
              <w:rPr>
                <w:ins w:id="8978" w:author="임 종운" w:date="2022-05-17T11:40:00Z"/>
              </w:rPr>
            </w:pPr>
            <w:ins w:id="8979" w:author="임 종운" w:date="2022-05-17T11:40:00Z">
              <w:r>
                <w:lastRenderedPageBreak/>
                <w:t>INSERT INTO attendance VALUES (4336, 40, 2022-03-17);</w:t>
              </w:r>
            </w:ins>
          </w:p>
          <w:p w14:paraId="585523CC" w14:textId="77777777" w:rsidR="00D470AE" w:rsidRDefault="00D470AE" w:rsidP="00D470AE">
            <w:pPr>
              <w:ind w:left="0" w:hanging="2"/>
              <w:rPr>
                <w:ins w:id="8980" w:author="임 종운" w:date="2022-05-17T11:40:00Z"/>
              </w:rPr>
            </w:pPr>
            <w:ins w:id="8981" w:author="임 종운" w:date="2022-05-17T11:40:00Z">
              <w:r>
                <w:t>INSERT INTO attendance VALUES (4337, 41, 2022-03-17);</w:t>
              </w:r>
            </w:ins>
          </w:p>
          <w:p w14:paraId="554B2173" w14:textId="77777777" w:rsidR="00D470AE" w:rsidRDefault="00D470AE" w:rsidP="00D470AE">
            <w:pPr>
              <w:ind w:left="0" w:hanging="2"/>
              <w:rPr>
                <w:ins w:id="8982" w:author="임 종운" w:date="2022-05-17T11:40:00Z"/>
              </w:rPr>
            </w:pPr>
            <w:ins w:id="8983" w:author="임 종운" w:date="2022-05-17T11:40:00Z">
              <w:r>
                <w:t>INSERT INTO attendance VALUES (4338, 42, 2022-03-17);</w:t>
              </w:r>
            </w:ins>
          </w:p>
          <w:p w14:paraId="3E4F1889" w14:textId="77777777" w:rsidR="00D470AE" w:rsidRDefault="00D470AE" w:rsidP="00D470AE">
            <w:pPr>
              <w:ind w:left="0" w:hanging="2"/>
              <w:rPr>
                <w:ins w:id="8984" w:author="임 종운" w:date="2022-05-17T11:40:00Z"/>
              </w:rPr>
            </w:pPr>
            <w:ins w:id="8985" w:author="임 종운" w:date="2022-05-17T11:40:00Z">
              <w:r>
                <w:t>INSERT INTO attendance VALUES (4339, 43, 2022-03-17);</w:t>
              </w:r>
            </w:ins>
          </w:p>
          <w:p w14:paraId="7B6D1EDA" w14:textId="77777777" w:rsidR="00D470AE" w:rsidRDefault="00D470AE" w:rsidP="00D470AE">
            <w:pPr>
              <w:ind w:left="0" w:hanging="2"/>
              <w:rPr>
                <w:ins w:id="8986" w:author="임 종운" w:date="2022-05-17T11:40:00Z"/>
              </w:rPr>
            </w:pPr>
            <w:ins w:id="8987" w:author="임 종운" w:date="2022-05-17T11:40:00Z">
              <w:r>
                <w:t>INSERT INTO attendance VALUES (4340, 44, 2022-03-17);</w:t>
              </w:r>
            </w:ins>
          </w:p>
          <w:p w14:paraId="24457E4B" w14:textId="77777777" w:rsidR="00D470AE" w:rsidRDefault="00D470AE" w:rsidP="00D470AE">
            <w:pPr>
              <w:ind w:left="0" w:hanging="2"/>
              <w:rPr>
                <w:ins w:id="8988" w:author="임 종운" w:date="2022-05-17T11:40:00Z"/>
              </w:rPr>
            </w:pPr>
            <w:ins w:id="8989" w:author="임 종운" w:date="2022-05-17T11:40:00Z">
              <w:r>
                <w:t>INSERT INTO attendance VALUES (4341, 45, 2022-03-17);</w:t>
              </w:r>
            </w:ins>
          </w:p>
          <w:p w14:paraId="190AC8B5" w14:textId="77777777" w:rsidR="00D470AE" w:rsidRDefault="00D470AE" w:rsidP="00D470AE">
            <w:pPr>
              <w:ind w:left="0" w:hanging="2"/>
              <w:rPr>
                <w:ins w:id="8990" w:author="임 종운" w:date="2022-05-17T11:40:00Z"/>
              </w:rPr>
            </w:pPr>
            <w:ins w:id="8991" w:author="임 종운" w:date="2022-05-17T11:40:00Z">
              <w:r>
                <w:t>INSERT INTO attendance VALUES (4342, 46, 2022-03-17);</w:t>
              </w:r>
            </w:ins>
          </w:p>
          <w:p w14:paraId="4DC289D7" w14:textId="77777777" w:rsidR="00D470AE" w:rsidRDefault="00D470AE" w:rsidP="00D470AE">
            <w:pPr>
              <w:ind w:left="0" w:hanging="2"/>
              <w:rPr>
                <w:ins w:id="8992" w:author="임 종운" w:date="2022-05-17T11:40:00Z"/>
              </w:rPr>
            </w:pPr>
            <w:ins w:id="8993" w:author="임 종운" w:date="2022-05-17T11:40:00Z">
              <w:r>
                <w:t>INSERT INTO attendance VALUES (4343, 47, 2022-03-17);</w:t>
              </w:r>
            </w:ins>
          </w:p>
          <w:p w14:paraId="3B2EDEE3" w14:textId="77777777" w:rsidR="00D470AE" w:rsidRDefault="00D470AE" w:rsidP="00D470AE">
            <w:pPr>
              <w:ind w:left="0" w:hanging="2"/>
              <w:rPr>
                <w:ins w:id="8994" w:author="임 종운" w:date="2022-05-17T11:40:00Z"/>
              </w:rPr>
            </w:pPr>
            <w:ins w:id="8995" w:author="임 종운" w:date="2022-05-17T11:40:00Z">
              <w:r>
                <w:t>INSERT INTO attendance VALUES (4344, 48, 2022-03-17);</w:t>
              </w:r>
            </w:ins>
          </w:p>
          <w:p w14:paraId="102985E1" w14:textId="77777777" w:rsidR="00D470AE" w:rsidRDefault="00D470AE" w:rsidP="00D470AE">
            <w:pPr>
              <w:ind w:left="0" w:hanging="2"/>
              <w:rPr>
                <w:ins w:id="8996" w:author="임 종운" w:date="2022-05-17T11:40:00Z"/>
              </w:rPr>
            </w:pPr>
            <w:ins w:id="8997" w:author="임 종운" w:date="2022-05-17T11:40:00Z">
              <w:r>
                <w:t>INSERT INTO attendance VALUES (4345, 49, 2022-03-17);</w:t>
              </w:r>
            </w:ins>
          </w:p>
          <w:p w14:paraId="2401D34B" w14:textId="77777777" w:rsidR="00D470AE" w:rsidRDefault="00D470AE" w:rsidP="00D470AE">
            <w:pPr>
              <w:ind w:left="0" w:hanging="2"/>
              <w:rPr>
                <w:ins w:id="8998" w:author="임 종운" w:date="2022-05-17T11:40:00Z"/>
              </w:rPr>
            </w:pPr>
            <w:ins w:id="8999" w:author="임 종운" w:date="2022-05-17T11:40:00Z">
              <w:r>
                <w:t>INSERT INTO attendance VALUES (4346, 50, 2022-03-17);</w:t>
              </w:r>
            </w:ins>
          </w:p>
          <w:p w14:paraId="7513B3D1" w14:textId="77777777" w:rsidR="00D470AE" w:rsidRDefault="00D470AE" w:rsidP="00D470AE">
            <w:pPr>
              <w:ind w:left="0" w:hanging="2"/>
              <w:rPr>
                <w:ins w:id="9000" w:author="임 종운" w:date="2022-05-17T11:40:00Z"/>
              </w:rPr>
            </w:pPr>
            <w:ins w:id="9001" w:author="임 종운" w:date="2022-05-17T11:40:00Z">
              <w:r>
                <w:t>INSERT INTO attendance VALUES (4347, 51, 2022-03-17);</w:t>
              </w:r>
            </w:ins>
          </w:p>
          <w:p w14:paraId="0FE65563" w14:textId="77777777" w:rsidR="00D470AE" w:rsidRDefault="00D470AE" w:rsidP="00D470AE">
            <w:pPr>
              <w:ind w:left="0" w:hanging="2"/>
              <w:rPr>
                <w:ins w:id="9002" w:author="임 종운" w:date="2022-05-17T11:40:00Z"/>
              </w:rPr>
            </w:pPr>
            <w:ins w:id="9003" w:author="임 종운" w:date="2022-05-17T11:40:00Z">
              <w:r>
                <w:t>INSERT INTO attendance VALUES (4348, 52, 2022-03-17);</w:t>
              </w:r>
            </w:ins>
          </w:p>
          <w:p w14:paraId="12665F34" w14:textId="77777777" w:rsidR="00D470AE" w:rsidRDefault="00D470AE" w:rsidP="00D470AE">
            <w:pPr>
              <w:ind w:left="0" w:hanging="2"/>
              <w:rPr>
                <w:ins w:id="9004" w:author="임 종운" w:date="2022-05-17T11:40:00Z"/>
              </w:rPr>
            </w:pPr>
            <w:ins w:id="9005" w:author="임 종운" w:date="2022-05-17T11:40:00Z">
              <w:r>
                <w:t>INSERT INTO attendance VALUES (4349, 53, 2022-03-17);</w:t>
              </w:r>
            </w:ins>
          </w:p>
          <w:p w14:paraId="7C5F161E" w14:textId="77777777" w:rsidR="00D470AE" w:rsidRDefault="00D470AE" w:rsidP="00D470AE">
            <w:pPr>
              <w:ind w:left="0" w:hanging="2"/>
              <w:rPr>
                <w:ins w:id="9006" w:author="임 종운" w:date="2022-05-17T11:40:00Z"/>
              </w:rPr>
            </w:pPr>
            <w:ins w:id="9007" w:author="임 종운" w:date="2022-05-17T11:40:00Z">
              <w:r>
                <w:t>INSERT INTO attendance VALUES (4350, 54, 2022-03-17);</w:t>
              </w:r>
            </w:ins>
          </w:p>
          <w:p w14:paraId="66E080FF" w14:textId="77777777" w:rsidR="00D470AE" w:rsidRDefault="00D470AE" w:rsidP="00D470AE">
            <w:pPr>
              <w:ind w:left="0" w:hanging="2"/>
              <w:rPr>
                <w:ins w:id="9008" w:author="임 종운" w:date="2022-05-17T11:40:00Z"/>
              </w:rPr>
            </w:pPr>
            <w:ins w:id="9009" w:author="임 종운" w:date="2022-05-17T11:40:00Z">
              <w:r>
                <w:t>INSERT INTO attendance VALUES (4351, 55, 2022-03-17);</w:t>
              </w:r>
            </w:ins>
          </w:p>
          <w:p w14:paraId="4DC19977" w14:textId="77777777" w:rsidR="00D470AE" w:rsidRDefault="00D470AE" w:rsidP="00D470AE">
            <w:pPr>
              <w:ind w:left="0" w:hanging="2"/>
              <w:rPr>
                <w:ins w:id="9010" w:author="임 종운" w:date="2022-05-17T11:40:00Z"/>
              </w:rPr>
            </w:pPr>
            <w:ins w:id="9011" w:author="임 종운" w:date="2022-05-17T11:40:00Z">
              <w:r>
                <w:t>INSERT INTO attendance VALUES (4352, 27, 2022-03-18);</w:t>
              </w:r>
            </w:ins>
          </w:p>
          <w:p w14:paraId="17295A7A" w14:textId="77777777" w:rsidR="00D470AE" w:rsidRDefault="00D470AE" w:rsidP="00D470AE">
            <w:pPr>
              <w:ind w:left="0" w:hanging="2"/>
              <w:rPr>
                <w:ins w:id="9012" w:author="임 종운" w:date="2022-05-17T11:40:00Z"/>
              </w:rPr>
            </w:pPr>
            <w:ins w:id="9013" w:author="임 종운" w:date="2022-05-17T11:40:00Z">
              <w:r>
                <w:t>INSERT INTO attendance VALUES (4353, 28, 2022-03-18);</w:t>
              </w:r>
            </w:ins>
          </w:p>
          <w:p w14:paraId="2880B18B" w14:textId="77777777" w:rsidR="00D470AE" w:rsidRDefault="00D470AE" w:rsidP="00D470AE">
            <w:pPr>
              <w:ind w:left="0" w:hanging="2"/>
              <w:rPr>
                <w:ins w:id="9014" w:author="임 종운" w:date="2022-05-17T11:40:00Z"/>
              </w:rPr>
            </w:pPr>
            <w:ins w:id="9015" w:author="임 종운" w:date="2022-05-17T11:40:00Z">
              <w:r>
                <w:t>INSERT INTO attendance VALUES (4354, 29, 2022-03-18);</w:t>
              </w:r>
            </w:ins>
          </w:p>
          <w:p w14:paraId="6C27F650" w14:textId="77777777" w:rsidR="00D470AE" w:rsidRDefault="00D470AE" w:rsidP="00D470AE">
            <w:pPr>
              <w:ind w:left="0" w:hanging="2"/>
              <w:rPr>
                <w:ins w:id="9016" w:author="임 종운" w:date="2022-05-17T11:40:00Z"/>
              </w:rPr>
            </w:pPr>
            <w:ins w:id="9017" w:author="임 종운" w:date="2022-05-17T11:40:00Z">
              <w:r>
                <w:t>INSERT INTO attendance VALUES (4355, 30, 2022-03-18);</w:t>
              </w:r>
            </w:ins>
          </w:p>
          <w:p w14:paraId="54214C94" w14:textId="77777777" w:rsidR="00D470AE" w:rsidRDefault="00D470AE" w:rsidP="00D470AE">
            <w:pPr>
              <w:ind w:left="0" w:hanging="2"/>
              <w:rPr>
                <w:ins w:id="9018" w:author="임 종운" w:date="2022-05-17T11:40:00Z"/>
              </w:rPr>
            </w:pPr>
            <w:ins w:id="9019" w:author="임 종운" w:date="2022-05-17T11:40:00Z">
              <w:r>
                <w:t>INSERT INTO attendance VALUES (4356, 31, 2022-03-18);</w:t>
              </w:r>
            </w:ins>
          </w:p>
          <w:p w14:paraId="1C83AACD" w14:textId="77777777" w:rsidR="00D470AE" w:rsidRDefault="00D470AE" w:rsidP="00D470AE">
            <w:pPr>
              <w:ind w:left="0" w:hanging="2"/>
              <w:rPr>
                <w:ins w:id="9020" w:author="임 종운" w:date="2022-05-17T11:40:00Z"/>
              </w:rPr>
            </w:pPr>
            <w:ins w:id="9021" w:author="임 종운" w:date="2022-05-17T11:40:00Z">
              <w:r>
                <w:t>INSERT INTO attendance VALUES (4357, 32, 2022-03-18);</w:t>
              </w:r>
            </w:ins>
          </w:p>
          <w:p w14:paraId="023C3692" w14:textId="77777777" w:rsidR="00D470AE" w:rsidRDefault="00D470AE" w:rsidP="00D470AE">
            <w:pPr>
              <w:ind w:left="0" w:hanging="2"/>
              <w:rPr>
                <w:ins w:id="9022" w:author="임 종운" w:date="2022-05-17T11:40:00Z"/>
              </w:rPr>
            </w:pPr>
            <w:ins w:id="9023" w:author="임 종운" w:date="2022-05-17T11:40:00Z">
              <w:r>
                <w:t>INSERT INTO attendance VALUES (4358, 33, 2022-03-18);</w:t>
              </w:r>
            </w:ins>
          </w:p>
          <w:p w14:paraId="5B062613" w14:textId="77777777" w:rsidR="00D470AE" w:rsidRDefault="00D470AE" w:rsidP="00D470AE">
            <w:pPr>
              <w:ind w:left="0" w:hanging="2"/>
              <w:rPr>
                <w:ins w:id="9024" w:author="임 종운" w:date="2022-05-17T11:40:00Z"/>
              </w:rPr>
            </w:pPr>
            <w:ins w:id="9025" w:author="임 종운" w:date="2022-05-17T11:40:00Z">
              <w:r>
                <w:t>INSERT INTO attendance VALUES (4359, 34, 2022-03-18);</w:t>
              </w:r>
            </w:ins>
          </w:p>
          <w:p w14:paraId="15EF9919" w14:textId="77777777" w:rsidR="00D470AE" w:rsidRDefault="00D470AE" w:rsidP="00D470AE">
            <w:pPr>
              <w:ind w:left="0" w:hanging="2"/>
              <w:rPr>
                <w:ins w:id="9026" w:author="임 종운" w:date="2022-05-17T11:40:00Z"/>
              </w:rPr>
            </w:pPr>
            <w:ins w:id="9027" w:author="임 종운" w:date="2022-05-17T11:40:00Z">
              <w:r>
                <w:t>INSERT INTO attendance VALUES (4360, 35, 2022-03-18);</w:t>
              </w:r>
            </w:ins>
          </w:p>
          <w:p w14:paraId="23D117AB" w14:textId="77777777" w:rsidR="00D470AE" w:rsidRDefault="00D470AE" w:rsidP="00D470AE">
            <w:pPr>
              <w:ind w:left="0" w:hanging="2"/>
              <w:rPr>
                <w:ins w:id="9028" w:author="임 종운" w:date="2022-05-17T11:40:00Z"/>
              </w:rPr>
            </w:pPr>
            <w:ins w:id="9029" w:author="임 종운" w:date="2022-05-17T11:40:00Z">
              <w:r>
                <w:t>INSERT INTO attendance VALUES (4361, 36, 2022-03-18);</w:t>
              </w:r>
            </w:ins>
          </w:p>
          <w:p w14:paraId="2785CED1" w14:textId="77777777" w:rsidR="00D470AE" w:rsidRDefault="00D470AE" w:rsidP="00D470AE">
            <w:pPr>
              <w:ind w:left="0" w:hanging="2"/>
              <w:rPr>
                <w:ins w:id="9030" w:author="임 종운" w:date="2022-05-17T11:40:00Z"/>
              </w:rPr>
            </w:pPr>
            <w:ins w:id="9031" w:author="임 종운" w:date="2022-05-17T11:40:00Z">
              <w:r>
                <w:t>INSERT INTO attendance VALUES (4362, 37, 2022-03-18);</w:t>
              </w:r>
            </w:ins>
          </w:p>
          <w:p w14:paraId="535BFDA5" w14:textId="77777777" w:rsidR="00D470AE" w:rsidRDefault="00D470AE" w:rsidP="00D470AE">
            <w:pPr>
              <w:ind w:left="0" w:hanging="2"/>
              <w:rPr>
                <w:ins w:id="9032" w:author="임 종운" w:date="2022-05-17T11:40:00Z"/>
              </w:rPr>
            </w:pPr>
            <w:ins w:id="9033" w:author="임 종운" w:date="2022-05-17T11:40:00Z">
              <w:r>
                <w:lastRenderedPageBreak/>
                <w:t>INSERT INTO attendance VALUES (4363, 38, 2022-03-18);</w:t>
              </w:r>
            </w:ins>
          </w:p>
          <w:p w14:paraId="0B1E74FE" w14:textId="77777777" w:rsidR="00D470AE" w:rsidRDefault="00D470AE" w:rsidP="00D470AE">
            <w:pPr>
              <w:ind w:left="0" w:hanging="2"/>
              <w:rPr>
                <w:ins w:id="9034" w:author="임 종운" w:date="2022-05-17T11:40:00Z"/>
              </w:rPr>
            </w:pPr>
            <w:ins w:id="9035" w:author="임 종운" w:date="2022-05-17T11:40:00Z">
              <w:r>
                <w:t>INSERT INTO attendance VALUES (4364, 39, 2022-03-18);</w:t>
              </w:r>
            </w:ins>
          </w:p>
          <w:p w14:paraId="2A7AE3C8" w14:textId="77777777" w:rsidR="00D470AE" w:rsidRDefault="00D470AE" w:rsidP="00D470AE">
            <w:pPr>
              <w:ind w:left="0" w:hanging="2"/>
              <w:rPr>
                <w:ins w:id="9036" w:author="임 종운" w:date="2022-05-17T11:40:00Z"/>
              </w:rPr>
            </w:pPr>
            <w:ins w:id="9037" w:author="임 종운" w:date="2022-05-17T11:40:00Z">
              <w:r>
                <w:t>INSERT INTO attendance VALUES (4365, 40, 2022-03-18);</w:t>
              </w:r>
            </w:ins>
          </w:p>
          <w:p w14:paraId="47812947" w14:textId="77777777" w:rsidR="00D470AE" w:rsidRDefault="00D470AE" w:rsidP="00D470AE">
            <w:pPr>
              <w:ind w:left="0" w:hanging="2"/>
              <w:rPr>
                <w:ins w:id="9038" w:author="임 종운" w:date="2022-05-17T11:40:00Z"/>
              </w:rPr>
            </w:pPr>
            <w:ins w:id="9039" w:author="임 종운" w:date="2022-05-17T11:40:00Z">
              <w:r>
                <w:t>INSERT INTO attendance VALUES (4366, 41, 2022-03-18);</w:t>
              </w:r>
            </w:ins>
          </w:p>
          <w:p w14:paraId="4119566B" w14:textId="77777777" w:rsidR="00D470AE" w:rsidRDefault="00D470AE" w:rsidP="00D470AE">
            <w:pPr>
              <w:ind w:left="0" w:hanging="2"/>
              <w:rPr>
                <w:ins w:id="9040" w:author="임 종운" w:date="2022-05-17T11:40:00Z"/>
              </w:rPr>
            </w:pPr>
            <w:ins w:id="9041" w:author="임 종운" w:date="2022-05-17T11:40:00Z">
              <w:r>
                <w:t>INSERT INTO attendance VALUES (4367, 42, 2022-03-18);</w:t>
              </w:r>
            </w:ins>
          </w:p>
          <w:p w14:paraId="0415279C" w14:textId="77777777" w:rsidR="00D470AE" w:rsidRDefault="00D470AE" w:rsidP="00D470AE">
            <w:pPr>
              <w:ind w:left="0" w:hanging="2"/>
              <w:rPr>
                <w:ins w:id="9042" w:author="임 종운" w:date="2022-05-17T11:40:00Z"/>
              </w:rPr>
            </w:pPr>
            <w:ins w:id="9043" w:author="임 종운" w:date="2022-05-17T11:40:00Z">
              <w:r>
                <w:t>INSERT INTO attendance VALUES (4368, 43, 2022-03-18);</w:t>
              </w:r>
            </w:ins>
          </w:p>
          <w:p w14:paraId="3A9D2BE4" w14:textId="77777777" w:rsidR="00D470AE" w:rsidRDefault="00D470AE" w:rsidP="00D470AE">
            <w:pPr>
              <w:ind w:left="0" w:hanging="2"/>
              <w:rPr>
                <w:ins w:id="9044" w:author="임 종운" w:date="2022-05-17T11:40:00Z"/>
              </w:rPr>
            </w:pPr>
            <w:ins w:id="9045" w:author="임 종운" w:date="2022-05-17T11:40:00Z">
              <w:r>
                <w:t>INSERT INTO attendance VALUES (4369, 44, 2022-03-18);</w:t>
              </w:r>
            </w:ins>
          </w:p>
          <w:p w14:paraId="3AA9A7B7" w14:textId="77777777" w:rsidR="00D470AE" w:rsidRDefault="00D470AE" w:rsidP="00D470AE">
            <w:pPr>
              <w:ind w:left="0" w:hanging="2"/>
              <w:rPr>
                <w:ins w:id="9046" w:author="임 종운" w:date="2022-05-17T11:40:00Z"/>
              </w:rPr>
            </w:pPr>
            <w:ins w:id="9047" w:author="임 종운" w:date="2022-05-17T11:40:00Z">
              <w:r>
                <w:t>INSERT INTO attendance VALUES (4370, 45, 2022-03-18);</w:t>
              </w:r>
            </w:ins>
          </w:p>
          <w:p w14:paraId="1993E1D0" w14:textId="77777777" w:rsidR="00D470AE" w:rsidRDefault="00D470AE" w:rsidP="00D470AE">
            <w:pPr>
              <w:ind w:left="0" w:hanging="2"/>
              <w:rPr>
                <w:ins w:id="9048" w:author="임 종운" w:date="2022-05-17T11:40:00Z"/>
              </w:rPr>
            </w:pPr>
            <w:ins w:id="9049" w:author="임 종운" w:date="2022-05-17T11:40:00Z">
              <w:r>
                <w:t>INSERT INTO attendance VALUES (4371, 46, 2022-03-18);</w:t>
              </w:r>
            </w:ins>
          </w:p>
          <w:p w14:paraId="594AA33B" w14:textId="77777777" w:rsidR="00D470AE" w:rsidRDefault="00D470AE" w:rsidP="00D470AE">
            <w:pPr>
              <w:ind w:left="0" w:hanging="2"/>
              <w:rPr>
                <w:ins w:id="9050" w:author="임 종운" w:date="2022-05-17T11:40:00Z"/>
              </w:rPr>
            </w:pPr>
            <w:ins w:id="9051" w:author="임 종운" w:date="2022-05-17T11:40:00Z">
              <w:r>
                <w:t>INSERT INTO attendance VALUES (4372, 47, 2022-03-18);</w:t>
              </w:r>
            </w:ins>
          </w:p>
          <w:p w14:paraId="1F64F0E4" w14:textId="77777777" w:rsidR="00D470AE" w:rsidRDefault="00D470AE" w:rsidP="00D470AE">
            <w:pPr>
              <w:ind w:left="0" w:hanging="2"/>
              <w:rPr>
                <w:ins w:id="9052" w:author="임 종운" w:date="2022-05-17T11:40:00Z"/>
              </w:rPr>
            </w:pPr>
            <w:ins w:id="9053" w:author="임 종운" w:date="2022-05-17T11:40:00Z">
              <w:r>
                <w:t>INSERT INTO attendance VALUES (4373, 48, 2022-03-18);</w:t>
              </w:r>
            </w:ins>
          </w:p>
          <w:p w14:paraId="7E7A283A" w14:textId="77777777" w:rsidR="00D470AE" w:rsidRDefault="00D470AE" w:rsidP="00D470AE">
            <w:pPr>
              <w:ind w:left="0" w:hanging="2"/>
              <w:rPr>
                <w:ins w:id="9054" w:author="임 종운" w:date="2022-05-17T11:40:00Z"/>
              </w:rPr>
            </w:pPr>
            <w:ins w:id="9055" w:author="임 종운" w:date="2022-05-17T11:40:00Z">
              <w:r>
                <w:t>INSERT INTO attendance VALUES (4374, 49, 2022-03-18);</w:t>
              </w:r>
            </w:ins>
          </w:p>
          <w:p w14:paraId="2F662B43" w14:textId="77777777" w:rsidR="00D470AE" w:rsidRDefault="00D470AE" w:rsidP="00D470AE">
            <w:pPr>
              <w:ind w:left="0" w:hanging="2"/>
              <w:rPr>
                <w:ins w:id="9056" w:author="임 종운" w:date="2022-05-17T11:40:00Z"/>
              </w:rPr>
            </w:pPr>
            <w:ins w:id="9057" w:author="임 종운" w:date="2022-05-17T11:40:00Z">
              <w:r>
                <w:t>INSERT INTO attendance VALUES (4375, 50, 2022-03-18);</w:t>
              </w:r>
            </w:ins>
          </w:p>
          <w:p w14:paraId="7D967C48" w14:textId="77777777" w:rsidR="00D470AE" w:rsidRDefault="00D470AE" w:rsidP="00D470AE">
            <w:pPr>
              <w:ind w:left="0" w:hanging="2"/>
              <w:rPr>
                <w:ins w:id="9058" w:author="임 종운" w:date="2022-05-17T11:40:00Z"/>
              </w:rPr>
            </w:pPr>
            <w:ins w:id="9059" w:author="임 종운" w:date="2022-05-17T11:40:00Z">
              <w:r>
                <w:t>INSERT INTO attendance VALUES (4376, 51, 2022-03-18);</w:t>
              </w:r>
            </w:ins>
          </w:p>
          <w:p w14:paraId="112AD949" w14:textId="77777777" w:rsidR="00D470AE" w:rsidRDefault="00D470AE" w:rsidP="00D470AE">
            <w:pPr>
              <w:ind w:left="0" w:hanging="2"/>
              <w:rPr>
                <w:ins w:id="9060" w:author="임 종운" w:date="2022-05-17T11:40:00Z"/>
              </w:rPr>
            </w:pPr>
            <w:ins w:id="9061" w:author="임 종운" w:date="2022-05-17T11:40:00Z">
              <w:r>
                <w:t>INSERT INTO attendance VALUES (4377, 52, 2022-03-18);</w:t>
              </w:r>
            </w:ins>
          </w:p>
          <w:p w14:paraId="33DE7433" w14:textId="77777777" w:rsidR="00D470AE" w:rsidRDefault="00D470AE" w:rsidP="00D470AE">
            <w:pPr>
              <w:ind w:left="0" w:hanging="2"/>
              <w:rPr>
                <w:ins w:id="9062" w:author="임 종운" w:date="2022-05-17T11:40:00Z"/>
              </w:rPr>
            </w:pPr>
            <w:ins w:id="9063" w:author="임 종운" w:date="2022-05-17T11:40:00Z">
              <w:r>
                <w:t>INSERT INTO attendance VALUES (4378, 53, 2022-03-18);</w:t>
              </w:r>
            </w:ins>
          </w:p>
          <w:p w14:paraId="781CA895" w14:textId="77777777" w:rsidR="00D470AE" w:rsidRDefault="00D470AE" w:rsidP="00D470AE">
            <w:pPr>
              <w:ind w:left="0" w:hanging="2"/>
              <w:rPr>
                <w:ins w:id="9064" w:author="임 종운" w:date="2022-05-17T11:40:00Z"/>
              </w:rPr>
            </w:pPr>
            <w:ins w:id="9065" w:author="임 종운" w:date="2022-05-17T11:40:00Z">
              <w:r>
                <w:t>INSERT INTO attendance VALUES (4379, 54, 2022-03-18);</w:t>
              </w:r>
            </w:ins>
          </w:p>
          <w:p w14:paraId="7E7C5715" w14:textId="77777777" w:rsidR="00D470AE" w:rsidRDefault="00D470AE" w:rsidP="00D470AE">
            <w:pPr>
              <w:ind w:left="0" w:hanging="2"/>
              <w:rPr>
                <w:ins w:id="9066" w:author="임 종운" w:date="2022-05-17T11:40:00Z"/>
              </w:rPr>
            </w:pPr>
            <w:ins w:id="9067" w:author="임 종운" w:date="2022-05-17T11:40:00Z">
              <w:r>
                <w:t>INSERT INTO attendance VALUES (4380, 55, 2022-03-18);</w:t>
              </w:r>
            </w:ins>
          </w:p>
          <w:p w14:paraId="0325C3AF" w14:textId="77777777" w:rsidR="00D470AE" w:rsidRDefault="00D470AE" w:rsidP="00D470AE">
            <w:pPr>
              <w:ind w:left="0" w:hanging="2"/>
              <w:rPr>
                <w:ins w:id="9068" w:author="임 종운" w:date="2022-05-17T11:40:00Z"/>
              </w:rPr>
            </w:pPr>
            <w:ins w:id="9069" w:author="임 종운" w:date="2022-05-17T11:40:00Z">
              <w:r>
                <w:t>INSERT INTO attendance VALUES (4381, 27, 2022-03-19);</w:t>
              </w:r>
            </w:ins>
          </w:p>
          <w:p w14:paraId="5AD0B836" w14:textId="77777777" w:rsidR="00D470AE" w:rsidRDefault="00D470AE" w:rsidP="00D470AE">
            <w:pPr>
              <w:ind w:left="0" w:hanging="2"/>
              <w:rPr>
                <w:ins w:id="9070" w:author="임 종운" w:date="2022-05-17T11:40:00Z"/>
              </w:rPr>
            </w:pPr>
            <w:ins w:id="9071" w:author="임 종운" w:date="2022-05-17T11:40:00Z">
              <w:r>
                <w:t>INSERT INTO attendance VALUES (4382, 28, 2022-03-19);</w:t>
              </w:r>
            </w:ins>
          </w:p>
          <w:p w14:paraId="1437CCD5" w14:textId="77777777" w:rsidR="00D470AE" w:rsidRDefault="00D470AE" w:rsidP="00D470AE">
            <w:pPr>
              <w:ind w:left="0" w:hanging="2"/>
              <w:rPr>
                <w:ins w:id="9072" w:author="임 종운" w:date="2022-05-17T11:40:00Z"/>
              </w:rPr>
            </w:pPr>
            <w:ins w:id="9073" w:author="임 종운" w:date="2022-05-17T11:40:00Z">
              <w:r>
                <w:t>INSERT INTO attendance VALUES (4383, 29, 2022-03-19);</w:t>
              </w:r>
            </w:ins>
          </w:p>
          <w:p w14:paraId="3BB9D05C" w14:textId="77777777" w:rsidR="00D470AE" w:rsidRDefault="00D470AE" w:rsidP="00D470AE">
            <w:pPr>
              <w:ind w:left="0" w:hanging="2"/>
              <w:rPr>
                <w:ins w:id="9074" w:author="임 종운" w:date="2022-05-17T11:40:00Z"/>
              </w:rPr>
            </w:pPr>
            <w:ins w:id="9075" w:author="임 종운" w:date="2022-05-17T11:40:00Z">
              <w:r>
                <w:t>INSERT INTO attendance VALUES (4384, 30, 2022-03-19);</w:t>
              </w:r>
            </w:ins>
          </w:p>
          <w:p w14:paraId="627B301D" w14:textId="77777777" w:rsidR="00D470AE" w:rsidRDefault="00D470AE" w:rsidP="00D470AE">
            <w:pPr>
              <w:ind w:left="0" w:hanging="2"/>
              <w:rPr>
                <w:ins w:id="9076" w:author="임 종운" w:date="2022-05-17T11:40:00Z"/>
              </w:rPr>
            </w:pPr>
            <w:ins w:id="9077" w:author="임 종운" w:date="2022-05-17T11:40:00Z">
              <w:r>
                <w:t>INSERT INTO attendance VALUES (4385, 31, 2022-03-19);</w:t>
              </w:r>
            </w:ins>
          </w:p>
          <w:p w14:paraId="2AF1A872" w14:textId="77777777" w:rsidR="00D470AE" w:rsidRDefault="00D470AE" w:rsidP="00D470AE">
            <w:pPr>
              <w:ind w:left="0" w:hanging="2"/>
              <w:rPr>
                <w:ins w:id="9078" w:author="임 종운" w:date="2022-05-17T11:40:00Z"/>
              </w:rPr>
            </w:pPr>
            <w:ins w:id="9079" w:author="임 종운" w:date="2022-05-17T11:40:00Z">
              <w:r>
                <w:t>INSERT INTO attendance VALUES (4386, 32, 2022-03-19);</w:t>
              </w:r>
            </w:ins>
          </w:p>
          <w:p w14:paraId="13D7E413" w14:textId="77777777" w:rsidR="00D470AE" w:rsidRDefault="00D470AE" w:rsidP="00D470AE">
            <w:pPr>
              <w:ind w:left="0" w:hanging="2"/>
              <w:rPr>
                <w:ins w:id="9080" w:author="임 종운" w:date="2022-05-17T11:40:00Z"/>
              </w:rPr>
            </w:pPr>
            <w:ins w:id="9081" w:author="임 종운" w:date="2022-05-17T11:40:00Z">
              <w:r>
                <w:t>INSERT INTO attendance VALUES (4387, 33, 2022-03-19);</w:t>
              </w:r>
            </w:ins>
          </w:p>
          <w:p w14:paraId="5C556B64" w14:textId="77777777" w:rsidR="00D470AE" w:rsidRDefault="00D470AE" w:rsidP="00D470AE">
            <w:pPr>
              <w:ind w:left="0" w:hanging="2"/>
              <w:rPr>
                <w:ins w:id="9082" w:author="임 종운" w:date="2022-05-17T11:40:00Z"/>
              </w:rPr>
            </w:pPr>
            <w:ins w:id="9083" w:author="임 종운" w:date="2022-05-17T11:40:00Z">
              <w:r>
                <w:t>INSERT INTO attendance VALUES (4388, 34, 2022-03-19);</w:t>
              </w:r>
            </w:ins>
          </w:p>
          <w:p w14:paraId="5405C7E6" w14:textId="77777777" w:rsidR="00D470AE" w:rsidRDefault="00D470AE" w:rsidP="00D470AE">
            <w:pPr>
              <w:ind w:left="0" w:hanging="2"/>
              <w:rPr>
                <w:ins w:id="9084" w:author="임 종운" w:date="2022-05-17T11:40:00Z"/>
              </w:rPr>
            </w:pPr>
            <w:ins w:id="9085" w:author="임 종운" w:date="2022-05-17T11:40:00Z">
              <w:r>
                <w:t>INSERT INTO attendance VALUES (4389, 35, 2022-03-19);</w:t>
              </w:r>
            </w:ins>
          </w:p>
          <w:p w14:paraId="7CD2A3F5" w14:textId="77777777" w:rsidR="00D470AE" w:rsidRDefault="00D470AE" w:rsidP="00D470AE">
            <w:pPr>
              <w:ind w:left="0" w:hanging="2"/>
              <w:rPr>
                <w:ins w:id="9086" w:author="임 종운" w:date="2022-05-17T11:40:00Z"/>
              </w:rPr>
            </w:pPr>
            <w:ins w:id="9087" w:author="임 종운" w:date="2022-05-17T11:40:00Z">
              <w:r>
                <w:lastRenderedPageBreak/>
                <w:t>INSERT INTO attendance VALUES (4390, 36, 2022-03-19);</w:t>
              </w:r>
            </w:ins>
          </w:p>
          <w:p w14:paraId="37E8F34D" w14:textId="77777777" w:rsidR="00D470AE" w:rsidRDefault="00D470AE" w:rsidP="00D470AE">
            <w:pPr>
              <w:ind w:left="0" w:hanging="2"/>
              <w:rPr>
                <w:ins w:id="9088" w:author="임 종운" w:date="2022-05-17T11:40:00Z"/>
              </w:rPr>
            </w:pPr>
            <w:ins w:id="9089" w:author="임 종운" w:date="2022-05-17T11:40:00Z">
              <w:r>
                <w:t>INSERT INTO attendance VALUES (4391, 37, 2022-03-19);</w:t>
              </w:r>
            </w:ins>
          </w:p>
          <w:p w14:paraId="7ECAB034" w14:textId="77777777" w:rsidR="00D470AE" w:rsidRDefault="00D470AE" w:rsidP="00D470AE">
            <w:pPr>
              <w:ind w:left="0" w:hanging="2"/>
              <w:rPr>
                <w:ins w:id="9090" w:author="임 종운" w:date="2022-05-17T11:40:00Z"/>
              </w:rPr>
            </w:pPr>
            <w:ins w:id="9091" w:author="임 종운" w:date="2022-05-17T11:40:00Z">
              <w:r>
                <w:t>INSERT INTO attendance VALUES (4392, 38, 2022-03-19);</w:t>
              </w:r>
            </w:ins>
          </w:p>
          <w:p w14:paraId="40D6B5EC" w14:textId="77777777" w:rsidR="00D470AE" w:rsidRDefault="00D470AE" w:rsidP="00D470AE">
            <w:pPr>
              <w:ind w:left="0" w:hanging="2"/>
              <w:rPr>
                <w:ins w:id="9092" w:author="임 종운" w:date="2022-05-17T11:40:00Z"/>
              </w:rPr>
            </w:pPr>
            <w:ins w:id="9093" w:author="임 종운" w:date="2022-05-17T11:40:00Z">
              <w:r>
                <w:t>INSERT INTO attendance VALUES (4393, 39, 2022-03-19);</w:t>
              </w:r>
            </w:ins>
          </w:p>
          <w:p w14:paraId="080E0278" w14:textId="77777777" w:rsidR="00D470AE" w:rsidRDefault="00D470AE" w:rsidP="00D470AE">
            <w:pPr>
              <w:ind w:left="0" w:hanging="2"/>
              <w:rPr>
                <w:ins w:id="9094" w:author="임 종운" w:date="2022-05-17T11:40:00Z"/>
              </w:rPr>
            </w:pPr>
            <w:ins w:id="9095" w:author="임 종운" w:date="2022-05-17T11:40:00Z">
              <w:r>
                <w:t>INSERT INTO attendance VALUES (4394, 40, 2022-03-19);</w:t>
              </w:r>
            </w:ins>
          </w:p>
          <w:p w14:paraId="1C816001" w14:textId="77777777" w:rsidR="00D470AE" w:rsidRDefault="00D470AE" w:rsidP="00D470AE">
            <w:pPr>
              <w:ind w:left="0" w:hanging="2"/>
              <w:rPr>
                <w:ins w:id="9096" w:author="임 종운" w:date="2022-05-17T11:40:00Z"/>
              </w:rPr>
            </w:pPr>
            <w:ins w:id="9097" w:author="임 종운" w:date="2022-05-17T11:40:00Z">
              <w:r>
                <w:t>INSERT INTO attendance VALUES (4395, 41, 2022-03-19);</w:t>
              </w:r>
            </w:ins>
          </w:p>
          <w:p w14:paraId="2A4CD8DC" w14:textId="77777777" w:rsidR="00D470AE" w:rsidRDefault="00D470AE" w:rsidP="00D470AE">
            <w:pPr>
              <w:ind w:left="0" w:hanging="2"/>
              <w:rPr>
                <w:ins w:id="9098" w:author="임 종운" w:date="2022-05-17T11:40:00Z"/>
              </w:rPr>
            </w:pPr>
            <w:ins w:id="9099" w:author="임 종운" w:date="2022-05-17T11:40:00Z">
              <w:r>
                <w:t>INSERT INTO attendance VALUES (4396, 42, 2022-03-19);</w:t>
              </w:r>
            </w:ins>
          </w:p>
          <w:p w14:paraId="6128493C" w14:textId="77777777" w:rsidR="00D470AE" w:rsidRDefault="00D470AE" w:rsidP="00D470AE">
            <w:pPr>
              <w:ind w:left="0" w:hanging="2"/>
              <w:rPr>
                <w:ins w:id="9100" w:author="임 종운" w:date="2022-05-17T11:40:00Z"/>
              </w:rPr>
            </w:pPr>
            <w:ins w:id="9101" w:author="임 종운" w:date="2022-05-17T11:40:00Z">
              <w:r>
                <w:t>INSERT INTO attendance VALUES (4397, 43, 2022-03-19);</w:t>
              </w:r>
            </w:ins>
          </w:p>
          <w:p w14:paraId="618E706A" w14:textId="77777777" w:rsidR="00D470AE" w:rsidRDefault="00D470AE" w:rsidP="00D470AE">
            <w:pPr>
              <w:ind w:left="0" w:hanging="2"/>
              <w:rPr>
                <w:ins w:id="9102" w:author="임 종운" w:date="2022-05-17T11:40:00Z"/>
              </w:rPr>
            </w:pPr>
            <w:ins w:id="9103" w:author="임 종운" w:date="2022-05-17T11:40:00Z">
              <w:r>
                <w:t>INSERT INTO attendance VALUES (4398, 44, 2022-03-19);</w:t>
              </w:r>
            </w:ins>
          </w:p>
          <w:p w14:paraId="307B88BF" w14:textId="77777777" w:rsidR="00D470AE" w:rsidRDefault="00D470AE" w:rsidP="00D470AE">
            <w:pPr>
              <w:ind w:left="0" w:hanging="2"/>
              <w:rPr>
                <w:ins w:id="9104" w:author="임 종운" w:date="2022-05-17T11:40:00Z"/>
              </w:rPr>
            </w:pPr>
            <w:ins w:id="9105" w:author="임 종운" w:date="2022-05-17T11:40:00Z">
              <w:r>
                <w:t>INSERT INTO attendance VALUES (4399, 45, 2022-03-19);</w:t>
              </w:r>
            </w:ins>
          </w:p>
          <w:p w14:paraId="0E39D2FE" w14:textId="77777777" w:rsidR="00D470AE" w:rsidRDefault="00D470AE" w:rsidP="00D470AE">
            <w:pPr>
              <w:ind w:left="0" w:hanging="2"/>
              <w:rPr>
                <w:ins w:id="9106" w:author="임 종운" w:date="2022-05-17T11:40:00Z"/>
              </w:rPr>
            </w:pPr>
            <w:ins w:id="9107" w:author="임 종운" w:date="2022-05-17T11:40:00Z">
              <w:r>
                <w:t>INSERT INTO attendance VALUES (4400, 46, 2022-03-19);</w:t>
              </w:r>
            </w:ins>
          </w:p>
          <w:p w14:paraId="5B601850" w14:textId="77777777" w:rsidR="00D470AE" w:rsidRDefault="00D470AE" w:rsidP="00D470AE">
            <w:pPr>
              <w:ind w:left="0" w:hanging="2"/>
              <w:rPr>
                <w:ins w:id="9108" w:author="임 종운" w:date="2022-05-17T11:40:00Z"/>
              </w:rPr>
            </w:pPr>
            <w:ins w:id="9109" w:author="임 종운" w:date="2022-05-17T11:40:00Z">
              <w:r>
                <w:t>INSERT INTO attendance VALUES (4401, 47, 2022-03-19);</w:t>
              </w:r>
            </w:ins>
          </w:p>
          <w:p w14:paraId="10919E31" w14:textId="77777777" w:rsidR="00D470AE" w:rsidRDefault="00D470AE" w:rsidP="00D470AE">
            <w:pPr>
              <w:ind w:left="0" w:hanging="2"/>
              <w:rPr>
                <w:ins w:id="9110" w:author="임 종운" w:date="2022-05-17T11:40:00Z"/>
              </w:rPr>
            </w:pPr>
            <w:ins w:id="9111" w:author="임 종운" w:date="2022-05-17T11:40:00Z">
              <w:r>
                <w:t>INSERT INTO attendance VALUES (4402, 48, 2022-03-19);</w:t>
              </w:r>
            </w:ins>
          </w:p>
          <w:p w14:paraId="3D6E6B35" w14:textId="77777777" w:rsidR="00D470AE" w:rsidRDefault="00D470AE" w:rsidP="00D470AE">
            <w:pPr>
              <w:ind w:left="0" w:hanging="2"/>
              <w:rPr>
                <w:ins w:id="9112" w:author="임 종운" w:date="2022-05-17T11:40:00Z"/>
              </w:rPr>
            </w:pPr>
            <w:ins w:id="9113" w:author="임 종운" w:date="2022-05-17T11:40:00Z">
              <w:r>
                <w:t>INSERT INTO attendance VALUES (4403, 49, 2022-03-19);</w:t>
              </w:r>
            </w:ins>
          </w:p>
          <w:p w14:paraId="5013ACF1" w14:textId="77777777" w:rsidR="00D470AE" w:rsidRDefault="00D470AE" w:rsidP="00D470AE">
            <w:pPr>
              <w:ind w:left="0" w:hanging="2"/>
              <w:rPr>
                <w:ins w:id="9114" w:author="임 종운" w:date="2022-05-17T11:40:00Z"/>
              </w:rPr>
            </w:pPr>
            <w:ins w:id="9115" w:author="임 종운" w:date="2022-05-17T11:40:00Z">
              <w:r>
                <w:t>INSERT INTO attendance VALUES (4404, 50, 2022-03-19);</w:t>
              </w:r>
            </w:ins>
          </w:p>
          <w:p w14:paraId="1DDE677B" w14:textId="77777777" w:rsidR="00D470AE" w:rsidRDefault="00D470AE" w:rsidP="00D470AE">
            <w:pPr>
              <w:ind w:left="0" w:hanging="2"/>
              <w:rPr>
                <w:ins w:id="9116" w:author="임 종운" w:date="2022-05-17T11:40:00Z"/>
              </w:rPr>
            </w:pPr>
            <w:ins w:id="9117" w:author="임 종운" w:date="2022-05-17T11:40:00Z">
              <w:r>
                <w:t>INSERT INTO attendance VALUES (4405, 51, 2022-03-19);</w:t>
              </w:r>
            </w:ins>
          </w:p>
          <w:p w14:paraId="7834898F" w14:textId="77777777" w:rsidR="00D470AE" w:rsidRDefault="00D470AE" w:rsidP="00D470AE">
            <w:pPr>
              <w:ind w:left="0" w:hanging="2"/>
              <w:rPr>
                <w:ins w:id="9118" w:author="임 종운" w:date="2022-05-17T11:40:00Z"/>
              </w:rPr>
            </w:pPr>
            <w:ins w:id="9119" w:author="임 종운" w:date="2022-05-17T11:40:00Z">
              <w:r>
                <w:t>INSERT INTO attendance VALUES (4406, 52, 2022-03-19);</w:t>
              </w:r>
            </w:ins>
          </w:p>
          <w:p w14:paraId="128E35C7" w14:textId="77777777" w:rsidR="00D470AE" w:rsidRDefault="00D470AE" w:rsidP="00D470AE">
            <w:pPr>
              <w:ind w:left="0" w:hanging="2"/>
              <w:rPr>
                <w:ins w:id="9120" w:author="임 종운" w:date="2022-05-17T11:40:00Z"/>
              </w:rPr>
            </w:pPr>
            <w:ins w:id="9121" w:author="임 종운" w:date="2022-05-17T11:40:00Z">
              <w:r>
                <w:t>INSERT INTO attendance VALUES (4407, 53, 2022-03-19);</w:t>
              </w:r>
            </w:ins>
          </w:p>
          <w:p w14:paraId="74B1CC76" w14:textId="77777777" w:rsidR="00D470AE" w:rsidRDefault="00D470AE" w:rsidP="00D470AE">
            <w:pPr>
              <w:ind w:left="0" w:hanging="2"/>
              <w:rPr>
                <w:ins w:id="9122" w:author="임 종운" w:date="2022-05-17T11:40:00Z"/>
              </w:rPr>
            </w:pPr>
            <w:ins w:id="9123" w:author="임 종운" w:date="2022-05-17T11:40:00Z">
              <w:r>
                <w:t>INSERT INTO attendance VALUES (4408, 54, 2022-03-19);</w:t>
              </w:r>
            </w:ins>
          </w:p>
          <w:p w14:paraId="63FDBB68" w14:textId="77777777" w:rsidR="00D470AE" w:rsidRDefault="00D470AE" w:rsidP="00D470AE">
            <w:pPr>
              <w:ind w:left="0" w:hanging="2"/>
              <w:rPr>
                <w:ins w:id="9124" w:author="임 종운" w:date="2022-05-17T11:40:00Z"/>
              </w:rPr>
            </w:pPr>
            <w:ins w:id="9125" w:author="임 종운" w:date="2022-05-17T11:40:00Z">
              <w:r>
                <w:t>INSERT INTO attendance VALUES (4409, 55, 2022-03-19);</w:t>
              </w:r>
            </w:ins>
          </w:p>
          <w:p w14:paraId="180B7E65" w14:textId="77777777" w:rsidR="00D470AE" w:rsidRDefault="00D470AE" w:rsidP="00D470AE">
            <w:pPr>
              <w:ind w:left="0" w:hanging="2"/>
              <w:rPr>
                <w:ins w:id="9126" w:author="임 종운" w:date="2022-05-17T11:40:00Z"/>
              </w:rPr>
            </w:pPr>
            <w:ins w:id="9127" w:author="임 종운" w:date="2022-05-17T11:40:00Z">
              <w:r>
                <w:t>INSERT INTO attendance VALUES (4410, 27, 2022-03-20);</w:t>
              </w:r>
            </w:ins>
          </w:p>
          <w:p w14:paraId="0BFC949A" w14:textId="77777777" w:rsidR="00D470AE" w:rsidRDefault="00D470AE" w:rsidP="00D470AE">
            <w:pPr>
              <w:ind w:left="0" w:hanging="2"/>
              <w:rPr>
                <w:ins w:id="9128" w:author="임 종운" w:date="2022-05-17T11:40:00Z"/>
              </w:rPr>
            </w:pPr>
            <w:ins w:id="9129" w:author="임 종운" w:date="2022-05-17T11:40:00Z">
              <w:r>
                <w:t>INSERT INTO attendance VALUES (4411, 28, 2022-03-20);</w:t>
              </w:r>
            </w:ins>
          </w:p>
          <w:p w14:paraId="73DD9C5A" w14:textId="77777777" w:rsidR="00D470AE" w:rsidRDefault="00D470AE" w:rsidP="00D470AE">
            <w:pPr>
              <w:ind w:left="0" w:hanging="2"/>
              <w:rPr>
                <w:ins w:id="9130" w:author="임 종운" w:date="2022-05-17T11:40:00Z"/>
              </w:rPr>
            </w:pPr>
            <w:ins w:id="9131" w:author="임 종운" w:date="2022-05-17T11:40:00Z">
              <w:r>
                <w:t>INSERT INTO attendance VALUES (4412, 29, 2022-03-20);</w:t>
              </w:r>
            </w:ins>
          </w:p>
          <w:p w14:paraId="17C422AE" w14:textId="77777777" w:rsidR="00D470AE" w:rsidRDefault="00D470AE" w:rsidP="00D470AE">
            <w:pPr>
              <w:ind w:left="0" w:hanging="2"/>
              <w:rPr>
                <w:ins w:id="9132" w:author="임 종운" w:date="2022-05-17T11:40:00Z"/>
              </w:rPr>
            </w:pPr>
            <w:ins w:id="9133" w:author="임 종운" w:date="2022-05-17T11:40:00Z">
              <w:r>
                <w:t>INSERT INTO attendance VALUES (4413, 30, 2022-03-20);</w:t>
              </w:r>
            </w:ins>
          </w:p>
          <w:p w14:paraId="5A733BF6" w14:textId="77777777" w:rsidR="00D470AE" w:rsidRDefault="00D470AE" w:rsidP="00D470AE">
            <w:pPr>
              <w:ind w:left="0" w:hanging="2"/>
              <w:rPr>
                <w:ins w:id="9134" w:author="임 종운" w:date="2022-05-17T11:40:00Z"/>
              </w:rPr>
            </w:pPr>
            <w:ins w:id="9135" w:author="임 종운" w:date="2022-05-17T11:40:00Z">
              <w:r>
                <w:t>INSERT INTO attendance VALUES (4414, 31, 2022-03-20);</w:t>
              </w:r>
            </w:ins>
          </w:p>
          <w:p w14:paraId="11D0228A" w14:textId="77777777" w:rsidR="00D470AE" w:rsidRDefault="00D470AE" w:rsidP="00D470AE">
            <w:pPr>
              <w:ind w:left="0" w:hanging="2"/>
              <w:rPr>
                <w:ins w:id="9136" w:author="임 종운" w:date="2022-05-17T11:40:00Z"/>
              </w:rPr>
            </w:pPr>
            <w:ins w:id="9137" w:author="임 종운" w:date="2022-05-17T11:40:00Z">
              <w:r>
                <w:t>INSERT INTO attendance VALUES (4415, 32, 2022-03-20);</w:t>
              </w:r>
            </w:ins>
          </w:p>
          <w:p w14:paraId="78C9B742" w14:textId="77777777" w:rsidR="00D470AE" w:rsidRDefault="00D470AE" w:rsidP="00D470AE">
            <w:pPr>
              <w:ind w:left="0" w:hanging="2"/>
              <w:rPr>
                <w:ins w:id="9138" w:author="임 종운" w:date="2022-05-17T11:40:00Z"/>
              </w:rPr>
            </w:pPr>
            <w:ins w:id="9139" w:author="임 종운" w:date="2022-05-17T11:40:00Z">
              <w:r>
                <w:t>INSERT INTO attendance VALUES (4416, 33, 2022-03-20);</w:t>
              </w:r>
            </w:ins>
          </w:p>
          <w:p w14:paraId="6D8868D8" w14:textId="77777777" w:rsidR="00D470AE" w:rsidRDefault="00D470AE" w:rsidP="00D470AE">
            <w:pPr>
              <w:ind w:left="0" w:hanging="2"/>
              <w:rPr>
                <w:ins w:id="9140" w:author="임 종운" w:date="2022-05-17T11:40:00Z"/>
              </w:rPr>
            </w:pPr>
            <w:ins w:id="9141" w:author="임 종운" w:date="2022-05-17T11:40:00Z">
              <w:r>
                <w:lastRenderedPageBreak/>
                <w:t>INSERT INTO attendance VALUES (4417, 34, 2022-03-20);</w:t>
              </w:r>
            </w:ins>
          </w:p>
          <w:p w14:paraId="252B08B4" w14:textId="77777777" w:rsidR="00D470AE" w:rsidRDefault="00D470AE" w:rsidP="00D470AE">
            <w:pPr>
              <w:ind w:left="0" w:hanging="2"/>
              <w:rPr>
                <w:ins w:id="9142" w:author="임 종운" w:date="2022-05-17T11:40:00Z"/>
              </w:rPr>
            </w:pPr>
            <w:ins w:id="9143" w:author="임 종운" w:date="2022-05-17T11:40:00Z">
              <w:r>
                <w:t>INSERT INTO attendance VALUES (4418, 35, 2022-03-20);</w:t>
              </w:r>
            </w:ins>
          </w:p>
          <w:p w14:paraId="7EF999F5" w14:textId="77777777" w:rsidR="00D470AE" w:rsidRDefault="00D470AE" w:rsidP="00D470AE">
            <w:pPr>
              <w:ind w:left="0" w:hanging="2"/>
              <w:rPr>
                <w:ins w:id="9144" w:author="임 종운" w:date="2022-05-17T11:40:00Z"/>
              </w:rPr>
            </w:pPr>
            <w:ins w:id="9145" w:author="임 종운" w:date="2022-05-17T11:40:00Z">
              <w:r>
                <w:t>INSERT INTO attendance VALUES (4419, 36, 2022-03-20);</w:t>
              </w:r>
            </w:ins>
          </w:p>
          <w:p w14:paraId="48945187" w14:textId="77777777" w:rsidR="00D470AE" w:rsidRDefault="00D470AE" w:rsidP="00D470AE">
            <w:pPr>
              <w:ind w:left="0" w:hanging="2"/>
              <w:rPr>
                <w:ins w:id="9146" w:author="임 종운" w:date="2022-05-17T11:40:00Z"/>
              </w:rPr>
            </w:pPr>
            <w:ins w:id="9147" w:author="임 종운" w:date="2022-05-17T11:40:00Z">
              <w:r>
                <w:t>INSERT INTO attendance VALUES (4420, 37, 2022-03-20);</w:t>
              </w:r>
            </w:ins>
          </w:p>
          <w:p w14:paraId="7D0875E4" w14:textId="77777777" w:rsidR="00D470AE" w:rsidRDefault="00D470AE" w:rsidP="00D470AE">
            <w:pPr>
              <w:ind w:left="0" w:hanging="2"/>
              <w:rPr>
                <w:ins w:id="9148" w:author="임 종운" w:date="2022-05-17T11:40:00Z"/>
              </w:rPr>
            </w:pPr>
            <w:ins w:id="9149" w:author="임 종운" w:date="2022-05-17T11:40:00Z">
              <w:r>
                <w:t>INSERT INTO attendance VALUES (4421, 38, 2022-03-20);</w:t>
              </w:r>
            </w:ins>
          </w:p>
          <w:p w14:paraId="489FA177" w14:textId="77777777" w:rsidR="00D470AE" w:rsidRDefault="00D470AE" w:rsidP="00D470AE">
            <w:pPr>
              <w:ind w:left="0" w:hanging="2"/>
              <w:rPr>
                <w:ins w:id="9150" w:author="임 종운" w:date="2022-05-17T11:40:00Z"/>
              </w:rPr>
            </w:pPr>
            <w:ins w:id="9151" w:author="임 종운" w:date="2022-05-17T11:40:00Z">
              <w:r>
                <w:t>INSERT INTO attendance VALUES (4422, 39, 2022-03-20);</w:t>
              </w:r>
            </w:ins>
          </w:p>
          <w:p w14:paraId="2F0232F7" w14:textId="77777777" w:rsidR="00D470AE" w:rsidRDefault="00D470AE" w:rsidP="00D470AE">
            <w:pPr>
              <w:ind w:left="0" w:hanging="2"/>
              <w:rPr>
                <w:ins w:id="9152" w:author="임 종운" w:date="2022-05-17T11:40:00Z"/>
              </w:rPr>
            </w:pPr>
            <w:ins w:id="9153" w:author="임 종운" w:date="2022-05-17T11:40:00Z">
              <w:r>
                <w:t>INSERT INTO attendance VALUES (4423, 40, 2022-03-20);</w:t>
              </w:r>
            </w:ins>
          </w:p>
          <w:p w14:paraId="0269F451" w14:textId="77777777" w:rsidR="00D470AE" w:rsidRDefault="00D470AE" w:rsidP="00D470AE">
            <w:pPr>
              <w:ind w:left="0" w:hanging="2"/>
              <w:rPr>
                <w:ins w:id="9154" w:author="임 종운" w:date="2022-05-17T11:40:00Z"/>
              </w:rPr>
            </w:pPr>
            <w:ins w:id="9155" w:author="임 종운" w:date="2022-05-17T11:40:00Z">
              <w:r>
                <w:t>INSERT INTO attendance VALUES (4424, 41, 2022-03-20);</w:t>
              </w:r>
            </w:ins>
          </w:p>
          <w:p w14:paraId="35CE7EF3" w14:textId="77777777" w:rsidR="00D470AE" w:rsidRDefault="00D470AE" w:rsidP="00D470AE">
            <w:pPr>
              <w:ind w:left="0" w:hanging="2"/>
              <w:rPr>
                <w:ins w:id="9156" w:author="임 종운" w:date="2022-05-17T11:40:00Z"/>
              </w:rPr>
            </w:pPr>
            <w:ins w:id="9157" w:author="임 종운" w:date="2022-05-17T11:40:00Z">
              <w:r>
                <w:t>INSERT INTO attendance VALUES (4425, 42, 2022-03-20);</w:t>
              </w:r>
            </w:ins>
          </w:p>
          <w:p w14:paraId="4DE8FA9C" w14:textId="77777777" w:rsidR="00D470AE" w:rsidRDefault="00D470AE" w:rsidP="00D470AE">
            <w:pPr>
              <w:ind w:left="0" w:hanging="2"/>
              <w:rPr>
                <w:ins w:id="9158" w:author="임 종운" w:date="2022-05-17T11:40:00Z"/>
              </w:rPr>
            </w:pPr>
            <w:ins w:id="9159" w:author="임 종운" w:date="2022-05-17T11:40:00Z">
              <w:r>
                <w:t>INSERT INTO attendance VALUES (4426, 43, 2022-03-20);</w:t>
              </w:r>
            </w:ins>
          </w:p>
          <w:p w14:paraId="7DE30457" w14:textId="77777777" w:rsidR="00D470AE" w:rsidRDefault="00D470AE" w:rsidP="00D470AE">
            <w:pPr>
              <w:ind w:left="0" w:hanging="2"/>
              <w:rPr>
                <w:ins w:id="9160" w:author="임 종운" w:date="2022-05-17T11:40:00Z"/>
              </w:rPr>
            </w:pPr>
            <w:ins w:id="9161" w:author="임 종운" w:date="2022-05-17T11:40:00Z">
              <w:r>
                <w:t>INSERT INTO attendance VALUES (4427, 44, 2022-03-20);</w:t>
              </w:r>
            </w:ins>
          </w:p>
          <w:p w14:paraId="092A7D5D" w14:textId="77777777" w:rsidR="00D470AE" w:rsidRDefault="00D470AE" w:rsidP="00D470AE">
            <w:pPr>
              <w:ind w:left="0" w:hanging="2"/>
              <w:rPr>
                <w:ins w:id="9162" w:author="임 종운" w:date="2022-05-17T11:40:00Z"/>
              </w:rPr>
            </w:pPr>
            <w:ins w:id="9163" w:author="임 종운" w:date="2022-05-17T11:40:00Z">
              <w:r>
                <w:t>INSERT INTO attendance VALUES (4428, 45, 2022-03-20);</w:t>
              </w:r>
            </w:ins>
          </w:p>
          <w:p w14:paraId="3E1800B9" w14:textId="77777777" w:rsidR="00D470AE" w:rsidRDefault="00D470AE" w:rsidP="00D470AE">
            <w:pPr>
              <w:ind w:left="0" w:hanging="2"/>
              <w:rPr>
                <w:ins w:id="9164" w:author="임 종운" w:date="2022-05-17T11:40:00Z"/>
              </w:rPr>
            </w:pPr>
            <w:ins w:id="9165" w:author="임 종운" w:date="2022-05-17T11:40:00Z">
              <w:r>
                <w:t>INSERT INTO attendance VALUES (4429, 46, 2022-03-20);</w:t>
              </w:r>
            </w:ins>
          </w:p>
          <w:p w14:paraId="39E08BEE" w14:textId="77777777" w:rsidR="00D470AE" w:rsidRDefault="00D470AE" w:rsidP="00D470AE">
            <w:pPr>
              <w:ind w:left="0" w:hanging="2"/>
              <w:rPr>
                <w:ins w:id="9166" w:author="임 종운" w:date="2022-05-17T11:40:00Z"/>
              </w:rPr>
            </w:pPr>
            <w:ins w:id="9167" w:author="임 종운" w:date="2022-05-17T11:40:00Z">
              <w:r>
                <w:t>INSERT INTO attendance VALUES (4430, 47, 2022-03-20);</w:t>
              </w:r>
            </w:ins>
          </w:p>
          <w:p w14:paraId="7664F150" w14:textId="77777777" w:rsidR="00D470AE" w:rsidRDefault="00D470AE" w:rsidP="00D470AE">
            <w:pPr>
              <w:ind w:left="0" w:hanging="2"/>
              <w:rPr>
                <w:ins w:id="9168" w:author="임 종운" w:date="2022-05-17T11:40:00Z"/>
              </w:rPr>
            </w:pPr>
            <w:ins w:id="9169" w:author="임 종운" w:date="2022-05-17T11:40:00Z">
              <w:r>
                <w:t>INSERT INTO attendance VALUES (4431, 48, 2022-03-20);</w:t>
              </w:r>
            </w:ins>
          </w:p>
          <w:p w14:paraId="198A91AF" w14:textId="77777777" w:rsidR="00D470AE" w:rsidRDefault="00D470AE" w:rsidP="00D470AE">
            <w:pPr>
              <w:ind w:left="0" w:hanging="2"/>
              <w:rPr>
                <w:ins w:id="9170" w:author="임 종운" w:date="2022-05-17T11:40:00Z"/>
              </w:rPr>
            </w:pPr>
            <w:ins w:id="9171" w:author="임 종운" w:date="2022-05-17T11:40:00Z">
              <w:r>
                <w:t>INSERT INTO attendance VALUES (4432, 49, 2022-03-20);</w:t>
              </w:r>
            </w:ins>
          </w:p>
          <w:p w14:paraId="7403B7B8" w14:textId="77777777" w:rsidR="00D470AE" w:rsidRDefault="00D470AE" w:rsidP="00D470AE">
            <w:pPr>
              <w:ind w:left="0" w:hanging="2"/>
              <w:rPr>
                <w:ins w:id="9172" w:author="임 종운" w:date="2022-05-17T11:40:00Z"/>
              </w:rPr>
            </w:pPr>
            <w:ins w:id="9173" w:author="임 종운" w:date="2022-05-17T11:40:00Z">
              <w:r>
                <w:t>INSERT INTO attendance VALUES (4433, 50, 2022-03-20);</w:t>
              </w:r>
            </w:ins>
          </w:p>
          <w:p w14:paraId="4DAC032E" w14:textId="77777777" w:rsidR="00D470AE" w:rsidRDefault="00D470AE" w:rsidP="00D470AE">
            <w:pPr>
              <w:ind w:left="0" w:hanging="2"/>
              <w:rPr>
                <w:ins w:id="9174" w:author="임 종운" w:date="2022-05-17T11:40:00Z"/>
              </w:rPr>
            </w:pPr>
            <w:ins w:id="9175" w:author="임 종운" w:date="2022-05-17T11:40:00Z">
              <w:r>
                <w:t>INSERT INTO attendance VALUES (4434, 51, 2022-03-20);</w:t>
              </w:r>
            </w:ins>
          </w:p>
          <w:p w14:paraId="5B02E6EF" w14:textId="77777777" w:rsidR="00D470AE" w:rsidRDefault="00D470AE" w:rsidP="00D470AE">
            <w:pPr>
              <w:ind w:left="0" w:hanging="2"/>
              <w:rPr>
                <w:ins w:id="9176" w:author="임 종운" w:date="2022-05-17T11:40:00Z"/>
              </w:rPr>
            </w:pPr>
            <w:ins w:id="9177" w:author="임 종운" w:date="2022-05-17T11:40:00Z">
              <w:r>
                <w:t>INSERT INTO attendance VALUES (4435, 52, 2022-03-20);</w:t>
              </w:r>
            </w:ins>
          </w:p>
          <w:p w14:paraId="196235E5" w14:textId="77777777" w:rsidR="00D470AE" w:rsidRDefault="00D470AE" w:rsidP="00D470AE">
            <w:pPr>
              <w:ind w:left="0" w:hanging="2"/>
              <w:rPr>
                <w:ins w:id="9178" w:author="임 종운" w:date="2022-05-17T11:40:00Z"/>
              </w:rPr>
            </w:pPr>
            <w:ins w:id="9179" w:author="임 종운" w:date="2022-05-17T11:40:00Z">
              <w:r>
                <w:t>INSERT INTO attendance VALUES (4436, 53, 2022-03-20);</w:t>
              </w:r>
            </w:ins>
          </w:p>
          <w:p w14:paraId="67BA4836" w14:textId="77777777" w:rsidR="00D470AE" w:rsidRDefault="00D470AE" w:rsidP="00D470AE">
            <w:pPr>
              <w:ind w:left="0" w:hanging="2"/>
              <w:rPr>
                <w:ins w:id="9180" w:author="임 종운" w:date="2022-05-17T11:40:00Z"/>
              </w:rPr>
            </w:pPr>
            <w:ins w:id="9181" w:author="임 종운" w:date="2022-05-17T11:40:00Z">
              <w:r>
                <w:t>INSERT INTO attendance VALUES (4437, 54, 2022-03-20);</w:t>
              </w:r>
            </w:ins>
          </w:p>
          <w:p w14:paraId="70713E65" w14:textId="77777777" w:rsidR="00D470AE" w:rsidRDefault="00D470AE" w:rsidP="00D470AE">
            <w:pPr>
              <w:ind w:left="0" w:hanging="2"/>
              <w:rPr>
                <w:ins w:id="9182" w:author="임 종운" w:date="2022-05-17T11:40:00Z"/>
              </w:rPr>
            </w:pPr>
            <w:ins w:id="9183" w:author="임 종운" w:date="2022-05-17T11:40:00Z">
              <w:r>
                <w:t>INSERT INTO attendance VALUES (4438, 55, 2022-03-20);</w:t>
              </w:r>
            </w:ins>
          </w:p>
          <w:p w14:paraId="43738F6B" w14:textId="77777777" w:rsidR="00D470AE" w:rsidRDefault="00D470AE" w:rsidP="00D470AE">
            <w:pPr>
              <w:ind w:left="0" w:hanging="2"/>
              <w:rPr>
                <w:ins w:id="9184" w:author="임 종운" w:date="2022-05-17T11:40:00Z"/>
              </w:rPr>
            </w:pPr>
            <w:ins w:id="9185" w:author="임 종운" w:date="2022-05-17T11:40:00Z">
              <w:r>
                <w:t>INSERT INTO attendance VALUES (4439, 27, 2022-03-21);</w:t>
              </w:r>
            </w:ins>
          </w:p>
          <w:p w14:paraId="4351D6E9" w14:textId="77777777" w:rsidR="00D470AE" w:rsidRDefault="00D470AE" w:rsidP="00D470AE">
            <w:pPr>
              <w:ind w:left="0" w:hanging="2"/>
              <w:rPr>
                <w:ins w:id="9186" w:author="임 종운" w:date="2022-05-17T11:40:00Z"/>
              </w:rPr>
            </w:pPr>
            <w:ins w:id="9187" w:author="임 종운" w:date="2022-05-17T11:40:00Z">
              <w:r>
                <w:t>INSERT INTO attendance VALUES (4440, 28, 2022-03-21);</w:t>
              </w:r>
            </w:ins>
          </w:p>
          <w:p w14:paraId="35AE76B9" w14:textId="77777777" w:rsidR="00D470AE" w:rsidRDefault="00D470AE" w:rsidP="00D470AE">
            <w:pPr>
              <w:ind w:left="0" w:hanging="2"/>
              <w:rPr>
                <w:ins w:id="9188" w:author="임 종운" w:date="2022-05-17T11:40:00Z"/>
              </w:rPr>
            </w:pPr>
            <w:ins w:id="9189" w:author="임 종운" w:date="2022-05-17T11:40:00Z">
              <w:r>
                <w:t>INSERT INTO attendance VALUES (4441, 29, 2022-03-21);</w:t>
              </w:r>
            </w:ins>
          </w:p>
          <w:p w14:paraId="010D5507" w14:textId="77777777" w:rsidR="00D470AE" w:rsidRDefault="00D470AE" w:rsidP="00D470AE">
            <w:pPr>
              <w:ind w:left="0" w:hanging="2"/>
              <w:rPr>
                <w:ins w:id="9190" w:author="임 종운" w:date="2022-05-17T11:40:00Z"/>
              </w:rPr>
            </w:pPr>
            <w:ins w:id="9191" w:author="임 종운" w:date="2022-05-17T11:40:00Z">
              <w:r>
                <w:t>INSERT INTO attendance VALUES (4442, 30, 2022-03-21);</w:t>
              </w:r>
            </w:ins>
          </w:p>
          <w:p w14:paraId="77839B65" w14:textId="77777777" w:rsidR="00D470AE" w:rsidRDefault="00D470AE" w:rsidP="00D470AE">
            <w:pPr>
              <w:ind w:left="0" w:hanging="2"/>
              <w:rPr>
                <w:ins w:id="9192" w:author="임 종운" w:date="2022-05-17T11:40:00Z"/>
              </w:rPr>
            </w:pPr>
            <w:ins w:id="9193" w:author="임 종운" w:date="2022-05-17T11:40:00Z">
              <w:r>
                <w:t>INSERT INTO attendance VALUES (4443, 31, 2022-03-21);</w:t>
              </w:r>
            </w:ins>
          </w:p>
          <w:p w14:paraId="0EED7831" w14:textId="77777777" w:rsidR="00D470AE" w:rsidRDefault="00D470AE" w:rsidP="00D470AE">
            <w:pPr>
              <w:ind w:left="0" w:hanging="2"/>
              <w:rPr>
                <w:ins w:id="9194" w:author="임 종운" w:date="2022-05-17T11:40:00Z"/>
              </w:rPr>
            </w:pPr>
            <w:ins w:id="9195" w:author="임 종운" w:date="2022-05-17T11:40:00Z">
              <w:r>
                <w:lastRenderedPageBreak/>
                <w:t>INSERT INTO attendance VALUES (4444, 32, 2022-03-21);</w:t>
              </w:r>
            </w:ins>
          </w:p>
          <w:p w14:paraId="4728B09D" w14:textId="77777777" w:rsidR="00D470AE" w:rsidRDefault="00D470AE" w:rsidP="00D470AE">
            <w:pPr>
              <w:ind w:left="0" w:hanging="2"/>
              <w:rPr>
                <w:ins w:id="9196" w:author="임 종운" w:date="2022-05-17T11:40:00Z"/>
              </w:rPr>
            </w:pPr>
            <w:ins w:id="9197" w:author="임 종운" w:date="2022-05-17T11:40:00Z">
              <w:r>
                <w:t>INSERT INTO attendance VALUES (4445, 33, 2022-03-21);</w:t>
              </w:r>
            </w:ins>
          </w:p>
          <w:p w14:paraId="7F0C5571" w14:textId="77777777" w:rsidR="00D470AE" w:rsidRDefault="00D470AE" w:rsidP="00D470AE">
            <w:pPr>
              <w:ind w:left="0" w:hanging="2"/>
              <w:rPr>
                <w:ins w:id="9198" w:author="임 종운" w:date="2022-05-17T11:40:00Z"/>
              </w:rPr>
            </w:pPr>
            <w:ins w:id="9199" w:author="임 종운" w:date="2022-05-17T11:40:00Z">
              <w:r>
                <w:t>INSERT INTO attendance VALUES (4446, 34, 2022-03-21);</w:t>
              </w:r>
            </w:ins>
          </w:p>
          <w:p w14:paraId="1736CB29" w14:textId="77777777" w:rsidR="00D470AE" w:rsidRDefault="00D470AE" w:rsidP="00D470AE">
            <w:pPr>
              <w:ind w:left="0" w:hanging="2"/>
              <w:rPr>
                <w:ins w:id="9200" w:author="임 종운" w:date="2022-05-17T11:40:00Z"/>
              </w:rPr>
            </w:pPr>
            <w:ins w:id="9201" w:author="임 종운" w:date="2022-05-17T11:40:00Z">
              <w:r>
                <w:t>INSERT INTO attendance VALUES (4447, 35, 2022-03-21);</w:t>
              </w:r>
            </w:ins>
          </w:p>
          <w:p w14:paraId="2C1CA828" w14:textId="77777777" w:rsidR="00D470AE" w:rsidRDefault="00D470AE" w:rsidP="00D470AE">
            <w:pPr>
              <w:ind w:left="0" w:hanging="2"/>
              <w:rPr>
                <w:ins w:id="9202" w:author="임 종운" w:date="2022-05-17T11:40:00Z"/>
              </w:rPr>
            </w:pPr>
            <w:ins w:id="9203" w:author="임 종운" w:date="2022-05-17T11:40:00Z">
              <w:r>
                <w:t>INSERT INTO attendance VALUES (4448, 36, 2022-03-21);</w:t>
              </w:r>
            </w:ins>
          </w:p>
          <w:p w14:paraId="626BCC36" w14:textId="77777777" w:rsidR="00D470AE" w:rsidRDefault="00D470AE" w:rsidP="00D470AE">
            <w:pPr>
              <w:ind w:left="0" w:hanging="2"/>
              <w:rPr>
                <w:ins w:id="9204" w:author="임 종운" w:date="2022-05-17T11:40:00Z"/>
              </w:rPr>
            </w:pPr>
            <w:ins w:id="9205" w:author="임 종운" w:date="2022-05-17T11:40:00Z">
              <w:r>
                <w:t>INSERT INTO attendance VALUES (4449, 37, 2022-03-21);</w:t>
              </w:r>
            </w:ins>
          </w:p>
          <w:p w14:paraId="5C8630F9" w14:textId="77777777" w:rsidR="00D470AE" w:rsidRDefault="00D470AE" w:rsidP="00D470AE">
            <w:pPr>
              <w:ind w:left="0" w:hanging="2"/>
              <w:rPr>
                <w:ins w:id="9206" w:author="임 종운" w:date="2022-05-17T11:40:00Z"/>
              </w:rPr>
            </w:pPr>
            <w:ins w:id="9207" w:author="임 종운" w:date="2022-05-17T11:40:00Z">
              <w:r>
                <w:t>INSERT INTO attendance VALUES (4450, 38, 2022-03-21);</w:t>
              </w:r>
            </w:ins>
          </w:p>
          <w:p w14:paraId="231195E1" w14:textId="77777777" w:rsidR="00D470AE" w:rsidRDefault="00D470AE" w:rsidP="00D470AE">
            <w:pPr>
              <w:ind w:left="0" w:hanging="2"/>
              <w:rPr>
                <w:ins w:id="9208" w:author="임 종운" w:date="2022-05-17T11:40:00Z"/>
              </w:rPr>
            </w:pPr>
            <w:ins w:id="9209" w:author="임 종운" w:date="2022-05-17T11:40:00Z">
              <w:r>
                <w:t>INSERT INTO attendance VALUES (4451, 39, 2022-03-21);</w:t>
              </w:r>
            </w:ins>
          </w:p>
          <w:p w14:paraId="74AF8EE9" w14:textId="77777777" w:rsidR="00D470AE" w:rsidRDefault="00D470AE" w:rsidP="00D470AE">
            <w:pPr>
              <w:ind w:left="0" w:hanging="2"/>
              <w:rPr>
                <w:ins w:id="9210" w:author="임 종운" w:date="2022-05-17T11:40:00Z"/>
              </w:rPr>
            </w:pPr>
            <w:ins w:id="9211" w:author="임 종운" w:date="2022-05-17T11:40:00Z">
              <w:r>
                <w:t>INSERT INTO attendance VALUES (4452, 40, 2022-03-21);</w:t>
              </w:r>
            </w:ins>
          </w:p>
          <w:p w14:paraId="0E0A6700" w14:textId="77777777" w:rsidR="00D470AE" w:rsidRDefault="00D470AE" w:rsidP="00D470AE">
            <w:pPr>
              <w:ind w:left="0" w:hanging="2"/>
              <w:rPr>
                <w:ins w:id="9212" w:author="임 종운" w:date="2022-05-17T11:40:00Z"/>
              </w:rPr>
            </w:pPr>
            <w:ins w:id="9213" w:author="임 종운" w:date="2022-05-17T11:40:00Z">
              <w:r>
                <w:t>INSERT INTO attendance VALUES (4453, 41, 2022-03-21);</w:t>
              </w:r>
            </w:ins>
          </w:p>
          <w:p w14:paraId="401E2345" w14:textId="77777777" w:rsidR="00D470AE" w:rsidRDefault="00D470AE" w:rsidP="00D470AE">
            <w:pPr>
              <w:ind w:left="0" w:hanging="2"/>
              <w:rPr>
                <w:ins w:id="9214" w:author="임 종운" w:date="2022-05-17T11:40:00Z"/>
              </w:rPr>
            </w:pPr>
            <w:ins w:id="9215" w:author="임 종운" w:date="2022-05-17T11:40:00Z">
              <w:r>
                <w:t>INSERT INTO attendance VALUES (4454, 42, 2022-03-21);</w:t>
              </w:r>
            </w:ins>
          </w:p>
          <w:p w14:paraId="5F3BF7B7" w14:textId="77777777" w:rsidR="00D470AE" w:rsidRDefault="00D470AE" w:rsidP="00D470AE">
            <w:pPr>
              <w:ind w:left="0" w:hanging="2"/>
              <w:rPr>
                <w:ins w:id="9216" w:author="임 종운" w:date="2022-05-17T11:40:00Z"/>
              </w:rPr>
            </w:pPr>
            <w:ins w:id="9217" w:author="임 종운" w:date="2022-05-17T11:40:00Z">
              <w:r>
                <w:t>INSERT INTO attendance VALUES (4455, 43, 2022-03-21);</w:t>
              </w:r>
            </w:ins>
          </w:p>
          <w:p w14:paraId="1A9B05AB" w14:textId="77777777" w:rsidR="00D470AE" w:rsidRDefault="00D470AE" w:rsidP="00D470AE">
            <w:pPr>
              <w:ind w:left="0" w:hanging="2"/>
              <w:rPr>
                <w:ins w:id="9218" w:author="임 종운" w:date="2022-05-17T11:40:00Z"/>
              </w:rPr>
            </w:pPr>
            <w:ins w:id="9219" w:author="임 종운" w:date="2022-05-17T11:40:00Z">
              <w:r>
                <w:t>INSERT INTO attendance VALUES (4456, 44, 2022-03-21);</w:t>
              </w:r>
            </w:ins>
          </w:p>
          <w:p w14:paraId="483530F6" w14:textId="77777777" w:rsidR="00D470AE" w:rsidRDefault="00D470AE" w:rsidP="00D470AE">
            <w:pPr>
              <w:ind w:left="0" w:hanging="2"/>
              <w:rPr>
                <w:ins w:id="9220" w:author="임 종운" w:date="2022-05-17T11:40:00Z"/>
              </w:rPr>
            </w:pPr>
            <w:ins w:id="9221" w:author="임 종운" w:date="2022-05-17T11:40:00Z">
              <w:r>
                <w:t>INSERT INTO attendance VALUES (4457, 45, 2022-03-21);</w:t>
              </w:r>
            </w:ins>
          </w:p>
          <w:p w14:paraId="3BA41DEA" w14:textId="77777777" w:rsidR="00D470AE" w:rsidRDefault="00D470AE" w:rsidP="00D470AE">
            <w:pPr>
              <w:ind w:left="0" w:hanging="2"/>
              <w:rPr>
                <w:ins w:id="9222" w:author="임 종운" w:date="2022-05-17T11:40:00Z"/>
              </w:rPr>
            </w:pPr>
            <w:ins w:id="9223" w:author="임 종운" w:date="2022-05-17T11:40:00Z">
              <w:r>
                <w:t>INSERT INTO attendance VALUES (4458, 46, 2022-03-21);</w:t>
              </w:r>
            </w:ins>
          </w:p>
          <w:p w14:paraId="221C7DF7" w14:textId="77777777" w:rsidR="00D470AE" w:rsidRDefault="00D470AE" w:rsidP="00D470AE">
            <w:pPr>
              <w:ind w:left="0" w:hanging="2"/>
              <w:rPr>
                <w:ins w:id="9224" w:author="임 종운" w:date="2022-05-17T11:40:00Z"/>
              </w:rPr>
            </w:pPr>
            <w:ins w:id="9225" w:author="임 종운" w:date="2022-05-17T11:40:00Z">
              <w:r>
                <w:t>INSERT INTO attendance VALUES (4459, 47, 2022-03-21);</w:t>
              </w:r>
            </w:ins>
          </w:p>
          <w:p w14:paraId="3A192C0C" w14:textId="77777777" w:rsidR="00D470AE" w:rsidRDefault="00D470AE" w:rsidP="00D470AE">
            <w:pPr>
              <w:ind w:left="0" w:hanging="2"/>
              <w:rPr>
                <w:ins w:id="9226" w:author="임 종운" w:date="2022-05-17T11:40:00Z"/>
              </w:rPr>
            </w:pPr>
            <w:ins w:id="9227" w:author="임 종운" w:date="2022-05-17T11:40:00Z">
              <w:r>
                <w:t>INSERT INTO attendance VALUES (4460, 48, 2022-03-21);</w:t>
              </w:r>
            </w:ins>
          </w:p>
          <w:p w14:paraId="72BB8E7D" w14:textId="77777777" w:rsidR="00D470AE" w:rsidRDefault="00D470AE" w:rsidP="00D470AE">
            <w:pPr>
              <w:ind w:left="0" w:hanging="2"/>
              <w:rPr>
                <w:ins w:id="9228" w:author="임 종운" w:date="2022-05-17T11:40:00Z"/>
              </w:rPr>
            </w:pPr>
            <w:ins w:id="9229" w:author="임 종운" w:date="2022-05-17T11:40:00Z">
              <w:r>
                <w:t>INSERT INTO attendance VALUES (4461, 49, 2022-03-21);</w:t>
              </w:r>
            </w:ins>
          </w:p>
          <w:p w14:paraId="20565237" w14:textId="77777777" w:rsidR="00D470AE" w:rsidRDefault="00D470AE" w:rsidP="00D470AE">
            <w:pPr>
              <w:ind w:left="0" w:hanging="2"/>
              <w:rPr>
                <w:ins w:id="9230" w:author="임 종운" w:date="2022-05-17T11:40:00Z"/>
              </w:rPr>
            </w:pPr>
            <w:ins w:id="9231" w:author="임 종운" w:date="2022-05-17T11:40:00Z">
              <w:r>
                <w:t>INSERT INTO attendance VALUES (4462, 50, 2022-03-21);</w:t>
              </w:r>
            </w:ins>
          </w:p>
          <w:p w14:paraId="2A9CC4C0" w14:textId="77777777" w:rsidR="00D470AE" w:rsidRDefault="00D470AE" w:rsidP="00D470AE">
            <w:pPr>
              <w:ind w:left="0" w:hanging="2"/>
              <w:rPr>
                <w:ins w:id="9232" w:author="임 종운" w:date="2022-05-17T11:40:00Z"/>
              </w:rPr>
            </w:pPr>
            <w:ins w:id="9233" w:author="임 종운" w:date="2022-05-17T11:40:00Z">
              <w:r>
                <w:t>INSERT INTO attendance VALUES (4463, 51, 2022-03-21);</w:t>
              </w:r>
            </w:ins>
          </w:p>
          <w:p w14:paraId="5B34B923" w14:textId="77777777" w:rsidR="00D470AE" w:rsidRDefault="00D470AE" w:rsidP="00D470AE">
            <w:pPr>
              <w:ind w:left="0" w:hanging="2"/>
              <w:rPr>
                <w:ins w:id="9234" w:author="임 종운" w:date="2022-05-17T11:40:00Z"/>
              </w:rPr>
            </w:pPr>
            <w:ins w:id="9235" w:author="임 종운" w:date="2022-05-17T11:40:00Z">
              <w:r>
                <w:t>INSERT INTO attendance VALUES (4464, 52, 2022-03-21);</w:t>
              </w:r>
            </w:ins>
          </w:p>
          <w:p w14:paraId="10AF672F" w14:textId="77777777" w:rsidR="00D470AE" w:rsidRDefault="00D470AE" w:rsidP="00D470AE">
            <w:pPr>
              <w:ind w:left="0" w:hanging="2"/>
              <w:rPr>
                <w:ins w:id="9236" w:author="임 종운" w:date="2022-05-17T11:40:00Z"/>
              </w:rPr>
            </w:pPr>
            <w:ins w:id="9237" w:author="임 종운" w:date="2022-05-17T11:40:00Z">
              <w:r>
                <w:t>INSERT INTO attendance VALUES (4465, 53, 2022-03-21);</w:t>
              </w:r>
            </w:ins>
          </w:p>
          <w:p w14:paraId="34162608" w14:textId="77777777" w:rsidR="00D470AE" w:rsidRDefault="00D470AE" w:rsidP="00D470AE">
            <w:pPr>
              <w:ind w:left="0" w:hanging="2"/>
              <w:rPr>
                <w:ins w:id="9238" w:author="임 종운" w:date="2022-05-17T11:40:00Z"/>
              </w:rPr>
            </w:pPr>
            <w:ins w:id="9239" w:author="임 종운" w:date="2022-05-17T11:40:00Z">
              <w:r>
                <w:t>INSERT INTO attendance VALUES (4466, 54, 2022-03-21);</w:t>
              </w:r>
            </w:ins>
          </w:p>
          <w:p w14:paraId="50BDBDF9" w14:textId="77777777" w:rsidR="00D470AE" w:rsidRDefault="00D470AE" w:rsidP="00D470AE">
            <w:pPr>
              <w:ind w:left="0" w:hanging="2"/>
              <w:rPr>
                <w:ins w:id="9240" w:author="임 종운" w:date="2022-05-17T11:40:00Z"/>
              </w:rPr>
            </w:pPr>
            <w:ins w:id="9241" w:author="임 종운" w:date="2022-05-17T11:40:00Z">
              <w:r>
                <w:t>INSERT INTO attendance VALUES (4467, 55, 2022-03-21);</w:t>
              </w:r>
            </w:ins>
          </w:p>
          <w:p w14:paraId="1A2DD4B9" w14:textId="77777777" w:rsidR="00D470AE" w:rsidRDefault="00D470AE" w:rsidP="00D470AE">
            <w:pPr>
              <w:ind w:left="0" w:hanging="2"/>
              <w:rPr>
                <w:ins w:id="9242" w:author="임 종운" w:date="2022-05-17T11:40:00Z"/>
              </w:rPr>
            </w:pPr>
            <w:ins w:id="9243" w:author="임 종운" w:date="2022-05-17T11:40:00Z">
              <w:r>
                <w:t>INSERT INTO attendance VALUES (4468, 27, 2022-03-22);</w:t>
              </w:r>
            </w:ins>
          </w:p>
          <w:p w14:paraId="6B4679D2" w14:textId="77777777" w:rsidR="00D470AE" w:rsidRDefault="00D470AE" w:rsidP="00D470AE">
            <w:pPr>
              <w:ind w:left="0" w:hanging="2"/>
              <w:rPr>
                <w:ins w:id="9244" w:author="임 종운" w:date="2022-05-17T11:40:00Z"/>
              </w:rPr>
            </w:pPr>
            <w:ins w:id="9245" w:author="임 종운" w:date="2022-05-17T11:40:00Z">
              <w:r>
                <w:t>INSERT INTO attendance VALUES (4469, 28, 2022-03-22);</w:t>
              </w:r>
            </w:ins>
          </w:p>
          <w:p w14:paraId="09BC6B79" w14:textId="77777777" w:rsidR="00D470AE" w:rsidRDefault="00D470AE" w:rsidP="00D470AE">
            <w:pPr>
              <w:ind w:left="0" w:hanging="2"/>
              <w:rPr>
                <w:ins w:id="9246" w:author="임 종운" w:date="2022-05-17T11:40:00Z"/>
              </w:rPr>
            </w:pPr>
            <w:ins w:id="9247" w:author="임 종운" w:date="2022-05-17T11:40:00Z">
              <w:r>
                <w:t>INSERT INTO attendance VALUES (4470, 29, 2022-03-22);</w:t>
              </w:r>
            </w:ins>
          </w:p>
          <w:p w14:paraId="1C73AFF1" w14:textId="77777777" w:rsidR="00D470AE" w:rsidRDefault="00D470AE" w:rsidP="00D470AE">
            <w:pPr>
              <w:ind w:left="0" w:hanging="2"/>
              <w:rPr>
                <w:ins w:id="9248" w:author="임 종운" w:date="2022-05-17T11:40:00Z"/>
              </w:rPr>
            </w:pPr>
            <w:ins w:id="9249" w:author="임 종운" w:date="2022-05-17T11:40:00Z">
              <w:r>
                <w:lastRenderedPageBreak/>
                <w:t>INSERT INTO attendance VALUES (4471, 30, 2022-03-22);</w:t>
              </w:r>
            </w:ins>
          </w:p>
          <w:p w14:paraId="1D315FC2" w14:textId="77777777" w:rsidR="00D470AE" w:rsidRDefault="00D470AE" w:rsidP="00D470AE">
            <w:pPr>
              <w:ind w:left="0" w:hanging="2"/>
              <w:rPr>
                <w:ins w:id="9250" w:author="임 종운" w:date="2022-05-17T11:40:00Z"/>
              </w:rPr>
            </w:pPr>
            <w:ins w:id="9251" w:author="임 종운" w:date="2022-05-17T11:40:00Z">
              <w:r>
                <w:t>INSERT INTO attendance VALUES (4472, 31, 2022-03-22);</w:t>
              </w:r>
            </w:ins>
          </w:p>
          <w:p w14:paraId="0A335997" w14:textId="77777777" w:rsidR="00D470AE" w:rsidRDefault="00D470AE" w:rsidP="00D470AE">
            <w:pPr>
              <w:ind w:left="0" w:hanging="2"/>
              <w:rPr>
                <w:ins w:id="9252" w:author="임 종운" w:date="2022-05-17T11:40:00Z"/>
              </w:rPr>
            </w:pPr>
            <w:ins w:id="9253" w:author="임 종운" w:date="2022-05-17T11:40:00Z">
              <w:r>
                <w:t>INSERT INTO attendance VALUES (4473, 32, 2022-03-22);</w:t>
              </w:r>
            </w:ins>
          </w:p>
          <w:p w14:paraId="6F00AD99" w14:textId="77777777" w:rsidR="00D470AE" w:rsidRDefault="00D470AE" w:rsidP="00D470AE">
            <w:pPr>
              <w:ind w:left="0" w:hanging="2"/>
              <w:rPr>
                <w:ins w:id="9254" w:author="임 종운" w:date="2022-05-17T11:40:00Z"/>
              </w:rPr>
            </w:pPr>
            <w:ins w:id="9255" w:author="임 종운" w:date="2022-05-17T11:40:00Z">
              <w:r>
                <w:t>INSERT INTO attendance VALUES (4474, 33, 2022-03-22);</w:t>
              </w:r>
            </w:ins>
          </w:p>
          <w:p w14:paraId="0810CC2F" w14:textId="77777777" w:rsidR="00D470AE" w:rsidRDefault="00D470AE" w:rsidP="00D470AE">
            <w:pPr>
              <w:ind w:left="0" w:hanging="2"/>
              <w:rPr>
                <w:ins w:id="9256" w:author="임 종운" w:date="2022-05-17T11:40:00Z"/>
              </w:rPr>
            </w:pPr>
            <w:ins w:id="9257" w:author="임 종운" w:date="2022-05-17T11:40:00Z">
              <w:r>
                <w:t>INSERT INTO attendance VALUES (4475, 34, 2022-03-22);</w:t>
              </w:r>
            </w:ins>
          </w:p>
          <w:p w14:paraId="0775D575" w14:textId="77777777" w:rsidR="00D470AE" w:rsidRDefault="00D470AE" w:rsidP="00D470AE">
            <w:pPr>
              <w:ind w:left="0" w:hanging="2"/>
              <w:rPr>
                <w:ins w:id="9258" w:author="임 종운" w:date="2022-05-17T11:40:00Z"/>
              </w:rPr>
            </w:pPr>
            <w:ins w:id="9259" w:author="임 종운" w:date="2022-05-17T11:40:00Z">
              <w:r>
                <w:t>INSERT INTO attendance VALUES (4476, 35, 2022-03-22);</w:t>
              </w:r>
            </w:ins>
          </w:p>
          <w:p w14:paraId="4E8AADB0" w14:textId="77777777" w:rsidR="00D470AE" w:rsidRDefault="00D470AE" w:rsidP="00D470AE">
            <w:pPr>
              <w:ind w:left="0" w:hanging="2"/>
              <w:rPr>
                <w:ins w:id="9260" w:author="임 종운" w:date="2022-05-17T11:40:00Z"/>
              </w:rPr>
            </w:pPr>
            <w:ins w:id="9261" w:author="임 종운" w:date="2022-05-17T11:40:00Z">
              <w:r>
                <w:t>INSERT INTO attendance VALUES (4477, 36, 2022-03-22);</w:t>
              </w:r>
            </w:ins>
          </w:p>
          <w:p w14:paraId="39361E04" w14:textId="77777777" w:rsidR="00D470AE" w:rsidRDefault="00D470AE" w:rsidP="00D470AE">
            <w:pPr>
              <w:ind w:left="0" w:hanging="2"/>
              <w:rPr>
                <w:ins w:id="9262" w:author="임 종운" w:date="2022-05-17T11:40:00Z"/>
              </w:rPr>
            </w:pPr>
            <w:ins w:id="9263" w:author="임 종운" w:date="2022-05-17T11:40:00Z">
              <w:r>
                <w:t>INSERT INTO attendance VALUES (4478, 37, 2022-03-22);</w:t>
              </w:r>
            </w:ins>
          </w:p>
          <w:p w14:paraId="6C2A5A90" w14:textId="77777777" w:rsidR="00D470AE" w:rsidRDefault="00D470AE" w:rsidP="00D470AE">
            <w:pPr>
              <w:ind w:left="0" w:hanging="2"/>
              <w:rPr>
                <w:ins w:id="9264" w:author="임 종운" w:date="2022-05-17T11:40:00Z"/>
              </w:rPr>
            </w:pPr>
            <w:ins w:id="9265" w:author="임 종운" w:date="2022-05-17T11:40:00Z">
              <w:r>
                <w:t>INSERT INTO attendance VALUES (4479, 38, 2022-03-22);</w:t>
              </w:r>
            </w:ins>
          </w:p>
          <w:p w14:paraId="2FE141B9" w14:textId="77777777" w:rsidR="00D470AE" w:rsidRDefault="00D470AE" w:rsidP="00D470AE">
            <w:pPr>
              <w:ind w:left="0" w:hanging="2"/>
              <w:rPr>
                <w:ins w:id="9266" w:author="임 종운" w:date="2022-05-17T11:40:00Z"/>
              </w:rPr>
            </w:pPr>
            <w:ins w:id="9267" w:author="임 종운" w:date="2022-05-17T11:40:00Z">
              <w:r>
                <w:t>INSERT INTO attendance VALUES (4480, 39, 2022-03-22);</w:t>
              </w:r>
            </w:ins>
          </w:p>
          <w:p w14:paraId="6FA30FF9" w14:textId="77777777" w:rsidR="00D470AE" w:rsidRDefault="00D470AE" w:rsidP="00D470AE">
            <w:pPr>
              <w:ind w:left="0" w:hanging="2"/>
              <w:rPr>
                <w:ins w:id="9268" w:author="임 종운" w:date="2022-05-17T11:40:00Z"/>
              </w:rPr>
            </w:pPr>
            <w:ins w:id="9269" w:author="임 종운" w:date="2022-05-17T11:40:00Z">
              <w:r>
                <w:t>INSERT INTO attendance VALUES (4481, 40, 2022-03-22);</w:t>
              </w:r>
            </w:ins>
          </w:p>
          <w:p w14:paraId="5DA8C562" w14:textId="77777777" w:rsidR="00D470AE" w:rsidRDefault="00D470AE" w:rsidP="00D470AE">
            <w:pPr>
              <w:ind w:left="0" w:hanging="2"/>
              <w:rPr>
                <w:ins w:id="9270" w:author="임 종운" w:date="2022-05-17T11:40:00Z"/>
              </w:rPr>
            </w:pPr>
            <w:ins w:id="9271" w:author="임 종운" w:date="2022-05-17T11:40:00Z">
              <w:r>
                <w:t>INSERT INTO attendance VALUES (4482, 41, 2022-03-22);</w:t>
              </w:r>
            </w:ins>
          </w:p>
          <w:p w14:paraId="2EA9193E" w14:textId="77777777" w:rsidR="00D470AE" w:rsidRDefault="00D470AE" w:rsidP="00D470AE">
            <w:pPr>
              <w:ind w:left="0" w:hanging="2"/>
              <w:rPr>
                <w:ins w:id="9272" w:author="임 종운" w:date="2022-05-17T11:40:00Z"/>
              </w:rPr>
            </w:pPr>
            <w:ins w:id="9273" w:author="임 종운" w:date="2022-05-17T11:40:00Z">
              <w:r>
                <w:t>INSERT INTO attendance VALUES (4483, 42, 2022-03-22);</w:t>
              </w:r>
            </w:ins>
          </w:p>
          <w:p w14:paraId="283A34CB" w14:textId="77777777" w:rsidR="00D470AE" w:rsidRDefault="00D470AE" w:rsidP="00D470AE">
            <w:pPr>
              <w:ind w:left="0" w:hanging="2"/>
              <w:rPr>
                <w:ins w:id="9274" w:author="임 종운" w:date="2022-05-17T11:40:00Z"/>
              </w:rPr>
            </w:pPr>
            <w:ins w:id="9275" w:author="임 종운" w:date="2022-05-17T11:40:00Z">
              <w:r>
                <w:t>INSERT INTO attendance VALUES (4484, 43, 2022-03-22);</w:t>
              </w:r>
            </w:ins>
          </w:p>
          <w:p w14:paraId="5C081E58" w14:textId="77777777" w:rsidR="00D470AE" w:rsidRDefault="00D470AE" w:rsidP="00D470AE">
            <w:pPr>
              <w:ind w:left="0" w:hanging="2"/>
              <w:rPr>
                <w:ins w:id="9276" w:author="임 종운" w:date="2022-05-17T11:40:00Z"/>
              </w:rPr>
            </w:pPr>
            <w:ins w:id="9277" w:author="임 종운" w:date="2022-05-17T11:40:00Z">
              <w:r>
                <w:t>INSERT INTO attendance VALUES (4485, 44, 2022-03-22);</w:t>
              </w:r>
            </w:ins>
          </w:p>
          <w:p w14:paraId="3E810490" w14:textId="77777777" w:rsidR="00D470AE" w:rsidRDefault="00D470AE" w:rsidP="00D470AE">
            <w:pPr>
              <w:ind w:left="0" w:hanging="2"/>
              <w:rPr>
                <w:ins w:id="9278" w:author="임 종운" w:date="2022-05-17T11:40:00Z"/>
              </w:rPr>
            </w:pPr>
            <w:ins w:id="9279" w:author="임 종운" w:date="2022-05-17T11:40:00Z">
              <w:r>
                <w:t>INSERT INTO attendance VALUES (4486, 45, 2022-03-22);</w:t>
              </w:r>
            </w:ins>
          </w:p>
          <w:p w14:paraId="7698E60B" w14:textId="77777777" w:rsidR="00D470AE" w:rsidRDefault="00D470AE" w:rsidP="00D470AE">
            <w:pPr>
              <w:ind w:left="0" w:hanging="2"/>
              <w:rPr>
                <w:ins w:id="9280" w:author="임 종운" w:date="2022-05-17T11:40:00Z"/>
              </w:rPr>
            </w:pPr>
            <w:ins w:id="9281" w:author="임 종운" w:date="2022-05-17T11:40:00Z">
              <w:r>
                <w:t>INSERT INTO attendance VALUES (4487, 46, 2022-03-22);</w:t>
              </w:r>
            </w:ins>
          </w:p>
          <w:p w14:paraId="62BE3D1D" w14:textId="77777777" w:rsidR="00D470AE" w:rsidRDefault="00D470AE" w:rsidP="00D470AE">
            <w:pPr>
              <w:ind w:left="0" w:hanging="2"/>
              <w:rPr>
                <w:ins w:id="9282" w:author="임 종운" w:date="2022-05-17T11:40:00Z"/>
              </w:rPr>
            </w:pPr>
            <w:ins w:id="9283" w:author="임 종운" w:date="2022-05-17T11:40:00Z">
              <w:r>
                <w:t>INSERT INTO attendance VALUES (4488, 47, 2022-03-22);</w:t>
              </w:r>
            </w:ins>
          </w:p>
          <w:p w14:paraId="373B6AF6" w14:textId="77777777" w:rsidR="00D470AE" w:rsidRDefault="00D470AE" w:rsidP="00D470AE">
            <w:pPr>
              <w:ind w:left="0" w:hanging="2"/>
              <w:rPr>
                <w:ins w:id="9284" w:author="임 종운" w:date="2022-05-17T11:40:00Z"/>
              </w:rPr>
            </w:pPr>
            <w:ins w:id="9285" w:author="임 종운" w:date="2022-05-17T11:40:00Z">
              <w:r>
                <w:t>INSERT INTO attendance VALUES (4489, 48, 2022-03-22);</w:t>
              </w:r>
            </w:ins>
          </w:p>
          <w:p w14:paraId="7D8328A5" w14:textId="77777777" w:rsidR="00D470AE" w:rsidRDefault="00D470AE" w:rsidP="00D470AE">
            <w:pPr>
              <w:ind w:left="0" w:hanging="2"/>
              <w:rPr>
                <w:ins w:id="9286" w:author="임 종운" w:date="2022-05-17T11:40:00Z"/>
              </w:rPr>
            </w:pPr>
            <w:ins w:id="9287" w:author="임 종운" w:date="2022-05-17T11:40:00Z">
              <w:r>
                <w:t>INSERT INTO attendance VALUES (4490, 49, 2022-03-22);</w:t>
              </w:r>
            </w:ins>
          </w:p>
          <w:p w14:paraId="2BBB3482" w14:textId="77777777" w:rsidR="00D470AE" w:rsidRDefault="00D470AE" w:rsidP="00D470AE">
            <w:pPr>
              <w:ind w:left="0" w:hanging="2"/>
              <w:rPr>
                <w:ins w:id="9288" w:author="임 종운" w:date="2022-05-17T11:40:00Z"/>
              </w:rPr>
            </w:pPr>
            <w:ins w:id="9289" w:author="임 종운" w:date="2022-05-17T11:40:00Z">
              <w:r>
                <w:t>INSERT INTO attendance VALUES (4491, 50, 2022-03-22);</w:t>
              </w:r>
            </w:ins>
          </w:p>
          <w:p w14:paraId="47DA2EBA" w14:textId="77777777" w:rsidR="00D470AE" w:rsidRDefault="00D470AE" w:rsidP="00D470AE">
            <w:pPr>
              <w:ind w:left="0" w:hanging="2"/>
              <w:rPr>
                <w:ins w:id="9290" w:author="임 종운" w:date="2022-05-17T11:40:00Z"/>
              </w:rPr>
            </w:pPr>
            <w:ins w:id="9291" w:author="임 종운" w:date="2022-05-17T11:40:00Z">
              <w:r>
                <w:t>INSERT INTO attendance VALUES (4492, 51, 2022-03-22);</w:t>
              </w:r>
            </w:ins>
          </w:p>
          <w:p w14:paraId="183F64B3" w14:textId="77777777" w:rsidR="00D470AE" w:rsidRDefault="00D470AE" w:rsidP="00D470AE">
            <w:pPr>
              <w:ind w:left="0" w:hanging="2"/>
              <w:rPr>
                <w:ins w:id="9292" w:author="임 종운" w:date="2022-05-17T11:40:00Z"/>
              </w:rPr>
            </w:pPr>
            <w:ins w:id="9293" w:author="임 종운" w:date="2022-05-17T11:40:00Z">
              <w:r>
                <w:t>INSERT INTO attendance VALUES (4493, 52, 2022-03-22);</w:t>
              </w:r>
            </w:ins>
          </w:p>
          <w:p w14:paraId="5306D34F" w14:textId="77777777" w:rsidR="00D470AE" w:rsidRDefault="00D470AE" w:rsidP="00D470AE">
            <w:pPr>
              <w:ind w:left="0" w:hanging="2"/>
              <w:rPr>
                <w:ins w:id="9294" w:author="임 종운" w:date="2022-05-17T11:40:00Z"/>
              </w:rPr>
            </w:pPr>
            <w:ins w:id="9295" w:author="임 종운" w:date="2022-05-17T11:40:00Z">
              <w:r>
                <w:t>INSERT INTO attendance VALUES (4494, 53, 2022-03-22);</w:t>
              </w:r>
            </w:ins>
          </w:p>
          <w:p w14:paraId="47E564F3" w14:textId="77777777" w:rsidR="00D470AE" w:rsidRDefault="00D470AE" w:rsidP="00D470AE">
            <w:pPr>
              <w:ind w:left="0" w:hanging="2"/>
              <w:rPr>
                <w:ins w:id="9296" w:author="임 종운" w:date="2022-05-17T11:40:00Z"/>
              </w:rPr>
            </w:pPr>
            <w:ins w:id="9297" w:author="임 종운" w:date="2022-05-17T11:40:00Z">
              <w:r>
                <w:t>INSERT INTO attendance VALUES (4495, 54, 2022-03-22);</w:t>
              </w:r>
            </w:ins>
          </w:p>
          <w:p w14:paraId="465EA3A8" w14:textId="77777777" w:rsidR="00D470AE" w:rsidRDefault="00D470AE" w:rsidP="00D470AE">
            <w:pPr>
              <w:ind w:left="0" w:hanging="2"/>
              <w:rPr>
                <w:ins w:id="9298" w:author="임 종운" w:date="2022-05-17T11:40:00Z"/>
              </w:rPr>
            </w:pPr>
            <w:ins w:id="9299" w:author="임 종운" w:date="2022-05-17T11:40:00Z">
              <w:r>
                <w:t>INSERT INTO attendance VALUES (4496, 55, 2022-03-22);</w:t>
              </w:r>
            </w:ins>
          </w:p>
          <w:p w14:paraId="37B934A8" w14:textId="77777777" w:rsidR="00D470AE" w:rsidRDefault="00D470AE" w:rsidP="00D470AE">
            <w:pPr>
              <w:ind w:left="0" w:hanging="2"/>
              <w:rPr>
                <w:ins w:id="9300" w:author="임 종운" w:date="2022-05-17T11:40:00Z"/>
              </w:rPr>
            </w:pPr>
            <w:ins w:id="9301" w:author="임 종운" w:date="2022-05-17T11:40:00Z">
              <w:r>
                <w:t>INSERT INTO attendance VALUES (4497, 27, 2022-03-23);</w:t>
              </w:r>
            </w:ins>
          </w:p>
          <w:p w14:paraId="5725D597" w14:textId="77777777" w:rsidR="00D470AE" w:rsidRDefault="00D470AE" w:rsidP="00D470AE">
            <w:pPr>
              <w:ind w:left="0" w:hanging="2"/>
              <w:rPr>
                <w:ins w:id="9302" w:author="임 종운" w:date="2022-05-17T11:40:00Z"/>
              </w:rPr>
            </w:pPr>
            <w:ins w:id="9303" w:author="임 종운" w:date="2022-05-17T11:40:00Z">
              <w:r>
                <w:lastRenderedPageBreak/>
                <w:t>INSERT INTO attendance VALUES (4498, 28, 2022-03-23);</w:t>
              </w:r>
            </w:ins>
          </w:p>
          <w:p w14:paraId="617FE369" w14:textId="77777777" w:rsidR="00D470AE" w:rsidRDefault="00D470AE" w:rsidP="00D470AE">
            <w:pPr>
              <w:ind w:left="0" w:hanging="2"/>
              <w:rPr>
                <w:ins w:id="9304" w:author="임 종운" w:date="2022-05-17T11:40:00Z"/>
              </w:rPr>
            </w:pPr>
            <w:ins w:id="9305" w:author="임 종운" w:date="2022-05-17T11:40:00Z">
              <w:r>
                <w:t>INSERT INTO attendance VALUES (4499, 29, 2022-03-23);</w:t>
              </w:r>
            </w:ins>
          </w:p>
          <w:p w14:paraId="02442005" w14:textId="77777777" w:rsidR="00D470AE" w:rsidRDefault="00D470AE" w:rsidP="00D470AE">
            <w:pPr>
              <w:ind w:left="0" w:hanging="2"/>
              <w:rPr>
                <w:ins w:id="9306" w:author="임 종운" w:date="2022-05-17T11:40:00Z"/>
              </w:rPr>
            </w:pPr>
            <w:ins w:id="9307" w:author="임 종운" w:date="2022-05-17T11:40:00Z">
              <w:r>
                <w:t>INSERT INTO attendance VALUES (4500, 30, 2022-03-23);</w:t>
              </w:r>
            </w:ins>
          </w:p>
          <w:p w14:paraId="0A8D1060" w14:textId="77777777" w:rsidR="00D470AE" w:rsidRDefault="00D470AE" w:rsidP="00D470AE">
            <w:pPr>
              <w:ind w:left="0" w:hanging="2"/>
              <w:rPr>
                <w:ins w:id="9308" w:author="임 종운" w:date="2022-05-17T11:40:00Z"/>
              </w:rPr>
            </w:pPr>
            <w:ins w:id="9309" w:author="임 종운" w:date="2022-05-17T11:40:00Z">
              <w:r>
                <w:t>INSERT INTO attendance VALUES (4501, 31, 2022-03-23);</w:t>
              </w:r>
            </w:ins>
          </w:p>
          <w:p w14:paraId="60B9DAF6" w14:textId="77777777" w:rsidR="00D470AE" w:rsidRDefault="00D470AE" w:rsidP="00D470AE">
            <w:pPr>
              <w:ind w:left="0" w:hanging="2"/>
              <w:rPr>
                <w:ins w:id="9310" w:author="임 종운" w:date="2022-05-17T11:40:00Z"/>
              </w:rPr>
            </w:pPr>
            <w:ins w:id="9311" w:author="임 종운" w:date="2022-05-17T11:40:00Z">
              <w:r>
                <w:t>INSERT INTO attendance VALUES (4502, 32, 2022-03-23);</w:t>
              </w:r>
            </w:ins>
          </w:p>
          <w:p w14:paraId="55120704" w14:textId="77777777" w:rsidR="00D470AE" w:rsidRDefault="00D470AE" w:rsidP="00D470AE">
            <w:pPr>
              <w:ind w:left="0" w:hanging="2"/>
              <w:rPr>
                <w:ins w:id="9312" w:author="임 종운" w:date="2022-05-17T11:40:00Z"/>
              </w:rPr>
            </w:pPr>
            <w:ins w:id="9313" w:author="임 종운" w:date="2022-05-17T11:40:00Z">
              <w:r>
                <w:t>INSERT INTO attendance VALUES (4503, 33, 2022-03-23);</w:t>
              </w:r>
            </w:ins>
          </w:p>
          <w:p w14:paraId="2FA41872" w14:textId="77777777" w:rsidR="00D470AE" w:rsidRDefault="00D470AE" w:rsidP="00D470AE">
            <w:pPr>
              <w:ind w:left="0" w:hanging="2"/>
              <w:rPr>
                <w:ins w:id="9314" w:author="임 종운" w:date="2022-05-17T11:40:00Z"/>
              </w:rPr>
            </w:pPr>
            <w:ins w:id="9315" w:author="임 종운" w:date="2022-05-17T11:40:00Z">
              <w:r>
                <w:t>INSERT INTO attendance VALUES (4504, 34, 2022-03-23);</w:t>
              </w:r>
            </w:ins>
          </w:p>
          <w:p w14:paraId="454A87C9" w14:textId="77777777" w:rsidR="00D470AE" w:rsidRDefault="00D470AE" w:rsidP="00D470AE">
            <w:pPr>
              <w:ind w:left="0" w:hanging="2"/>
              <w:rPr>
                <w:ins w:id="9316" w:author="임 종운" w:date="2022-05-17T11:40:00Z"/>
              </w:rPr>
            </w:pPr>
            <w:ins w:id="9317" w:author="임 종운" w:date="2022-05-17T11:40:00Z">
              <w:r>
                <w:t>INSERT INTO attendance VALUES (4505, 35, 2022-03-23);</w:t>
              </w:r>
            </w:ins>
          </w:p>
          <w:p w14:paraId="5747F09A" w14:textId="77777777" w:rsidR="00D470AE" w:rsidRDefault="00D470AE" w:rsidP="00D470AE">
            <w:pPr>
              <w:ind w:left="0" w:hanging="2"/>
              <w:rPr>
                <w:ins w:id="9318" w:author="임 종운" w:date="2022-05-17T11:40:00Z"/>
              </w:rPr>
            </w:pPr>
            <w:ins w:id="9319" w:author="임 종운" w:date="2022-05-17T11:40:00Z">
              <w:r>
                <w:t>INSERT INTO attendance VALUES (4506, 36, 2022-03-23);</w:t>
              </w:r>
            </w:ins>
          </w:p>
          <w:p w14:paraId="7DE621D4" w14:textId="77777777" w:rsidR="00D470AE" w:rsidRDefault="00D470AE" w:rsidP="00D470AE">
            <w:pPr>
              <w:ind w:left="0" w:hanging="2"/>
              <w:rPr>
                <w:ins w:id="9320" w:author="임 종운" w:date="2022-05-17T11:40:00Z"/>
              </w:rPr>
            </w:pPr>
            <w:ins w:id="9321" w:author="임 종운" w:date="2022-05-17T11:40:00Z">
              <w:r>
                <w:t>INSERT INTO attendance VALUES (4507, 37, 2022-03-23);</w:t>
              </w:r>
            </w:ins>
          </w:p>
          <w:p w14:paraId="00ACB2B6" w14:textId="77777777" w:rsidR="00D470AE" w:rsidRDefault="00D470AE" w:rsidP="00D470AE">
            <w:pPr>
              <w:ind w:left="0" w:hanging="2"/>
              <w:rPr>
                <w:ins w:id="9322" w:author="임 종운" w:date="2022-05-17T11:40:00Z"/>
              </w:rPr>
            </w:pPr>
            <w:ins w:id="9323" w:author="임 종운" w:date="2022-05-17T11:40:00Z">
              <w:r>
                <w:t>INSERT INTO attendance VALUES (4508, 38, 2022-03-23);</w:t>
              </w:r>
            </w:ins>
          </w:p>
          <w:p w14:paraId="7C50AAC8" w14:textId="77777777" w:rsidR="00D470AE" w:rsidRDefault="00D470AE" w:rsidP="00D470AE">
            <w:pPr>
              <w:ind w:left="0" w:hanging="2"/>
              <w:rPr>
                <w:ins w:id="9324" w:author="임 종운" w:date="2022-05-17T11:40:00Z"/>
              </w:rPr>
            </w:pPr>
            <w:ins w:id="9325" w:author="임 종운" w:date="2022-05-17T11:40:00Z">
              <w:r>
                <w:t>INSERT INTO attendance VALUES (4509, 39, 2022-03-23);</w:t>
              </w:r>
            </w:ins>
          </w:p>
          <w:p w14:paraId="3DB4C37A" w14:textId="77777777" w:rsidR="00D470AE" w:rsidRDefault="00D470AE" w:rsidP="00D470AE">
            <w:pPr>
              <w:ind w:left="0" w:hanging="2"/>
              <w:rPr>
                <w:ins w:id="9326" w:author="임 종운" w:date="2022-05-17T11:40:00Z"/>
              </w:rPr>
            </w:pPr>
            <w:ins w:id="9327" w:author="임 종운" w:date="2022-05-17T11:40:00Z">
              <w:r>
                <w:t>INSERT INTO attendance VALUES (4510, 40, 2022-03-23);</w:t>
              </w:r>
            </w:ins>
          </w:p>
          <w:p w14:paraId="5ABBF842" w14:textId="77777777" w:rsidR="00D470AE" w:rsidRDefault="00D470AE" w:rsidP="00D470AE">
            <w:pPr>
              <w:ind w:left="0" w:hanging="2"/>
              <w:rPr>
                <w:ins w:id="9328" w:author="임 종운" w:date="2022-05-17T11:40:00Z"/>
              </w:rPr>
            </w:pPr>
            <w:ins w:id="9329" w:author="임 종운" w:date="2022-05-17T11:40:00Z">
              <w:r>
                <w:t>INSERT INTO attendance VALUES (4511, 41, 2022-03-23);</w:t>
              </w:r>
            </w:ins>
          </w:p>
          <w:p w14:paraId="782FED1D" w14:textId="77777777" w:rsidR="00D470AE" w:rsidRDefault="00D470AE" w:rsidP="00D470AE">
            <w:pPr>
              <w:ind w:left="0" w:hanging="2"/>
              <w:rPr>
                <w:ins w:id="9330" w:author="임 종운" w:date="2022-05-17T11:40:00Z"/>
              </w:rPr>
            </w:pPr>
            <w:ins w:id="9331" w:author="임 종운" w:date="2022-05-17T11:40:00Z">
              <w:r>
                <w:t>INSERT INTO attendance VALUES (4512, 42, 2022-03-23);</w:t>
              </w:r>
            </w:ins>
          </w:p>
          <w:p w14:paraId="61A87C60" w14:textId="77777777" w:rsidR="00D470AE" w:rsidRDefault="00D470AE" w:rsidP="00D470AE">
            <w:pPr>
              <w:ind w:left="0" w:hanging="2"/>
              <w:rPr>
                <w:ins w:id="9332" w:author="임 종운" w:date="2022-05-17T11:40:00Z"/>
              </w:rPr>
            </w:pPr>
            <w:ins w:id="9333" w:author="임 종운" w:date="2022-05-17T11:40:00Z">
              <w:r>
                <w:t>INSERT INTO attendance VALUES (4513, 43, 2022-03-23);</w:t>
              </w:r>
            </w:ins>
          </w:p>
          <w:p w14:paraId="17B85F0C" w14:textId="77777777" w:rsidR="00D470AE" w:rsidRDefault="00D470AE" w:rsidP="00D470AE">
            <w:pPr>
              <w:ind w:left="0" w:hanging="2"/>
              <w:rPr>
                <w:ins w:id="9334" w:author="임 종운" w:date="2022-05-17T11:40:00Z"/>
              </w:rPr>
            </w:pPr>
            <w:ins w:id="9335" w:author="임 종운" w:date="2022-05-17T11:40:00Z">
              <w:r>
                <w:t>INSERT INTO attendance VALUES (4514, 44, 2022-03-23);</w:t>
              </w:r>
            </w:ins>
          </w:p>
          <w:p w14:paraId="1722FF9E" w14:textId="77777777" w:rsidR="00D470AE" w:rsidRDefault="00D470AE" w:rsidP="00D470AE">
            <w:pPr>
              <w:ind w:left="0" w:hanging="2"/>
              <w:rPr>
                <w:ins w:id="9336" w:author="임 종운" w:date="2022-05-17T11:40:00Z"/>
              </w:rPr>
            </w:pPr>
            <w:ins w:id="9337" w:author="임 종운" w:date="2022-05-17T11:40:00Z">
              <w:r>
                <w:t>INSERT INTO attendance VALUES (4515, 45, 2022-03-23);</w:t>
              </w:r>
            </w:ins>
          </w:p>
          <w:p w14:paraId="34B502FA" w14:textId="77777777" w:rsidR="00D470AE" w:rsidRDefault="00D470AE" w:rsidP="00D470AE">
            <w:pPr>
              <w:ind w:left="0" w:hanging="2"/>
              <w:rPr>
                <w:ins w:id="9338" w:author="임 종운" w:date="2022-05-17T11:40:00Z"/>
              </w:rPr>
            </w:pPr>
            <w:ins w:id="9339" w:author="임 종운" w:date="2022-05-17T11:40:00Z">
              <w:r>
                <w:t>INSERT INTO attendance VALUES (4516, 46, 2022-03-23);</w:t>
              </w:r>
            </w:ins>
          </w:p>
          <w:p w14:paraId="1F3FFB9A" w14:textId="77777777" w:rsidR="00D470AE" w:rsidRDefault="00D470AE" w:rsidP="00D470AE">
            <w:pPr>
              <w:ind w:left="0" w:hanging="2"/>
              <w:rPr>
                <w:ins w:id="9340" w:author="임 종운" w:date="2022-05-17T11:40:00Z"/>
              </w:rPr>
            </w:pPr>
            <w:ins w:id="9341" w:author="임 종운" w:date="2022-05-17T11:40:00Z">
              <w:r>
                <w:t>INSERT INTO attendance VALUES (4517, 47, 2022-03-23);</w:t>
              </w:r>
            </w:ins>
          </w:p>
          <w:p w14:paraId="74A4010F" w14:textId="77777777" w:rsidR="00D470AE" w:rsidRDefault="00D470AE" w:rsidP="00D470AE">
            <w:pPr>
              <w:ind w:left="0" w:hanging="2"/>
              <w:rPr>
                <w:ins w:id="9342" w:author="임 종운" w:date="2022-05-17T11:40:00Z"/>
              </w:rPr>
            </w:pPr>
            <w:ins w:id="9343" w:author="임 종운" w:date="2022-05-17T11:40:00Z">
              <w:r>
                <w:t>INSERT INTO attendance VALUES (4518, 48, 2022-03-23);</w:t>
              </w:r>
            </w:ins>
          </w:p>
          <w:p w14:paraId="52C98C8B" w14:textId="77777777" w:rsidR="00D470AE" w:rsidRDefault="00D470AE" w:rsidP="00D470AE">
            <w:pPr>
              <w:ind w:left="0" w:hanging="2"/>
              <w:rPr>
                <w:ins w:id="9344" w:author="임 종운" w:date="2022-05-17T11:40:00Z"/>
              </w:rPr>
            </w:pPr>
            <w:ins w:id="9345" w:author="임 종운" w:date="2022-05-17T11:40:00Z">
              <w:r>
                <w:t>INSERT INTO attendance VALUES (4519, 49, 2022-03-23);</w:t>
              </w:r>
            </w:ins>
          </w:p>
          <w:p w14:paraId="19218026" w14:textId="77777777" w:rsidR="00D470AE" w:rsidRDefault="00D470AE" w:rsidP="00D470AE">
            <w:pPr>
              <w:ind w:left="0" w:hanging="2"/>
              <w:rPr>
                <w:ins w:id="9346" w:author="임 종운" w:date="2022-05-17T11:40:00Z"/>
              </w:rPr>
            </w:pPr>
            <w:ins w:id="9347" w:author="임 종운" w:date="2022-05-17T11:40:00Z">
              <w:r>
                <w:t>INSERT INTO attendance VALUES (4520, 50, 2022-03-23);</w:t>
              </w:r>
            </w:ins>
          </w:p>
          <w:p w14:paraId="353DE881" w14:textId="77777777" w:rsidR="00D470AE" w:rsidRDefault="00D470AE" w:rsidP="00D470AE">
            <w:pPr>
              <w:ind w:left="0" w:hanging="2"/>
              <w:rPr>
                <w:ins w:id="9348" w:author="임 종운" w:date="2022-05-17T11:40:00Z"/>
              </w:rPr>
            </w:pPr>
            <w:ins w:id="9349" w:author="임 종운" w:date="2022-05-17T11:40:00Z">
              <w:r>
                <w:t>INSERT INTO attendance VALUES (4521, 51, 2022-03-23);</w:t>
              </w:r>
            </w:ins>
          </w:p>
          <w:p w14:paraId="230D6745" w14:textId="77777777" w:rsidR="00D470AE" w:rsidRDefault="00D470AE" w:rsidP="00D470AE">
            <w:pPr>
              <w:ind w:left="0" w:hanging="2"/>
              <w:rPr>
                <w:ins w:id="9350" w:author="임 종운" w:date="2022-05-17T11:40:00Z"/>
              </w:rPr>
            </w:pPr>
            <w:ins w:id="9351" w:author="임 종운" w:date="2022-05-17T11:40:00Z">
              <w:r>
                <w:t>INSERT INTO attendance VALUES (4522, 52, 2022-03-23);</w:t>
              </w:r>
            </w:ins>
          </w:p>
          <w:p w14:paraId="543F83B4" w14:textId="77777777" w:rsidR="00D470AE" w:rsidRDefault="00D470AE" w:rsidP="00D470AE">
            <w:pPr>
              <w:ind w:left="0" w:hanging="2"/>
              <w:rPr>
                <w:ins w:id="9352" w:author="임 종운" w:date="2022-05-17T11:40:00Z"/>
              </w:rPr>
            </w:pPr>
            <w:ins w:id="9353" w:author="임 종운" w:date="2022-05-17T11:40:00Z">
              <w:r>
                <w:t>INSERT INTO attendance VALUES (4523, 53, 2022-03-23);</w:t>
              </w:r>
            </w:ins>
          </w:p>
          <w:p w14:paraId="23AC6EBA" w14:textId="77777777" w:rsidR="00D470AE" w:rsidRDefault="00D470AE" w:rsidP="00D470AE">
            <w:pPr>
              <w:ind w:left="0" w:hanging="2"/>
              <w:rPr>
                <w:ins w:id="9354" w:author="임 종운" w:date="2022-05-17T11:40:00Z"/>
              </w:rPr>
            </w:pPr>
            <w:ins w:id="9355" w:author="임 종운" w:date="2022-05-17T11:40:00Z">
              <w:r>
                <w:t>INSERT INTO attendance VALUES (4524, 54, 2022-03-23);</w:t>
              </w:r>
            </w:ins>
          </w:p>
          <w:p w14:paraId="2920A359" w14:textId="77777777" w:rsidR="00D470AE" w:rsidRDefault="00D470AE" w:rsidP="00D470AE">
            <w:pPr>
              <w:ind w:left="0" w:hanging="2"/>
              <w:rPr>
                <w:ins w:id="9356" w:author="임 종운" w:date="2022-05-17T11:40:00Z"/>
              </w:rPr>
            </w:pPr>
            <w:ins w:id="9357" w:author="임 종운" w:date="2022-05-17T11:40:00Z">
              <w:r>
                <w:lastRenderedPageBreak/>
                <w:t>INSERT INTO attendance VALUES (4525, 55, 2022-03-23);</w:t>
              </w:r>
            </w:ins>
          </w:p>
          <w:p w14:paraId="642755A3" w14:textId="77777777" w:rsidR="00D470AE" w:rsidRDefault="00D470AE" w:rsidP="00D470AE">
            <w:pPr>
              <w:ind w:left="0" w:hanging="2"/>
              <w:rPr>
                <w:ins w:id="9358" w:author="임 종운" w:date="2022-05-17T11:40:00Z"/>
              </w:rPr>
            </w:pPr>
            <w:ins w:id="9359" w:author="임 종운" w:date="2022-05-17T11:40:00Z">
              <w:r>
                <w:t>INSERT INTO attendance VALUES (4526, 27, 2022-03-24);</w:t>
              </w:r>
            </w:ins>
          </w:p>
          <w:p w14:paraId="540D32EB" w14:textId="77777777" w:rsidR="00D470AE" w:rsidRDefault="00D470AE" w:rsidP="00D470AE">
            <w:pPr>
              <w:ind w:left="0" w:hanging="2"/>
              <w:rPr>
                <w:ins w:id="9360" w:author="임 종운" w:date="2022-05-17T11:40:00Z"/>
              </w:rPr>
            </w:pPr>
            <w:ins w:id="9361" w:author="임 종운" w:date="2022-05-17T11:40:00Z">
              <w:r>
                <w:t>INSERT INTO attendance VALUES (4527, 28, 2022-03-24);</w:t>
              </w:r>
            </w:ins>
          </w:p>
          <w:p w14:paraId="19674002" w14:textId="77777777" w:rsidR="00D470AE" w:rsidRDefault="00D470AE" w:rsidP="00D470AE">
            <w:pPr>
              <w:ind w:left="0" w:hanging="2"/>
              <w:rPr>
                <w:ins w:id="9362" w:author="임 종운" w:date="2022-05-17T11:40:00Z"/>
              </w:rPr>
            </w:pPr>
            <w:ins w:id="9363" w:author="임 종운" w:date="2022-05-17T11:40:00Z">
              <w:r>
                <w:t>INSERT INTO attendance VALUES (4528, 29, 2022-03-24);</w:t>
              </w:r>
            </w:ins>
          </w:p>
          <w:p w14:paraId="290F5004" w14:textId="77777777" w:rsidR="00D470AE" w:rsidRDefault="00D470AE" w:rsidP="00D470AE">
            <w:pPr>
              <w:ind w:left="0" w:hanging="2"/>
              <w:rPr>
                <w:ins w:id="9364" w:author="임 종운" w:date="2022-05-17T11:40:00Z"/>
              </w:rPr>
            </w:pPr>
            <w:ins w:id="9365" w:author="임 종운" w:date="2022-05-17T11:40:00Z">
              <w:r>
                <w:t>INSERT INTO attendance VALUES (4529, 30, 2022-03-24);</w:t>
              </w:r>
            </w:ins>
          </w:p>
          <w:p w14:paraId="4B7D6146" w14:textId="77777777" w:rsidR="00D470AE" w:rsidRDefault="00D470AE" w:rsidP="00D470AE">
            <w:pPr>
              <w:ind w:left="0" w:hanging="2"/>
              <w:rPr>
                <w:ins w:id="9366" w:author="임 종운" w:date="2022-05-17T11:40:00Z"/>
              </w:rPr>
            </w:pPr>
            <w:ins w:id="9367" w:author="임 종운" w:date="2022-05-17T11:40:00Z">
              <w:r>
                <w:t>INSERT INTO attendance VALUES (4530, 31, 2022-03-24);</w:t>
              </w:r>
            </w:ins>
          </w:p>
          <w:p w14:paraId="2409A0A2" w14:textId="77777777" w:rsidR="00D470AE" w:rsidRDefault="00D470AE" w:rsidP="00D470AE">
            <w:pPr>
              <w:ind w:left="0" w:hanging="2"/>
              <w:rPr>
                <w:ins w:id="9368" w:author="임 종운" w:date="2022-05-17T11:40:00Z"/>
              </w:rPr>
            </w:pPr>
            <w:ins w:id="9369" w:author="임 종운" w:date="2022-05-17T11:40:00Z">
              <w:r>
                <w:t>INSERT INTO attendance VALUES (4531, 32, 2022-03-24);</w:t>
              </w:r>
            </w:ins>
          </w:p>
          <w:p w14:paraId="20643767" w14:textId="77777777" w:rsidR="00D470AE" w:rsidRDefault="00D470AE" w:rsidP="00D470AE">
            <w:pPr>
              <w:ind w:left="0" w:hanging="2"/>
              <w:rPr>
                <w:ins w:id="9370" w:author="임 종운" w:date="2022-05-17T11:40:00Z"/>
              </w:rPr>
            </w:pPr>
            <w:ins w:id="9371" w:author="임 종운" w:date="2022-05-17T11:40:00Z">
              <w:r>
                <w:t>INSERT INTO attendance VALUES (4532, 33, 2022-03-24);</w:t>
              </w:r>
            </w:ins>
          </w:p>
          <w:p w14:paraId="3FAE2802" w14:textId="77777777" w:rsidR="00D470AE" w:rsidRDefault="00D470AE" w:rsidP="00D470AE">
            <w:pPr>
              <w:ind w:left="0" w:hanging="2"/>
              <w:rPr>
                <w:ins w:id="9372" w:author="임 종운" w:date="2022-05-17T11:40:00Z"/>
              </w:rPr>
            </w:pPr>
            <w:ins w:id="9373" w:author="임 종운" w:date="2022-05-17T11:40:00Z">
              <w:r>
                <w:t>INSERT INTO attendance VALUES (4533, 34, 2022-03-24);</w:t>
              </w:r>
            </w:ins>
          </w:p>
          <w:p w14:paraId="1741BA68" w14:textId="77777777" w:rsidR="00D470AE" w:rsidRDefault="00D470AE" w:rsidP="00D470AE">
            <w:pPr>
              <w:ind w:left="0" w:hanging="2"/>
              <w:rPr>
                <w:ins w:id="9374" w:author="임 종운" w:date="2022-05-17T11:40:00Z"/>
              </w:rPr>
            </w:pPr>
            <w:ins w:id="9375" w:author="임 종운" w:date="2022-05-17T11:40:00Z">
              <w:r>
                <w:t>INSERT INTO attendance VALUES (4534, 35, 2022-03-24);</w:t>
              </w:r>
            </w:ins>
          </w:p>
          <w:p w14:paraId="4F98EDEA" w14:textId="77777777" w:rsidR="00D470AE" w:rsidRDefault="00D470AE" w:rsidP="00D470AE">
            <w:pPr>
              <w:ind w:left="0" w:hanging="2"/>
              <w:rPr>
                <w:ins w:id="9376" w:author="임 종운" w:date="2022-05-17T11:40:00Z"/>
              </w:rPr>
            </w:pPr>
            <w:ins w:id="9377" w:author="임 종운" w:date="2022-05-17T11:40:00Z">
              <w:r>
                <w:t>INSERT INTO attendance VALUES (4535, 36, 2022-03-24);</w:t>
              </w:r>
            </w:ins>
          </w:p>
          <w:p w14:paraId="38EC0472" w14:textId="77777777" w:rsidR="00D470AE" w:rsidRDefault="00D470AE" w:rsidP="00D470AE">
            <w:pPr>
              <w:ind w:left="0" w:hanging="2"/>
              <w:rPr>
                <w:ins w:id="9378" w:author="임 종운" w:date="2022-05-17T11:40:00Z"/>
              </w:rPr>
            </w:pPr>
            <w:ins w:id="9379" w:author="임 종운" w:date="2022-05-17T11:40:00Z">
              <w:r>
                <w:t>INSERT INTO attendance VALUES (4536, 37, 2022-03-24);</w:t>
              </w:r>
            </w:ins>
          </w:p>
          <w:p w14:paraId="51736C78" w14:textId="77777777" w:rsidR="00D470AE" w:rsidRDefault="00D470AE" w:rsidP="00D470AE">
            <w:pPr>
              <w:ind w:left="0" w:hanging="2"/>
              <w:rPr>
                <w:ins w:id="9380" w:author="임 종운" w:date="2022-05-17T11:40:00Z"/>
              </w:rPr>
            </w:pPr>
            <w:ins w:id="9381" w:author="임 종운" w:date="2022-05-17T11:40:00Z">
              <w:r>
                <w:t>INSERT INTO attendance VALUES (4537, 38, 2022-03-24);</w:t>
              </w:r>
            </w:ins>
          </w:p>
          <w:p w14:paraId="54151661" w14:textId="77777777" w:rsidR="00D470AE" w:rsidRDefault="00D470AE" w:rsidP="00D470AE">
            <w:pPr>
              <w:ind w:left="0" w:hanging="2"/>
              <w:rPr>
                <w:ins w:id="9382" w:author="임 종운" w:date="2022-05-17T11:40:00Z"/>
              </w:rPr>
            </w:pPr>
            <w:ins w:id="9383" w:author="임 종운" w:date="2022-05-17T11:40:00Z">
              <w:r>
                <w:t>INSERT INTO attendance VALUES (4538, 39, 2022-03-24);</w:t>
              </w:r>
            </w:ins>
          </w:p>
          <w:p w14:paraId="48085876" w14:textId="77777777" w:rsidR="00D470AE" w:rsidRDefault="00D470AE" w:rsidP="00D470AE">
            <w:pPr>
              <w:ind w:left="0" w:hanging="2"/>
              <w:rPr>
                <w:ins w:id="9384" w:author="임 종운" w:date="2022-05-17T11:40:00Z"/>
              </w:rPr>
            </w:pPr>
            <w:ins w:id="9385" w:author="임 종운" w:date="2022-05-17T11:40:00Z">
              <w:r>
                <w:t>INSERT INTO attendance VALUES (4539, 40, 2022-03-24);</w:t>
              </w:r>
            </w:ins>
          </w:p>
          <w:p w14:paraId="03367CD0" w14:textId="77777777" w:rsidR="00D470AE" w:rsidRDefault="00D470AE" w:rsidP="00D470AE">
            <w:pPr>
              <w:ind w:left="0" w:hanging="2"/>
              <w:rPr>
                <w:ins w:id="9386" w:author="임 종운" w:date="2022-05-17T11:40:00Z"/>
              </w:rPr>
            </w:pPr>
            <w:ins w:id="9387" w:author="임 종운" w:date="2022-05-17T11:40:00Z">
              <w:r>
                <w:t>INSERT INTO attendance VALUES (4540, 41, 2022-03-24);</w:t>
              </w:r>
            </w:ins>
          </w:p>
          <w:p w14:paraId="5C5EF826" w14:textId="77777777" w:rsidR="00D470AE" w:rsidRDefault="00D470AE" w:rsidP="00D470AE">
            <w:pPr>
              <w:ind w:left="0" w:hanging="2"/>
              <w:rPr>
                <w:ins w:id="9388" w:author="임 종운" w:date="2022-05-17T11:40:00Z"/>
              </w:rPr>
            </w:pPr>
            <w:ins w:id="9389" w:author="임 종운" w:date="2022-05-17T11:40:00Z">
              <w:r>
                <w:t>INSERT INTO attendance VALUES (4541, 42, 2022-03-24);</w:t>
              </w:r>
            </w:ins>
          </w:p>
          <w:p w14:paraId="4262B9AD" w14:textId="77777777" w:rsidR="00D470AE" w:rsidRDefault="00D470AE" w:rsidP="00D470AE">
            <w:pPr>
              <w:ind w:left="0" w:hanging="2"/>
              <w:rPr>
                <w:ins w:id="9390" w:author="임 종운" w:date="2022-05-17T11:40:00Z"/>
              </w:rPr>
            </w:pPr>
            <w:ins w:id="9391" w:author="임 종운" w:date="2022-05-17T11:40:00Z">
              <w:r>
                <w:t>INSERT INTO attendance VALUES (4542, 43, 2022-03-24);</w:t>
              </w:r>
            </w:ins>
          </w:p>
          <w:p w14:paraId="6079F398" w14:textId="77777777" w:rsidR="00D470AE" w:rsidRDefault="00D470AE" w:rsidP="00D470AE">
            <w:pPr>
              <w:ind w:left="0" w:hanging="2"/>
              <w:rPr>
                <w:ins w:id="9392" w:author="임 종운" w:date="2022-05-17T11:40:00Z"/>
              </w:rPr>
            </w:pPr>
            <w:ins w:id="9393" w:author="임 종운" w:date="2022-05-17T11:40:00Z">
              <w:r>
                <w:t>INSERT INTO attendance VALUES (4543, 44, 2022-03-24);</w:t>
              </w:r>
            </w:ins>
          </w:p>
          <w:p w14:paraId="4182EE94" w14:textId="77777777" w:rsidR="00D470AE" w:rsidRDefault="00D470AE" w:rsidP="00D470AE">
            <w:pPr>
              <w:ind w:left="0" w:hanging="2"/>
              <w:rPr>
                <w:ins w:id="9394" w:author="임 종운" w:date="2022-05-17T11:40:00Z"/>
              </w:rPr>
            </w:pPr>
            <w:ins w:id="9395" w:author="임 종운" w:date="2022-05-17T11:40:00Z">
              <w:r>
                <w:t>INSERT INTO attendance VALUES (4544, 45, 2022-03-24);</w:t>
              </w:r>
            </w:ins>
          </w:p>
          <w:p w14:paraId="57076DDE" w14:textId="77777777" w:rsidR="00D470AE" w:rsidRDefault="00D470AE" w:rsidP="00D470AE">
            <w:pPr>
              <w:ind w:left="0" w:hanging="2"/>
              <w:rPr>
                <w:ins w:id="9396" w:author="임 종운" w:date="2022-05-17T11:40:00Z"/>
              </w:rPr>
            </w:pPr>
            <w:ins w:id="9397" w:author="임 종운" w:date="2022-05-17T11:40:00Z">
              <w:r>
                <w:t>INSERT INTO attendance VALUES (4545, 46, 2022-03-24);</w:t>
              </w:r>
            </w:ins>
          </w:p>
          <w:p w14:paraId="530ED023" w14:textId="77777777" w:rsidR="00D470AE" w:rsidRDefault="00D470AE" w:rsidP="00D470AE">
            <w:pPr>
              <w:ind w:left="0" w:hanging="2"/>
              <w:rPr>
                <w:ins w:id="9398" w:author="임 종운" w:date="2022-05-17T11:40:00Z"/>
              </w:rPr>
            </w:pPr>
            <w:ins w:id="9399" w:author="임 종운" w:date="2022-05-17T11:40:00Z">
              <w:r>
                <w:t>INSERT INTO attendance VALUES (4546, 47, 2022-03-24);</w:t>
              </w:r>
            </w:ins>
          </w:p>
          <w:p w14:paraId="7A53BD88" w14:textId="77777777" w:rsidR="00D470AE" w:rsidRDefault="00D470AE" w:rsidP="00D470AE">
            <w:pPr>
              <w:ind w:left="0" w:hanging="2"/>
              <w:rPr>
                <w:ins w:id="9400" w:author="임 종운" w:date="2022-05-17T11:40:00Z"/>
              </w:rPr>
            </w:pPr>
            <w:ins w:id="9401" w:author="임 종운" w:date="2022-05-17T11:40:00Z">
              <w:r>
                <w:t>INSERT INTO attendance VALUES (4547, 48, 2022-03-24);</w:t>
              </w:r>
            </w:ins>
          </w:p>
          <w:p w14:paraId="799AFD0B" w14:textId="77777777" w:rsidR="00D470AE" w:rsidRDefault="00D470AE" w:rsidP="00D470AE">
            <w:pPr>
              <w:ind w:left="0" w:hanging="2"/>
              <w:rPr>
                <w:ins w:id="9402" w:author="임 종운" w:date="2022-05-17T11:40:00Z"/>
              </w:rPr>
            </w:pPr>
            <w:ins w:id="9403" w:author="임 종운" w:date="2022-05-17T11:40:00Z">
              <w:r>
                <w:t>INSERT INTO attendance VALUES (4548, 49, 2022-03-24);</w:t>
              </w:r>
            </w:ins>
          </w:p>
          <w:p w14:paraId="49EA8BE7" w14:textId="77777777" w:rsidR="00D470AE" w:rsidRDefault="00D470AE" w:rsidP="00D470AE">
            <w:pPr>
              <w:ind w:left="0" w:hanging="2"/>
              <w:rPr>
                <w:ins w:id="9404" w:author="임 종운" w:date="2022-05-17T11:40:00Z"/>
              </w:rPr>
            </w:pPr>
            <w:ins w:id="9405" w:author="임 종운" w:date="2022-05-17T11:40:00Z">
              <w:r>
                <w:t>INSERT INTO attendance VALUES (4549, 50, 2022-03-24);</w:t>
              </w:r>
            </w:ins>
          </w:p>
          <w:p w14:paraId="4605EEF7" w14:textId="77777777" w:rsidR="00D470AE" w:rsidRDefault="00D470AE" w:rsidP="00D470AE">
            <w:pPr>
              <w:ind w:left="0" w:hanging="2"/>
              <w:rPr>
                <w:ins w:id="9406" w:author="임 종운" w:date="2022-05-17T11:40:00Z"/>
              </w:rPr>
            </w:pPr>
            <w:ins w:id="9407" w:author="임 종운" w:date="2022-05-17T11:40:00Z">
              <w:r>
                <w:t>INSERT INTO attendance VALUES (4550, 51, 2022-03-24);</w:t>
              </w:r>
            </w:ins>
          </w:p>
          <w:p w14:paraId="6CAD4F99" w14:textId="77777777" w:rsidR="00D470AE" w:rsidRDefault="00D470AE" w:rsidP="00D470AE">
            <w:pPr>
              <w:ind w:left="0" w:hanging="2"/>
              <w:rPr>
                <w:ins w:id="9408" w:author="임 종운" w:date="2022-05-17T11:40:00Z"/>
              </w:rPr>
            </w:pPr>
            <w:ins w:id="9409" w:author="임 종운" w:date="2022-05-17T11:40:00Z">
              <w:r>
                <w:t>INSERT INTO attendance VALUES (4551, 52, 2022-03-24);</w:t>
              </w:r>
            </w:ins>
          </w:p>
          <w:p w14:paraId="4FD38091" w14:textId="77777777" w:rsidR="00D470AE" w:rsidRDefault="00D470AE" w:rsidP="00D470AE">
            <w:pPr>
              <w:ind w:left="0" w:hanging="2"/>
              <w:rPr>
                <w:ins w:id="9410" w:author="임 종운" w:date="2022-05-17T11:40:00Z"/>
              </w:rPr>
            </w:pPr>
            <w:ins w:id="9411" w:author="임 종운" w:date="2022-05-17T11:40:00Z">
              <w:r>
                <w:lastRenderedPageBreak/>
                <w:t>INSERT INTO attendance VALUES (4552, 53, 2022-03-24);</w:t>
              </w:r>
            </w:ins>
          </w:p>
          <w:p w14:paraId="7FF8085F" w14:textId="77777777" w:rsidR="00D470AE" w:rsidRDefault="00D470AE" w:rsidP="00D470AE">
            <w:pPr>
              <w:ind w:left="0" w:hanging="2"/>
              <w:rPr>
                <w:ins w:id="9412" w:author="임 종운" w:date="2022-05-17T11:40:00Z"/>
              </w:rPr>
            </w:pPr>
            <w:ins w:id="9413" w:author="임 종운" w:date="2022-05-17T11:40:00Z">
              <w:r>
                <w:t>INSERT INTO attendance VALUES (4553, 54, 2022-03-24);</w:t>
              </w:r>
            </w:ins>
          </w:p>
          <w:p w14:paraId="69663293" w14:textId="77777777" w:rsidR="00D470AE" w:rsidRDefault="00D470AE" w:rsidP="00D470AE">
            <w:pPr>
              <w:ind w:left="0" w:hanging="2"/>
              <w:rPr>
                <w:ins w:id="9414" w:author="임 종운" w:date="2022-05-17T11:40:00Z"/>
              </w:rPr>
            </w:pPr>
            <w:ins w:id="9415" w:author="임 종운" w:date="2022-05-17T11:40:00Z">
              <w:r>
                <w:t>INSERT INTO attendance VALUES (4554, 55, 2022-03-24);</w:t>
              </w:r>
            </w:ins>
          </w:p>
          <w:p w14:paraId="10AF1A3B" w14:textId="77777777" w:rsidR="00D470AE" w:rsidRDefault="00D470AE" w:rsidP="00D470AE">
            <w:pPr>
              <w:ind w:left="0" w:hanging="2"/>
              <w:rPr>
                <w:ins w:id="9416" w:author="임 종운" w:date="2022-05-17T11:40:00Z"/>
              </w:rPr>
            </w:pPr>
            <w:ins w:id="9417" w:author="임 종운" w:date="2022-05-17T11:40:00Z">
              <w:r>
                <w:t>INSERT INTO attendance VALUES (4555, 27, 2022-03-25);</w:t>
              </w:r>
            </w:ins>
          </w:p>
          <w:p w14:paraId="288E0155" w14:textId="77777777" w:rsidR="00D470AE" w:rsidRDefault="00D470AE" w:rsidP="00D470AE">
            <w:pPr>
              <w:ind w:left="0" w:hanging="2"/>
              <w:rPr>
                <w:ins w:id="9418" w:author="임 종운" w:date="2022-05-17T11:40:00Z"/>
              </w:rPr>
            </w:pPr>
            <w:ins w:id="9419" w:author="임 종운" w:date="2022-05-17T11:40:00Z">
              <w:r>
                <w:t>INSERT INTO attendance VALUES (4556, 28, 2022-03-25);</w:t>
              </w:r>
            </w:ins>
          </w:p>
          <w:p w14:paraId="6AD5E0AF" w14:textId="77777777" w:rsidR="00D470AE" w:rsidRDefault="00D470AE" w:rsidP="00D470AE">
            <w:pPr>
              <w:ind w:left="0" w:hanging="2"/>
              <w:rPr>
                <w:ins w:id="9420" w:author="임 종운" w:date="2022-05-17T11:40:00Z"/>
              </w:rPr>
            </w:pPr>
            <w:ins w:id="9421" w:author="임 종운" w:date="2022-05-17T11:40:00Z">
              <w:r>
                <w:t>INSERT INTO attendance VALUES (4557, 29, 2022-03-25);</w:t>
              </w:r>
            </w:ins>
          </w:p>
          <w:p w14:paraId="2A198C5E" w14:textId="77777777" w:rsidR="00D470AE" w:rsidRDefault="00D470AE" w:rsidP="00D470AE">
            <w:pPr>
              <w:ind w:left="0" w:hanging="2"/>
              <w:rPr>
                <w:ins w:id="9422" w:author="임 종운" w:date="2022-05-17T11:40:00Z"/>
              </w:rPr>
            </w:pPr>
            <w:ins w:id="9423" w:author="임 종운" w:date="2022-05-17T11:40:00Z">
              <w:r>
                <w:t>INSERT INTO attendance VALUES (4558, 30, 2022-03-25);</w:t>
              </w:r>
            </w:ins>
          </w:p>
          <w:p w14:paraId="312AB01E" w14:textId="77777777" w:rsidR="00D470AE" w:rsidRDefault="00D470AE" w:rsidP="00D470AE">
            <w:pPr>
              <w:ind w:left="0" w:hanging="2"/>
              <w:rPr>
                <w:ins w:id="9424" w:author="임 종운" w:date="2022-05-17T11:40:00Z"/>
              </w:rPr>
            </w:pPr>
            <w:ins w:id="9425" w:author="임 종운" w:date="2022-05-17T11:40:00Z">
              <w:r>
                <w:t>INSERT INTO attendance VALUES (4559, 31, 2022-03-25);</w:t>
              </w:r>
            </w:ins>
          </w:p>
          <w:p w14:paraId="4DB32AB1" w14:textId="77777777" w:rsidR="00D470AE" w:rsidRDefault="00D470AE" w:rsidP="00D470AE">
            <w:pPr>
              <w:ind w:left="0" w:hanging="2"/>
              <w:rPr>
                <w:ins w:id="9426" w:author="임 종운" w:date="2022-05-17T11:40:00Z"/>
              </w:rPr>
            </w:pPr>
            <w:ins w:id="9427" w:author="임 종운" w:date="2022-05-17T11:40:00Z">
              <w:r>
                <w:t>INSERT INTO attendance VALUES (4560, 32, 2022-03-25);</w:t>
              </w:r>
            </w:ins>
          </w:p>
          <w:p w14:paraId="6D79A030" w14:textId="77777777" w:rsidR="00D470AE" w:rsidRDefault="00D470AE" w:rsidP="00D470AE">
            <w:pPr>
              <w:ind w:left="0" w:hanging="2"/>
              <w:rPr>
                <w:ins w:id="9428" w:author="임 종운" w:date="2022-05-17T11:40:00Z"/>
              </w:rPr>
            </w:pPr>
            <w:ins w:id="9429" w:author="임 종운" w:date="2022-05-17T11:40:00Z">
              <w:r>
                <w:t>INSERT INTO attendance VALUES (4561, 33, 2022-03-25);</w:t>
              </w:r>
            </w:ins>
          </w:p>
          <w:p w14:paraId="6E03541C" w14:textId="77777777" w:rsidR="00D470AE" w:rsidRDefault="00D470AE" w:rsidP="00D470AE">
            <w:pPr>
              <w:ind w:left="0" w:hanging="2"/>
              <w:rPr>
                <w:ins w:id="9430" w:author="임 종운" w:date="2022-05-17T11:40:00Z"/>
              </w:rPr>
            </w:pPr>
            <w:ins w:id="9431" w:author="임 종운" w:date="2022-05-17T11:40:00Z">
              <w:r>
                <w:t>INSERT INTO attendance VALUES (4562, 34, 2022-03-25);</w:t>
              </w:r>
            </w:ins>
          </w:p>
          <w:p w14:paraId="10BEADFC" w14:textId="77777777" w:rsidR="00D470AE" w:rsidRDefault="00D470AE" w:rsidP="00D470AE">
            <w:pPr>
              <w:ind w:left="0" w:hanging="2"/>
              <w:rPr>
                <w:ins w:id="9432" w:author="임 종운" w:date="2022-05-17T11:40:00Z"/>
              </w:rPr>
            </w:pPr>
            <w:ins w:id="9433" w:author="임 종운" w:date="2022-05-17T11:40:00Z">
              <w:r>
                <w:t>INSERT INTO attendance VALUES (4563, 35, 2022-03-25);</w:t>
              </w:r>
            </w:ins>
          </w:p>
          <w:p w14:paraId="7E25611A" w14:textId="77777777" w:rsidR="00D470AE" w:rsidRDefault="00D470AE" w:rsidP="00D470AE">
            <w:pPr>
              <w:ind w:left="0" w:hanging="2"/>
              <w:rPr>
                <w:ins w:id="9434" w:author="임 종운" w:date="2022-05-17T11:40:00Z"/>
              </w:rPr>
            </w:pPr>
            <w:ins w:id="9435" w:author="임 종운" w:date="2022-05-17T11:40:00Z">
              <w:r>
                <w:t>INSERT INTO attendance VALUES (4564, 36, 2022-03-25);</w:t>
              </w:r>
            </w:ins>
          </w:p>
          <w:p w14:paraId="7B0B2A5D" w14:textId="77777777" w:rsidR="00D470AE" w:rsidRDefault="00D470AE" w:rsidP="00D470AE">
            <w:pPr>
              <w:ind w:left="0" w:hanging="2"/>
              <w:rPr>
                <w:ins w:id="9436" w:author="임 종운" w:date="2022-05-17T11:40:00Z"/>
              </w:rPr>
            </w:pPr>
            <w:ins w:id="9437" w:author="임 종운" w:date="2022-05-17T11:40:00Z">
              <w:r>
                <w:t>INSERT INTO attendance VALUES (4565, 37, 2022-03-25);</w:t>
              </w:r>
            </w:ins>
          </w:p>
          <w:p w14:paraId="76651ECE" w14:textId="77777777" w:rsidR="00D470AE" w:rsidRDefault="00D470AE" w:rsidP="00D470AE">
            <w:pPr>
              <w:ind w:left="0" w:hanging="2"/>
              <w:rPr>
                <w:ins w:id="9438" w:author="임 종운" w:date="2022-05-17T11:40:00Z"/>
              </w:rPr>
            </w:pPr>
            <w:ins w:id="9439" w:author="임 종운" w:date="2022-05-17T11:40:00Z">
              <w:r>
                <w:t>INSERT INTO attendance VALUES (4566, 38, 2022-03-25);</w:t>
              </w:r>
            </w:ins>
          </w:p>
          <w:p w14:paraId="205BA9C4" w14:textId="77777777" w:rsidR="00D470AE" w:rsidRDefault="00D470AE" w:rsidP="00D470AE">
            <w:pPr>
              <w:ind w:left="0" w:hanging="2"/>
              <w:rPr>
                <w:ins w:id="9440" w:author="임 종운" w:date="2022-05-17T11:40:00Z"/>
              </w:rPr>
            </w:pPr>
            <w:ins w:id="9441" w:author="임 종운" w:date="2022-05-17T11:40:00Z">
              <w:r>
                <w:t>INSERT INTO attendance VALUES (4567, 39, 2022-03-25);</w:t>
              </w:r>
            </w:ins>
          </w:p>
          <w:p w14:paraId="778C9173" w14:textId="77777777" w:rsidR="00D470AE" w:rsidRDefault="00D470AE" w:rsidP="00D470AE">
            <w:pPr>
              <w:ind w:left="0" w:hanging="2"/>
              <w:rPr>
                <w:ins w:id="9442" w:author="임 종운" w:date="2022-05-17T11:40:00Z"/>
              </w:rPr>
            </w:pPr>
            <w:ins w:id="9443" w:author="임 종운" w:date="2022-05-17T11:40:00Z">
              <w:r>
                <w:t>INSERT INTO attendance VALUES (4568, 40, 2022-03-25);</w:t>
              </w:r>
            </w:ins>
          </w:p>
          <w:p w14:paraId="66B4F365" w14:textId="77777777" w:rsidR="00D470AE" w:rsidRDefault="00D470AE" w:rsidP="00D470AE">
            <w:pPr>
              <w:ind w:left="0" w:hanging="2"/>
              <w:rPr>
                <w:ins w:id="9444" w:author="임 종운" w:date="2022-05-17T11:40:00Z"/>
              </w:rPr>
            </w:pPr>
            <w:ins w:id="9445" w:author="임 종운" w:date="2022-05-17T11:40:00Z">
              <w:r>
                <w:t>INSERT INTO attendance VALUES (4569, 41, 2022-03-25);</w:t>
              </w:r>
            </w:ins>
          </w:p>
          <w:p w14:paraId="46EA4507" w14:textId="77777777" w:rsidR="00D470AE" w:rsidRDefault="00D470AE" w:rsidP="00D470AE">
            <w:pPr>
              <w:ind w:left="0" w:hanging="2"/>
              <w:rPr>
                <w:ins w:id="9446" w:author="임 종운" w:date="2022-05-17T11:40:00Z"/>
              </w:rPr>
            </w:pPr>
            <w:ins w:id="9447" w:author="임 종운" w:date="2022-05-17T11:40:00Z">
              <w:r>
                <w:t>INSERT INTO attendance VALUES (4570, 42, 2022-03-25);</w:t>
              </w:r>
            </w:ins>
          </w:p>
          <w:p w14:paraId="2467077E" w14:textId="77777777" w:rsidR="00D470AE" w:rsidRDefault="00D470AE" w:rsidP="00D470AE">
            <w:pPr>
              <w:ind w:left="0" w:hanging="2"/>
              <w:rPr>
                <w:ins w:id="9448" w:author="임 종운" w:date="2022-05-17T11:40:00Z"/>
              </w:rPr>
            </w:pPr>
            <w:ins w:id="9449" w:author="임 종운" w:date="2022-05-17T11:40:00Z">
              <w:r>
                <w:t>INSERT INTO attendance VALUES (4571, 43, 2022-03-25);</w:t>
              </w:r>
            </w:ins>
          </w:p>
          <w:p w14:paraId="1F974078" w14:textId="77777777" w:rsidR="00D470AE" w:rsidRDefault="00D470AE" w:rsidP="00D470AE">
            <w:pPr>
              <w:ind w:left="0" w:hanging="2"/>
              <w:rPr>
                <w:ins w:id="9450" w:author="임 종운" w:date="2022-05-17T11:40:00Z"/>
              </w:rPr>
            </w:pPr>
            <w:ins w:id="9451" w:author="임 종운" w:date="2022-05-17T11:40:00Z">
              <w:r>
                <w:t>INSERT INTO attendance VALUES (4572, 44, 2022-03-25);</w:t>
              </w:r>
            </w:ins>
          </w:p>
          <w:p w14:paraId="08911151" w14:textId="77777777" w:rsidR="00D470AE" w:rsidRDefault="00D470AE" w:rsidP="00D470AE">
            <w:pPr>
              <w:ind w:left="0" w:hanging="2"/>
              <w:rPr>
                <w:ins w:id="9452" w:author="임 종운" w:date="2022-05-17T11:40:00Z"/>
              </w:rPr>
            </w:pPr>
            <w:ins w:id="9453" w:author="임 종운" w:date="2022-05-17T11:40:00Z">
              <w:r>
                <w:t>INSERT INTO attendance VALUES (4573, 45, 2022-03-25);</w:t>
              </w:r>
            </w:ins>
          </w:p>
          <w:p w14:paraId="4051FC1C" w14:textId="77777777" w:rsidR="00D470AE" w:rsidRDefault="00D470AE" w:rsidP="00D470AE">
            <w:pPr>
              <w:ind w:left="0" w:hanging="2"/>
              <w:rPr>
                <w:ins w:id="9454" w:author="임 종운" w:date="2022-05-17T11:40:00Z"/>
              </w:rPr>
            </w:pPr>
            <w:ins w:id="9455" w:author="임 종운" w:date="2022-05-17T11:40:00Z">
              <w:r>
                <w:t>INSERT INTO attendance VALUES (4574, 46, 2022-03-25);</w:t>
              </w:r>
            </w:ins>
          </w:p>
          <w:p w14:paraId="2441940B" w14:textId="77777777" w:rsidR="00D470AE" w:rsidRDefault="00D470AE" w:rsidP="00D470AE">
            <w:pPr>
              <w:ind w:left="0" w:hanging="2"/>
              <w:rPr>
                <w:ins w:id="9456" w:author="임 종운" w:date="2022-05-17T11:40:00Z"/>
              </w:rPr>
            </w:pPr>
            <w:ins w:id="9457" w:author="임 종운" w:date="2022-05-17T11:40:00Z">
              <w:r>
                <w:t>INSERT INTO attendance VALUES (4575, 47, 2022-03-25);</w:t>
              </w:r>
            </w:ins>
          </w:p>
          <w:p w14:paraId="02D9239F" w14:textId="77777777" w:rsidR="00D470AE" w:rsidRDefault="00D470AE" w:rsidP="00D470AE">
            <w:pPr>
              <w:ind w:left="0" w:hanging="2"/>
              <w:rPr>
                <w:ins w:id="9458" w:author="임 종운" w:date="2022-05-17T11:40:00Z"/>
              </w:rPr>
            </w:pPr>
            <w:ins w:id="9459" w:author="임 종운" w:date="2022-05-17T11:40:00Z">
              <w:r>
                <w:t>INSERT INTO attendance VALUES (4576, 48, 2022-03-25);</w:t>
              </w:r>
            </w:ins>
          </w:p>
          <w:p w14:paraId="5F383206" w14:textId="77777777" w:rsidR="00D470AE" w:rsidRDefault="00D470AE" w:rsidP="00D470AE">
            <w:pPr>
              <w:ind w:left="0" w:hanging="2"/>
              <w:rPr>
                <w:ins w:id="9460" w:author="임 종운" w:date="2022-05-17T11:40:00Z"/>
              </w:rPr>
            </w:pPr>
            <w:ins w:id="9461" w:author="임 종운" w:date="2022-05-17T11:40:00Z">
              <w:r>
                <w:t>INSERT INTO attendance VALUES (4577, 49, 2022-03-25);</w:t>
              </w:r>
            </w:ins>
          </w:p>
          <w:p w14:paraId="09E3F0EB" w14:textId="77777777" w:rsidR="00D470AE" w:rsidRDefault="00D470AE" w:rsidP="00D470AE">
            <w:pPr>
              <w:ind w:left="0" w:hanging="2"/>
              <w:rPr>
                <w:ins w:id="9462" w:author="임 종운" w:date="2022-05-17T11:40:00Z"/>
              </w:rPr>
            </w:pPr>
            <w:ins w:id="9463" w:author="임 종운" w:date="2022-05-17T11:40:00Z">
              <w:r>
                <w:t>INSERT INTO attendance VALUES (4578, 50, 2022-03-25);</w:t>
              </w:r>
            </w:ins>
          </w:p>
          <w:p w14:paraId="089E1E99" w14:textId="77777777" w:rsidR="00D470AE" w:rsidRDefault="00D470AE" w:rsidP="00D470AE">
            <w:pPr>
              <w:ind w:left="0" w:hanging="2"/>
              <w:rPr>
                <w:ins w:id="9464" w:author="임 종운" w:date="2022-05-17T11:40:00Z"/>
              </w:rPr>
            </w:pPr>
            <w:ins w:id="9465" w:author="임 종운" w:date="2022-05-17T11:40:00Z">
              <w:r>
                <w:lastRenderedPageBreak/>
                <w:t>INSERT INTO attendance VALUES (4579, 51, 2022-03-25);</w:t>
              </w:r>
            </w:ins>
          </w:p>
          <w:p w14:paraId="3508820A" w14:textId="77777777" w:rsidR="00D470AE" w:rsidRDefault="00D470AE" w:rsidP="00D470AE">
            <w:pPr>
              <w:ind w:left="0" w:hanging="2"/>
              <w:rPr>
                <w:ins w:id="9466" w:author="임 종운" w:date="2022-05-17T11:40:00Z"/>
              </w:rPr>
            </w:pPr>
            <w:ins w:id="9467" w:author="임 종운" w:date="2022-05-17T11:40:00Z">
              <w:r>
                <w:t>INSERT INTO attendance VALUES (4580, 52, 2022-03-25);</w:t>
              </w:r>
            </w:ins>
          </w:p>
          <w:p w14:paraId="227184CA" w14:textId="77777777" w:rsidR="00D470AE" w:rsidRDefault="00D470AE" w:rsidP="00D470AE">
            <w:pPr>
              <w:ind w:left="0" w:hanging="2"/>
              <w:rPr>
                <w:ins w:id="9468" w:author="임 종운" w:date="2022-05-17T11:40:00Z"/>
              </w:rPr>
            </w:pPr>
            <w:ins w:id="9469" w:author="임 종운" w:date="2022-05-17T11:40:00Z">
              <w:r>
                <w:t>INSERT INTO attendance VALUES (4581, 53, 2022-03-25);</w:t>
              </w:r>
            </w:ins>
          </w:p>
          <w:p w14:paraId="77FFF3F9" w14:textId="77777777" w:rsidR="00D470AE" w:rsidRDefault="00D470AE" w:rsidP="00D470AE">
            <w:pPr>
              <w:ind w:left="0" w:hanging="2"/>
              <w:rPr>
                <w:ins w:id="9470" w:author="임 종운" w:date="2022-05-17T11:40:00Z"/>
              </w:rPr>
            </w:pPr>
            <w:ins w:id="9471" w:author="임 종운" w:date="2022-05-17T11:40:00Z">
              <w:r>
                <w:t>INSERT INTO attendance VALUES (4582, 54, 2022-03-25);</w:t>
              </w:r>
            </w:ins>
          </w:p>
          <w:p w14:paraId="313F994F" w14:textId="77777777" w:rsidR="00D470AE" w:rsidRDefault="00D470AE" w:rsidP="00D470AE">
            <w:pPr>
              <w:ind w:left="0" w:hanging="2"/>
              <w:rPr>
                <w:ins w:id="9472" w:author="임 종운" w:date="2022-05-17T11:40:00Z"/>
              </w:rPr>
            </w:pPr>
            <w:ins w:id="9473" w:author="임 종운" w:date="2022-05-17T11:40:00Z">
              <w:r>
                <w:t>INSERT INTO attendance VALUES (4583, 55, 2022-03-25);</w:t>
              </w:r>
            </w:ins>
          </w:p>
          <w:p w14:paraId="6FE93D4B" w14:textId="77777777" w:rsidR="00D470AE" w:rsidRDefault="00D470AE" w:rsidP="00D470AE">
            <w:pPr>
              <w:ind w:left="0" w:hanging="2"/>
              <w:rPr>
                <w:ins w:id="9474" w:author="임 종운" w:date="2022-05-17T11:40:00Z"/>
              </w:rPr>
            </w:pPr>
            <w:ins w:id="9475" w:author="임 종운" w:date="2022-05-17T11:40:00Z">
              <w:r>
                <w:t>INSERT INTO attendance VALUES (4584, 27, 2022-03-26);</w:t>
              </w:r>
            </w:ins>
          </w:p>
          <w:p w14:paraId="61E15F07" w14:textId="77777777" w:rsidR="00D470AE" w:rsidRDefault="00D470AE" w:rsidP="00D470AE">
            <w:pPr>
              <w:ind w:left="0" w:hanging="2"/>
              <w:rPr>
                <w:ins w:id="9476" w:author="임 종운" w:date="2022-05-17T11:40:00Z"/>
              </w:rPr>
            </w:pPr>
            <w:ins w:id="9477" w:author="임 종운" w:date="2022-05-17T11:40:00Z">
              <w:r>
                <w:t>INSERT INTO attendance VALUES (4585, 28, 2022-03-26);</w:t>
              </w:r>
            </w:ins>
          </w:p>
          <w:p w14:paraId="1E078841" w14:textId="77777777" w:rsidR="00D470AE" w:rsidRDefault="00D470AE" w:rsidP="00D470AE">
            <w:pPr>
              <w:ind w:left="0" w:hanging="2"/>
              <w:rPr>
                <w:ins w:id="9478" w:author="임 종운" w:date="2022-05-17T11:40:00Z"/>
              </w:rPr>
            </w:pPr>
            <w:ins w:id="9479" w:author="임 종운" w:date="2022-05-17T11:40:00Z">
              <w:r>
                <w:t>INSERT INTO attendance VALUES (4586, 29, 2022-03-26);</w:t>
              </w:r>
            </w:ins>
          </w:p>
          <w:p w14:paraId="2202F0FE" w14:textId="77777777" w:rsidR="00D470AE" w:rsidRDefault="00D470AE" w:rsidP="00D470AE">
            <w:pPr>
              <w:ind w:left="0" w:hanging="2"/>
              <w:rPr>
                <w:ins w:id="9480" w:author="임 종운" w:date="2022-05-17T11:40:00Z"/>
              </w:rPr>
            </w:pPr>
            <w:ins w:id="9481" w:author="임 종운" w:date="2022-05-17T11:40:00Z">
              <w:r>
                <w:t>INSERT INTO attendance VALUES (4587, 30, 2022-03-26);</w:t>
              </w:r>
            </w:ins>
          </w:p>
          <w:p w14:paraId="65E40FC5" w14:textId="77777777" w:rsidR="00D470AE" w:rsidRDefault="00D470AE" w:rsidP="00D470AE">
            <w:pPr>
              <w:ind w:left="0" w:hanging="2"/>
              <w:rPr>
                <w:ins w:id="9482" w:author="임 종운" w:date="2022-05-17T11:40:00Z"/>
              </w:rPr>
            </w:pPr>
            <w:ins w:id="9483" w:author="임 종운" w:date="2022-05-17T11:40:00Z">
              <w:r>
                <w:t>INSERT INTO attendance VALUES (4588, 31, 2022-03-26);</w:t>
              </w:r>
            </w:ins>
          </w:p>
          <w:p w14:paraId="793DEE0D" w14:textId="77777777" w:rsidR="00D470AE" w:rsidRDefault="00D470AE" w:rsidP="00D470AE">
            <w:pPr>
              <w:ind w:left="0" w:hanging="2"/>
              <w:rPr>
                <w:ins w:id="9484" w:author="임 종운" w:date="2022-05-17T11:40:00Z"/>
              </w:rPr>
            </w:pPr>
            <w:ins w:id="9485" w:author="임 종운" w:date="2022-05-17T11:40:00Z">
              <w:r>
                <w:t>INSERT INTO attendance VALUES (4589, 32, 2022-03-26);</w:t>
              </w:r>
            </w:ins>
          </w:p>
          <w:p w14:paraId="57E261BB" w14:textId="77777777" w:rsidR="00D470AE" w:rsidRDefault="00D470AE" w:rsidP="00D470AE">
            <w:pPr>
              <w:ind w:left="0" w:hanging="2"/>
              <w:rPr>
                <w:ins w:id="9486" w:author="임 종운" w:date="2022-05-17T11:40:00Z"/>
              </w:rPr>
            </w:pPr>
            <w:ins w:id="9487" w:author="임 종운" w:date="2022-05-17T11:40:00Z">
              <w:r>
                <w:t>INSERT INTO attendance VALUES (4590, 33, 2022-03-26);</w:t>
              </w:r>
            </w:ins>
          </w:p>
          <w:p w14:paraId="22CC2A43" w14:textId="77777777" w:rsidR="00D470AE" w:rsidRDefault="00D470AE" w:rsidP="00D470AE">
            <w:pPr>
              <w:ind w:left="0" w:hanging="2"/>
              <w:rPr>
                <w:ins w:id="9488" w:author="임 종운" w:date="2022-05-17T11:40:00Z"/>
              </w:rPr>
            </w:pPr>
            <w:ins w:id="9489" w:author="임 종운" w:date="2022-05-17T11:40:00Z">
              <w:r>
                <w:t>INSERT INTO attendance VALUES (4591, 34, 2022-03-26);</w:t>
              </w:r>
            </w:ins>
          </w:p>
          <w:p w14:paraId="0D7E1254" w14:textId="77777777" w:rsidR="00D470AE" w:rsidRDefault="00D470AE" w:rsidP="00D470AE">
            <w:pPr>
              <w:ind w:left="0" w:hanging="2"/>
              <w:rPr>
                <w:ins w:id="9490" w:author="임 종운" w:date="2022-05-17T11:40:00Z"/>
              </w:rPr>
            </w:pPr>
            <w:ins w:id="9491" w:author="임 종운" w:date="2022-05-17T11:40:00Z">
              <w:r>
                <w:t>INSERT INTO attendance VALUES (4592, 35, 2022-03-26);</w:t>
              </w:r>
            </w:ins>
          </w:p>
          <w:p w14:paraId="3891C6A8" w14:textId="77777777" w:rsidR="00D470AE" w:rsidRDefault="00D470AE" w:rsidP="00D470AE">
            <w:pPr>
              <w:ind w:left="0" w:hanging="2"/>
              <w:rPr>
                <w:ins w:id="9492" w:author="임 종운" w:date="2022-05-17T11:40:00Z"/>
              </w:rPr>
            </w:pPr>
            <w:ins w:id="9493" w:author="임 종운" w:date="2022-05-17T11:40:00Z">
              <w:r>
                <w:t>INSERT INTO attendance VALUES (4593, 36, 2022-03-26);</w:t>
              </w:r>
            </w:ins>
          </w:p>
          <w:p w14:paraId="4B7EDFF7" w14:textId="77777777" w:rsidR="00D470AE" w:rsidRDefault="00D470AE" w:rsidP="00D470AE">
            <w:pPr>
              <w:ind w:left="0" w:hanging="2"/>
              <w:rPr>
                <w:ins w:id="9494" w:author="임 종운" w:date="2022-05-17T11:40:00Z"/>
              </w:rPr>
            </w:pPr>
            <w:ins w:id="9495" w:author="임 종운" w:date="2022-05-17T11:40:00Z">
              <w:r>
                <w:t>INSERT INTO attendance VALUES (4594, 37, 2022-03-26);</w:t>
              </w:r>
            </w:ins>
          </w:p>
          <w:p w14:paraId="5D62E4C4" w14:textId="77777777" w:rsidR="00D470AE" w:rsidRDefault="00D470AE" w:rsidP="00D470AE">
            <w:pPr>
              <w:ind w:left="0" w:hanging="2"/>
              <w:rPr>
                <w:ins w:id="9496" w:author="임 종운" w:date="2022-05-17T11:40:00Z"/>
              </w:rPr>
            </w:pPr>
            <w:ins w:id="9497" w:author="임 종운" w:date="2022-05-17T11:40:00Z">
              <w:r>
                <w:t>INSERT INTO attendance VALUES (4595, 38, 2022-03-26);</w:t>
              </w:r>
            </w:ins>
          </w:p>
          <w:p w14:paraId="35EF0B78" w14:textId="77777777" w:rsidR="00D470AE" w:rsidRDefault="00D470AE" w:rsidP="00D470AE">
            <w:pPr>
              <w:ind w:left="0" w:hanging="2"/>
              <w:rPr>
                <w:ins w:id="9498" w:author="임 종운" w:date="2022-05-17T11:40:00Z"/>
              </w:rPr>
            </w:pPr>
            <w:ins w:id="9499" w:author="임 종운" w:date="2022-05-17T11:40:00Z">
              <w:r>
                <w:t>INSERT INTO attendance VALUES (4596, 39, 2022-03-26);</w:t>
              </w:r>
            </w:ins>
          </w:p>
          <w:p w14:paraId="2E97D363" w14:textId="77777777" w:rsidR="00D470AE" w:rsidRDefault="00D470AE" w:rsidP="00D470AE">
            <w:pPr>
              <w:ind w:left="0" w:hanging="2"/>
              <w:rPr>
                <w:ins w:id="9500" w:author="임 종운" w:date="2022-05-17T11:40:00Z"/>
              </w:rPr>
            </w:pPr>
            <w:ins w:id="9501" w:author="임 종운" w:date="2022-05-17T11:40:00Z">
              <w:r>
                <w:t>INSERT INTO attendance VALUES (4597, 40, 2022-03-26);</w:t>
              </w:r>
            </w:ins>
          </w:p>
          <w:p w14:paraId="119539CF" w14:textId="77777777" w:rsidR="00D470AE" w:rsidRDefault="00D470AE" w:rsidP="00D470AE">
            <w:pPr>
              <w:ind w:left="0" w:hanging="2"/>
              <w:rPr>
                <w:ins w:id="9502" w:author="임 종운" w:date="2022-05-17T11:40:00Z"/>
              </w:rPr>
            </w:pPr>
            <w:ins w:id="9503" w:author="임 종운" w:date="2022-05-17T11:40:00Z">
              <w:r>
                <w:t>INSERT INTO attendance VALUES (4598, 41, 2022-03-26);</w:t>
              </w:r>
            </w:ins>
          </w:p>
          <w:p w14:paraId="24D7808F" w14:textId="77777777" w:rsidR="00D470AE" w:rsidRDefault="00D470AE" w:rsidP="00D470AE">
            <w:pPr>
              <w:ind w:left="0" w:hanging="2"/>
              <w:rPr>
                <w:ins w:id="9504" w:author="임 종운" w:date="2022-05-17T11:40:00Z"/>
              </w:rPr>
            </w:pPr>
            <w:ins w:id="9505" w:author="임 종운" w:date="2022-05-17T11:40:00Z">
              <w:r>
                <w:t>INSERT INTO attendance VALUES (4599, 42, 2022-03-26);</w:t>
              </w:r>
            </w:ins>
          </w:p>
          <w:p w14:paraId="7A6BB6ED" w14:textId="77777777" w:rsidR="00D470AE" w:rsidRDefault="00D470AE" w:rsidP="00D470AE">
            <w:pPr>
              <w:ind w:left="0" w:hanging="2"/>
              <w:rPr>
                <w:ins w:id="9506" w:author="임 종운" w:date="2022-05-17T11:40:00Z"/>
              </w:rPr>
            </w:pPr>
            <w:ins w:id="9507" w:author="임 종운" w:date="2022-05-17T11:40:00Z">
              <w:r>
                <w:t>INSERT INTO attendance VALUES (4600, 43, 2022-03-26);</w:t>
              </w:r>
            </w:ins>
          </w:p>
          <w:p w14:paraId="11559F28" w14:textId="77777777" w:rsidR="00D470AE" w:rsidRDefault="00D470AE" w:rsidP="00D470AE">
            <w:pPr>
              <w:ind w:left="0" w:hanging="2"/>
              <w:rPr>
                <w:ins w:id="9508" w:author="임 종운" w:date="2022-05-17T11:40:00Z"/>
              </w:rPr>
            </w:pPr>
            <w:ins w:id="9509" w:author="임 종운" w:date="2022-05-17T11:40:00Z">
              <w:r>
                <w:t>INSERT INTO attendance VALUES (4601, 44, 2022-03-26);</w:t>
              </w:r>
            </w:ins>
          </w:p>
          <w:p w14:paraId="1CC77B27" w14:textId="77777777" w:rsidR="00D470AE" w:rsidRDefault="00D470AE" w:rsidP="00D470AE">
            <w:pPr>
              <w:ind w:left="0" w:hanging="2"/>
              <w:rPr>
                <w:ins w:id="9510" w:author="임 종운" w:date="2022-05-17T11:40:00Z"/>
              </w:rPr>
            </w:pPr>
            <w:ins w:id="9511" w:author="임 종운" w:date="2022-05-17T11:40:00Z">
              <w:r>
                <w:t>INSERT INTO attendance VALUES (4602, 45, 2022-03-26);</w:t>
              </w:r>
            </w:ins>
          </w:p>
          <w:p w14:paraId="2BCC54CC" w14:textId="77777777" w:rsidR="00D470AE" w:rsidRDefault="00D470AE" w:rsidP="00D470AE">
            <w:pPr>
              <w:ind w:left="0" w:hanging="2"/>
              <w:rPr>
                <w:ins w:id="9512" w:author="임 종운" w:date="2022-05-17T11:40:00Z"/>
              </w:rPr>
            </w:pPr>
            <w:ins w:id="9513" w:author="임 종운" w:date="2022-05-17T11:40:00Z">
              <w:r>
                <w:t>INSERT INTO attendance VALUES (4603, 46, 2022-03-26);</w:t>
              </w:r>
            </w:ins>
          </w:p>
          <w:p w14:paraId="58DDD07A" w14:textId="77777777" w:rsidR="00D470AE" w:rsidRDefault="00D470AE" w:rsidP="00D470AE">
            <w:pPr>
              <w:ind w:left="0" w:hanging="2"/>
              <w:rPr>
                <w:ins w:id="9514" w:author="임 종운" w:date="2022-05-17T11:40:00Z"/>
              </w:rPr>
            </w:pPr>
            <w:ins w:id="9515" w:author="임 종운" w:date="2022-05-17T11:40:00Z">
              <w:r>
                <w:t>INSERT INTO attendance VALUES (4604, 47, 2022-03-26);</w:t>
              </w:r>
            </w:ins>
          </w:p>
          <w:p w14:paraId="5093C544" w14:textId="77777777" w:rsidR="00D470AE" w:rsidRDefault="00D470AE" w:rsidP="00D470AE">
            <w:pPr>
              <w:ind w:left="0" w:hanging="2"/>
              <w:rPr>
                <w:ins w:id="9516" w:author="임 종운" w:date="2022-05-17T11:40:00Z"/>
              </w:rPr>
            </w:pPr>
            <w:ins w:id="9517" w:author="임 종운" w:date="2022-05-17T11:40:00Z">
              <w:r>
                <w:t>INSERT INTO attendance VALUES (4605, 48, 2022-03-26);</w:t>
              </w:r>
            </w:ins>
          </w:p>
          <w:p w14:paraId="50039F96" w14:textId="77777777" w:rsidR="00D470AE" w:rsidRDefault="00D470AE" w:rsidP="00D470AE">
            <w:pPr>
              <w:ind w:left="0" w:hanging="2"/>
              <w:rPr>
                <w:ins w:id="9518" w:author="임 종운" w:date="2022-05-17T11:40:00Z"/>
              </w:rPr>
            </w:pPr>
            <w:ins w:id="9519" w:author="임 종운" w:date="2022-05-17T11:40:00Z">
              <w:r>
                <w:lastRenderedPageBreak/>
                <w:t>INSERT INTO attendance VALUES (4606, 49, 2022-03-26);</w:t>
              </w:r>
            </w:ins>
          </w:p>
          <w:p w14:paraId="360E2E2F" w14:textId="77777777" w:rsidR="00D470AE" w:rsidRDefault="00D470AE" w:rsidP="00D470AE">
            <w:pPr>
              <w:ind w:left="0" w:hanging="2"/>
              <w:rPr>
                <w:ins w:id="9520" w:author="임 종운" w:date="2022-05-17T11:40:00Z"/>
              </w:rPr>
            </w:pPr>
            <w:ins w:id="9521" w:author="임 종운" w:date="2022-05-17T11:40:00Z">
              <w:r>
                <w:t>INSERT INTO attendance VALUES (4607, 50, 2022-03-26);</w:t>
              </w:r>
            </w:ins>
          </w:p>
          <w:p w14:paraId="590EA21B" w14:textId="77777777" w:rsidR="00D470AE" w:rsidRDefault="00D470AE" w:rsidP="00D470AE">
            <w:pPr>
              <w:ind w:left="0" w:hanging="2"/>
              <w:rPr>
                <w:ins w:id="9522" w:author="임 종운" w:date="2022-05-17T11:40:00Z"/>
              </w:rPr>
            </w:pPr>
            <w:ins w:id="9523" w:author="임 종운" w:date="2022-05-17T11:40:00Z">
              <w:r>
                <w:t>INSERT INTO attendance VALUES (4608, 51, 2022-03-26);</w:t>
              </w:r>
            </w:ins>
          </w:p>
          <w:p w14:paraId="216DC844" w14:textId="77777777" w:rsidR="00D470AE" w:rsidRDefault="00D470AE" w:rsidP="00D470AE">
            <w:pPr>
              <w:ind w:left="0" w:hanging="2"/>
              <w:rPr>
                <w:ins w:id="9524" w:author="임 종운" w:date="2022-05-17T11:40:00Z"/>
              </w:rPr>
            </w:pPr>
            <w:ins w:id="9525" w:author="임 종운" w:date="2022-05-17T11:40:00Z">
              <w:r>
                <w:t>INSERT INTO attendance VALUES (4609, 52, 2022-03-26);</w:t>
              </w:r>
            </w:ins>
          </w:p>
          <w:p w14:paraId="0BA8A61C" w14:textId="77777777" w:rsidR="00D470AE" w:rsidRDefault="00D470AE" w:rsidP="00D470AE">
            <w:pPr>
              <w:ind w:left="0" w:hanging="2"/>
              <w:rPr>
                <w:ins w:id="9526" w:author="임 종운" w:date="2022-05-17T11:40:00Z"/>
              </w:rPr>
            </w:pPr>
            <w:ins w:id="9527" w:author="임 종운" w:date="2022-05-17T11:40:00Z">
              <w:r>
                <w:t>INSERT INTO attendance VALUES (4610, 53, 2022-03-26);</w:t>
              </w:r>
            </w:ins>
          </w:p>
          <w:p w14:paraId="5FF925A2" w14:textId="77777777" w:rsidR="00D470AE" w:rsidRDefault="00D470AE" w:rsidP="00D470AE">
            <w:pPr>
              <w:ind w:left="0" w:hanging="2"/>
              <w:rPr>
                <w:ins w:id="9528" w:author="임 종운" w:date="2022-05-17T11:40:00Z"/>
              </w:rPr>
            </w:pPr>
            <w:ins w:id="9529" w:author="임 종운" w:date="2022-05-17T11:40:00Z">
              <w:r>
                <w:t>INSERT INTO attendance VALUES (4611, 54, 2022-03-26);</w:t>
              </w:r>
            </w:ins>
          </w:p>
          <w:p w14:paraId="7425B128" w14:textId="77777777" w:rsidR="00D470AE" w:rsidRDefault="00D470AE" w:rsidP="00D470AE">
            <w:pPr>
              <w:ind w:left="0" w:hanging="2"/>
              <w:rPr>
                <w:ins w:id="9530" w:author="임 종운" w:date="2022-05-17T11:40:00Z"/>
              </w:rPr>
            </w:pPr>
            <w:ins w:id="9531" w:author="임 종운" w:date="2022-05-17T11:40:00Z">
              <w:r>
                <w:t>INSERT INTO attendance VALUES (4612, 55, 2022-03-26);</w:t>
              </w:r>
            </w:ins>
          </w:p>
          <w:p w14:paraId="650A4EA7" w14:textId="77777777" w:rsidR="00D470AE" w:rsidRDefault="00D470AE" w:rsidP="00D470AE">
            <w:pPr>
              <w:ind w:left="0" w:hanging="2"/>
              <w:rPr>
                <w:ins w:id="9532" w:author="임 종운" w:date="2022-05-17T11:40:00Z"/>
              </w:rPr>
            </w:pPr>
            <w:ins w:id="9533" w:author="임 종운" w:date="2022-05-17T11:40:00Z">
              <w:r>
                <w:t>INSERT INTO attendance VALUES (4613, 27, 2022-03-27);</w:t>
              </w:r>
            </w:ins>
          </w:p>
          <w:p w14:paraId="57785813" w14:textId="77777777" w:rsidR="00D470AE" w:rsidRDefault="00D470AE" w:rsidP="00D470AE">
            <w:pPr>
              <w:ind w:left="0" w:hanging="2"/>
              <w:rPr>
                <w:ins w:id="9534" w:author="임 종운" w:date="2022-05-17T11:40:00Z"/>
              </w:rPr>
            </w:pPr>
            <w:ins w:id="9535" w:author="임 종운" w:date="2022-05-17T11:40:00Z">
              <w:r>
                <w:t>INSERT INTO attendance VALUES (4614, 28, 2022-03-27);</w:t>
              </w:r>
            </w:ins>
          </w:p>
          <w:p w14:paraId="3ED7B0F6" w14:textId="77777777" w:rsidR="00D470AE" w:rsidRDefault="00D470AE" w:rsidP="00D470AE">
            <w:pPr>
              <w:ind w:left="0" w:hanging="2"/>
              <w:rPr>
                <w:ins w:id="9536" w:author="임 종운" w:date="2022-05-17T11:40:00Z"/>
              </w:rPr>
            </w:pPr>
            <w:ins w:id="9537" w:author="임 종운" w:date="2022-05-17T11:40:00Z">
              <w:r>
                <w:t>INSERT INTO attendance VALUES (4615, 29, 2022-03-27);</w:t>
              </w:r>
            </w:ins>
          </w:p>
          <w:p w14:paraId="73ACA1F5" w14:textId="77777777" w:rsidR="00D470AE" w:rsidRDefault="00D470AE" w:rsidP="00D470AE">
            <w:pPr>
              <w:ind w:left="0" w:hanging="2"/>
              <w:rPr>
                <w:ins w:id="9538" w:author="임 종운" w:date="2022-05-17T11:40:00Z"/>
              </w:rPr>
            </w:pPr>
            <w:ins w:id="9539" w:author="임 종운" w:date="2022-05-17T11:40:00Z">
              <w:r>
                <w:t>INSERT INTO attendance VALUES (4616, 30, 2022-03-27);</w:t>
              </w:r>
            </w:ins>
          </w:p>
          <w:p w14:paraId="40CE36FB" w14:textId="77777777" w:rsidR="00D470AE" w:rsidRDefault="00D470AE" w:rsidP="00D470AE">
            <w:pPr>
              <w:ind w:left="0" w:hanging="2"/>
              <w:rPr>
                <w:ins w:id="9540" w:author="임 종운" w:date="2022-05-17T11:40:00Z"/>
              </w:rPr>
            </w:pPr>
            <w:ins w:id="9541" w:author="임 종운" w:date="2022-05-17T11:40:00Z">
              <w:r>
                <w:t>INSERT INTO attendance VALUES (4617, 31, 2022-03-27);</w:t>
              </w:r>
            </w:ins>
          </w:p>
          <w:p w14:paraId="42200224" w14:textId="77777777" w:rsidR="00D470AE" w:rsidRDefault="00D470AE" w:rsidP="00D470AE">
            <w:pPr>
              <w:ind w:left="0" w:hanging="2"/>
              <w:rPr>
                <w:ins w:id="9542" w:author="임 종운" w:date="2022-05-17T11:40:00Z"/>
              </w:rPr>
            </w:pPr>
            <w:ins w:id="9543" w:author="임 종운" w:date="2022-05-17T11:40:00Z">
              <w:r>
                <w:t>INSERT INTO attendance VALUES (4618, 32, 2022-03-27);</w:t>
              </w:r>
            </w:ins>
          </w:p>
          <w:p w14:paraId="60FEF971" w14:textId="77777777" w:rsidR="00D470AE" w:rsidRDefault="00D470AE" w:rsidP="00D470AE">
            <w:pPr>
              <w:ind w:left="0" w:hanging="2"/>
              <w:rPr>
                <w:ins w:id="9544" w:author="임 종운" w:date="2022-05-17T11:40:00Z"/>
              </w:rPr>
            </w:pPr>
            <w:ins w:id="9545" w:author="임 종운" w:date="2022-05-17T11:40:00Z">
              <w:r>
                <w:t>INSERT INTO attendance VALUES (4619, 33, 2022-03-27);</w:t>
              </w:r>
            </w:ins>
          </w:p>
          <w:p w14:paraId="30B44024" w14:textId="77777777" w:rsidR="00D470AE" w:rsidRDefault="00D470AE" w:rsidP="00D470AE">
            <w:pPr>
              <w:ind w:left="0" w:hanging="2"/>
              <w:rPr>
                <w:ins w:id="9546" w:author="임 종운" w:date="2022-05-17T11:40:00Z"/>
              </w:rPr>
            </w:pPr>
            <w:ins w:id="9547" w:author="임 종운" w:date="2022-05-17T11:40:00Z">
              <w:r>
                <w:t>INSERT INTO attendance VALUES (4620, 34, 2022-03-27);</w:t>
              </w:r>
            </w:ins>
          </w:p>
          <w:p w14:paraId="0E0D61A0" w14:textId="77777777" w:rsidR="00D470AE" w:rsidRDefault="00D470AE" w:rsidP="00D470AE">
            <w:pPr>
              <w:ind w:left="0" w:hanging="2"/>
              <w:rPr>
                <w:ins w:id="9548" w:author="임 종운" w:date="2022-05-17T11:40:00Z"/>
              </w:rPr>
            </w:pPr>
            <w:ins w:id="9549" w:author="임 종운" w:date="2022-05-17T11:40:00Z">
              <w:r>
                <w:t>INSERT INTO attendance VALUES (4621, 35, 2022-03-27);</w:t>
              </w:r>
            </w:ins>
          </w:p>
          <w:p w14:paraId="3266E19C" w14:textId="77777777" w:rsidR="00D470AE" w:rsidRDefault="00D470AE" w:rsidP="00D470AE">
            <w:pPr>
              <w:ind w:left="0" w:hanging="2"/>
              <w:rPr>
                <w:ins w:id="9550" w:author="임 종운" w:date="2022-05-17T11:40:00Z"/>
              </w:rPr>
            </w:pPr>
            <w:ins w:id="9551" w:author="임 종운" w:date="2022-05-17T11:40:00Z">
              <w:r>
                <w:t>INSERT INTO attendance VALUES (4622, 36, 2022-03-27);</w:t>
              </w:r>
            </w:ins>
          </w:p>
          <w:p w14:paraId="2FE9F723" w14:textId="77777777" w:rsidR="00D470AE" w:rsidRDefault="00D470AE" w:rsidP="00D470AE">
            <w:pPr>
              <w:ind w:left="0" w:hanging="2"/>
              <w:rPr>
                <w:ins w:id="9552" w:author="임 종운" w:date="2022-05-17T11:40:00Z"/>
              </w:rPr>
            </w:pPr>
            <w:ins w:id="9553" w:author="임 종운" w:date="2022-05-17T11:40:00Z">
              <w:r>
                <w:t>INSERT INTO attendance VALUES (4623, 37, 2022-03-27);</w:t>
              </w:r>
            </w:ins>
          </w:p>
          <w:p w14:paraId="3DBACEE9" w14:textId="77777777" w:rsidR="00D470AE" w:rsidRDefault="00D470AE" w:rsidP="00D470AE">
            <w:pPr>
              <w:ind w:left="0" w:hanging="2"/>
              <w:rPr>
                <w:ins w:id="9554" w:author="임 종운" w:date="2022-05-17T11:40:00Z"/>
              </w:rPr>
            </w:pPr>
            <w:ins w:id="9555" w:author="임 종운" w:date="2022-05-17T11:40:00Z">
              <w:r>
                <w:t>INSERT INTO attendance VALUES (4624, 38, 2022-03-27);</w:t>
              </w:r>
            </w:ins>
          </w:p>
          <w:p w14:paraId="42A08847" w14:textId="77777777" w:rsidR="00D470AE" w:rsidRDefault="00D470AE" w:rsidP="00D470AE">
            <w:pPr>
              <w:ind w:left="0" w:hanging="2"/>
              <w:rPr>
                <w:ins w:id="9556" w:author="임 종운" w:date="2022-05-17T11:40:00Z"/>
              </w:rPr>
            </w:pPr>
            <w:ins w:id="9557" w:author="임 종운" w:date="2022-05-17T11:40:00Z">
              <w:r>
                <w:t>INSERT INTO attendance VALUES (4625, 39, 2022-03-27);</w:t>
              </w:r>
            </w:ins>
          </w:p>
          <w:p w14:paraId="2398D826" w14:textId="77777777" w:rsidR="00D470AE" w:rsidRDefault="00D470AE" w:rsidP="00D470AE">
            <w:pPr>
              <w:ind w:left="0" w:hanging="2"/>
              <w:rPr>
                <w:ins w:id="9558" w:author="임 종운" w:date="2022-05-17T11:40:00Z"/>
              </w:rPr>
            </w:pPr>
            <w:ins w:id="9559" w:author="임 종운" w:date="2022-05-17T11:40:00Z">
              <w:r>
                <w:t>INSERT INTO attendance VALUES (4626, 40, 2022-03-27);</w:t>
              </w:r>
            </w:ins>
          </w:p>
          <w:p w14:paraId="39A8E0CE" w14:textId="77777777" w:rsidR="00D470AE" w:rsidRDefault="00D470AE" w:rsidP="00D470AE">
            <w:pPr>
              <w:ind w:left="0" w:hanging="2"/>
              <w:rPr>
                <w:ins w:id="9560" w:author="임 종운" w:date="2022-05-17T11:40:00Z"/>
              </w:rPr>
            </w:pPr>
            <w:ins w:id="9561" w:author="임 종운" w:date="2022-05-17T11:40:00Z">
              <w:r>
                <w:t>INSERT INTO attendance VALUES (4627, 41, 2022-03-27);</w:t>
              </w:r>
            </w:ins>
          </w:p>
          <w:p w14:paraId="1EC4FEC1" w14:textId="77777777" w:rsidR="00D470AE" w:rsidRDefault="00D470AE" w:rsidP="00D470AE">
            <w:pPr>
              <w:ind w:left="0" w:hanging="2"/>
              <w:rPr>
                <w:ins w:id="9562" w:author="임 종운" w:date="2022-05-17T11:40:00Z"/>
              </w:rPr>
            </w:pPr>
            <w:ins w:id="9563" w:author="임 종운" w:date="2022-05-17T11:40:00Z">
              <w:r>
                <w:t>INSERT INTO attendance VALUES (4628, 42, 2022-03-27);</w:t>
              </w:r>
            </w:ins>
          </w:p>
          <w:p w14:paraId="066DE345" w14:textId="77777777" w:rsidR="00D470AE" w:rsidRDefault="00D470AE" w:rsidP="00D470AE">
            <w:pPr>
              <w:ind w:left="0" w:hanging="2"/>
              <w:rPr>
                <w:ins w:id="9564" w:author="임 종운" w:date="2022-05-17T11:40:00Z"/>
              </w:rPr>
            </w:pPr>
            <w:ins w:id="9565" w:author="임 종운" w:date="2022-05-17T11:40:00Z">
              <w:r>
                <w:t>INSERT INTO attendance VALUES (4629, 43, 2022-03-27);</w:t>
              </w:r>
            </w:ins>
          </w:p>
          <w:p w14:paraId="40B48789" w14:textId="77777777" w:rsidR="00D470AE" w:rsidRDefault="00D470AE" w:rsidP="00D470AE">
            <w:pPr>
              <w:ind w:left="0" w:hanging="2"/>
              <w:rPr>
                <w:ins w:id="9566" w:author="임 종운" w:date="2022-05-17T11:40:00Z"/>
              </w:rPr>
            </w:pPr>
            <w:ins w:id="9567" w:author="임 종운" w:date="2022-05-17T11:40:00Z">
              <w:r>
                <w:t>INSERT INTO attendance VALUES (4630, 44, 2022-03-27);</w:t>
              </w:r>
            </w:ins>
          </w:p>
          <w:p w14:paraId="68C078D2" w14:textId="77777777" w:rsidR="00D470AE" w:rsidRDefault="00D470AE" w:rsidP="00D470AE">
            <w:pPr>
              <w:ind w:left="0" w:hanging="2"/>
              <w:rPr>
                <w:ins w:id="9568" w:author="임 종운" w:date="2022-05-17T11:40:00Z"/>
              </w:rPr>
            </w:pPr>
            <w:ins w:id="9569" w:author="임 종운" w:date="2022-05-17T11:40:00Z">
              <w:r>
                <w:t>INSERT INTO attendance VALUES (4631, 45, 2022-03-27);</w:t>
              </w:r>
            </w:ins>
          </w:p>
          <w:p w14:paraId="3AE7F944" w14:textId="77777777" w:rsidR="00D470AE" w:rsidRDefault="00D470AE" w:rsidP="00D470AE">
            <w:pPr>
              <w:ind w:left="0" w:hanging="2"/>
              <w:rPr>
                <w:ins w:id="9570" w:author="임 종운" w:date="2022-05-17T11:40:00Z"/>
              </w:rPr>
            </w:pPr>
            <w:ins w:id="9571" w:author="임 종운" w:date="2022-05-17T11:40:00Z">
              <w:r>
                <w:t>INSERT INTO attendance VALUES (4632, 46, 2022-03-27);</w:t>
              </w:r>
            </w:ins>
          </w:p>
          <w:p w14:paraId="70526B89" w14:textId="77777777" w:rsidR="00D470AE" w:rsidRDefault="00D470AE" w:rsidP="00D470AE">
            <w:pPr>
              <w:ind w:left="0" w:hanging="2"/>
              <w:rPr>
                <w:ins w:id="9572" w:author="임 종운" w:date="2022-05-17T11:40:00Z"/>
              </w:rPr>
            </w:pPr>
            <w:ins w:id="9573" w:author="임 종운" w:date="2022-05-17T11:40:00Z">
              <w:r>
                <w:lastRenderedPageBreak/>
                <w:t>INSERT INTO attendance VALUES (4633, 47, 2022-03-27);</w:t>
              </w:r>
            </w:ins>
          </w:p>
          <w:p w14:paraId="24F44BB3" w14:textId="77777777" w:rsidR="00D470AE" w:rsidRDefault="00D470AE" w:rsidP="00D470AE">
            <w:pPr>
              <w:ind w:left="0" w:hanging="2"/>
              <w:rPr>
                <w:ins w:id="9574" w:author="임 종운" w:date="2022-05-17T11:40:00Z"/>
              </w:rPr>
            </w:pPr>
            <w:ins w:id="9575" w:author="임 종운" w:date="2022-05-17T11:40:00Z">
              <w:r>
                <w:t>INSERT INTO attendance VALUES (4634, 48, 2022-03-27);</w:t>
              </w:r>
            </w:ins>
          </w:p>
          <w:p w14:paraId="4B08DF47" w14:textId="77777777" w:rsidR="00D470AE" w:rsidRDefault="00D470AE" w:rsidP="00D470AE">
            <w:pPr>
              <w:ind w:left="0" w:hanging="2"/>
              <w:rPr>
                <w:ins w:id="9576" w:author="임 종운" w:date="2022-05-17T11:40:00Z"/>
              </w:rPr>
            </w:pPr>
            <w:ins w:id="9577" w:author="임 종운" w:date="2022-05-17T11:40:00Z">
              <w:r>
                <w:t>INSERT INTO attendance VALUES (4635, 49, 2022-03-27);</w:t>
              </w:r>
            </w:ins>
          </w:p>
          <w:p w14:paraId="2E6A8B0C" w14:textId="77777777" w:rsidR="00D470AE" w:rsidRDefault="00D470AE" w:rsidP="00D470AE">
            <w:pPr>
              <w:ind w:left="0" w:hanging="2"/>
              <w:rPr>
                <w:ins w:id="9578" w:author="임 종운" w:date="2022-05-17T11:40:00Z"/>
              </w:rPr>
            </w:pPr>
            <w:ins w:id="9579" w:author="임 종운" w:date="2022-05-17T11:40:00Z">
              <w:r>
                <w:t>INSERT INTO attendance VALUES (4636, 50, 2022-03-27);</w:t>
              </w:r>
            </w:ins>
          </w:p>
          <w:p w14:paraId="4865268C" w14:textId="77777777" w:rsidR="00D470AE" w:rsidRDefault="00D470AE" w:rsidP="00D470AE">
            <w:pPr>
              <w:ind w:left="0" w:hanging="2"/>
              <w:rPr>
                <w:ins w:id="9580" w:author="임 종운" w:date="2022-05-17T11:40:00Z"/>
              </w:rPr>
            </w:pPr>
            <w:ins w:id="9581" w:author="임 종운" w:date="2022-05-17T11:40:00Z">
              <w:r>
                <w:t>INSERT INTO attendance VALUES (4637, 51, 2022-03-27);</w:t>
              </w:r>
            </w:ins>
          </w:p>
          <w:p w14:paraId="6B84A4DE" w14:textId="77777777" w:rsidR="00D470AE" w:rsidRDefault="00D470AE" w:rsidP="00D470AE">
            <w:pPr>
              <w:ind w:left="0" w:hanging="2"/>
              <w:rPr>
                <w:ins w:id="9582" w:author="임 종운" w:date="2022-05-17T11:40:00Z"/>
              </w:rPr>
            </w:pPr>
            <w:ins w:id="9583" w:author="임 종운" w:date="2022-05-17T11:40:00Z">
              <w:r>
                <w:t>INSERT INTO attendance VALUES (4638, 52, 2022-03-27);</w:t>
              </w:r>
            </w:ins>
          </w:p>
          <w:p w14:paraId="5AB5DAF3" w14:textId="77777777" w:rsidR="00D470AE" w:rsidRDefault="00D470AE" w:rsidP="00D470AE">
            <w:pPr>
              <w:ind w:left="0" w:hanging="2"/>
              <w:rPr>
                <w:ins w:id="9584" w:author="임 종운" w:date="2022-05-17T11:40:00Z"/>
              </w:rPr>
            </w:pPr>
            <w:ins w:id="9585" w:author="임 종운" w:date="2022-05-17T11:40:00Z">
              <w:r>
                <w:t>INSERT INTO attendance VALUES (4639, 53, 2022-03-27);</w:t>
              </w:r>
            </w:ins>
          </w:p>
          <w:p w14:paraId="0D9D7153" w14:textId="77777777" w:rsidR="00D470AE" w:rsidRDefault="00D470AE" w:rsidP="00D470AE">
            <w:pPr>
              <w:ind w:left="0" w:hanging="2"/>
              <w:rPr>
                <w:ins w:id="9586" w:author="임 종운" w:date="2022-05-17T11:40:00Z"/>
              </w:rPr>
            </w:pPr>
            <w:ins w:id="9587" w:author="임 종운" w:date="2022-05-17T11:40:00Z">
              <w:r>
                <w:t>INSERT INTO attendance VALUES (4640, 54, 2022-03-27);</w:t>
              </w:r>
            </w:ins>
          </w:p>
          <w:p w14:paraId="6C1136D8" w14:textId="77777777" w:rsidR="00D470AE" w:rsidRDefault="00D470AE" w:rsidP="00D470AE">
            <w:pPr>
              <w:ind w:left="0" w:hanging="2"/>
              <w:rPr>
                <w:ins w:id="9588" w:author="임 종운" w:date="2022-05-17T11:40:00Z"/>
              </w:rPr>
            </w:pPr>
            <w:ins w:id="9589" w:author="임 종운" w:date="2022-05-17T11:40:00Z">
              <w:r>
                <w:t>INSERT INTO attendance VALUES (4641, 55, 2022-03-27);</w:t>
              </w:r>
            </w:ins>
          </w:p>
          <w:p w14:paraId="6B71F76C" w14:textId="77777777" w:rsidR="00D470AE" w:rsidRDefault="00D470AE" w:rsidP="00D470AE">
            <w:pPr>
              <w:ind w:left="0" w:hanging="2"/>
              <w:rPr>
                <w:ins w:id="9590" w:author="임 종운" w:date="2022-05-17T11:40:00Z"/>
              </w:rPr>
            </w:pPr>
            <w:ins w:id="9591" w:author="임 종운" w:date="2022-05-17T11:40:00Z">
              <w:r>
                <w:t>INSERT INTO attendance VALUES (4642, 27, 2022-03-28);</w:t>
              </w:r>
            </w:ins>
          </w:p>
          <w:p w14:paraId="0E2DED4A" w14:textId="77777777" w:rsidR="00D470AE" w:rsidRDefault="00D470AE" w:rsidP="00D470AE">
            <w:pPr>
              <w:ind w:left="0" w:hanging="2"/>
              <w:rPr>
                <w:ins w:id="9592" w:author="임 종운" w:date="2022-05-17T11:40:00Z"/>
              </w:rPr>
            </w:pPr>
            <w:ins w:id="9593" w:author="임 종운" w:date="2022-05-17T11:40:00Z">
              <w:r>
                <w:t>INSERT INTO attendance VALUES (4643, 28, 2022-03-28);</w:t>
              </w:r>
            </w:ins>
          </w:p>
          <w:p w14:paraId="12F4D786" w14:textId="77777777" w:rsidR="00D470AE" w:rsidRDefault="00D470AE" w:rsidP="00D470AE">
            <w:pPr>
              <w:ind w:left="0" w:hanging="2"/>
              <w:rPr>
                <w:ins w:id="9594" w:author="임 종운" w:date="2022-05-17T11:40:00Z"/>
              </w:rPr>
            </w:pPr>
            <w:ins w:id="9595" w:author="임 종운" w:date="2022-05-17T11:40:00Z">
              <w:r>
                <w:t>INSERT INTO attendance VALUES (4644, 29, 2022-03-28);</w:t>
              </w:r>
            </w:ins>
          </w:p>
          <w:p w14:paraId="55FCE687" w14:textId="77777777" w:rsidR="00D470AE" w:rsidRDefault="00D470AE" w:rsidP="00D470AE">
            <w:pPr>
              <w:ind w:left="0" w:hanging="2"/>
              <w:rPr>
                <w:ins w:id="9596" w:author="임 종운" w:date="2022-05-17T11:40:00Z"/>
              </w:rPr>
            </w:pPr>
            <w:ins w:id="9597" w:author="임 종운" w:date="2022-05-17T11:40:00Z">
              <w:r>
                <w:t>INSERT INTO attendance VALUES (4645, 30, 2022-03-28);</w:t>
              </w:r>
            </w:ins>
          </w:p>
          <w:p w14:paraId="6224A162" w14:textId="77777777" w:rsidR="00D470AE" w:rsidRDefault="00D470AE" w:rsidP="00D470AE">
            <w:pPr>
              <w:ind w:left="0" w:hanging="2"/>
              <w:rPr>
                <w:ins w:id="9598" w:author="임 종운" w:date="2022-05-17T11:40:00Z"/>
              </w:rPr>
            </w:pPr>
            <w:ins w:id="9599" w:author="임 종운" w:date="2022-05-17T11:40:00Z">
              <w:r>
                <w:t>INSERT INTO attendance VALUES (4646, 31, 2022-03-28);</w:t>
              </w:r>
            </w:ins>
          </w:p>
          <w:p w14:paraId="32500C5C" w14:textId="77777777" w:rsidR="00D470AE" w:rsidRDefault="00D470AE" w:rsidP="00D470AE">
            <w:pPr>
              <w:ind w:left="0" w:hanging="2"/>
              <w:rPr>
                <w:ins w:id="9600" w:author="임 종운" w:date="2022-05-17T11:40:00Z"/>
              </w:rPr>
            </w:pPr>
            <w:ins w:id="9601" w:author="임 종운" w:date="2022-05-17T11:40:00Z">
              <w:r>
                <w:t>INSERT INTO attendance VALUES (4647, 32, 2022-03-28);</w:t>
              </w:r>
            </w:ins>
          </w:p>
          <w:p w14:paraId="43F70482" w14:textId="77777777" w:rsidR="00D470AE" w:rsidRDefault="00D470AE" w:rsidP="00D470AE">
            <w:pPr>
              <w:ind w:left="0" w:hanging="2"/>
              <w:rPr>
                <w:ins w:id="9602" w:author="임 종운" w:date="2022-05-17T11:40:00Z"/>
              </w:rPr>
            </w:pPr>
            <w:ins w:id="9603" w:author="임 종운" w:date="2022-05-17T11:40:00Z">
              <w:r>
                <w:t>INSERT INTO attendance VALUES (4648, 33, 2022-03-28);</w:t>
              </w:r>
            </w:ins>
          </w:p>
          <w:p w14:paraId="7674B5F5" w14:textId="77777777" w:rsidR="00D470AE" w:rsidRDefault="00D470AE" w:rsidP="00D470AE">
            <w:pPr>
              <w:ind w:left="0" w:hanging="2"/>
              <w:rPr>
                <w:ins w:id="9604" w:author="임 종운" w:date="2022-05-17T11:40:00Z"/>
              </w:rPr>
            </w:pPr>
            <w:ins w:id="9605" w:author="임 종운" w:date="2022-05-17T11:40:00Z">
              <w:r>
                <w:t>INSERT INTO attendance VALUES (4649, 34, 2022-03-28);</w:t>
              </w:r>
            </w:ins>
          </w:p>
          <w:p w14:paraId="767563D3" w14:textId="77777777" w:rsidR="00D470AE" w:rsidRDefault="00D470AE" w:rsidP="00D470AE">
            <w:pPr>
              <w:ind w:left="0" w:hanging="2"/>
              <w:rPr>
                <w:ins w:id="9606" w:author="임 종운" w:date="2022-05-17T11:40:00Z"/>
              </w:rPr>
            </w:pPr>
            <w:ins w:id="9607" w:author="임 종운" w:date="2022-05-17T11:40:00Z">
              <w:r>
                <w:t>INSERT INTO attendance VALUES (4650, 35, 2022-03-28);</w:t>
              </w:r>
            </w:ins>
          </w:p>
          <w:p w14:paraId="10837E2E" w14:textId="77777777" w:rsidR="00D470AE" w:rsidRDefault="00D470AE" w:rsidP="00D470AE">
            <w:pPr>
              <w:ind w:left="0" w:hanging="2"/>
              <w:rPr>
                <w:ins w:id="9608" w:author="임 종운" w:date="2022-05-17T11:40:00Z"/>
              </w:rPr>
            </w:pPr>
            <w:ins w:id="9609" w:author="임 종운" w:date="2022-05-17T11:40:00Z">
              <w:r>
                <w:t>INSERT INTO attendance VALUES (4651, 36, 2022-03-28);</w:t>
              </w:r>
            </w:ins>
          </w:p>
          <w:p w14:paraId="1F8C6D2D" w14:textId="77777777" w:rsidR="00D470AE" w:rsidRDefault="00D470AE" w:rsidP="00D470AE">
            <w:pPr>
              <w:ind w:left="0" w:hanging="2"/>
              <w:rPr>
                <w:ins w:id="9610" w:author="임 종운" w:date="2022-05-17T11:40:00Z"/>
              </w:rPr>
            </w:pPr>
            <w:ins w:id="9611" w:author="임 종운" w:date="2022-05-17T11:40:00Z">
              <w:r>
                <w:t>INSERT INTO attendance VALUES (4652, 37, 2022-03-28);</w:t>
              </w:r>
            </w:ins>
          </w:p>
          <w:p w14:paraId="69450F3E" w14:textId="77777777" w:rsidR="00D470AE" w:rsidRDefault="00D470AE" w:rsidP="00D470AE">
            <w:pPr>
              <w:ind w:left="0" w:hanging="2"/>
              <w:rPr>
                <w:ins w:id="9612" w:author="임 종운" w:date="2022-05-17T11:40:00Z"/>
              </w:rPr>
            </w:pPr>
            <w:ins w:id="9613" w:author="임 종운" w:date="2022-05-17T11:40:00Z">
              <w:r>
                <w:t>INSERT INTO attendance VALUES (4653, 38, 2022-03-28);</w:t>
              </w:r>
            </w:ins>
          </w:p>
          <w:p w14:paraId="1966AAB2" w14:textId="77777777" w:rsidR="00D470AE" w:rsidRDefault="00D470AE" w:rsidP="00D470AE">
            <w:pPr>
              <w:ind w:left="0" w:hanging="2"/>
              <w:rPr>
                <w:ins w:id="9614" w:author="임 종운" w:date="2022-05-17T11:40:00Z"/>
              </w:rPr>
            </w:pPr>
            <w:ins w:id="9615" w:author="임 종운" w:date="2022-05-17T11:40:00Z">
              <w:r>
                <w:t>INSERT INTO attendance VALUES (4654, 39, 2022-03-28);</w:t>
              </w:r>
            </w:ins>
          </w:p>
          <w:p w14:paraId="12AF3B18" w14:textId="77777777" w:rsidR="00D470AE" w:rsidRDefault="00D470AE" w:rsidP="00D470AE">
            <w:pPr>
              <w:ind w:left="0" w:hanging="2"/>
              <w:rPr>
                <w:ins w:id="9616" w:author="임 종운" w:date="2022-05-17T11:40:00Z"/>
              </w:rPr>
            </w:pPr>
            <w:ins w:id="9617" w:author="임 종운" w:date="2022-05-17T11:40:00Z">
              <w:r>
                <w:t>INSERT INTO attendance VALUES (4655, 40, 2022-03-28);</w:t>
              </w:r>
            </w:ins>
          </w:p>
          <w:p w14:paraId="677AC5AF" w14:textId="77777777" w:rsidR="00D470AE" w:rsidRDefault="00D470AE" w:rsidP="00D470AE">
            <w:pPr>
              <w:ind w:left="0" w:hanging="2"/>
              <w:rPr>
                <w:ins w:id="9618" w:author="임 종운" w:date="2022-05-17T11:40:00Z"/>
              </w:rPr>
            </w:pPr>
            <w:ins w:id="9619" w:author="임 종운" w:date="2022-05-17T11:40:00Z">
              <w:r>
                <w:t>INSERT INTO attendance VALUES (4656, 41, 2022-03-28);</w:t>
              </w:r>
            </w:ins>
          </w:p>
          <w:p w14:paraId="6BFEACBA" w14:textId="77777777" w:rsidR="00D470AE" w:rsidRDefault="00D470AE" w:rsidP="00D470AE">
            <w:pPr>
              <w:ind w:left="0" w:hanging="2"/>
              <w:rPr>
                <w:ins w:id="9620" w:author="임 종운" w:date="2022-05-17T11:40:00Z"/>
              </w:rPr>
            </w:pPr>
            <w:ins w:id="9621" w:author="임 종운" w:date="2022-05-17T11:40:00Z">
              <w:r>
                <w:t>INSERT INTO attendance VALUES (4657, 42, 2022-03-28);</w:t>
              </w:r>
            </w:ins>
          </w:p>
          <w:p w14:paraId="243559D4" w14:textId="77777777" w:rsidR="00D470AE" w:rsidRDefault="00D470AE" w:rsidP="00D470AE">
            <w:pPr>
              <w:ind w:left="0" w:hanging="2"/>
              <w:rPr>
                <w:ins w:id="9622" w:author="임 종운" w:date="2022-05-17T11:40:00Z"/>
              </w:rPr>
            </w:pPr>
            <w:ins w:id="9623" w:author="임 종운" w:date="2022-05-17T11:40:00Z">
              <w:r>
                <w:t>INSERT INTO attendance VALUES (4658, 43, 2022-03-28);</w:t>
              </w:r>
            </w:ins>
          </w:p>
          <w:p w14:paraId="2DC3D00A" w14:textId="77777777" w:rsidR="00D470AE" w:rsidRDefault="00D470AE" w:rsidP="00D470AE">
            <w:pPr>
              <w:ind w:left="0" w:hanging="2"/>
              <w:rPr>
                <w:ins w:id="9624" w:author="임 종운" w:date="2022-05-17T11:40:00Z"/>
              </w:rPr>
            </w:pPr>
            <w:ins w:id="9625" w:author="임 종운" w:date="2022-05-17T11:40:00Z">
              <w:r>
                <w:t>INSERT INTO attendance VALUES (4659, 44, 2022-03-28);</w:t>
              </w:r>
            </w:ins>
          </w:p>
          <w:p w14:paraId="4C10E80C" w14:textId="77777777" w:rsidR="00D470AE" w:rsidRDefault="00D470AE" w:rsidP="00D470AE">
            <w:pPr>
              <w:ind w:left="0" w:hanging="2"/>
              <w:rPr>
                <w:ins w:id="9626" w:author="임 종운" w:date="2022-05-17T11:40:00Z"/>
              </w:rPr>
            </w:pPr>
            <w:ins w:id="9627" w:author="임 종운" w:date="2022-05-17T11:40:00Z">
              <w:r>
                <w:lastRenderedPageBreak/>
                <w:t>INSERT INTO attendance VALUES (4660, 45, 2022-03-28);</w:t>
              </w:r>
            </w:ins>
          </w:p>
          <w:p w14:paraId="3FA2FB16" w14:textId="77777777" w:rsidR="00D470AE" w:rsidRDefault="00D470AE" w:rsidP="00D470AE">
            <w:pPr>
              <w:ind w:left="0" w:hanging="2"/>
              <w:rPr>
                <w:ins w:id="9628" w:author="임 종운" w:date="2022-05-17T11:40:00Z"/>
              </w:rPr>
            </w:pPr>
            <w:ins w:id="9629" w:author="임 종운" w:date="2022-05-17T11:40:00Z">
              <w:r>
                <w:t>INSERT INTO attendance VALUES (4661, 46, 2022-03-28);</w:t>
              </w:r>
            </w:ins>
          </w:p>
          <w:p w14:paraId="6A8755F4" w14:textId="77777777" w:rsidR="00D470AE" w:rsidRDefault="00D470AE" w:rsidP="00D470AE">
            <w:pPr>
              <w:ind w:left="0" w:hanging="2"/>
              <w:rPr>
                <w:ins w:id="9630" w:author="임 종운" w:date="2022-05-17T11:40:00Z"/>
              </w:rPr>
            </w:pPr>
            <w:ins w:id="9631" w:author="임 종운" w:date="2022-05-17T11:40:00Z">
              <w:r>
                <w:t>INSERT INTO attendance VALUES (4662, 47, 2022-03-28);</w:t>
              </w:r>
            </w:ins>
          </w:p>
          <w:p w14:paraId="64F95F1C" w14:textId="77777777" w:rsidR="00D470AE" w:rsidRDefault="00D470AE" w:rsidP="00D470AE">
            <w:pPr>
              <w:ind w:left="0" w:hanging="2"/>
              <w:rPr>
                <w:ins w:id="9632" w:author="임 종운" w:date="2022-05-17T11:40:00Z"/>
              </w:rPr>
            </w:pPr>
            <w:ins w:id="9633" w:author="임 종운" w:date="2022-05-17T11:40:00Z">
              <w:r>
                <w:t>INSERT INTO attendance VALUES (4663, 48, 2022-03-28);</w:t>
              </w:r>
            </w:ins>
          </w:p>
          <w:p w14:paraId="4DC29D79" w14:textId="77777777" w:rsidR="00D470AE" w:rsidRDefault="00D470AE" w:rsidP="00D470AE">
            <w:pPr>
              <w:ind w:left="0" w:hanging="2"/>
              <w:rPr>
                <w:ins w:id="9634" w:author="임 종운" w:date="2022-05-17T11:40:00Z"/>
              </w:rPr>
            </w:pPr>
            <w:ins w:id="9635" w:author="임 종운" w:date="2022-05-17T11:40:00Z">
              <w:r>
                <w:t>INSERT INTO attendance VALUES (4664, 49, 2022-03-28);</w:t>
              </w:r>
            </w:ins>
          </w:p>
          <w:p w14:paraId="3E1FFECD" w14:textId="77777777" w:rsidR="00D470AE" w:rsidRDefault="00D470AE" w:rsidP="00D470AE">
            <w:pPr>
              <w:ind w:left="0" w:hanging="2"/>
              <w:rPr>
                <w:ins w:id="9636" w:author="임 종운" w:date="2022-05-17T11:40:00Z"/>
              </w:rPr>
            </w:pPr>
            <w:ins w:id="9637" w:author="임 종운" w:date="2022-05-17T11:40:00Z">
              <w:r>
                <w:t>INSERT INTO attendance VALUES (4665, 50, 2022-03-28);</w:t>
              </w:r>
            </w:ins>
          </w:p>
          <w:p w14:paraId="6C7EE220" w14:textId="77777777" w:rsidR="00D470AE" w:rsidRDefault="00D470AE" w:rsidP="00D470AE">
            <w:pPr>
              <w:ind w:left="0" w:hanging="2"/>
              <w:rPr>
                <w:ins w:id="9638" w:author="임 종운" w:date="2022-05-17T11:40:00Z"/>
              </w:rPr>
            </w:pPr>
            <w:ins w:id="9639" w:author="임 종운" w:date="2022-05-17T11:40:00Z">
              <w:r>
                <w:t>INSERT INTO attendance VALUES (4666, 51, 2022-03-28);</w:t>
              </w:r>
            </w:ins>
          </w:p>
          <w:p w14:paraId="5AB5D5CB" w14:textId="77777777" w:rsidR="00D470AE" w:rsidRDefault="00D470AE" w:rsidP="00D470AE">
            <w:pPr>
              <w:ind w:left="0" w:hanging="2"/>
              <w:rPr>
                <w:ins w:id="9640" w:author="임 종운" w:date="2022-05-17T11:40:00Z"/>
              </w:rPr>
            </w:pPr>
            <w:ins w:id="9641" w:author="임 종운" w:date="2022-05-17T11:40:00Z">
              <w:r>
                <w:t>INSERT INTO attendance VALUES (4667, 52, 2022-03-28);</w:t>
              </w:r>
            </w:ins>
          </w:p>
          <w:p w14:paraId="0CD7A371" w14:textId="77777777" w:rsidR="00D470AE" w:rsidRDefault="00D470AE" w:rsidP="00D470AE">
            <w:pPr>
              <w:ind w:left="0" w:hanging="2"/>
              <w:rPr>
                <w:ins w:id="9642" w:author="임 종운" w:date="2022-05-17T11:40:00Z"/>
              </w:rPr>
            </w:pPr>
            <w:ins w:id="9643" w:author="임 종운" w:date="2022-05-17T11:40:00Z">
              <w:r>
                <w:t>INSERT INTO attendance VALUES (4668, 53, 2022-03-28);</w:t>
              </w:r>
            </w:ins>
          </w:p>
          <w:p w14:paraId="47A5DF98" w14:textId="77777777" w:rsidR="00D470AE" w:rsidRDefault="00D470AE" w:rsidP="00D470AE">
            <w:pPr>
              <w:ind w:left="0" w:hanging="2"/>
              <w:rPr>
                <w:ins w:id="9644" w:author="임 종운" w:date="2022-05-17T11:40:00Z"/>
              </w:rPr>
            </w:pPr>
            <w:ins w:id="9645" w:author="임 종운" w:date="2022-05-17T11:40:00Z">
              <w:r>
                <w:t>INSERT INTO attendance VALUES (4669, 54, 2022-03-28);</w:t>
              </w:r>
            </w:ins>
          </w:p>
          <w:p w14:paraId="417FB73D" w14:textId="77777777" w:rsidR="00D470AE" w:rsidRDefault="00D470AE" w:rsidP="00D470AE">
            <w:pPr>
              <w:ind w:left="0" w:hanging="2"/>
              <w:rPr>
                <w:ins w:id="9646" w:author="임 종운" w:date="2022-05-17T11:40:00Z"/>
              </w:rPr>
            </w:pPr>
            <w:ins w:id="9647" w:author="임 종운" w:date="2022-05-17T11:40:00Z">
              <w:r>
                <w:t>INSERT INTO attendance VALUES (4670, 55, 2022-03-28);</w:t>
              </w:r>
            </w:ins>
          </w:p>
          <w:p w14:paraId="5BA58403" w14:textId="77777777" w:rsidR="00D470AE" w:rsidRDefault="00D470AE" w:rsidP="00D470AE">
            <w:pPr>
              <w:ind w:left="0" w:hanging="2"/>
              <w:rPr>
                <w:ins w:id="9648" w:author="임 종운" w:date="2022-05-17T11:40:00Z"/>
              </w:rPr>
            </w:pPr>
            <w:ins w:id="9649" w:author="임 종운" w:date="2022-05-17T11:40:00Z">
              <w:r>
                <w:t>INSERT INTO attendance VALUES (4671, 27, 2022-03-29);</w:t>
              </w:r>
            </w:ins>
          </w:p>
          <w:p w14:paraId="77C653A8" w14:textId="77777777" w:rsidR="00D470AE" w:rsidRDefault="00D470AE" w:rsidP="00D470AE">
            <w:pPr>
              <w:ind w:left="0" w:hanging="2"/>
              <w:rPr>
                <w:ins w:id="9650" w:author="임 종운" w:date="2022-05-17T11:40:00Z"/>
              </w:rPr>
            </w:pPr>
            <w:ins w:id="9651" w:author="임 종운" w:date="2022-05-17T11:40:00Z">
              <w:r>
                <w:t>INSERT INTO attendance VALUES (4672, 28, 2022-03-29);</w:t>
              </w:r>
            </w:ins>
          </w:p>
          <w:p w14:paraId="0E845BCE" w14:textId="77777777" w:rsidR="00D470AE" w:rsidRDefault="00D470AE" w:rsidP="00D470AE">
            <w:pPr>
              <w:ind w:left="0" w:hanging="2"/>
              <w:rPr>
                <w:ins w:id="9652" w:author="임 종운" w:date="2022-05-17T11:40:00Z"/>
              </w:rPr>
            </w:pPr>
            <w:ins w:id="9653" w:author="임 종운" w:date="2022-05-17T11:40:00Z">
              <w:r>
                <w:t>INSERT INTO attendance VALUES (4673, 29, 2022-03-29);</w:t>
              </w:r>
            </w:ins>
          </w:p>
          <w:p w14:paraId="06C2A669" w14:textId="77777777" w:rsidR="00D470AE" w:rsidRDefault="00D470AE" w:rsidP="00D470AE">
            <w:pPr>
              <w:ind w:left="0" w:hanging="2"/>
              <w:rPr>
                <w:ins w:id="9654" w:author="임 종운" w:date="2022-05-17T11:40:00Z"/>
              </w:rPr>
            </w:pPr>
            <w:ins w:id="9655" w:author="임 종운" w:date="2022-05-17T11:40:00Z">
              <w:r>
                <w:t>INSERT INTO attendance VALUES (4674, 30, 2022-03-29);</w:t>
              </w:r>
            </w:ins>
          </w:p>
          <w:p w14:paraId="7476C2F0" w14:textId="77777777" w:rsidR="00D470AE" w:rsidRDefault="00D470AE" w:rsidP="00D470AE">
            <w:pPr>
              <w:ind w:left="0" w:hanging="2"/>
              <w:rPr>
                <w:ins w:id="9656" w:author="임 종운" w:date="2022-05-17T11:40:00Z"/>
              </w:rPr>
            </w:pPr>
            <w:ins w:id="9657" w:author="임 종운" w:date="2022-05-17T11:40:00Z">
              <w:r>
                <w:t>INSERT INTO attendance VALUES (4675, 31, 2022-03-29);</w:t>
              </w:r>
            </w:ins>
          </w:p>
          <w:p w14:paraId="0B216541" w14:textId="77777777" w:rsidR="00D470AE" w:rsidRDefault="00D470AE" w:rsidP="00D470AE">
            <w:pPr>
              <w:ind w:left="0" w:hanging="2"/>
              <w:rPr>
                <w:ins w:id="9658" w:author="임 종운" w:date="2022-05-17T11:40:00Z"/>
              </w:rPr>
            </w:pPr>
            <w:ins w:id="9659" w:author="임 종운" w:date="2022-05-17T11:40:00Z">
              <w:r>
                <w:t>INSERT INTO attendance VALUES (4676, 32, 2022-03-29);</w:t>
              </w:r>
            </w:ins>
          </w:p>
          <w:p w14:paraId="1B363007" w14:textId="77777777" w:rsidR="00D470AE" w:rsidRDefault="00D470AE" w:rsidP="00D470AE">
            <w:pPr>
              <w:ind w:left="0" w:hanging="2"/>
              <w:rPr>
                <w:ins w:id="9660" w:author="임 종운" w:date="2022-05-17T11:40:00Z"/>
              </w:rPr>
            </w:pPr>
            <w:ins w:id="9661" w:author="임 종운" w:date="2022-05-17T11:40:00Z">
              <w:r>
                <w:t>INSERT INTO attendance VALUES (4677, 33, 2022-03-29);</w:t>
              </w:r>
            </w:ins>
          </w:p>
          <w:p w14:paraId="08DD45FA" w14:textId="77777777" w:rsidR="00D470AE" w:rsidRDefault="00D470AE" w:rsidP="00D470AE">
            <w:pPr>
              <w:ind w:left="0" w:hanging="2"/>
              <w:rPr>
                <w:ins w:id="9662" w:author="임 종운" w:date="2022-05-17T11:40:00Z"/>
              </w:rPr>
            </w:pPr>
            <w:ins w:id="9663" w:author="임 종운" w:date="2022-05-17T11:40:00Z">
              <w:r>
                <w:t>INSERT INTO attendance VALUES (4678, 34, 2022-03-29);</w:t>
              </w:r>
            </w:ins>
          </w:p>
          <w:p w14:paraId="2BD23B99" w14:textId="77777777" w:rsidR="00D470AE" w:rsidRDefault="00D470AE" w:rsidP="00D470AE">
            <w:pPr>
              <w:ind w:left="0" w:hanging="2"/>
              <w:rPr>
                <w:ins w:id="9664" w:author="임 종운" w:date="2022-05-17T11:40:00Z"/>
              </w:rPr>
            </w:pPr>
            <w:ins w:id="9665" w:author="임 종운" w:date="2022-05-17T11:40:00Z">
              <w:r>
                <w:t>INSERT INTO attendance VALUES (4679, 35, 2022-03-29);</w:t>
              </w:r>
            </w:ins>
          </w:p>
          <w:p w14:paraId="3B4523C4" w14:textId="77777777" w:rsidR="00D470AE" w:rsidRDefault="00D470AE" w:rsidP="00D470AE">
            <w:pPr>
              <w:ind w:left="0" w:hanging="2"/>
              <w:rPr>
                <w:ins w:id="9666" w:author="임 종운" w:date="2022-05-17T11:40:00Z"/>
              </w:rPr>
            </w:pPr>
            <w:ins w:id="9667" w:author="임 종운" w:date="2022-05-17T11:40:00Z">
              <w:r>
                <w:t>INSERT INTO attendance VALUES (4680, 36, 2022-03-29);</w:t>
              </w:r>
            </w:ins>
          </w:p>
          <w:p w14:paraId="6679DF1B" w14:textId="77777777" w:rsidR="00D470AE" w:rsidRDefault="00D470AE" w:rsidP="00D470AE">
            <w:pPr>
              <w:ind w:left="0" w:hanging="2"/>
              <w:rPr>
                <w:ins w:id="9668" w:author="임 종운" w:date="2022-05-17T11:40:00Z"/>
              </w:rPr>
            </w:pPr>
            <w:ins w:id="9669" w:author="임 종운" w:date="2022-05-17T11:40:00Z">
              <w:r>
                <w:t>INSERT INTO attendance VALUES (4681, 37, 2022-03-29);</w:t>
              </w:r>
            </w:ins>
          </w:p>
          <w:p w14:paraId="6C7104E5" w14:textId="77777777" w:rsidR="00D470AE" w:rsidRDefault="00D470AE" w:rsidP="00D470AE">
            <w:pPr>
              <w:ind w:left="0" w:hanging="2"/>
              <w:rPr>
                <w:ins w:id="9670" w:author="임 종운" w:date="2022-05-17T11:40:00Z"/>
              </w:rPr>
            </w:pPr>
            <w:ins w:id="9671" w:author="임 종운" w:date="2022-05-17T11:40:00Z">
              <w:r>
                <w:t>INSERT INTO attendance VALUES (4682, 38, 2022-03-29);</w:t>
              </w:r>
            </w:ins>
          </w:p>
          <w:p w14:paraId="46D5A938" w14:textId="77777777" w:rsidR="00D470AE" w:rsidRDefault="00D470AE" w:rsidP="00D470AE">
            <w:pPr>
              <w:ind w:left="0" w:hanging="2"/>
              <w:rPr>
                <w:ins w:id="9672" w:author="임 종운" w:date="2022-05-17T11:40:00Z"/>
              </w:rPr>
            </w:pPr>
            <w:ins w:id="9673" w:author="임 종운" w:date="2022-05-17T11:40:00Z">
              <w:r>
                <w:t>INSERT INTO attendance VALUES (4683, 39, 2022-03-29);</w:t>
              </w:r>
            </w:ins>
          </w:p>
          <w:p w14:paraId="0DC9B611" w14:textId="77777777" w:rsidR="00D470AE" w:rsidRDefault="00D470AE" w:rsidP="00D470AE">
            <w:pPr>
              <w:ind w:left="0" w:hanging="2"/>
              <w:rPr>
                <w:ins w:id="9674" w:author="임 종운" w:date="2022-05-17T11:40:00Z"/>
              </w:rPr>
            </w:pPr>
            <w:ins w:id="9675" w:author="임 종운" w:date="2022-05-17T11:40:00Z">
              <w:r>
                <w:t>INSERT INTO attendance VALUES (4684, 40, 2022-03-29);</w:t>
              </w:r>
            </w:ins>
          </w:p>
          <w:p w14:paraId="0E5A7329" w14:textId="77777777" w:rsidR="00D470AE" w:rsidRDefault="00D470AE" w:rsidP="00D470AE">
            <w:pPr>
              <w:ind w:left="0" w:hanging="2"/>
              <w:rPr>
                <w:ins w:id="9676" w:author="임 종운" w:date="2022-05-17T11:40:00Z"/>
              </w:rPr>
            </w:pPr>
            <w:ins w:id="9677" w:author="임 종운" w:date="2022-05-17T11:40:00Z">
              <w:r>
                <w:t>INSERT INTO attendance VALUES (4685, 41, 2022-03-29);</w:t>
              </w:r>
            </w:ins>
          </w:p>
          <w:p w14:paraId="3F009C39" w14:textId="77777777" w:rsidR="00D470AE" w:rsidRDefault="00D470AE" w:rsidP="00D470AE">
            <w:pPr>
              <w:ind w:left="0" w:hanging="2"/>
              <w:rPr>
                <w:ins w:id="9678" w:author="임 종운" w:date="2022-05-17T11:40:00Z"/>
              </w:rPr>
            </w:pPr>
            <w:ins w:id="9679" w:author="임 종운" w:date="2022-05-17T11:40:00Z">
              <w:r>
                <w:t>INSERT INTO attendance VALUES (4686, 42, 2022-03-29);</w:t>
              </w:r>
            </w:ins>
          </w:p>
          <w:p w14:paraId="1576169E" w14:textId="77777777" w:rsidR="00D470AE" w:rsidRDefault="00D470AE" w:rsidP="00D470AE">
            <w:pPr>
              <w:ind w:left="0" w:hanging="2"/>
              <w:rPr>
                <w:ins w:id="9680" w:author="임 종운" w:date="2022-05-17T11:40:00Z"/>
              </w:rPr>
            </w:pPr>
            <w:ins w:id="9681" w:author="임 종운" w:date="2022-05-17T11:40:00Z">
              <w:r>
                <w:lastRenderedPageBreak/>
                <w:t>INSERT INTO attendance VALUES (4687, 43, 2022-03-29);</w:t>
              </w:r>
            </w:ins>
          </w:p>
          <w:p w14:paraId="6E4E720E" w14:textId="77777777" w:rsidR="00D470AE" w:rsidRDefault="00D470AE" w:rsidP="00D470AE">
            <w:pPr>
              <w:ind w:left="0" w:hanging="2"/>
              <w:rPr>
                <w:ins w:id="9682" w:author="임 종운" w:date="2022-05-17T11:40:00Z"/>
              </w:rPr>
            </w:pPr>
            <w:ins w:id="9683" w:author="임 종운" w:date="2022-05-17T11:40:00Z">
              <w:r>
                <w:t>INSERT INTO attendance VALUES (4688, 44, 2022-03-29);</w:t>
              </w:r>
            </w:ins>
          </w:p>
          <w:p w14:paraId="527A67F0" w14:textId="77777777" w:rsidR="00D470AE" w:rsidRDefault="00D470AE" w:rsidP="00D470AE">
            <w:pPr>
              <w:ind w:left="0" w:hanging="2"/>
              <w:rPr>
                <w:ins w:id="9684" w:author="임 종운" w:date="2022-05-17T11:40:00Z"/>
              </w:rPr>
            </w:pPr>
            <w:ins w:id="9685" w:author="임 종운" w:date="2022-05-17T11:40:00Z">
              <w:r>
                <w:t>INSERT INTO attendance VALUES (4689, 45, 2022-03-29);</w:t>
              </w:r>
            </w:ins>
          </w:p>
          <w:p w14:paraId="3CF24EE9" w14:textId="77777777" w:rsidR="00D470AE" w:rsidRDefault="00D470AE" w:rsidP="00D470AE">
            <w:pPr>
              <w:ind w:left="0" w:hanging="2"/>
              <w:rPr>
                <w:ins w:id="9686" w:author="임 종운" w:date="2022-05-17T11:40:00Z"/>
              </w:rPr>
            </w:pPr>
            <w:ins w:id="9687" w:author="임 종운" w:date="2022-05-17T11:40:00Z">
              <w:r>
                <w:t>INSERT INTO attendance VALUES (4690, 46, 2022-03-29);</w:t>
              </w:r>
            </w:ins>
          </w:p>
          <w:p w14:paraId="36CA09A0" w14:textId="77777777" w:rsidR="00D470AE" w:rsidRDefault="00D470AE" w:rsidP="00D470AE">
            <w:pPr>
              <w:ind w:left="0" w:hanging="2"/>
              <w:rPr>
                <w:ins w:id="9688" w:author="임 종운" w:date="2022-05-17T11:40:00Z"/>
              </w:rPr>
            </w:pPr>
            <w:ins w:id="9689" w:author="임 종운" w:date="2022-05-17T11:40:00Z">
              <w:r>
                <w:t>INSERT INTO attendance VALUES (4691, 47, 2022-03-29);</w:t>
              </w:r>
            </w:ins>
          </w:p>
          <w:p w14:paraId="7FE015D0" w14:textId="77777777" w:rsidR="00D470AE" w:rsidRDefault="00D470AE" w:rsidP="00D470AE">
            <w:pPr>
              <w:ind w:left="0" w:hanging="2"/>
              <w:rPr>
                <w:ins w:id="9690" w:author="임 종운" w:date="2022-05-17T11:40:00Z"/>
              </w:rPr>
            </w:pPr>
            <w:ins w:id="9691" w:author="임 종운" w:date="2022-05-17T11:40:00Z">
              <w:r>
                <w:t>INSERT INTO attendance VALUES (4692, 48, 2022-03-29);</w:t>
              </w:r>
            </w:ins>
          </w:p>
          <w:p w14:paraId="52B1D2D5" w14:textId="77777777" w:rsidR="00D470AE" w:rsidRDefault="00D470AE" w:rsidP="00D470AE">
            <w:pPr>
              <w:ind w:left="0" w:hanging="2"/>
              <w:rPr>
                <w:ins w:id="9692" w:author="임 종운" w:date="2022-05-17T11:40:00Z"/>
              </w:rPr>
            </w:pPr>
            <w:ins w:id="9693" w:author="임 종운" w:date="2022-05-17T11:40:00Z">
              <w:r>
                <w:t>INSERT INTO attendance VALUES (4693, 49, 2022-03-29);</w:t>
              </w:r>
            </w:ins>
          </w:p>
          <w:p w14:paraId="0AF22267" w14:textId="77777777" w:rsidR="00D470AE" w:rsidRDefault="00D470AE" w:rsidP="00D470AE">
            <w:pPr>
              <w:ind w:left="0" w:hanging="2"/>
              <w:rPr>
                <w:ins w:id="9694" w:author="임 종운" w:date="2022-05-17T11:40:00Z"/>
              </w:rPr>
            </w:pPr>
            <w:ins w:id="9695" w:author="임 종운" w:date="2022-05-17T11:40:00Z">
              <w:r>
                <w:t>INSERT INTO attendance VALUES (4694, 50, 2022-03-29);</w:t>
              </w:r>
            </w:ins>
          </w:p>
          <w:p w14:paraId="061E87E9" w14:textId="77777777" w:rsidR="00D470AE" w:rsidRDefault="00D470AE" w:rsidP="00D470AE">
            <w:pPr>
              <w:ind w:left="0" w:hanging="2"/>
              <w:rPr>
                <w:ins w:id="9696" w:author="임 종운" w:date="2022-05-17T11:40:00Z"/>
              </w:rPr>
            </w:pPr>
            <w:ins w:id="9697" w:author="임 종운" w:date="2022-05-17T11:40:00Z">
              <w:r>
                <w:t>INSERT INTO attendance VALUES (4695, 51, 2022-03-29);</w:t>
              </w:r>
            </w:ins>
          </w:p>
          <w:p w14:paraId="5C50BBDA" w14:textId="77777777" w:rsidR="00D470AE" w:rsidRDefault="00D470AE" w:rsidP="00D470AE">
            <w:pPr>
              <w:ind w:left="0" w:hanging="2"/>
              <w:rPr>
                <w:ins w:id="9698" w:author="임 종운" w:date="2022-05-17T11:40:00Z"/>
              </w:rPr>
            </w:pPr>
            <w:ins w:id="9699" w:author="임 종운" w:date="2022-05-17T11:40:00Z">
              <w:r>
                <w:t>INSERT INTO attendance VALUES (4696, 52, 2022-03-29);</w:t>
              </w:r>
            </w:ins>
          </w:p>
          <w:p w14:paraId="20437B9B" w14:textId="77777777" w:rsidR="00D470AE" w:rsidRDefault="00D470AE" w:rsidP="00D470AE">
            <w:pPr>
              <w:ind w:left="0" w:hanging="2"/>
              <w:rPr>
                <w:ins w:id="9700" w:author="임 종운" w:date="2022-05-17T11:40:00Z"/>
              </w:rPr>
            </w:pPr>
            <w:ins w:id="9701" w:author="임 종운" w:date="2022-05-17T11:40:00Z">
              <w:r>
                <w:t>INSERT INTO attendance VALUES (4697, 53, 2022-03-29);</w:t>
              </w:r>
            </w:ins>
          </w:p>
          <w:p w14:paraId="57E9A1E1" w14:textId="77777777" w:rsidR="00D470AE" w:rsidRDefault="00D470AE" w:rsidP="00D470AE">
            <w:pPr>
              <w:ind w:left="0" w:hanging="2"/>
              <w:rPr>
                <w:ins w:id="9702" w:author="임 종운" w:date="2022-05-17T11:40:00Z"/>
              </w:rPr>
            </w:pPr>
            <w:ins w:id="9703" w:author="임 종운" w:date="2022-05-17T11:40:00Z">
              <w:r>
                <w:t>INSERT INTO attendance VALUES (4698, 54, 2022-03-29);</w:t>
              </w:r>
            </w:ins>
          </w:p>
          <w:p w14:paraId="38F413E6" w14:textId="77777777" w:rsidR="00D470AE" w:rsidRDefault="00D470AE" w:rsidP="00D470AE">
            <w:pPr>
              <w:ind w:left="0" w:hanging="2"/>
              <w:rPr>
                <w:ins w:id="9704" w:author="임 종운" w:date="2022-05-17T11:40:00Z"/>
              </w:rPr>
            </w:pPr>
            <w:ins w:id="9705" w:author="임 종운" w:date="2022-05-17T11:40:00Z">
              <w:r>
                <w:t>INSERT INTO attendance VALUES (4699, 55, 2022-03-29);</w:t>
              </w:r>
            </w:ins>
          </w:p>
          <w:p w14:paraId="06AC2C42" w14:textId="77777777" w:rsidR="00D470AE" w:rsidRDefault="00D470AE" w:rsidP="00D470AE">
            <w:pPr>
              <w:ind w:left="0" w:hanging="2"/>
              <w:rPr>
                <w:ins w:id="9706" w:author="임 종운" w:date="2022-05-17T11:40:00Z"/>
              </w:rPr>
            </w:pPr>
            <w:ins w:id="9707" w:author="임 종운" w:date="2022-05-17T11:40:00Z">
              <w:r>
                <w:t>INSERT INTO attendance VALUES (4700, 27, 2022-03-30);</w:t>
              </w:r>
            </w:ins>
          </w:p>
          <w:p w14:paraId="162AA151" w14:textId="77777777" w:rsidR="00D470AE" w:rsidRDefault="00D470AE" w:rsidP="00D470AE">
            <w:pPr>
              <w:ind w:left="0" w:hanging="2"/>
              <w:rPr>
                <w:ins w:id="9708" w:author="임 종운" w:date="2022-05-17T11:40:00Z"/>
              </w:rPr>
            </w:pPr>
            <w:ins w:id="9709" w:author="임 종운" w:date="2022-05-17T11:40:00Z">
              <w:r>
                <w:t>INSERT INTO attendance VALUES (4701, 28, 2022-03-30);</w:t>
              </w:r>
            </w:ins>
          </w:p>
          <w:p w14:paraId="7C7B62E2" w14:textId="77777777" w:rsidR="00D470AE" w:rsidRDefault="00D470AE" w:rsidP="00D470AE">
            <w:pPr>
              <w:ind w:left="0" w:hanging="2"/>
              <w:rPr>
                <w:ins w:id="9710" w:author="임 종운" w:date="2022-05-17T11:40:00Z"/>
              </w:rPr>
            </w:pPr>
            <w:ins w:id="9711" w:author="임 종운" w:date="2022-05-17T11:40:00Z">
              <w:r>
                <w:t>INSERT INTO attendance VALUES (4702, 29, 2022-03-30);</w:t>
              </w:r>
            </w:ins>
          </w:p>
          <w:p w14:paraId="248D7CBA" w14:textId="77777777" w:rsidR="00D470AE" w:rsidRDefault="00D470AE" w:rsidP="00D470AE">
            <w:pPr>
              <w:ind w:left="0" w:hanging="2"/>
              <w:rPr>
                <w:ins w:id="9712" w:author="임 종운" w:date="2022-05-17T11:40:00Z"/>
              </w:rPr>
            </w:pPr>
            <w:ins w:id="9713" w:author="임 종운" w:date="2022-05-17T11:40:00Z">
              <w:r>
                <w:t>INSERT INTO attendance VALUES (4703, 30, 2022-03-30);</w:t>
              </w:r>
            </w:ins>
          </w:p>
          <w:p w14:paraId="62F6B287" w14:textId="77777777" w:rsidR="00D470AE" w:rsidRDefault="00D470AE" w:rsidP="00D470AE">
            <w:pPr>
              <w:ind w:left="0" w:hanging="2"/>
              <w:rPr>
                <w:ins w:id="9714" w:author="임 종운" w:date="2022-05-17T11:40:00Z"/>
              </w:rPr>
            </w:pPr>
            <w:ins w:id="9715" w:author="임 종운" w:date="2022-05-17T11:40:00Z">
              <w:r>
                <w:t>INSERT INTO attendance VALUES (4704, 31, 2022-03-30);</w:t>
              </w:r>
            </w:ins>
          </w:p>
          <w:p w14:paraId="2D2BBF68" w14:textId="77777777" w:rsidR="00D470AE" w:rsidRDefault="00D470AE" w:rsidP="00D470AE">
            <w:pPr>
              <w:ind w:left="0" w:hanging="2"/>
              <w:rPr>
                <w:ins w:id="9716" w:author="임 종운" w:date="2022-05-17T11:40:00Z"/>
              </w:rPr>
            </w:pPr>
            <w:ins w:id="9717" w:author="임 종운" w:date="2022-05-17T11:40:00Z">
              <w:r>
                <w:t>INSERT INTO attendance VALUES (4705, 32, 2022-03-30);</w:t>
              </w:r>
            </w:ins>
          </w:p>
          <w:p w14:paraId="025AD4DF" w14:textId="77777777" w:rsidR="00D470AE" w:rsidRDefault="00D470AE" w:rsidP="00D470AE">
            <w:pPr>
              <w:ind w:left="0" w:hanging="2"/>
              <w:rPr>
                <w:ins w:id="9718" w:author="임 종운" w:date="2022-05-17T11:40:00Z"/>
              </w:rPr>
            </w:pPr>
            <w:ins w:id="9719" w:author="임 종운" w:date="2022-05-17T11:40:00Z">
              <w:r>
                <w:t>INSERT INTO attendance VALUES (4706, 33, 2022-03-30);</w:t>
              </w:r>
            </w:ins>
          </w:p>
          <w:p w14:paraId="71A52B8D" w14:textId="77777777" w:rsidR="00D470AE" w:rsidRDefault="00D470AE" w:rsidP="00D470AE">
            <w:pPr>
              <w:ind w:left="0" w:hanging="2"/>
              <w:rPr>
                <w:ins w:id="9720" w:author="임 종운" w:date="2022-05-17T11:40:00Z"/>
              </w:rPr>
            </w:pPr>
            <w:ins w:id="9721" w:author="임 종운" w:date="2022-05-17T11:40:00Z">
              <w:r>
                <w:t>INSERT INTO attendance VALUES (4707, 34, 2022-03-30);</w:t>
              </w:r>
            </w:ins>
          </w:p>
          <w:p w14:paraId="6884B76F" w14:textId="77777777" w:rsidR="00D470AE" w:rsidRDefault="00D470AE" w:rsidP="00D470AE">
            <w:pPr>
              <w:ind w:left="0" w:hanging="2"/>
              <w:rPr>
                <w:ins w:id="9722" w:author="임 종운" w:date="2022-05-17T11:40:00Z"/>
              </w:rPr>
            </w:pPr>
            <w:ins w:id="9723" w:author="임 종운" w:date="2022-05-17T11:40:00Z">
              <w:r>
                <w:t>INSERT INTO attendance VALUES (4708, 35, 2022-03-30);</w:t>
              </w:r>
            </w:ins>
          </w:p>
          <w:p w14:paraId="467E0DCB" w14:textId="77777777" w:rsidR="00D470AE" w:rsidRDefault="00D470AE" w:rsidP="00D470AE">
            <w:pPr>
              <w:ind w:left="0" w:hanging="2"/>
              <w:rPr>
                <w:ins w:id="9724" w:author="임 종운" w:date="2022-05-17T11:40:00Z"/>
              </w:rPr>
            </w:pPr>
            <w:ins w:id="9725" w:author="임 종운" w:date="2022-05-17T11:40:00Z">
              <w:r>
                <w:t>INSERT INTO attendance VALUES (4709, 36, 2022-03-30);</w:t>
              </w:r>
            </w:ins>
          </w:p>
          <w:p w14:paraId="6CE3F0DF" w14:textId="77777777" w:rsidR="00D470AE" w:rsidRDefault="00D470AE" w:rsidP="00D470AE">
            <w:pPr>
              <w:ind w:left="0" w:hanging="2"/>
              <w:rPr>
                <w:ins w:id="9726" w:author="임 종운" w:date="2022-05-17T11:40:00Z"/>
              </w:rPr>
            </w:pPr>
            <w:ins w:id="9727" w:author="임 종운" w:date="2022-05-17T11:40:00Z">
              <w:r>
                <w:t>INSERT INTO attendance VALUES (4710, 37, 2022-03-30);</w:t>
              </w:r>
            </w:ins>
          </w:p>
          <w:p w14:paraId="7F9C89D4" w14:textId="77777777" w:rsidR="00D470AE" w:rsidRDefault="00D470AE" w:rsidP="00D470AE">
            <w:pPr>
              <w:ind w:left="0" w:hanging="2"/>
              <w:rPr>
                <w:ins w:id="9728" w:author="임 종운" w:date="2022-05-17T11:40:00Z"/>
              </w:rPr>
            </w:pPr>
            <w:ins w:id="9729" w:author="임 종운" w:date="2022-05-17T11:40:00Z">
              <w:r>
                <w:t>INSERT INTO attendance VALUES (4711, 38, 2022-03-30);</w:t>
              </w:r>
            </w:ins>
          </w:p>
          <w:p w14:paraId="33607CBB" w14:textId="77777777" w:rsidR="00D470AE" w:rsidRDefault="00D470AE" w:rsidP="00D470AE">
            <w:pPr>
              <w:ind w:left="0" w:hanging="2"/>
              <w:rPr>
                <w:ins w:id="9730" w:author="임 종운" w:date="2022-05-17T11:40:00Z"/>
              </w:rPr>
            </w:pPr>
            <w:ins w:id="9731" w:author="임 종운" w:date="2022-05-17T11:40:00Z">
              <w:r>
                <w:t>INSERT INTO attendance VALUES (4712, 39, 2022-03-30);</w:t>
              </w:r>
            </w:ins>
          </w:p>
          <w:p w14:paraId="179DEF5F" w14:textId="77777777" w:rsidR="00D470AE" w:rsidRDefault="00D470AE" w:rsidP="00D470AE">
            <w:pPr>
              <w:ind w:left="0" w:hanging="2"/>
              <w:rPr>
                <w:ins w:id="9732" w:author="임 종운" w:date="2022-05-17T11:40:00Z"/>
              </w:rPr>
            </w:pPr>
            <w:ins w:id="9733" w:author="임 종운" w:date="2022-05-17T11:40:00Z">
              <w:r>
                <w:t>INSERT INTO attendance VALUES (4713, 40, 2022-03-30);</w:t>
              </w:r>
            </w:ins>
          </w:p>
          <w:p w14:paraId="20F4D665" w14:textId="77777777" w:rsidR="00D470AE" w:rsidRDefault="00D470AE" w:rsidP="00D470AE">
            <w:pPr>
              <w:ind w:left="0" w:hanging="2"/>
              <w:rPr>
                <w:ins w:id="9734" w:author="임 종운" w:date="2022-05-17T11:40:00Z"/>
              </w:rPr>
            </w:pPr>
            <w:ins w:id="9735" w:author="임 종운" w:date="2022-05-17T11:40:00Z">
              <w:r>
                <w:lastRenderedPageBreak/>
                <w:t>INSERT INTO attendance VALUES (4714, 41, 2022-03-30);</w:t>
              </w:r>
            </w:ins>
          </w:p>
          <w:p w14:paraId="6BD1B416" w14:textId="77777777" w:rsidR="00D470AE" w:rsidRDefault="00D470AE" w:rsidP="00D470AE">
            <w:pPr>
              <w:ind w:left="0" w:hanging="2"/>
              <w:rPr>
                <w:ins w:id="9736" w:author="임 종운" w:date="2022-05-17T11:40:00Z"/>
              </w:rPr>
            </w:pPr>
            <w:ins w:id="9737" w:author="임 종운" w:date="2022-05-17T11:40:00Z">
              <w:r>
                <w:t>INSERT INTO attendance VALUES (4715, 42, 2022-03-30);</w:t>
              </w:r>
            </w:ins>
          </w:p>
          <w:p w14:paraId="66F69033" w14:textId="77777777" w:rsidR="00D470AE" w:rsidRDefault="00D470AE" w:rsidP="00D470AE">
            <w:pPr>
              <w:ind w:left="0" w:hanging="2"/>
              <w:rPr>
                <w:ins w:id="9738" w:author="임 종운" w:date="2022-05-17T11:40:00Z"/>
              </w:rPr>
            </w:pPr>
            <w:ins w:id="9739" w:author="임 종운" w:date="2022-05-17T11:40:00Z">
              <w:r>
                <w:t>INSERT INTO attendance VALUES (4716, 43, 2022-03-30);</w:t>
              </w:r>
            </w:ins>
          </w:p>
          <w:p w14:paraId="1C06D710" w14:textId="77777777" w:rsidR="00D470AE" w:rsidRDefault="00D470AE" w:rsidP="00D470AE">
            <w:pPr>
              <w:ind w:left="0" w:hanging="2"/>
              <w:rPr>
                <w:ins w:id="9740" w:author="임 종운" w:date="2022-05-17T11:40:00Z"/>
              </w:rPr>
            </w:pPr>
            <w:ins w:id="9741" w:author="임 종운" w:date="2022-05-17T11:40:00Z">
              <w:r>
                <w:t>INSERT INTO attendance VALUES (4717, 44, 2022-03-30);</w:t>
              </w:r>
            </w:ins>
          </w:p>
          <w:p w14:paraId="4D752ED1" w14:textId="77777777" w:rsidR="00D470AE" w:rsidRDefault="00D470AE" w:rsidP="00D470AE">
            <w:pPr>
              <w:ind w:left="0" w:hanging="2"/>
              <w:rPr>
                <w:ins w:id="9742" w:author="임 종운" w:date="2022-05-17T11:40:00Z"/>
              </w:rPr>
            </w:pPr>
            <w:ins w:id="9743" w:author="임 종운" w:date="2022-05-17T11:40:00Z">
              <w:r>
                <w:t>INSERT INTO attendance VALUES (4718, 45, 2022-03-30);</w:t>
              </w:r>
            </w:ins>
          </w:p>
          <w:p w14:paraId="2391F5FF" w14:textId="77777777" w:rsidR="00D470AE" w:rsidRDefault="00D470AE" w:rsidP="00D470AE">
            <w:pPr>
              <w:ind w:left="0" w:hanging="2"/>
              <w:rPr>
                <w:ins w:id="9744" w:author="임 종운" w:date="2022-05-17T11:40:00Z"/>
              </w:rPr>
            </w:pPr>
            <w:ins w:id="9745" w:author="임 종운" w:date="2022-05-17T11:40:00Z">
              <w:r>
                <w:t>INSERT INTO attendance VALUES (4719, 46, 2022-03-30);</w:t>
              </w:r>
            </w:ins>
          </w:p>
          <w:p w14:paraId="31970AF5" w14:textId="77777777" w:rsidR="00D470AE" w:rsidRDefault="00D470AE" w:rsidP="00D470AE">
            <w:pPr>
              <w:ind w:left="0" w:hanging="2"/>
              <w:rPr>
                <w:ins w:id="9746" w:author="임 종운" w:date="2022-05-17T11:40:00Z"/>
              </w:rPr>
            </w:pPr>
            <w:ins w:id="9747" w:author="임 종운" w:date="2022-05-17T11:40:00Z">
              <w:r>
                <w:t>INSERT INTO attendance VALUES (4720, 47, 2022-03-30);</w:t>
              </w:r>
            </w:ins>
          </w:p>
          <w:p w14:paraId="0A8C323F" w14:textId="77777777" w:rsidR="00D470AE" w:rsidRDefault="00D470AE" w:rsidP="00D470AE">
            <w:pPr>
              <w:ind w:left="0" w:hanging="2"/>
              <w:rPr>
                <w:ins w:id="9748" w:author="임 종운" w:date="2022-05-17T11:40:00Z"/>
              </w:rPr>
            </w:pPr>
            <w:ins w:id="9749" w:author="임 종운" w:date="2022-05-17T11:40:00Z">
              <w:r>
                <w:t>INSERT INTO attendance VALUES (4721, 48, 2022-03-30);</w:t>
              </w:r>
            </w:ins>
          </w:p>
          <w:p w14:paraId="3F705B2D" w14:textId="77777777" w:rsidR="00D470AE" w:rsidRDefault="00D470AE" w:rsidP="00D470AE">
            <w:pPr>
              <w:ind w:left="0" w:hanging="2"/>
              <w:rPr>
                <w:ins w:id="9750" w:author="임 종운" w:date="2022-05-17T11:40:00Z"/>
              </w:rPr>
            </w:pPr>
            <w:ins w:id="9751" w:author="임 종운" w:date="2022-05-17T11:40:00Z">
              <w:r>
                <w:t>INSERT INTO attendance VALUES (4722, 49, 2022-03-30);</w:t>
              </w:r>
            </w:ins>
          </w:p>
          <w:p w14:paraId="5466A157" w14:textId="77777777" w:rsidR="00D470AE" w:rsidRDefault="00D470AE" w:rsidP="00D470AE">
            <w:pPr>
              <w:ind w:left="0" w:hanging="2"/>
              <w:rPr>
                <w:ins w:id="9752" w:author="임 종운" w:date="2022-05-17T11:40:00Z"/>
              </w:rPr>
            </w:pPr>
            <w:ins w:id="9753" w:author="임 종운" w:date="2022-05-17T11:40:00Z">
              <w:r>
                <w:t>INSERT INTO attendance VALUES (4723, 50, 2022-03-30);</w:t>
              </w:r>
            </w:ins>
          </w:p>
          <w:p w14:paraId="00487833" w14:textId="77777777" w:rsidR="00D470AE" w:rsidRDefault="00D470AE" w:rsidP="00D470AE">
            <w:pPr>
              <w:ind w:left="0" w:hanging="2"/>
              <w:rPr>
                <w:ins w:id="9754" w:author="임 종운" w:date="2022-05-17T11:40:00Z"/>
              </w:rPr>
            </w:pPr>
            <w:ins w:id="9755" w:author="임 종운" w:date="2022-05-17T11:40:00Z">
              <w:r>
                <w:t>INSERT INTO attendance VALUES (4724, 51, 2022-03-30);</w:t>
              </w:r>
            </w:ins>
          </w:p>
          <w:p w14:paraId="7737FE16" w14:textId="77777777" w:rsidR="00D470AE" w:rsidRDefault="00D470AE" w:rsidP="00D470AE">
            <w:pPr>
              <w:ind w:left="0" w:hanging="2"/>
              <w:rPr>
                <w:ins w:id="9756" w:author="임 종운" w:date="2022-05-17T11:40:00Z"/>
              </w:rPr>
            </w:pPr>
            <w:ins w:id="9757" w:author="임 종운" w:date="2022-05-17T11:40:00Z">
              <w:r>
                <w:t>INSERT INTO attendance VALUES (4725, 52, 2022-03-30);</w:t>
              </w:r>
            </w:ins>
          </w:p>
          <w:p w14:paraId="3A1B8FB9" w14:textId="77777777" w:rsidR="00D470AE" w:rsidRDefault="00D470AE" w:rsidP="00D470AE">
            <w:pPr>
              <w:ind w:left="0" w:hanging="2"/>
              <w:rPr>
                <w:ins w:id="9758" w:author="임 종운" w:date="2022-05-17T11:40:00Z"/>
              </w:rPr>
            </w:pPr>
            <w:ins w:id="9759" w:author="임 종운" w:date="2022-05-17T11:40:00Z">
              <w:r>
                <w:t>INSERT INTO attendance VALUES (4726, 53, 2022-03-30);</w:t>
              </w:r>
            </w:ins>
          </w:p>
          <w:p w14:paraId="4E658C7D" w14:textId="77777777" w:rsidR="00D470AE" w:rsidRDefault="00D470AE" w:rsidP="00D470AE">
            <w:pPr>
              <w:ind w:left="0" w:hanging="2"/>
              <w:rPr>
                <w:ins w:id="9760" w:author="임 종운" w:date="2022-05-17T11:40:00Z"/>
              </w:rPr>
            </w:pPr>
            <w:ins w:id="9761" w:author="임 종운" w:date="2022-05-17T11:40:00Z">
              <w:r>
                <w:t>INSERT INTO attendance VALUES (4727, 54, 2022-03-30);</w:t>
              </w:r>
            </w:ins>
          </w:p>
          <w:p w14:paraId="28CB80E9" w14:textId="77777777" w:rsidR="00D470AE" w:rsidRDefault="00D470AE" w:rsidP="00D470AE">
            <w:pPr>
              <w:ind w:left="0" w:hanging="2"/>
              <w:rPr>
                <w:ins w:id="9762" w:author="임 종운" w:date="2022-05-17T11:40:00Z"/>
              </w:rPr>
            </w:pPr>
            <w:ins w:id="9763" w:author="임 종운" w:date="2022-05-17T11:40:00Z">
              <w:r>
                <w:t>INSERT INTO attendance VALUES (4728, 55, 2022-03-30);</w:t>
              </w:r>
            </w:ins>
          </w:p>
          <w:p w14:paraId="221D3AE5" w14:textId="77777777" w:rsidR="00D470AE" w:rsidRDefault="00D470AE" w:rsidP="00D470AE">
            <w:pPr>
              <w:ind w:left="0" w:hanging="2"/>
              <w:rPr>
                <w:ins w:id="9764" w:author="임 종운" w:date="2022-05-17T11:40:00Z"/>
              </w:rPr>
            </w:pPr>
            <w:ins w:id="9765" w:author="임 종운" w:date="2022-05-17T11:40:00Z">
              <w:r>
                <w:t>INSERT INTO attendance VALUES (4729, 27, 2022-03-31);</w:t>
              </w:r>
            </w:ins>
          </w:p>
          <w:p w14:paraId="56692B45" w14:textId="77777777" w:rsidR="00D470AE" w:rsidRDefault="00D470AE" w:rsidP="00D470AE">
            <w:pPr>
              <w:ind w:left="0" w:hanging="2"/>
              <w:rPr>
                <w:ins w:id="9766" w:author="임 종운" w:date="2022-05-17T11:40:00Z"/>
              </w:rPr>
            </w:pPr>
            <w:ins w:id="9767" w:author="임 종운" w:date="2022-05-17T11:40:00Z">
              <w:r>
                <w:t>INSERT INTO attendance VALUES (4730, 28, 2022-03-31);</w:t>
              </w:r>
            </w:ins>
          </w:p>
          <w:p w14:paraId="1BADEC3B" w14:textId="77777777" w:rsidR="00D470AE" w:rsidRDefault="00D470AE" w:rsidP="00D470AE">
            <w:pPr>
              <w:ind w:left="0" w:hanging="2"/>
              <w:rPr>
                <w:ins w:id="9768" w:author="임 종운" w:date="2022-05-17T11:40:00Z"/>
              </w:rPr>
            </w:pPr>
            <w:ins w:id="9769" w:author="임 종운" w:date="2022-05-17T11:40:00Z">
              <w:r>
                <w:t>INSERT INTO attendance VALUES (4731, 29, 2022-03-31);</w:t>
              </w:r>
            </w:ins>
          </w:p>
          <w:p w14:paraId="7A4C5811" w14:textId="77777777" w:rsidR="00D470AE" w:rsidRDefault="00D470AE" w:rsidP="00D470AE">
            <w:pPr>
              <w:ind w:left="0" w:hanging="2"/>
              <w:rPr>
                <w:ins w:id="9770" w:author="임 종운" w:date="2022-05-17T11:40:00Z"/>
              </w:rPr>
            </w:pPr>
            <w:ins w:id="9771" w:author="임 종운" w:date="2022-05-17T11:40:00Z">
              <w:r>
                <w:t>INSERT INTO attendance VALUES (4732, 30, 2022-03-31);</w:t>
              </w:r>
            </w:ins>
          </w:p>
          <w:p w14:paraId="5DDB6CB3" w14:textId="77777777" w:rsidR="00D470AE" w:rsidRDefault="00D470AE" w:rsidP="00D470AE">
            <w:pPr>
              <w:ind w:left="0" w:hanging="2"/>
              <w:rPr>
                <w:ins w:id="9772" w:author="임 종운" w:date="2022-05-17T11:40:00Z"/>
              </w:rPr>
            </w:pPr>
            <w:ins w:id="9773" w:author="임 종운" w:date="2022-05-17T11:40:00Z">
              <w:r>
                <w:t>INSERT INTO attendance VALUES (4733, 31, 2022-03-31);</w:t>
              </w:r>
            </w:ins>
          </w:p>
          <w:p w14:paraId="45E5F7DA" w14:textId="77777777" w:rsidR="00D470AE" w:rsidRDefault="00D470AE" w:rsidP="00D470AE">
            <w:pPr>
              <w:ind w:left="0" w:hanging="2"/>
              <w:rPr>
                <w:ins w:id="9774" w:author="임 종운" w:date="2022-05-17T11:40:00Z"/>
              </w:rPr>
            </w:pPr>
            <w:ins w:id="9775" w:author="임 종운" w:date="2022-05-17T11:40:00Z">
              <w:r>
                <w:t>INSERT INTO attendance VALUES (4734, 32, 2022-03-31);</w:t>
              </w:r>
            </w:ins>
          </w:p>
          <w:p w14:paraId="22624475" w14:textId="77777777" w:rsidR="00D470AE" w:rsidRDefault="00D470AE" w:rsidP="00D470AE">
            <w:pPr>
              <w:ind w:left="0" w:hanging="2"/>
              <w:rPr>
                <w:ins w:id="9776" w:author="임 종운" w:date="2022-05-17T11:40:00Z"/>
              </w:rPr>
            </w:pPr>
            <w:ins w:id="9777" w:author="임 종운" w:date="2022-05-17T11:40:00Z">
              <w:r>
                <w:t>INSERT INTO attendance VALUES (4735, 33, 2022-03-31);</w:t>
              </w:r>
            </w:ins>
          </w:p>
          <w:p w14:paraId="2EE90350" w14:textId="77777777" w:rsidR="00D470AE" w:rsidRDefault="00D470AE" w:rsidP="00D470AE">
            <w:pPr>
              <w:ind w:left="0" w:hanging="2"/>
              <w:rPr>
                <w:ins w:id="9778" w:author="임 종운" w:date="2022-05-17T11:40:00Z"/>
              </w:rPr>
            </w:pPr>
            <w:ins w:id="9779" w:author="임 종운" w:date="2022-05-17T11:40:00Z">
              <w:r>
                <w:t>INSERT INTO attendance VALUES (4736, 34, 2022-03-31);</w:t>
              </w:r>
            </w:ins>
          </w:p>
          <w:p w14:paraId="3C30E07D" w14:textId="77777777" w:rsidR="00D470AE" w:rsidRDefault="00D470AE" w:rsidP="00D470AE">
            <w:pPr>
              <w:ind w:left="0" w:hanging="2"/>
              <w:rPr>
                <w:ins w:id="9780" w:author="임 종운" w:date="2022-05-17T11:40:00Z"/>
              </w:rPr>
            </w:pPr>
            <w:ins w:id="9781" w:author="임 종운" w:date="2022-05-17T11:40:00Z">
              <w:r>
                <w:t>INSERT INTO attendance VALUES (4737, 35, 2022-03-31);</w:t>
              </w:r>
            </w:ins>
          </w:p>
          <w:p w14:paraId="3A20FFBD" w14:textId="77777777" w:rsidR="00D470AE" w:rsidRDefault="00D470AE" w:rsidP="00D470AE">
            <w:pPr>
              <w:ind w:left="0" w:hanging="2"/>
              <w:rPr>
                <w:ins w:id="9782" w:author="임 종운" w:date="2022-05-17T11:40:00Z"/>
              </w:rPr>
            </w:pPr>
            <w:ins w:id="9783" w:author="임 종운" w:date="2022-05-17T11:40:00Z">
              <w:r>
                <w:t>INSERT INTO attendance VALUES (4738, 36, 2022-03-31);</w:t>
              </w:r>
            </w:ins>
          </w:p>
          <w:p w14:paraId="1EFFD7D2" w14:textId="77777777" w:rsidR="00D470AE" w:rsidRDefault="00D470AE" w:rsidP="00D470AE">
            <w:pPr>
              <w:ind w:left="0" w:hanging="2"/>
              <w:rPr>
                <w:ins w:id="9784" w:author="임 종운" w:date="2022-05-17T11:40:00Z"/>
              </w:rPr>
            </w:pPr>
            <w:ins w:id="9785" w:author="임 종운" w:date="2022-05-17T11:40:00Z">
              <w:r>
                <w:t>INSERT INTO attendance VALUES (4739, 37, 2022-03-31);</w:t>
              </w:r>
            </w:ins>
          </w:p>
          <w:p w14:paraId="580744D1" w14:textId="77777777" w:rsidR="00D470AE" w:rsidRDefault="00D470AE" w:rsidP="00D470AE">
            <w:pPr>
              <w:ind w:left="0" w:hanging="2"/>
              <w:rPr>
                <w:ins w:id="9786" w:author="임 종운" w:date="2022-05-17T11:40:00Z"/>
              </w:rPr>
            </w:pPr>
            <w:ins w:id="9787" w:author="임 종운" w:date="2022-05-17T11:40:00Z">
              <w:r>
                <w:t>INSERT INTO attendance VALUES (4740, 38, 2022-03-31);</w:t>
              </w:r>
            </w:ins>
          </w:p>
          <w:p w14:paraId="29E7E23D" w14:textId="77777777" w:rsidR="00D470AE" w:rsidRDefault="00D470AE" w:rsidP="00D470AE">
            <w:pPr>
              <w:ind w:left="0" w:hanging="2"/>
              <w:rPr>
                <w:ins w:id="9788" w:author="임 종운" w:date="2022-05-17T11:40:00Z"/>
              </w:rPr>
            </w:pPr>
            <w:ins w:id="9789" w:author="임 종운" w:date="2022-05-17T11:40:00Z">
              <w:r>
                <w:lastRenderedPageBreak/>
                <w:t>INSERT INTO attendance VALUES (4741, 39, 2022-03-31);</w:t>
              </w:r>
            </w:ins>
          </w:p>
          <w:p w14:paraId="3FDF0F9C" w14:textId="77777777" w:rsidR="00D470AE" w:rsidRDefault="00D470AE" w:rsidP="00D470AE">
            <w:pPr>
              <w:ind w:left="0" w:hanging="2"/>
              <w:rPr>
                <w:ins w:id="9790" w:author="임 종운" w:date="2022-05-17T11:40:00Z"/>
              </w:rPr>
            </w:pPr>
            <w:ins w:id="9791" w:author="임 종운" w:date="2022-05-17T11:40:00Z">
              <w:r>
                <w:t>INSERT INTO attendance VALUES (4742, 40, 2022-03-31);</w:t>
              </w:r>
            </w:ins>
          </w:p>
          <w:p w14:paraId="6B669827" w14:textId="77777777" w:rsidR="00D470AE" w:rsidRDefault="00D470AE" w:rsidP="00D470AE">
            <w:pPr>
              <w:ind w:left="0" w:hanging="2"/>
              <w:rPr>
                <w:ins w:id="9792" w:author="임 종운" w:date="2022-05-17T11:40:00Z"/>
              </w:rPr>
            </w:pPr>
            <w:ins w:id="9793" w:author="임 종운" w:date="2022-05-17T11:40:00Z">
              <w:r>
                <w:t>INSERT INTO attendance VALUES (4743, 41, 2022-03-31);</w:t>
              </w:r>
            </w:ins>
          </w:p>
          <w:p w14:paraId="59E8111E" w14:textId="77777777" w:rsidR="00D470AE" w:rsidRDefault="00D470AE" w:rsidP="00D470AE">
            <w:pPr>
              <w:ind w:left="0" w:hanging="2"/>
              <w:rPr>
                <w:ins w:id="9794" w:author="임 종운" w:date="2022-05-17T11:40:00Z"/>
              </w:rPr>
            </w:pPr>
            <w:ins w:id="9795" w:author="임 종운" w:date="2022-05-17T11:40:00Z">
              <w:r>
                <w:t>INSERT INTO attendance VALUES (4744, 42, 2022-03-31);</w:t>
              </w:r>
            </w:ins>
          </w:p>
          <w:p w14:paraId="36E59CF7" w14:textId="77777777" w:rsidR="00D470AE" w:rsidRDefault="00D470AE" w:rsidP="00D470AE">
            <w:pPr>
              <w:ind w:left="0" w:hanging="2"/>
              <w:rPr>
                <w:ins w:id="9796" w:author="임 종운" w:date="2022-05-17T11:40:00Z"/>
              </w:rPr>
            </w:pPr>
            <w:ins w:id="9797" w:author="임 종운" w:date="2022-05-17T11:40:00Z">
              <w:r>
                <w:t>INSERT INTO attendance VALUES (4745, 43, 2022-03-31);</w:t>
              </w:r>
            </w:ins>
          </w:p>
          <w:p w14:paraId="21C38D3E" w14:textId="77777777" w:rsidR="00D470AE" w:rsidRDefault="00D470AE" w:rsidP="00D470AE">
            <w:pPr>
              <w:ind w:left="0" w:hanging="2"/>
              <w:rPr>
                <w:ins w:id="9798" w:author="임 종운" w:date="2022-05-17T11:40:00Z"/>
              </w:rPr>
            </w:pPr>
            <w:ins w:id="9799" w:author="임 종운" w:date="2022-05-17T11:40:00Z">
              <w:r>
                <w:t>INSERT INTO attendance VALUES (4746, 44, 2022-03-31);</w:t>
              </w:r>
            </w:ins>
          </w:p>
          <w:p w14:paraId="660E515F" w14:textId="77777777" w:rsidR="00D470AE" w:rsidRDefault="00D470AE" w:rsidP="00D470AE">
            <w:pPr>
              <w:ind w:left="0" w:hanging="2"/>
              <w:rPr>
                <w:ins w:id="9800" w:author="임 종운" w:date="2022-05-17T11:40:00Z"/>
              </w:rPr>
            </w:pPr>
            <w:ins w:id="9801" w:author="임 종운" w:date="2022-05-17T11:40:00Z">
              <w:r>
                <w:t>INSERT INTO attendance VALUES (4747, 45, 2022-03-31);</w:t>
              </w:r>
            </w:ins>
          </w:p>
          <w:p w14:paraId="4E549F26" w14:textId="77777777" w:rsidR="00D470AE" w:rsidRDefault="00D470AE" w:rsidP="00D470AE">
            <w:pPr>
              <w:ind w:left="0" w:hanging="2"/>
              <w:rPr>
                <w:ins w:id="9802" w:author="임 종운" w:date="2022-05-17T11:40:00Z"/>
              </w:rPr>
            </w:pPr>
            <w:ins w:id="9803" w:author="임 종운" w:date="2022-05-17T11:40:00Z">
              <w:r>
                <w:t>INSERT INTO attendance VALUES (4748, 46, 2022-03-31);</w:t>
              </w:r>
            </w:ins>
          </w:p>
          <w:p w14:paraId="1F6A5564" w14:textId="77777777" w:rsidR="00D470AE" w:rsidRDefault="00D470AE" w:rsidP="00D470AE">
            <w:pPr>
              <w:ind w:left="0" w:hanging="2"/>
              <w:rPr>
                <w:ins w:id="9804" w:author="임 종운" w:date="2022-05-17T11:40:00Z"/>
              </w:rPr>
            </w:pPr>
            <w:ins w:id="9805" w:author="임 종운" w:date="2022-05-17T11:40:00Z">
              <w:r>
                <w:t>INSERT INTO attendance VALUES (4749, 47, 2022-03-31);</w:t>
              </w:r>
            </w:ins>
          </w:p>
          <w:p w14:paraId="4D5A95F9" w14:textId="77777777" w:rsidR="00D470AE" w:rsidRDefault="00D470AE" w:rsidP="00D470AE">
            <w:pPr>
              <w:ind w:left="0" w:hanging="2"/>
              <w:rPr>
                <w:ins w:id="9806" w:author="임 종운" w:date="2022-05-17T11:40:00Z"/>
              </w:rPr>
            </w:pPr>
            <w:ins w:id="9807" w:author="임 종운" w:date="2022-05-17T11:40:00Z">
              <w:r>
                <w:t>INSERT INTO attendance VALUES (4750, 48, 2022-03-31);</w:t>
              </w:r>
            </w:ins>
          </w:p>
          <w:p w14:paraId="27385796" w14:textId="77777777" w:rsidR="00D470AE" w:rsidRDefault="00D470AE" w:rsidP="00D470AE">
            <w:pPr>
              <w:ind w:left="0" w:hanging="2"/>
              <w:rPr>
                <w:ins w:id="9808" w:author="임 종운" w:date="2022-05-17T11:40:00Z"/>
              </w:rPr>
            </w:pPr>
            <w:ins w:id="9809" w:author="임 종운" w:date="2022-05-17T11:40:00Z">
              <w:r>
                <w:t>INSERT INTO attendance VALUES (4751, 49, 2022-03-31);</w:t>
              </w:r>
            </w:ins>
          </w:p>
          <w:p w14:paraId="3784DF13" w14:textId="77777777" w:rsidR="00D470AE" w:rsidRDefault="00D470AE" w:rsidP="00D470AE">
            <w:pPr>
              <w:ind w:left="0" w:hanging="2"/>
              <w:rPr>
                <w:ins w:id="9810" w:author="임 종운" w:date="2022-05-17T11:40:00Z"/>
              </w:rPr>
            </w:pPr>
            <w:ins w:id="9811" w:author="임 종운" w:date="2022-05-17T11:40:00Z">
              <w:r>
                <w:t>INSERT INTO attendance VALUES (4752, 50, 2022-03-31);</w:t>
              </w:r>
            </w:ins>
          </w:p>
          <w:p w14:paraId="7F6E9D9C" w14:textId="77777777" w:rsidR="00D470AE" w:rsidRDefault="00D470AE" w:rsidP="00D470AE">
            <w:pPr>
              <w:ind w:left="0" w:hanging="2"/>
              <w:rPr>
                <w:ins w:id="9812" w:author="임 종운" w:date="2022-05-17T11:40:00Z"/>
              </w:rPr>
            </w:pPr>
            <w:ins w:id="9813" w:author="임 종운" w:date="2022-05-17T11:40:00Z">
              <w:r>
                <w:t>INSERT INTO attendance VALUES (4753, 51, 2022-03-31);</w:t>
              </w:r>
            </w:ins>
          </w:p>
          <w:p w14:paraId="51A17556" w14:textId="77777777" w:rsidR="00D470AE" w:rsidRDefault="00D470AE" w:rsidP="00D470AE">
            <w:pPr>
              <w:ind w:left="0" w:hanging="2"/>
              <w:rPr>
                <w:ins w:id="9814" w:author="임 종운" w:date="2022-05-17T11:40:00Z"/>
              </w:rPr>
            </w:pPr>
            <w:ins w:id="9815" w:author="임 종운" w:date="2022-05-17T11:40:00Z">
              <w:r>
                <w:t>INSERT INTO attendance VALUES (4754, 52, 2022-03-31);</w:t>
              </w:r>
            </w:ins>
          </w:p>
          <w:p w14:paraId="3A1F5443" w14:textId="77777777" w:rsidR="00D470AE" w:rsidRDefault="00D470AE" w:rsidP="00D470AE">
            <w:pPr>
              <w:ind w:left="0" w:hanging="2"/>
              <w:rPr>
                <w:ins w:id="9816" w:author="임 종운" w:date="2022-05-17T11:40:00Z"/>
              </w:rPr>
            </w:pPr>
            <w:ins w:id="9817" w:author="임 종운" w:date="2022-05-17T11:40:00Z">
              <w:r>
                <w:t>INSERT INTO attendance VALUES (4755, 53, 2022-03-31);</w:t>
              </w:r>
            </w:ins>
          </w:p>
          <w:p w14:paraId="5EF05705" w14:textId="77777777" w:rsidR="00D470AE" w:rsidRDefault="00D470AE" w:rsidP="00D470AE">
            <w:pPr>
              <w:ind w:left="0" w:hanging="2"/>
              <w:rPr>
                <w:ins w:id="9818" w:author="임 종운" w:date="2022-05-17T11:40:00Z"/>
              </w:rPr>
            </w:pPr>
            <w:ins w:id="9819" w:author="임 종운" w:date="2022-05-17T11:40:00Z">
              <w:r>
                <w:t>INSERT INTO attendance VALUES (4756, 54, 2022-03-31);</w:t>
              </w:r>
            </w:ins>
          </w:p>
          <w:p w14:paraId="45473C00" w14:textId="77777777" w:rsidR="00D470AE" w:rsidRDefault="00D470AE" w:rsidP="00D470AE">
            <w:pPr>
              <w:ind w:left="0" w:hanging="2"/>
              <w:rPr>
                <w:ins w:id="9820" w:author="임 종운" w:date="2022-05-17T11:40:00Z"/>
              </w:rPr>
            </w:pPr>
            <w:ins w:id="9821" w:author="임 종운" w:date="2022-05-17T11:40:00Z">
              <w:r>
                <w:t>INSERT INTO attendance VALUES (4757, 55, 2022-03-31);</w:t>
              </w:r>
            </w:ins>
          </w:p>
          <w:p w14:paraId="58D59607" w14:textId="77777777" w:rsidR="00D470AE" w:rsidRDefault="00D470AE" w:rsidP="00D470AE">
            <w:pPr>
              <w:ind w:left="0" w:hanging="2"/>
              <w:rPr>
                <w:ins w:id="9822" w:author="임 종운" w:date="2022-05-17T11:40:00Z"/>
              </w:rPr>
            </w:pPr>
            <w:ins w:id="9823" w:author="임 종운" w:date="2022-05-17T11:40:00Z">
              <w:r>
                <w:t>INSERT INTO attendance VALUES (4758, 27, 2022-04-01);</w:t>
              </w:r>
            </w:ins>
          </w:p>
          <w:p w14:paraId="14E97611" w14:textId="77777777" w:rsidR="00D470AE" w:rsidRDefault="00D470AE" w:rsidP="00D470AE">
            <w:pPr>
              <w:ind w:left="0" w:hanging="2"/>
              <w:rPr>
                <w:ins w:id="9824" w:author="임 종운" w:date="2022-05-17T11:40:00Z"/>
              </w:rPr>
            </w:pPr>
            <w:ins w:id="9825" w:author="임 종운" w:date="2022-05-17T11:40:00Z">
              <w:r>
                <w:t>INSERT INTO attendance VALUES (4759, 28, 2022-04-01);</w:t>
              </w:r>
            </w:ins>
          </w:p>
          <w:p w14:paraId="5B6336C0" w14:textId="77777777" w:rsidR="00D470AE" w:rsidRDefault="00D470AE" w:rsidP="00D470AE">
            <w:pPr>
              <w:ind w:left="0" w:hanging="2"/>
              <w:rPr>
                <w:ins w:id="9826" w:author="임 종운" w:date="2022-05-17T11:40:00Z"/>
              </w:rPr>
            </w:pPr>
            <w:ins w:id="9827" w:author="임 종운" w:date="2022-05-17T11:40:00Z">
              <w:r>
                <w:t>INSERT INTO attendance VALUES (4760, 29, 2022-04-01);</w:t>
              </w:r>
            </w:ins>
          </w:p>
          <w:p w14:paraId="08385605" w14:textId="77777777" w:rsidR="00D470AE" w:rsidRDefault="00D470AE" w:rsidP="00D470AE">
            <w:pPr>
              <w:ind w:left="0" w:hanging="2"/>
              <w:rPr>
                <w:ins w:id="9828" w:author="임 종운" w:date="2022-05-17T11:40:00Z"/>
              </w:rPr>
            </w:pPr>
            <w:ins w:id="9829" w:author="임 종운" w:date="2022-05-17T11:40:00Z">
              <w:r>
                <w:t>INSERT INTO attendance VALUES (4761, 30, 2022-04-01);</w:t>
              </w:r>
            </w:ins>
          </w:p>
          <w:p w14:paraId="7448B15D" w14:textId="77777777" w:rsidR="00D470AE" w:rsidRDefault="00D470AE" w:rsidP="00D470AE">
            <w:pPr>
              <w:ind w:left="0" w:hanging="2"/>
              <w:rPr>
                <w:ins w:id="9830" w:author="임 종운" w:date="2022-05-17T11:40:00Z"/>
              </w:rPr>
            </w:pPr>
            <w:ins w:id="9831" w:author="임 종운" w:date="2022-05-17T11:40:00Z">
              <w:r>
                <w:t>INSERT INTO attendance VALUES (4762, 31, 2022-04-01);</w:t>
              </w:r>
            </w:ins>
          </w:p>
          <w:p w14:paraId="23C93BCA" w14:textId="77777777" w:rsidR="00D470AE" w:rsidRDefault="00D470AE" w:rsidP="00D470AE">
            <w:pPr>
              <w:ind w:left="0" w:hanging="2"/>
              <w:rPr>
                <w:ins w:id="9832" w:author="임 종운" w:date="2022-05-17T11:40:00Z"/>
              </w:rPr>
            </w:pPr>
            <w:ins w:id="9833" w:author="임 종운" w:date="2022-05-17T11:40:00Z">
              <w:r>
                <w:t>INSERT INTO attendance VALUES (4763, 32, 2022-04-01);</w:t>
              </w:r>
            </w:ins>
          </w:p>
          <w:p w14:paraId="7A0789B9" w14:textId="77777777" w:rsidR="00D470AE" w:rsidRDefault="00D470AE" w:rsidP="00D470AE">
            <w:pPr>
              <w:ind w:left="0" w:hanging="2"/>
              <w:rPr>
                <w:ins w:id="9834" w:author="임 종운" w:date="2022-05-17T11:40:00Z"/>
              </w:rPr>
            </w:pPr>
            <w:ins w:id="9835" w:author="임 종운" w:date="2022-05-17T11:40:00Z">
              <w:r>
                <w:t>INSERT INTO attendance VALUES (4764, 33, 2022-04-01);</w:t>
              </w:r>
            </w:ins>
          </w:p>
          <w:p w14:paraId="0E3B7A24" w14:textId="77777777" w:rsidR="00D470AE" w:rsidRDefault="00D470AE" w:rsidP="00D470AE">
            <w:pPr>
              <w:ind w:left="0" w:hanging="2"/>
              <w:rPr>
                <w:ins w:id="9836" w:author="임 종운" w:date="2022-05-17T11:40:00Z"/>
              </w:rPr>
            </w:pPr>
            <w:ins w:id="9837" w:author="임 종운" w:date="2022-05-17T11:40:00Z">
              <w:r>
                <w:t>INSERT INTO attendance VALUES (4765, 34, 2022-04-01);</w:t>
              </w:r>
            </w:ins>
          </w:p>
          <w:p w14:paraId="1AC97B57" w14:textId="77777777" w:rsidR="00D470AE" w:rsidRDefault="00D470AE" w:rsidP="00D470AE">
            <w:pPr>
              <w:ind w:left="0" w:hanging="2"/>
              <w:rPr>
                <w:ins w:id="9838" w:author="임 종운" w:date="2022-05-17T11:40:00Z"/>
              </w:rPr>
            </w:pPr>
            <w:ins w:id="9839" w:author="임 종운" w:date="2022-05-17T11:40:00Z">
              <w:r>
                <w:t>INSERT INTO attendance VALUES (4766, 35, 2022-04-01);</w:t>
              </w:r>
            </w:ins>
          </w:p>
          <w:p w14:paraId="3E8D7E4A" w14:textId="77777777" w:rsidR="00D470AE" w:rsidRDefault="00D470AE" w:rsidP="00D470AE">
            <w:pPr>
              <w:ind w:left="0" w:hanging="2"/>
              <w:rPr>
                <w:ins w:id="9840" w:author="임 종운" w:date="2022-05-17T11:40:00Z"/>
              </w:rPr>
            </w:pPr>
            <w:ins w:id="9841" w:author="임 종운" w:date="2022-05-17T11:40:00Z">
              <w:r>
                <w:t>INSERT INTO attendance VALUES (4767, 36, 2022-04-01);</w:t>
              </w:r>
            </w:ins>
          </w:p>
          <w:p w14:paraId="5532B3E0" w14:textId="77777777" w:rsidR="00D470AE" w:rsidRDefault="00D470AE" w:rsidP="00D470AE">
            <w:pPr>
              <w:ind w:left="0" w:hanging="2"/>
              <w:rPr>
                <w:ins w:id="9842" w:author="임 종운" w:date="2022-05-17T11:40:00Z"/>
              </w:rPr>
            </w:pPr>
            <w:ins w:id="9843" w:author="임 종운" w:date="2022-05-17T11:40:00Z">
              <w:r>
                <w:lastRenderedPageBreak/>
                <w:t>INSERT INTO attendance VALUES (4768, 37, 2022-04-01);</w:t>
              </w:r>
            </w:ins>
          </w:p>
          <w:p w14:paraId="152B6DCC" w14:textId="77777777" w:rsidR="00D470AE" w:rsidRDefault="00D470AE" w:rsidP="00D470AE">
            <w:pPr>
              <w:ind w:left="0" w:hanging="2"/>
              <w:rPr>
                <w:ins w:id="9844" w:author="임 종운" w:date="2022-05-17T11:40:00Z"/>
              </w:rPr>
            </w:pPr>
            <w:ins w:id="9845" w:author="임 종운" w:date="2022-05-17T11:40:00Z">
              <w:r>
                <w:t>INSERT INTO attendance VALUES (4769, 38, 2022-04-01);</w:t>
              </w:r>
            </w:ins>
          </w:p>
          <w:p w14:paraId="3E1FE148" w14:textId="77777777" w:rsidR="00D470AE" w:rsidRDefault="00D470AE" w:rsidP="00D470AE">
            <w:pPr>
              <w:ind w:left="0" w:hanging="2"/>
              <w:rPr>
                <w:ins w:id="9846" w:author="임 종운" w:date="2022-05-17T11:40:00Z"/>
              </w:rPr>
            </w:pPr>
            <w:ins w:id="9847" w:author="임 종운" w:date="2022-05-17T11:40:00Z">
              <w:r>
                <w:t>INSERT INTO attendance VALUES (4770, 39, 2022-04-01);</w:t>
              </w:r>
            </w:ins>
          </w:p>
          <w:p w14:paraId="68126D82" w14:textId="77777777" w:rsidR="00D470AE" w:rsidRDefault="00D470AE" w:rsidP="00D470AE">
            <w:pPr>
              <w:ind w:left="0" w:hanging="2"/>
              <w:rPr>
                <w:ins w:id="9848" w:author="임 종운" w:date="2022-05-17T11:40:00Z"/>
              </w:rPr>
            </w:pPr>
            <w:ins w:id="9849" w:author="임 종운" w:date="2022-05-17T11:40:00Z">
              <w:r>
                <w:t>INSERT INTO attendance VALUES (4771, 40, 2022-04-01);</w:t>
              </w:r>
            </w:ins>
          </w:p>
          <w:p w14:paraId="25FFF2B7" w14:textId="77777777" w:rsidR="00D470AE" w:rsidRDefault="00D470AE" w:rsidP="00D470AE">
            <w:pPr>
              <w:ind w:left="0" w:hanging="2"/>
              <w:rPr>
                <w:ins w:id="9850" w:author="임 종운" w:date="2022-05-17T11:40:00Z"/>
              </w:rPr>
            </w:pPr>
            <w:ins w:id="9851" w:author="임 종운" w:date="2022-05-17T11:40:00Z">
              <w:r>
                <w:t>INSERT INTO attendance VALUES (4772, 41, 2022-04-01);</w:t>
              </w:r>
            </w:ins>
          </w:p>
          <w:p w14:paraId="670F0BD4" w14:textId="77777777" w:rsidR="00D470AE" w:rsidRDefault="00D470AE" w:rsidP="00D470AE">
            <w:pPr>
              <w:ind w:left="0" w:hanging="2"/>
              <w:rPr>
                <w:ins w:id="9852" w:author="임 종운" w:date="2022-05-17T11:40:00Z"/>
              </w:rPr>
            </w:pPr>
            <w:ins w:id="9853" w:author="임 종운" w:date="2022-05-17T11:40:00Z">
              <w:r>
                <w:t>INSERT INTO attendance VALUES (4773, 42, 2022-04-01);</w:t>
              </w:r>
            </w:ins>
          </w:p>
          <w:p w14:paraId="4745AA71" w14:textId="77777777" w:rsidR="00D470AE" w:rsidRDefault="00D470AE" w:rsidP="00D470AE">
            <w:pPr>
              <w:ind w:left="0" w:hanging="2"/>
              <w:rPr>
                <w:ins w:id="9854" w:author="임 종운" w:date="2022-05-17T11:40:00Z"/>
              </w:rPr>
            </w:pPr>
            <w:ins w:id="9855" w:author="임 종운" w:date="2022-05-17T11:40:00Z">
              <w:r>
                <w:t>INSERT INTO attendance VALUES (4774, 43, 2022-04-01);</w:t>
              </w:r>
            </w:ins>
          </w:p>
          <w:p w14:paraId="56A89681" w14:textId="77777777" w:rsidR="00D470AE" w:rsidRDefault="00D470AE" w:rsidP="00D470AE">
            <w:pPr>
              <w:ind w:left="0" w:hanging="2"/>
              <w:rPr>
                <w:ins w:id="9856" w:author="임 종운" w:date="2022-05-17T11:40:00Z"/>
              </w:rPr>
            </w:pPr>
            <w:ins w:id="9857" w:author="임 종운" w:date="2022-05-17T11:40:00Z">
              <w:r>
                <w:t>INSERT INTO attendance VALUES (4775, 44, 2022-04-01);</w:t>
              </w:r>
            </w:ins>
          </w:p>
          <w:p w14:paraId="1CA2AA75" w14:textId="77777777" w:rsidR="00D470AE" w:rsidRDefault="00D470AE" w:rsidP="00D470AE">
            <w:pPr>
              <w:ind w:left="0" w:hanging="2"/>
              <w:rPr>
                <w:ins w:id="9858" w:author="임 종운" w:date="2022-05-17T11:40:00Z"/>
              </w:rPr>
            </w:pPr>
            <w:ins w:id="9859" w:author="임 종운" w:date="2022-05-17T11:40:00Z">
              <w:r>
                <w:t>INSERT INTO attendance VALUES (4776, 45, 2022-04-01);</w:t>
              </w:r>
            </w:ins>
          </w:p>
          <w:p w14:paraId="27720AF2" w14:textId="77777777" w:rsidR="00D470AE" w:rsidRDefault="00D470AE" w:rsidP="00D470AE">
            <w:pPr>
              <w:ind w:left="0" w:hanging="2"/>
              <w:rPr>
                <w:ins w:id="9860" w:author="임 종운" w:date="2022-05-17T11:40:00Z"/>
              </w:rPr>
            </w:pPr>
            <w:ins w:id="9861" w:author="임 종운" w:date="2022-05-17T11:40:00Z">
              <w:r>
                <w:t>INSERT INTO attendance VALUES (4777, 46, 2022-04-01);</w:t>
              </w:r>
            </w:ins>
          </w:p>
          <w:p w14:paraId="5D1AA17B" w14:textId="77777777" w:rsidR="00D470AE" w:rsidRDefault="00D470AE" w:rsidP="00D470AE">
            <w:pPr>
              <w:ind w:left="0" w:hanging="2"/>
              <w:rPr>
                <w:ins w:id="9862" w:author="임 종운" w:date="2022-05-17T11:40:00Z"/>
              </w:rPr>
            </w:pPr>
            <w:ins w:id="9863" w:author="임 종운" w:date="2022-05-17T11:40:00Z">
              <w:r>
                <w:t>INSERT INTO attendance VALUES (4778, 47, 2022-04-01);</w:t>
              </w:r>
            </w:ins>
          </w:p>
          <w:p w14:paraId="61B1D508" w14:textId="77777777" w:rsidR="00D470AE" w:rsidRDefault="00D470AE" w:rsidP="00D470AE">
            <w:pPr>
              <w:ind w:left="0" w:hanging="2"/>
              <w:rPr>
                <w:ins w:id="9864" w:author="임 종운" w:date="2022-05-17T11:40:00Z"/>
              </w:rPr>
            </w:pPr>
            <w:ins w:id="9865" w:author="임 종운" w:date="2022-05-17T11:40:00Z">
              <w:r>
                <w:t>INSERT INTO attendance VALUES (4779, 48, 2022-04-01);</w:t>
              </w:r>
            </w:ins>
          </w:p>
          <w:p w14:paraId="7E467C94" w14:textId="77777777" w:rsidR="00D470AE" w:rsidRDefault="00D470AE" w:rsidP="00D470AE">
            <w:pPr>
              <w:ind w:left="0" w:hanging="2"/>
              <w:rPr>
                <w:ins w:id="9866" w:author="임 종운" w:date="2022-05-17T11:40:00Z"/>
              </w:rPr>
            </w:pPr>
            <w:ins w:id="9867" w:author="임 종운" w:date="2022-05-17T11:40:00Z">
              <w:r>
                <w:t>INSERT INTO attendance VALUES (4780, 49, 2022-04-01);</w:t>
              </w:r>
            </w:ins>
          </w:p>
          <w:p w14:paraId="71263073" w14:textId="77777777" w:rsidR="00D470AE" w:rsidRDefault="00D470AE" w:rsidP="00D470AE">
            <w:pPr>
              <w:ind w:left="0" w:hanging="2"/>
              <w:rPr>
                <w:ins w:id="9868" w:author="임 종운" w:date="2022-05-17T11:40:00Z"/>
              </w:rPr>
            </w:pPr>
            <w:ins w:id="9869" w:author="임 종운" w:date="2022-05-17T11:40:00Z">
              <w:r>
                <w:t>INSERT INTO attendance VALUES (4781, 50, 2022-04-01);</w:t>
              </w:r>
            </w:ins>
          </w:p>
          <w:p w14:paraId="611DA130" w14:textId="77777777" w:rsidR="00D470AE" w:rsidRDefault="00D470AE" w:rsidP="00D470AE">
            <w:pPr>
              <w:ind w:left="0" w:hanging="2"/>
              <w:rPr>
                <w:ins w:id="9870" w:author="임 종운" w:date="2022-05-17T11:40:00Z"/>
              </w:rPr>
            </w:pPr>
            <w:ins w:id="9871" w:author="임 종운" w:date="2022-05-17T11:40:00Z">
              <w:r>
                <w:t>INSERT INTO attendance VALUES (4782, 51, 2022-04-01);</w:t>
              </w:r>
            </w:ins>
          </w:p>
          <w:p w14:paraId="48BDA08E" w14:textId="77777777" w:rsidR="00D470AE" w:rsidRDefault="00D470AE" w:rsidP="00D470AE">
            <w:pPr>
              <w:ind w:left="0" w:hanging="2"/>
              <w:rPr>
                <w:ins w:id="9872" w:author="임 종운" w:date="2022-05-17T11:40:00Z"/>
              </w:rPr>
            </w:pPr>
            <w:ins w:id="9873" w:author="임 종운" w:date="2022-05-17T11:40:00Z">
              <w:r>
                <w:t>INSERT INTO attendance VALUES (4783, 52, 2022-04-01);</w:t>
              </w:r>
            </w:ins>
          </w:p>
          <w:p w14:paraId="2DC53391" w14:textId="77777777" w:rsidR="00D470AE" w:rsidRDefault="00D470AE" w:rsidP="00D470AE">
            <w:pPr>
              <w:ind w:left="0" w:hanging="2"/>
              <w:rPr>
                <w:ins w:id="9874" w:author="임 종운" w:date="2022-05-17T11:40:00Z"/>
              </w:rPr>
            </w:pPr>
            <w:ins w:id="9875" w:author="임 종운" w:date="2022-05-17T11:40:00Z">
              <w:r>
                <w:t>INSERT INTO attendance VALUES (4784, 53, 2022-04-01);</w:t>
              </w:r>
            </w:ins>
          </w:p>
          <w:p w14:paraId="0157FC33" w14:textId="77777777" w:rsidR="00D470AE" w:rsidRDefault="00D470AE" w:rsidP="00D470AE">
            <w:pPr>
              <w:ind w:left="0" w:hanging="2"/>
              <w:rPr>
                <w:ins w:id="9876" w:author="임 종운" w:date="2022-05-17T11:40:00Z"/>
              </w:rPr>
            </w:pPr>
            <w:ins w:id="9877" w:author="임 종운" w:date="2022-05-17T11:40:00Z">
              <w:r>
                <w:t>INSERT INTO attendance VALUES (4785, 54, 2022-04-01);</w:t>
              </w:r>
            </w:ins>
          </w:p>
          <w:p w14:paraId="2772DEAF" w14:textId="77777777" w:rsidR="00D470AE" w:rsidRDefault="00D470AE" w:rsidP="00D470AE">
            <w:pPr>
              <w:ind w:left="0" w:hanging="2"/>
              <w:rPr>
                <w:ins w:id="9878" w:author="임 종운" w:date="2022-05-17T11:40:00Z"/>
              </w:rPr>
            </w:pPr>
            <w:ins w:id="9879" w:author="임 종운" w:date="2022-05-17T11:40:00Z">
              <w:r>
                <w:t>INSERT INTO attendance VALUES (4786, 55, 2022-04-01);</w:t>
              </w:r>
            </w:ins>
          </w:p>
          <w:p w14:paraId="7CD5B537" w14:textId="77777777" w:rsidR="00D470AE" w:rsidRDefault="00D470AE" w:rsidP="00D470AE">
            <w:pPr>
              <w:ind w:left="0" w:hanging="2"/>
              <w:rPr>
                <w:ins w:id="9880" w:author="임 종운" w:date="2022-05-17T11:40:00Z"/>
              </w:rPr>
            </w:pPr>
            <w:ins w:id="9881" w:author="임 종운" w:date="2022-05-17T11:40:00Z">
              <w:r>
                <w:t>INSERT INTO attendance VALUES (4787, 27, 2022-04-02);</w:t>
              </w:r>
            </w:ins>
          </w:p>
          <w:p w14:paraId="2D95FBED" w14:textId="77777777" w:rsidR="00D470AE" w:rsidRDefault="00D470AE" w:rsidP="00D470AE">
            <w:pPr>
              <w:ind w:left="0" w:hanging="2"/>
              <w:rPr>
                <w:ins w:id="9882" w:author="임 종운" w:date="2022-05-17T11:40:00Z"/>
              </w:rPr>
            </w:pPr>
            <w:ins w:id="9883" w:author="임 종운" w:date="2022-05-17T11:40:00Z">
              <w:r>
                <w:t>INSERT INTO attendance VALUES (4788, 28, 2022-04-02);</w:t>
              </w:r>
            </w:ins>
          </w:p>
          <w:p w14:paraId="6DEE7568" w14:textId="77777777" w:rsidR="00D470AE" w:rsidRDefault="00D470AE" w:rsidP="00D470AE">
            <w:pPr>
              <w:ind w:left="0" w:hanging="2"/>
              <w:rPr>
                <w:ins w:id="9884" w:author="임 종운" w:date="2022-05-17T11:40:00Z"/>
              </w:rPr>
            </w:pPr>
            <w:ins w:id="9885" w:author="임 종운" w:date="2022-05-17T11:40:00Z">
              <w:r>
                <w:t>INSERT INTO attendance VALUES (4789, 29, 2022-04-02);</w:t>
              </w:r>
            </w:ins>
          </w:p>
          <w:p w14:paraId="701B0D77" w14:textId="77777777" w:rsidR="00D470AE" w:rsidRDefault="00D470AE" w:rsidP="00D470AE">
            <w:pPr>
              <w:ind w:left="0" w:hanging="2"/>
              <w:rPr>
                <w:ins w:id="9886" w:author="임 종운" w:date="2022-05-17T11:40:00Z"/>
              </w:rPr>
            </w:pPr>
            <w:ins w:id="9887" w:author="임 종운" w:date="2022-05-17T11:40:00Z">
              <w:r>
                <w:t>INSERT INTO attendance VALUES (4790, 30, 2022-04-02);</w:t>
              </w:r>
            </w:ins>
          </w:p>
          <w:p w14:paraId="58E083A4" w14:textId="77777777" w:rsidR="00D470AE" w:rsidRDefault="00D470AE" w:rsidP="00D470AE">
            <w:pPr>
              <w:ind w:left="0" w:hanging="2"/>
              <w:rPr>
                <w:ins w:id="9888" w:author="임 종운" w:date="2022-05-17T11:40:00Z"/>
              </w:rPr>
            </w:pPr>
            <w:ins w:id="9889" w:author="임 종운" w:date="2022-05-17T11:40:00Z">
              <w:r>
                <w:t>INSERT INTO attendance VALUES (4791, 31, 2022-04-02);</w:t>
              </w:r>
            </w:ins>
          </w:p>
          <w:p w14:paraId="38271CB2" w14:textId="77777777" w:rsidR="00D470AE" w:rsidRDefault="00D470AE" w:rsidP="00D470AE">
            <w:pPr>
              <w:ind w:left="0" w:hanging="2"/>
              <w:rPr>
                <w:ins w:id="9890" w:author="임 종운" w:date="2022-05-17T11:40:00Z"/>
              </w:rPr>
            </w:pPr>
            <w:ins w:id="9891" w:author="임 종운" w:date="2022-05-17T11:40:00Z">
              <w:r>
                <w:t>INSERT INTO attendance VALUES (4792, 32, 2022-04-02);</w:t>
              </w:r>
            </w:ins>
          </w:p>
          <w:p w14:paraId="4F84A4A4" w14:textId="77777777" w:rsidR="00D470AE" w:rsidRDefault="00D470AE" w:rsidP="00D470AE">
            <w:pPr>
              <w:ind w:left="0" w:hanging="2"/>
              <w:rPr>
                <w:ins w:id="9892" w:author="임 종운" w:date="2022-05-17T11:40:00Z"/>
              </w:rPr>
            </w:pPr>
            <w:ins w:id="9893" w:author="임 종운" w:date="2022-05-17T11:40:00Z">
              <w:r>
                <w:t>INSERT INTO attendance VALUES (4793, 33, 2022-04-02);</w:t>
              </w:r>
            </w:ins>
          </w:p>
          <w:p w14:paraId="2EAD0876" w14:textId="77777777" w:rsidR="00D470AE" w:rsidRDefault="00D470AE" w:rsidP="00D470AE">
            <w:pPr>
              <w:ind w:left="0" w:hanging="2"/>
              <w:rPr>
                <w:ins w:id="9894" w:author="임 종운" w:date="2022-05-17T11:40:00Z"/>
              </w:rPr>
            </w:pPr>
            <w:ins w:id="9895" w:author="임 종운" w:date="2022-05-17T11:40:00Z">
              <w:r>
                <w:t>INSERT INTO attendance VALUES (4794, 34, 2022-04-02);</w:t>
              </w:r>
            </w:ins>
          </w:p>
          <w:p w14:paraId="3F2A6B63" w14:textId="77777777" w:rsidR="00D470AE" w:rsidRDefault="00D470AE" w:rsidP="00D470AE">
            <w:pPr>
              <w:ind w:left="0" w:hanging="2"/>
              <w:rPr>
                <w:ins w:id="9896" w:author="임 종운" w:date="2022-05-17T11:40:00Z"/>
              </w:rPr>
            </w:pPr>
            <w:ins w:id="9897" w:author="임 종운" w:date="2022-05-17T11:40:00Z">
              <w:r>
                <w:lastRenderedPageBreak/>
                <w:t>INSERT INTO attendance VALUES (4795, 35, 2022-04-02);</w:t>
              </w:r>
            </w:ins>
          </w:p>
          <w:p w14:paraId="59668A9B" w14:textId="77777777" w:rsidR="00D470AE" w:rsidRDefault="00D470AE" w:rsidP="00D470AE">
            <w:pPr>
              <w:ind w:left="0" w:hanging="2"/>
              <w:rPr>
                <w:ins w:id="9898" w:author="임 종운" w:date="2022-05-17T11:40:00Z"/>
              </w:rPr>
            </w:pPr>
            <w:ins w:id="9899" w:author="임 종운" w:date="2022-05-17T11:40:00Z">
              <w:r>
                <w:t>INSERT INTO attendance VALUES (4796, 36, 2022-04-02);</w:t>
              </w:r>
            </w:ins>
          </w:p>
          <w:p w14:paraId="4DE04DC0" w14:textId="77777777" w:rsidR="00D470AE" w:rsidRDefault="00D470AE" w:rsidP="00D470AE">
            <w:pPr>
              <w:ind w:left="0" w:hanging="2"/>
              <w:rPr>
                <w:ins w:id="9900" w:author="임 종운" w:date="2022-05-17T11:40:00Z"/>
              </w:rPr>
            </w:pPr>
            <w:ins w:id="9901" w:author="임 종운" w:date="2022-05-17T11:40:00Z">
              <w:r>
                <w:t>INSERT INTO attendance VALUES (4797, 37, 2022-04-02);</w:t>
              </w:r>
            </w:ins>
          </w:p>
          <w:p w14:paraId="311398BD" w14:textId="77777777" w:rsidR="00D470AE" w:rsidRDefault="00D470AE" w:rsidP="00D470AE">
            <w:pPr>
              <w:ind w:left="0" w:hanging="2"/>
              <w:rPr>
                <w:ins w:id="9902" w:author="임 종운" w:date="2022-05-17T11:40:00Z"/>
              </w:rPr>
            </w:pPr>
            <w:ins w:id="9903" w:author="임 종운" w:date="2022-05-17T11:40:00Z">
              <w:r>
                <w:t>INSERT INTO attendance VALUES (4798, 38, 2022-04-02);</w:t>
              </w:r>
            </w:ins>
          </w:p>
          <w:p w14:paraId="57D76A44" w14:textId="77777777" w:rsidR="00D470AE" w:rsidRDefault="00D470AE" w:rsidP="00D470AE">
            <w:pPr>
              <w:ind w:left="0" w:hanging="2"/>
              <w:rPr>
                <w:ins w:id="9904" w:author="임 종운" w:date="2022-05-17T11:40:00Z"/>
              </w:rPr>
            </w:pPr>
            <w:ins w:id="9905" w:author="임 종운" w:date="2022-05-17T11:40:00Z">
              <w:r>
                <w:t>INSERT INTO attendance VALUES (4799, 39, 2022-04-02);</w:t>
              </w:r>
            </w:ins>
          </w:p>
          <w:p w14:paraId="7E14AA36" w14:textId="77777777" w:rsidR="00D470AE" w:rsidRDefault="00D470AE" w:rsidP="00D470AE">
            <w:pPr>
              <w:ind w:left="0" w:hanging="2"/>
              <w:rPr>
                <w:ins w:id="9906" w:author="임 종운" w:date="2022-05-17T11:40:00Z"/>
              </w:rPr>
            </w:pPr>
            <w:ins w:id="9907" w:author="임 종운" w:date="2022-05-17T11:40:00Z">
              <w:r>
                <w:t>INSERT INTO attendance VALUES (4800, 40, 2022-04-02);</w:t>
              </w:r>
            </w:ins>
          </w:p>
          <w:p w14:paraId="79D2CEF4" w14:textId="77777777" w:rsidR="00D470AE" w:rsidRDefault="00D470AE" w:rsidP="00D470AE">
            <w:pPr>
              <w:ind w:left="0" w:hanging="2"/>
              <w:rPr>
                <w:ins w:id="9908" w:author="임 종운" w:date="2022-05-17T11:40:00Z"/>
              </w:rPr>
            </w:pPr>
            <w:ins w:id="9909" w:author="임 종운" w:date="2022-05-17T11:40:00Z">
              <w:r>
                <w:t>INSERT INTO attendance VALUES (4801, 41, 2022-04-02);</w:t>
              </w:r>
            </w:ins>
          </w:p>
          <w:p w14:paraId="275A51DD" w14:textId="77777777" w:rsidR="00D470AE" w:rsidRDefault="00D470AE" w:rsidP="00D470AE">
            <w:pPr>
              <w:ind w:left="0" w:hanging="2"/>
              <w:rPr>
                <w:ins w:id="9910" w:author="임 종운" w:date="2022-05-17T11:40:00Z"/>
              </w:rPr>
            </w:pPr>
            <w:ins w:id="9911" w:author="임 종운" w:date="2022-05-17T11:40:00Z">
              <w:r>
                <w:t>INSERT INTO attendance VALUES (4802, 42, 2022-04-02);</w:t>
              </w:r>
            </w:ins>
          </w:p>
          <w:p w14:paraId="4F03626D" w14:textId="77777777" w:rsidR="00D470AE" w:rsidRDefault="00D470AE" w:rsidP="00D470AE">
            <w:pPr>
              <w:ind w:left="0" w:hanging="2"/>
              <w:rPr>
                <w:ins w:id="9912" w:author="임 종운" w:date="2022-05-17T11:40:00Z"/>
              </w:rPr>
            </w:pPr>
            <w:ins w:id="9913" w:author="임 종운" w:date="2022-05-17T11:40:00Z">
              <w:r>
                <w:t>INSERT INTO attendance VALUES (4803, 43, 2022-04-02);</w:t>
              </w:r>
            </w:ins>
          </w:p>
          <w:p w14:paraId="4FE3D2F4" w14:textId="77777777" w:rsidR="00D470AE" w:rsidRDefault="00D470AE" w:rsidP="00D470AE">
            <w:pPr>
              <w:ind w:left="0" w:hanging="2"/>
              <w:rPr>
                <w:ins w:id="9914" w:author="임 종운" w:date="2022-05-17T11:40:00Z"/>
              </w:rPr>
            </w:pPr>
            <w:ins w:id="9915" w:author="임 종운" w:date="2022-05-17T11:40:00Z">
              <w:r>
                <w:t>INSERT INTO attendance VALUES (4804, 44, 2022-04-02);</w:t>
              </w:r>
            </w:ins>
          </w:p>
          <w:p w14:paraId="7220AEEF" w14:textId="77777777" w:rsidR="00D470AE" w:rsidRDefault="00D470AE" w:rsidP="00D470AE">
            <w:pPr>
              <w:ind w:left="0" w:hanging="2"/>
              <w:rPr>
                <w:ins w:id="9916" w:author="임 종운" w:date="2022-05-17T11:40:00Z"/>
              </w:rPr>
            </w:pPr>
            <w:ins w:id="9917" w:author="임 종운" w:date="2022-05-17T11:40:00Z">
              <w:r>
                <w:t>INSERT INTO attendance VALUES (4805, 45, 2022-04-02);</w:t>
              </w:r>
            </w:ins>
          </w:p>
          <w:p w14:paraId="6AE3EDEC" w14:textId="77777777" w:rsidR="00D470AE" w:rsidRDefault="00D470AE" w:rsidP="00D470AE">
            <w:pPr>
              <w:ind w:left="0" w:hanging="2"/>
              <w:rPr>
                <w:ins w:id="9918" w:author="임 종운" w:date="2022-05-17T11:40:00Z"/>
              </w:rPr>
            </w:pPr>
            <w:ins w:id="9919" w:author="임 종운" w:date="2022-05-17T11:40:00Z">
              <w:r>
                <w:t>INSERT INTO attendance VALUES (4806, 46, 2022-04-02);</w:t>
              </w:r>
            </w:ins>
          </w:p>
          <w:p w14:paraId="452B748A" w14:textId="77777777" w:rsidR="00D470AE" w:rsidRDefault="00D470AE" w:rsidP="00D470AE">
            <w:pPr>
              <w:ind w:left="0" w:hanging="2"/>
              <w:rPr>
                <w:ins w:id="9920" w:author="임 종운" w:date="2022-05-17T11:40:00Z"/>
              </w:rPr>
            </w:pPr>
            <w:ins w:id="9921" w:author="임 종운" w:date="2022-05-17T11:40:00Z">
              <w:r>
                <w:t>INSERT INTO attendance VALUES (4807, 47, 2022-04-02);</w:t>
              </w:r>
            </w:ins>
          </w:p>
          <w:p w14:paraId="2F22AB13" w14:textId="77777777" w:rsidR="00D470AE" w:rsidRDefault="00D470AE" w:rsidP="00D470AE">
            <w:pPr>
              <w:ind w:left="0" w:hanging="2"/>
              <w:rPr>
                <w:ins w:id="9922" w:author="임 종운" w:date="2022-05-17T11:40:00Z"/>
              </w:rPr>
            </w:pPr>
            <w:ins w:id="9923" w:author="임 종운" w:date="2022-05-17T11:40:00Z">
              <w:r>
                <w:t>INSERT INTO attendance VALUES (4808, 48, 2022-04-02);</w:t>
              </w:r>
            </w:ins>
          </w:p>
          <w:p w14:paraId="6009C2AE" w14:textId="77777777" w:rsidR="00D470AE" w:rsidRDefault="00D470AE" w:rsidP="00D470AE">
            <w:pPr>
              <w:ind w:left="0" w:hanging="2"/>
              <w:rPr>
                <w:ins w:id="9924" w:author="임 종운" w:date="2022-05-17T11:40:00Z"/>
              </w:rPr>
            </w:pPr>
            <w:ins w:id="9925" w:author="임 종운" w:date="2022-05-17T11:40:00Z">
              <w:r>
                <w:t>INSERT INTO attendance VALUES (4809, 49, 2022-04-02);</w:t>
              </w:r>
            </w:ins>
          </w:p>
          <w:p w14:paraId="717E71B0" w14:textId="77777777" w:rsidR="00D470AE" w:rsidRDefault="00D470AE" w:rsidP="00D470AE">
            <w:pPr>
              <w:ind w:left="0" w:hanging="2"/>
              <w:rPr>
                <w:ins w:id="9926" w:author="임 종운" w:date="2022-05-17T11:40:00Z"/>
              </w:rPr>
            </w:pPr>
            <w:ins w:id="9927" w:author="임 종운" w:date="2022-05-17T11:40:00Z">
              <w:r>
                <w:t>INSERT INTO attendance VALUES (4810, 50, 2022-04-02);</w:t>
              </w:r>
            </w:ins>
          </w:p>
          <w:p w14:paraId="1ADC5D08" w14:textId="77777777" w:rsidR="00D470AE" w:rsidRDefault="00D470AE" w:rsidP="00D470AE">
            <w:pPr>
              <w:ind w:left="0" w:hanging="2"/>
              <w:rPr>
                <w:ins w:id="9928" w:author="임 종운" w:date="2022-05-17T11:40:00Z"/>
              </w:rPr>
            </w:pPr>
            <w:ins w:id="9929" w:author="임 종운" w:date="2022-05-17T11:40:00Z">
              <w:r>
                <w:t>INSERT INTO attendance VALUES (4811, 51, 2022-04-02);</w:t>
              </w:r>
            </w:ins>
          </w:p>
          <w:p w14:paraId="12E9CB8F" w14:textId="77777777" w:rsidR="00D470AE" w:rsidRDefault="00D470AE" w:rsidP="00D470AE">
            <w:pPr>
              <w:ind w:left="0" w:hanging="2"/>
              <w:rPr>
                <w:ins w:id="9930" w:author="임 종운" w:date="2022-05-17T11:40:00Z"/>
              </w:rPr>
            </w:pPr>
            <w:ins w:id="9931" w:author="임 종운" w:date="2022-05-17T11:40:00Z">
              <w:r>
                <w:t>INSERT INTO attendance VALUES (4812, 52, 2022-04-02);</w:t>
              </w:r>
            </w:ins>
          </w:p>
          <w:p w14:paraId="2E32E3A6" w14:textId="77777777" w:rsidR="00D470AE" w:rsidRDefault="00D470AE" w:rsidP="00D470AE">
            <w:pPr>
              <w:ind w:left="0" w:hanging="2"/>
              <w:rPr>
                <w:ins w:id="9932" w:author="임 종운" w:date="2022-05-17T11:40:00Z"/>
              </w:rPr>
            </w:pPr>
            <w:ins w:id="9933" w:author="임 종운" w:date="2022-05-17T11:40:00Z">
              <w:r>
                <w:t>INSERT INTO attendance VALUES (4813, 53, 2022-04-02);</w:t>
              </w:r>
            </w:ins>
          </w:p>
          <w:p w14:paraId="715421B5" w14:textId="77777777" w:rsidR="00D470AE" w:rsidRDefault="00D470AE" w:rsidP="00D470AE">
            <w:pPr>
              <w:ind w:left="0" w:hanging="2"/>
              <w:rPr>
                <w:ins w:id="9934" w:author="임 종운" w:date="2022-05-17T11:40:00Z"/>
              </w:rPr>
            </w:pPr>
            <w:ins w:id="9935" w:author="임 종운" w:date="2022-05-17T11:40:00Z">
              <w:r>
                <w:t>INSERT INTO attendance VALUES (4814, 54, 2022-04-02);</w:t>
              </w:r>
            </w:ins>
          </w:p>
          <w:p w14:paraId="439E04C1" w14:textId="77777777" w:rsidR="00D470AE" w:rsidRDefault="00D470AE" w:rsidP="00D470AE">
            <w:pPr>
              <w:ind w:left="0" w:hanging="2"/>
              <w:rPr>
                <w:ins w:id="9936" w:author="임 종운" w:date="2022-05-17T11:40:00Z"/>
              </w:rPr>
            </w:pPr>
            <w:ins w:id="9937" w:author="임 종운" w:date="2022-05-17T11:40:00Z">
              <w:r>
                <w:t>INSERT INTO attendance VALUES (4815, 55, 2022-04-02);</w:t>
              </w:r>
            </w:ins>
          </w:p>
          <w:p w14:paraId="20293E73" w14:textId="77777777" w:rsidR="00D470AE" w:rsidRDefault="00D470AE" w:rsidP="00D470AE">
            <w:pPr>
              <w:ind w:left="0" w:hanging="2"/>
              <w:rPr>
                <w:ins w:id="9938" w:author="임 종운" w:date="2022-05-17T11:40:00Z"/>
              </w:rPr>
            </w:pPr>
            <w:ins w:id="9939" w:author="임 종운" w:date="2022-05-17T11:40:00Z">
              <w:r>
                <w:t>INSERT INTO attendance VALUES (4816, 27, 2022-04-03);</w:t>
              </w:r>
            </w:ins>
          </w:p>
          <w:p w14:paraId="694D8F8D" w14:textId="77777777" w:rsidR="00D470AE" w:rsidRDefault="00D470AE" w:rsidP="00D470AE">
            <w:pPr>
              <w:ind w:left="0" w:hanging="2"/>
              <w:rPr>
                <w:ins w:id="9940" w:author="임 종운" w:date="2022-05-17T11:40:00Z"/>
              </w:rPr>
            </w:pPr>
            <w:ins w:id="9941" w:author="임 종운" w:date="2022-05-17T11:40:00Z">
              <w:r>
                <w:t>INSERT INTO attendance VALUES (4817, 28, 2022-04-03);</w:t>
              </w:r>
            </w:ins>
          </w:p>
          <w:p w14:paraId="5F8902E4" w14:textId="77777777" w:rsidR="00D470AE" w:rsidRDefault="00D470AE" w:rsidP="00D470AE">
            <w:pPr>
              <w:ind w:left="0" w:hanging="2"/>
              <w:rPr>
                <w:ins w:id="9942" w:author="임 종운" w:date="2022-05-17T11:40:00Z"/>
              </w:rPr>
            </w:pPr>
            <w:ins w:id="9943" w:author="임 종운" w:date="2022-05-17T11:40:00Z">
              <w:r>
                <w:t>INSERT INTO attendance VALUES (4818, 29, 2022-04-03);</w:t>
              </w:r>
            </w:ins>
          </w:p>
          <w:p w14:paraId="2640C989" w14:textId="77777777" w:rsidR="00D470AE" w:rsidRDefault="00D470AE" w:rsidP="00D470AE">
            <w:pPr>
              <w:ind w:left="0" w:hanging="2"/>
              <w:rPr>
                <w:ins w:id="9944" w:author="임 종운" w:date="2022-05-17T11:40:00Z"/>
              </w:rPr>
            </w:pPr>
            <w:ins w:id="9945" w:author="임 종운" w:date="2022-05-17T11:40:00Z">
              <w:r>
                <w:t>INSERT INTO attendance VALUES (4819, 30, 2022-04-03);</w:t>
              </w:r>
            </w:ins>
          </w:p>
          <w:p w14:paraId="1E80450B" w14:textId="77777777" w:rsidR="00D470AE" w:rsidRDefault="00D470AE" w:rsidP="00D470AE">
            <w:pPr>
              <w:ind w:left="0" w:hanging="2"/>
              <w:rPr>
                <w:ins w:id="9946" w:author="임 종운" w:date="2022-05-17T11:40:00Z"/>
              </w:rPr>
            </w:pPr>
            <w:ins w:id="9947" w:author="임 종운" w:date="2022-05-17T11:40:00Z">
              <w:r>
                <w:t>INSERT INTO attendance VALUES (4820, 31, 2022-04-03);</w:t>
              </w:r>
            </w:ins>
          </w:p>
          <w:p w14:paraId="39E57A48" w14:textId="77777777" w:rsidR="00D470AE" w:rsidRDefault="00D470AE" w:rsidP="00D470AE">
            <w:pPr>
              <w:ind w:left="0" w:hanging="2"/>
              <w:rPr>
                <w:ins w:id="9948" w:author="임 종운" w:date="2022-05-17T11:40:00Z"/>
              </w:rPr>
            </w:pPr>
            <w:ins w:id="9949" w:author="임 종운" w:date="2022-05-17T11:40:00Z">
              <w:r>
                <w:t>INSERT INTO attendance VALUES (4821, 32, 2022-04-03);</w:t>
              </w:r>
            </w:ins>
          </w:p>
          <w:p w14:paraId="3390FA58" w14:textId="77777777" w:rsidR="00D470AE" w:rsidRDefault="00D470AE" w:rsidP="00D470AE">
            <w:pPr>
              <w:ind w:left="0" w:hanging="2"/>
              <w:rPr>
                <w:ins w:id="9950" w:author="임 종운" w:date="2022-05-17T11:40:00Z"/>
              </w:rPr>
            </w:pPr>
            <w:ins w:id="9951" w:author="임 종운" w:date="2022-05-17T11:40:00Z">
              <w:r>
                <w:lastRenderedPageBreak/>
                <w:t>INSERT INTO attendance VALUES (4822, 33, 2022-04-03);</w:t>
              </w:r>
            </w:ins>
          </w:p>
          <w:p w14:paraId="5BE0C1CE" w14:textId="77777777" w:rsidR="00D470AE" w:rsidRDefault="00D470AE" w:rsidP="00D470AE">
            <w:pPr>
              <w:ind w:left="0" w:hanging="2"/>
              <w:rPr>
                <w:ins w:id="9952" w:author="임 종운" w:date="2022-05-17T11:40:00Z"/>
              </w:rPr>
            </w:pPr>
            <w:ins w:id="9953" w:author="임 종운" w:date="2022-05-17T11:40:00Z">
              <w:r>
                <w:t>INSERT INTO attendance VALUES (4823, 34, 2022-04-03);</w:t>
              </w:r>
            </w:ins>
          </w:p>
          <w:p w14:paraId="5877F2BF" w14:textId="77777777" w:rsidR="00D470AE" w:rsidRDefault="00D470AE" w:rsidP="00D470AE">
            <w:pPr>
              <w:ind w:left="0" w:hanging="2"/>
              <w:rPr>
                <w:ins w:id="9954" w:author="임 종운" w:date="2022-05-17T11:40:00Z"/>
              </w:rPr>
            </w:pPr>
            <w:ins w:id="9955" w:author="임 종운" w:date="2022-05-17T11:40:00Z">
              <w:r>
                <w:t>INSERT INTO attendance VALUES (4824, 35, 2022-04-03);</w:t>
              </w:r>
            </w:ins>
          </w:p>
          <w:p w14:paraId="0CA86D58" w14:textId="77777777" w:rsidR="00D470AE" w:rsidRDefault="00D470AE" w:rsidP="00D470AE">
            <w:pPr>
              <w:ind w:left="0" w:hanging="2"/>
              <w:rPr>
                <w:ins w:id="9956" w:author="임 종운" w:date="2022-05-17T11:40:00Z"/>
              </w:rPr>
            </w:pPr>
            <w:ins w:id="9957" w:author="임 종운" w:date="2022-05-17T11:40:00Z">
              <w:r>
                <w:t>INSERT INTO attendance VALUES (4825, 36, 2022-04-03);</w:t>
              </w:r>
            </w:ins>
          </w:p>
          <w:p w14:paraId="34778849" w14:textId="77777777" w:rsidR="00D470AE" w:rsidRDefault="00D470AE" w:rsidP="00D470AE">
            <w:pPr>
              <w:ind w:left="0" w:hanging="2"/>
              <w:rPr>
                <w:ins w:id="9958" w:author="임 종운" w:date="2022-05-17T11:40:00Z"/>
              </w:rPr>
            </w:pPr>
            <w:ins w:id="9959" w:author="임 종운" w:date="2022-05-17T11:40:00Z">
              <w:r>
                <w:t>INSERT INTO attendance VALUES (4826, 37, 2022-04-03);</w:t>
              </w:r>
            </w:ins>
          </w:p>
          <w:p w14:paraId="68B41EA6" w14:textId="77777777" w:rsidR="00D470AE" w:rsidRDefault="00D470AE" w:rsidP="00D470AE">
            <w:pPr>
              <w:ind w:left="0" w:hanging="2"/>
              <w:rPr>
                <w:ins w:id="9960" w:author="임 종운" w:date="2022-05-17T11:40:00Z"/>
              </w:rPr>
            </w:pPr>
            <w:ins w:id="9961" w:author="임 종운" w:date="2022-05-17T11:40:00Z">
              <w:r>
                <w:t>INSERT INTO attendance VALUES (4827, 38, 2022-04-03);</w:t>
              </w:r>
            </w:ins>
          </w:p>
          <w:p w14:paraId="6108C71B" w14:textId="77777777" w:rsidR="00D470AE" w:rsidRDefault="00D470AE" w:rsidP="00D470AE">
            <w:pPr>
              <w:ind w:left="0" w:hanging="2"/>
              <w:rPr>
                <w:ins w:id="9962" w:author="임 종운" w:date="2022-05-17T11:40:00Z"/>
              </w:rPr>
            </w:pPr>
            <w:ins w:id="9963" w:author="임 종운" w:date="2022-05-17T11:40:00Z">
              <w:r>
                <w:t>INSERT INTO attendance VALUES (4828, 39, 2022-04-03);</w:t>
              </w:r>
            </w:ins>
          </w:p>
          <w:p w14:paraId="28CB39DE" w14:textId="77777777" w:rsidR="00D470AE" w:rsidRDefault="00D470AE" w:rsidP="00D470AE">
            <w:pPr>
              <w:ind w:left="0" w:hanging="2"/>
              <w:rPr>
                <w:ins w:id="9964" w:author="임 종운" w:date="2022-05-17T11:40:00Z"/>
              </w:rPr>
            </w:pPr>
            <w:ins w:id="9965" w:author="임 종운" w:date="2022-05-17T11:40:00Z">
              <w:r>
                <w:t>INSERT INTO attendance VALUES (4829, 40, 2022-04-03);</w:t>
              </w:r>
            </w:ins>
          </w:p>
          <w:p w14:paraId="1777B212" w14:textId="77777777" w:rsidR="00D470AE" w:rsidRDefault="00D470AE" w:rsidP="00D470AE">
            <w:pPr>
              <w:ind w:left="0" w:hanging="2"/>
              <w:rPr>
                <w:ins w:id="9966" w:author="임 종운" w:date="2022-05-17T11:40:00Z"/>
              </w:rPr>
            </w:pPr>
            <w:ins w:id="9967" w:author="임 종운" w:date="2022-05-17T11:40:00Z">
              <w:r>
                <w:t>INSERT INTO attendance VALUES (4830, 41, 2022-04-03);</w:t>
              </w:r>
            </w:ins>
          </w:p>
          <w:p w14:paraId="65F72DC2" w14:textId="77777777" w:rsidR="00D470AE" w:rsidRDefault="00D470AE" w:rsidP="00D470AE">
            <w:pPr>
              <w:ind w:left="0" w:hanging="2"/>
              <w:rPr>
                <w:ins w:id="9968" w:author="임 종운" w:date="2022-05-17T11:40:00Z"/>
              </w:rPr>
            </w:pPr>
            <w:ins w:id="9969" w:author="임 종운" w:date="2022-05-17T11:40:00Z">
              <w:r>
                <w:t>INSERT INTO attendance VALUES (4831, 42, 2022-04-03);</w:t>
              </w:r>
            </w:ins>
          </w:p>
          <w:p w14:paraId="56A367C8" w14:textId="77777777" w:rsidR="00D470AE" w:rsidRDefault="00D470AE" w:rsidP="00D470AE">
            <w:pPr>
              <w:ind w:left="0" w:hanging="2"/>
              <w:rPr>
                <w:ins w:id="9970" w:author="임 종운" w:date="2022-05-17T11:40:00Z"/>
              </w:rPr>
            </w:pPr>
            <w:ins w:id="9971" w:author="임 종운" w:date="2022-05-17T11:40:00Z">
              <w:r>
                <w:t>INSERT INTO attendance VALUES (4832, 43, 2022-04-03);</w:t>
              </w:r>
            </w:ins>
          </w:p>
          <w:p w14:paraId="55D14A9B" w14:textId="77777777" w:rsidR="00D470AE" w:rsidRDefault="00D470AE" w:rsidP="00D470AE">
            <w:pPr>
              <w:ind w:left="0" w:hanging="2"/>
              <w:rPr>
                <w:ins w:id="9972" w:author="임 종운" w:date="2022-05-17T11:40:00Z"/>
              </w:rPr>
            </w:pPr>
            <w:ins w:id="9973" w:author="임 종운" w:date="2022-05-17T11:40:00Z">
              <w:r>
                <w:t>INSERT INTO attendance VALUES (4833, 44, 2022-04-03);</w:t>
              </w:r>
            </w:ins>
          </w:p>
          <w:p w14:paraId="59280C2D" w14:textId="77777777" w:rsidR="00D470AE" w:rsidRDefault="00D470AE" w:rsidP="00D470AE">
            <w:pPr>
              <w:ind w:left="0" w:hanging="2"/>
              <w:rPr>
                <w:ins w:id="9974" w:author="임 종운" w:date="2022-05-17T11:40:00Z"/>
              </w:rPr>
            </w:pPr>
            <w:ins w:id="9975" w:author="임 종운" w:date="2022-05-17T11:40:00Z">
              <w:r>
                <w:t>INSERT INTO attendance VALUES (4834, 45, 2022-04-03);</w:t>
              </w:r>
            </w:ins>
          </w:p>
          <w:p w14:paraId="7067FB74" w14:textId="77777777" w:rsidR="00D470AE" w:rsidRDefault="00D470AE" w:rsidP="00D470AE">
            <w:pPr>
              <w:ind w:left="0" w:hanging="2"/>
              <w:rPr>
                <w:ins w:id="9976" w:author="임 종운" w:date="2022-05-17T11:40:00Z"/>
              </w:rPr>
            </w:pPr>
            <w:ins w:id="9977" w:author="임 종운" w:date="2022-05-17T11:40:00Z">
              <w:r>
                <w:t>INSERT INTO attendance VALUES (4835, 46, 2022-04-03);</w:t>
              </w:r>
            </w:ins>
          </w:p>
          <w:p w14:paraId="60267A90" w14:textId="77777777" w:rsidR="00D470AE" w:rsidRDefault="00D470AE" w:rsidP="00D470AE">
            <w:pPr>
              <w:ind w:left="0" w:hanging="2"/>
              <w:rPr>
                <w:ins w:id="9978" w:author="임 종운" w:date="2022-05-17T11:40:00Z"/>
              </w:rPr>
            </w:pPr>
            <w:ins w:id="9979" w:author="임 종운" w:date="2022-05-17T11:40:00Z">
              <w:r>
                <w:t>INSERT INTO attendance VALUES (4836, 47, 2022-04-03);</w:t>
              </w:r>
            </w:ins>
          </w:p>
          <w:p w14:paraId="3F38D608" w14:textId="77777777" w:rsidR="00D470AE" w:rsidRDefault="00D470AE" w:rsidP="00D470AE">
            <w:pPr>
              <w:ind w:left="0" w:hanging="2"/>
              <w:rPr>
                <w:ins w:id="9980" w:author="임 종운" w:date="2022-05-17T11:40:00Z"/>
              </w:rPr>
            </w:pPr>
            <w:ins w:id="9981" w:author="임 종운" w:date="2022-05-17T11:40:00Z">
              <w:r>
                <w:t>INSERT INTO attendance VALUES (4837, 48, 2022-04-03);</w:t>
              </w:r>
            </w:ins>
          </w:p>
          <w:p w14:paraId="0277C415" w14:textId="77777777" w:rsidR="00D470AE" w:rsidRDefault="00D470AE" w:rsidP="00D470AE">
            <w:pPr>
              <w:ind w:left="0" w:hanging="2"/>
              <w:rPr>
                <w:ins w:id="9982" w:author="임 종운" w:date="2022-05-17T11:40:00Z"/>
              </w:rPr>
            </w:pPr>
            <w:ins w:id="9983" w:author="임 종운" w:date="2022-05-17T11:40:00Z">
              <w:r>
                <w:t>INSERT INTO attendance VALUES (4838, 49, 2022-04-03);</w:t>
              </w:r>
            </w:ins>
          </w:p>
          <w:p w14:paraId="47A9FE92" w14:textId="77777777" w:rsidR="00D470AE" w:rsidRDefault="00D470AE" w:rsidP="00D470AE">
            <w:pPr>
              <w:ind w:left="0" w:hanging="2"/>
              <w:rPr>
                <w:ins w:id="9984" w:author="임 종운" w:date="2022-05-17T11:40:00Z"/>
              </w:rPr>
            </w:pPr>
            <w:ins w:id="9985" w:author="임 종운" w:date="2022-05-17T11:40:00Z">
              <w:r>
                <w:t>INSERT INTO attendance VALUES (4839, 50, 2022-04-03);</w:t>
              </w:r>
            </w:ins>
          </w:p>
          <w:p w14:paraId="5F97EF92" w14:textId="77777777" w:rsidR="00D470AE" w:rsidRDefault="00D470AE" w:rsidP="00D470AE">
            <w:pPr>
              <w:ind w:left="0" w:hanging="2"/>
              <w:rPr>
                <w:ins w:id="9986" w:author="임 종운" w:date="2022-05-17T11:40:00Z"/>
              </w:rPr>
            </w:pPr>
            <w:ins w:id="9987" w:author="임 종운" w:date="2022-05-17T11:40:00Z">
              <w:r>
                <w:t>INSERT INTO attendance VALUES (4840, 51, 2022-04-03);</w:t>
              </w:r>
            </w:ins>
          </w:p>
          <w:p w14:paraId="62CE9E49" w14:textId="77777777" w:rsidR="00D470AE" w:rsidRDefault="00D470AE" w:rsidP="00D470AE">
            <w:pPr>
              <w:ind w:left="0" w:hanging="2"/>
              <w:rPr>
                <w:ins w:id="9988" w:author="임 종운" w:date="2022-05-17T11:40:00Z"/>
              </w:rPr>
            </w:pPr>
            <w:ins w:id="9989" w:author="임 종운" w:date="2022-05-17T11:40:00Z">
              <w:r>
                <w:t>INSERT INTO attendance VALUES (4841, 52, 2022-04-03);</w:t>
              </w:r>
            </w:ins>
          </w:p>
          <w:p w14:paraId="2B9B4617" w14:textId="77777777" w:rsidR="00D470AE" w:rsidRDefault="00D470AE" w:rsidP="00D470AE">
            <w:pPr>
              <w:ind w:left="0" w:hanging="2"/>
              <w:rPr>
                <w:ins w:id="9990" w:author="임 종운" w:date="2022-05-17T11:40:00Z"/>
              </w:rPr>
            </w:pPr>
            <w:ins w:id="9991" w:author="임 종운" w:date="2022-05-17T11:40:00Z">
              <w:r>
                <w:t>INSERT INTO attendance VALUES (4842, 53, 2022-04-03);</w:t>
              </w:r>
            </w:ins>
          </w:p>
          <w:p w14:paraId="7EDCA596" w14:textId="77777777" w:rsidR="00D470AE" w:rsidRDefault="00D470AE" w:rsidP="00D470AE">
            <w:pPr>
              <w:ind w:left="0" w:hanging="2"/>
              <w:rPr>
                <w:ins w:id="9992" w:author="임 종운" w:date="2022-05-17T11:40:00Z"/>
              </w:rPr>
            </w:pPr>
            <w:ins w:id="9993" w:author="임 종운" w:date="2022-05-17T11:40:00Z">
              <w:r>
                <w:t>INSERT INTO attendance VALUES (4843, 54, 2022-04-03);</w:t>
              </w:r>
            </w:ins>
          </w:p>
          <w:p w14:paraId="71C96566" w14:textId="77777777" w:rsidR="00D470AE" w:rsidRDefault="00D470AE" w:rsidP="00D470AE">
            <w:pPr>
              <w:ind w:left="0" w:hanging="2"/>
              <w:rPr>
                <w:ins w:id="9994" w:author="임 종운" w:date="2022-05-17T11:40:00Z"/>
              </w:rPr>
            </w:pPr>
            <w:ins w:id="9995" w:author="임 종운" w:date="2022-05-17T11:40:00Z">
              <w:r>
                <w:t>INSERT INTO attendance VALUES (4844, 55, 2022-04-03);</w:t>
              </w:r>
            </w:ins>
          </w:p>
          <w:p w14:paraId="5643E846" w14:textId="77777777" w:rsidR="00D470AE" w:rsidRDefault="00D470AE" w:rsidP="00D470AE">
            <w:pPr>
              <w:ind w:left="0" w:hanging="2"/>
              <w:rPr>
                <w:ins w:id="9996" w:author="임 종운" w:date="2022-05-17T11:40:00Z"/>
              </w:rPr>
            </w:pPr>
            <w:ins w:id="9997" w:author="임 종운" w:date="2022-05-17T11:40:00Z">
              <w:r>
                <w:t>INSERT INTO attendance VALUES (4845, 27, 2022-04-04);</w:t>
              </w:r>
            </w:ins>
          </w:p>
          <w:p w14:paraId="0632A6C4" w14:textId="77777777" w:rsidR="00D470AE" w:rsidRDefault="00D470AE" w:rsidP="00D470AE">
            <w:pPr>
              <w:ind w:left="0" w:hanging="2"/>
              <w:rPr>
                <w:ins w:id="9998" w:author="임 종운" w:date="2022-05-17T11:40:00Z"/>
              </w:rPr>
            </w:pPr>
            <w:ins w:id="9999" w:author="임 종운" w:date="2022-05-17T11:40:00Z">
              <w:r>
                <w:t>INSERT INTO attendance VALUES (4846, 28, 2022-04-04);</w:t>
              </w:r>
            </w:ins>
          </w:p>
          <w:p w14:paraId="60345ECE" w14:textId="77777777" w:rsidR="00D470AE" w:rsidRDefault="00D470AE" w:rsidP="00D470AE">
            <w:pPr>
              <w:ind w:left="0" w:hanging="2"/>
              <w:rPr>
                <w:ins w:id="10000" w:author="임 종운" w:date="2022-05-17T11:40:00Z"/>
              </w:rPr>
            </w:pPr>
            <w:ins w:id="10001" w:author="임 종운" w:date="2022-05-17T11:40:00Z">
              <w:r>
                <w:t>INSERT INTO attendance VALUES (4847, 29, 2022-04-04);</w:t>
              </w:r>
            </w:ins>
          </w:p>
          <w:p w14:paraId="5425E81D" w14:textId="77777777" w:rsidR="00D470AE" w:rsidRDefault="00D470AE" w:rsidP="00D470AE">
            <w:pPr>
              <w:ind w:left="0" w:hanging="2"/>
              <w:rPr>
                <w:ins w:id="10002" w:author="임 종운" w:date="2022-05-17T11:40:00Z"/>
              </w:rPr>
            </w:pPr>
            <w:ins w:id="10003" w:author="임 종운" w:date="2022-05-17T11:40:00Z">
              <w:r>
                <w:t>INSERT INTO attendance VALUES (4848, 30, 2022-04-04);</w:t>
              </w:r>
            </w:ins>
          </w:p>
          <w:p w14:paraId="4D469439" w14:textId="77777777" w:rsidR="00D470AE" w:rsidRDefault="00D470AE" w:rsidP="00D470AE">
            <w:pPr>
              <w:ind w:left="0" w:hanging="2"/>
              <w:rPr>
                <w:ins w:id="10004" w:author="임 종운" w:date="2022-05-17T11:40:00Z"/>
              </w:rPr>
            </w:pPr>
            <w:ins w:id="10005" w:author="임 종운" w:date="2022-05-17T11:40:00Z">
              <w:r>
                <w:lastRenderedPageBreak/>
                <w:t>INSERT INTO attendance VALUES (4849, 31, 2022-04-04);</w:t>
              </w:r>
            </w:ins>
          </w:p>
          <w:p w14:paraId="27B139EE" w14:textId="77777777" w:rsidR="00D470AE" w:rsidRDefault="00D470AE" w:rsidP="00D470AE">
            <w:pPr>
              <w:ind w:left="0" w:hanging="2"/>
              <w:rPr>
                <w:ins w:id="10006" w:author="임 종운" w:date="2022-05-17T11:40:00Z"/>
              </w:rPr>
            </w:pPr>
            <w:ins w:id="10007" w:author="임 종운" w:date="2022-05-17T11:40:00Z">
              <w:r>
                <w:t>INSERT INTO attendance VALUES (4850, 32, 2022-04-04);</w:t>
              </w:r>
            </w:ins>
          </w:p>
          <w:p w14:paraId="55083687" w14:textId="77777777" w:rsidR="00D470AE" w:rsidRDefault="00D470AE" w:rsidP="00D470AE">
            <w:pPr>
              <w:ind w:left="0" w:hanging="2"/>
              <w:rPr>
                <w:ins w:id="10008" w:author="임 종운" w:date="2022-05-17T11:40:00Z"/>
              </w:rPr>
            </w:pPr>
            <w:ins w:id="10009" w:author="임 종운" w:date="2022-05-17T11:40:00Z">
              <w:r>
                <w:t>INSERT INTO attendance VALUES (4851, 33, 2022-04-04);</w:t>
              </w:r>
            </w:ins>
          </w:p>
          <w:p w14:paraId="3720B56E" w14:textId="77777777" w:rsidR="00D470AE" w:rsidRDefault="00D470AE" w:rsidP="00D470AE">
            <w:pPr>
              <w:ind w:left="0" w:hanging="2"/>
              <w:rPr>
                <w:ins w:id="10010" w:author="임 종운" w:date="2022-05-17T11:40:00Z"/>
              </w:rPr>
            </w:pPr>
            <w:ins w:id="10011" w:author="임 종운" w:date="2022-05-17T11:40:00Z">
              <w:r>
                <w:t>INSERT INTO attendance VALUES (4852, 34, 2022-04-04);</w:t>
              </w:r>
            </w:ins>
          </w:p>
          <w:p w14:paraId="7CDD155F" w14:textId="77777777" w:rsidR="00D470AE" w:rsidRDefault="00D470AE" w:rsidP="00D470AE">
            <w:pPr>
              <w:ind w:left="0" w:hanging="2"/>
              <w:rPr>
                <w:ins w:id="10012" w:author="임 종운" w:date="2022-05-17T11:40:00Z"/>
              </w:rPr>
            </w:pPr>
            <w:ins w:id="10013" w:author="임 종운" w:date="2022-05-17T11:40:00Z">
              <w:r>
                <w:t>INSERT INTO attendance VALUES (4853, 35, 2022-04-04);</w:t>
              </w:r>
            </w:ins>
          </w:p>
          <w:p w14:paraId="4889EA9A" w14:textId="77777777" w:rsidR="00D470AE" w:rsidRDefault="00D470AE" w:rsidP="00D470AE">
            <w:pPr>
              <w:ind w:left="0" w:hanging="2"/>
              <w:rPr>
                <w:ins w:id="10014" w:author="임 종운" w:date="2022-05-17T11:40:00Z"/>
              </w:rPr>
            </w:pPr>
            <w:ins w:id="10015" w:author="임 종운" w:date="2022-05-17T11:40:00Z">
              <w:r>
                <w:t>INSERT INTO attendance VALUES (4854, 36, 2022-04-04);</w:t>
              </w:r>
            </w:ins>
          </w:p>
          <w:p w14:paraId="6DF9F0FB" w14:textId="77777777" w:rsidR="00D470AE" w:rsidRDefault="00D470AE" w:rsidP="00D470AE">
            <w:pPr>
              <w:ind w:left="0" w:hanging="2"/>
              <w:rPr>
                <w:ins w:id="10016" w:author="임 종운" w:date="2022-05-17T11:40:00Z"/>
              </w:rPr>
            </w:pPr>
            <w:ins w:id="10017" w:author="임 종운" w:date="2022-05-17T11:40:00Z">
              <w:r>
                <w:t>INSERT INTO attendance VALUES (4855, 37, 2022-04-04);</w:t>
              </w:r>
            </w:ins>
          </w:p>
          <w:p w14:paraId="289EC1A0" w14:textId="77777777" w:rsidR="00D470AE" w:rsidRDefault="00D470AE" w:rsidP="00D470AE">
            <w:pPr>
              <w:ind w:left="0" w:hanging="2"/>
              <w:rPr>
                <w:ins w:id="10018" w:author="임 종운" w:date="2022-05-17T11:40:00Z"/>
              </w:rPr>
            </w:pPr>
            <w:ins w:id="10019" w:author="임 종운" w:date="2022-05-17T11:40:00Z">
              <w:r>
                <w:t>INSERT INTO attendance VALUES (4856, 38, 2022-04-04);</w:t>
              </w:r>
            </w:ins>
          </w:p>
          <w:p w14:paraId="6D76D517" w14:textId="77777777" w:rsidR="00D470AE" w:rsidRDefault="00D470AE" w:rsidP="00D470AE">
            <w:pPr>
              <w:ind w:left="0" w:hanging="2"/>
              <w:rPr>
                <w:ins w:id="10020" w:author="임 종운" w:date="2022-05-17T11:40:00Z"/>
              </w:rPr>
            </w:pPr>
            <w:ins w:id="10021" w:author="임 종운" w:date="2022-05-17T11:40:00Z">
              <w:r>
                <w:t>INSERT INTO attendance VALUES (4857, 39, 2022-04-04);</w:t>
              </w:r>
            </w:ins>
          </w:p>
          <w:p w14:paraId="02D9B584" w14:textId="77777777" w:rsidR="00D470AE" w:rsidRDefault="00D470AE" w:rsidP="00D470AE">
            <w:pPr>
              <w:ind w:left="0" w:hanging="2"/>
              <w:rPr>
                <w:ins w:id="10022" w:author="임 종운" w:date="2022-05-17T11:40:00Z"/>
              </w:rPr>
            </w:pPr>
            <w:ins w:id="10023" w:author="임 종운" w:date="2022-05-17T11:40:00Z">
              <w:r>
                <w:t>INSERT INTO attendance VALUES (4858, 40, 2022-04-04);</w:t>
              </w:r>
            </w:ins>
          </w:p>
          <w:p w14:paraId="75153AA1" w14:textId="77777777" w:rsidR="00D470AE" w:rsidRDefault="00D470AE" w:rsidP="00D470AE">
            <w:pPr>
              <w:ind w:left="0" w:hanging="2"/>
              <w:rPr>
                <w:ins w:id="10024" w:author="임 종운" w:date="2022-05-17T11:40:00Z"/>
              </w:rPr>
            </w:pPr>
            <w:ins w:id="10025" w:author="임 종운" w:date="2022-05-17T11:40:00Z">
              <w:r>
                <w:t>INSERT INTO attendance VALUES (4859, 41, 2022-04-04);</w:t>
              </w:r>
            </w:ins>
          </w:p>
          <w:p w14:paraId="4A771CBD" w14:textId="77777777" w:rsidR="00D470AE" w:rsidRDefault="00D470AE" w:rsidP="00D470AE">
            <w:pPr>
              <w:ind w:left="0" w:hanging="2"/>
              <w:rPr>
                <w:ins w:id="10026" w:author="임 종운" w:date="2022-05-17T11:40:00Z"/>
              </w:rPr>
            </w:pPr>
            <w:ins w:id="10027" w:author="임 종운" w:date="2022-05-17T11:40:00Z">
              <w:r>
                <w:t>INSERT INTO attendance VALUES (4860, 42, 2022-04-04);</w:t>
              </w:r>
            </w:ins>
          </w:p>
          <w:p w14:paraId="56965EF1" w14:textId="77777777" w:rsidR="00D470AE" w:rsidRDefault="00D470AE" w:rsidP="00D470AE">
            <w:pPr>
              <w:ind w:left="0" w:hanging="2"/>
              <w:rPr>
                <w:ins w:id="10028" w:author="임 종운" w:date="2022-05-17T11:40:00Z"/>
              </w:rPr>
            </w:pPr>
            <w:ins w:id="10029" w:author="임 종운" w:date="2022-05-17T11:40:00Z">
              <w:r>
                <w:t>INSERT INTO attendance VALUES (4861, 43, 2022-04-04);</w:t>
              </w:r>
            </w:ins>
          </w:p>
          <w:p w14:paraId="61C52D0C" w14:textId="77777777" w:rsidR="00D470AE" w:rsidRDefault="00D470AE" w:rsidP="00D470AE">
            <w:pPr>
              <w:ind w:left="0" w:hanging="2"/>
              <w:rPr>
                <w:ins w:id="10030" w:author="임 종운" w:date="2022-05-17T11:40:00Z"/>
              </w:rPr>
            </w:pPr>
            <w:ins w:id="10031" w:author="임 종운" w:date="2022-05-17T11:40:00Z">
              <w:r>
                <w:t>INSERT INTO attendance VALUES (4862, 44, 2022-04-04);</w:t>
              </w:r>
            </w:ins>
          </w:p>
          <w:p w14:paraId="645E1BF8" w14:textId="77777777" w:rsidR="00D470AE" w:rsidRDefault="00D470AE" w:rsidP="00D470AE">
            <w:pPr>
              <w:ind w:left="0" w:hanging="2"/>
              <w:rPr>
                <w:ins w:id="10032" w:author="임 종운" w:date="2022-05-17T11:40:00Z"/>
              </w:rPr>
            </w:pPr>
            <w:ins w:id="10033" w:author="임 종운" w:date="2022-05-17T11:40:00Z">
              <w:r>
                <w:t>INSERT INTO attendance VALUES (4863, 45, 2022-04-04);</w:t>
              </w:r>
            </w:ins>
          </w:p>
          <w:p w14:paraId="0963E78B" w14:textId="77777777" w:rsidR="00D470AE" w:rsidRDefault="00D470AE" w:rsidP="00D470AE">
            <w:pPr>
              <w:ind w:left="0" w:hanging="2"/>
              <w:rPr>
                <w:ins w:id="10034" w:author="임 종운" w:date="2022-05-17T11:40:00Z"/>
              </w:rPr>
            </w:pPr>
            <w:ins w:id="10035" w:author="임 종운" w:date="2022-05-17T11:40:00Z">
              <w:r>
                <w:t>INSERT INTO attendance VALUES (4864, 46, 2022-04-04);</w:t>
              </w:r>
            </w:ins>
          </w:p>
          <w:p w14:paraId="58B668EE" w14:textId="77777777" w:rsidR="00D470AE" w:rsidRDefault="00D470AE" w:rsidP="00D470AE">
            <w:pPr>
              <w:ind w:left="0" w:hanging="2"/>
              <w:rPr>
                <w:ins w:id="10036" w:author="임 종운" w:date="2022-05-17T11:40:00Z"/>
              </w:rPr>
            </w:pPr>
            <w:ins w:id="10037" w:author="임 종운" w:date="2022-05-17T11:40:00Z">
              <w:r>
                <w:t>INSERT INTO attendance VALUES (4865, 47, 2022-04-04);</w:t>
              </w:r>
            </w:ins>
          </w:p>
          <w:p w14:paraId="68E45D75" w14:textId="77777777" w:rsidR="00D470AE" w:rsidRDefault="00D470AE" w:rsidP="00D470AE">
            <w:pPr>
              <w:ind w:left="0" w:hanging="2"/>
              <w:rPr>
                <w:ins w:id="10038" w:author="임 종운" w:date="2022-05-17T11:40:00Z"/>
              </w:rPr>
            </w:pPr>
            <w:ins w:id="10039" w:author="임 종운" w:date="2022-05-17T11:40:00Z">
              <w:r>
                <w:t>INSERT INTO attendance VALUES (4866, 48, 2022-04-04);</w:t>
              </w:r>
            </w:ins>
          </w:p>
          <w:p w14:paraId="1BE23A08" w14:textId="77777777" w:rsidR="00D470AE" w:rsidRDefault="00D470AE" w:rsidP="00D470AE">
            <w:pPr>
              <w:ind w:left="0" w:hanging="2"/>
              <w:rPr>
                <w:ins w:id="10040" w:author="임 종운" w:date="2022-05-17T11:40:00Z"/>
              </w:rPr>
            </w:pPr>
            <w:ins w:id="10041" w:author="임 종운" w:date="2022-05-17T11:40:00Z">
              <w:r>
                <w:t>INSERT INTO attendance VALUES (4867, 49, 2022-04-04);</w:t>
              </w:r>
            </w:ins>
          </w:p>
          <w:p w14:paraId="50D9074B" w14:textId="77777777" w:rsidR="00D470AE" w:rsidRDefault="00D470AE" w:rsidP="00D470AE">
            <w:pPr>
              <w:ind w:left="0" w:hanging="2"/>
              <w:rPr>
                <w:ins w:id="10042" w:author="임 종운" w:date="2022-05-17T11:40:00Z"/>
              </w:rPr>
            </w:pPr>
            <w:ins w:id="10043" w:author="임 종운" w:date="2022-05-17T11:40:00Z">
              <w:r>
                <w:t>INSERT INTO attendance VALUES (4868, 50, 2022-04-04);</w:t>
              </w:r>
            </w:ins>
          </w:p>
          <w:p w14:paraId="30F99F8A" w14:textId="77777777" w:rsidR="00D470AE" w:rsidRDefault="00D470AE" w:rsidP="00D470AE">
            <w:pPr>
              <w:ind w:left="0" w:hanging="2"/>
              <w:rPr>
                <w:ins w:id="10044" w:author="임 종운" w:date="2022-05-17T11:40:00Z"/>
              </w:rPr>
            </w:pPr>
            <w:ins w:id="10045" w:author="임 종운" w:date="2022-05-17T11:40:00Z">
              <w:r>
                <w:t>INSERT INTO attendance VALUES (4869, 51, 2022-04-04);</w:t>
              </w:r>
            </w:ins>
          </w:p>
          <w:p w14:paraId="736A3C0F" w14:textId="77777777" w:rsidR="00D470AE" w:rsidRDefault="00D470AE" w:rsidP="00D470AE">
            <w:pPr>
              <w:ind w:left="0" w:hanging="2"/>
              <w:rPr>
                <w:ins w:id="10046" w:author="임 종운" w:date="2022-05-17T11:40:00Z"/>
              </w:rPr>
            </w:pPr>
            <w:ins w:id="10047" w:author="임 종운" w:date="2022-05-17T11:40:00Z">
              <w:r>
                <w:t>INSERT INTO attendance VALUES (4870, 52, 2022-04-04);</w:t>
              </w:r>
            </w:ins>
          </w:p>
          <w:p w14:paraId="4D8EFDDD" w14:textId="77777777" w:rsidR="00D470AE" w:rsidRDefault="00D470AE" w:rsidP="00D470AE">
            <w:pPr>
              <w:ind w:left="0" w:hanging="2"/>
              <w:rPr>
                <w:ins w:id="10048" w:author="임 종운" w:date="2022-05-17T11:40:00Z"/>
              </w:rPr>
            </w:pPr>
            <w:ins w:id="10049" w:author="임 종운" w:date="2022-05-17T11:40:00Z">
              <w:r>
                <w:t>INSERT INTO attendance VALUES (4871, 53, 2022-04-04);</w:t>
              </w:r>
            </w:ins>
          </w:p>
          <w:p w14:paraId="01ADEF37" w14:textId="77777777" w:rsidR="00D470AE" w:rsidRDefault="00D470AE" w:rsidP="00D470AE">
            <w:pPr>
              <w:ind w:left="0" w:hanging="2"/>
              <w:rPr>
                <w:ins w:id="10050" w:author="임 종운" w:date="2022-05-17T11:40:00Z"/>
              </w:rPr>
            </w:pPr>
            <w:ins w:id="10051" w:author="임 종운" w:date="2022-05-17T11:40:00Z">
              <w:r>
                <w:t>INSERT INTO attendance VALUES (4872, 54, 2022-04-04);</w:t>
              </w:r>
            </w:ins>
          </w:p>
          <w:p w14:paraId="08BEC1FD" w14:textId="77777777" w:rsidR="00D470AE" w:rsidRDefault="00D470AE" w:rsidP="00D470AE">
            <w:pPr>
              <w:ind w:left="0" w:hanging="2"/>
              <w:rPr>
                <w:ins w:id="10052" w:author="임 종운" w:date="2022-05-17T11:40:00Z"/>
              </w:rPr>
            </w:pPr>
            <w:ins w:id="10053" w:author="임 종운" w:date="2022-05-17T11:40:00Z">
              <w:r>
                <w:t>INSERT INTO attendance VALUES (4873, 55, 2022-04-04);</w:t>
              </w:r>
            </w:ins>
          </w:p>
          <w:p w14:paraId="1924B273" w14:textId="77777777" w:rsidR="00D470AE" w:rsidRDefault="00D470AE" w:rsidP="00D470AE">
            <w:pPr>
              <w:ind w:left="0" w:hanging="2"/>
              <w:rPr>
                <w:ins w:id="10054" w:author="임 종운" w:date="2022-05-17T11:40:00Z"/>
              </w:rPr>
            </w:pPr>
            <w:ins w:id="10055" w:author="임 종운" w:date="2022-05-17T11:40:00Z">
              <w:r>
                <w:t>INSERT INTO attendance VALUES (4874, 27, 2022-04-05);</w:t>
              </w:r>
            </w:ins>
          </w:p>
          <w:p w14:paraId="2FDE9E57" w14:textId="77777777" w:rsidR="00D470AE" w:rsidRDefault="00D470AE" w:rsidP="00D470AE">
            <w:pPr>
              <w:ind w:left="0" w:hanging="2"/>
              <w:rPr>
                <w:ins w:id="10056" w:author="임 종운" w:date="2022-05-17T11:40:00Z"/>
              </w:rPr>
            </w:pPr>
            <w:ins w:id="10057" w:author="임 종운" w:date="2022-05-17T11:40:00Z">
              <w:r>
                <w:t>INSERT INTO attendance VALUES (4875, 28, 2022-04-05);</w:t>
              </w:r>
            </w:ins>
          </w:p>
          <w:p w14:paraId="0A6D3F85" w14:textId="77777777" w:rsidR="00D470AE" w:rsidRDefault="00D470AE" w:rsidP="00D470AE">
            <w:pPr>
              <w:ind w:left="0" w:hanging="2"/>
              <w:rPr>
                <w:ins w:id="10058" w:author="임 종운" w:date="2022-05-17T11:40:00Z"/>
              </w:rPr>
            </w:pPr>
            <w:ins w:id="10059" w:author="임 종운" w:date="2022-05-17T11:40:00Z">
              <w:r>
                <w:lastRenderedPageBreak/>
                <w:t>INSERT INTO attendance VALUES (4876, 29, 2022-04-05);</w:t>
              </w:r>
            </w:ins>
          </w:p>
          <w:p w14:paraId="1C2A8D39" w14:textId="77777777" w:rsidR="00D470AE" w:rsidRDefault="00D470AE" w:rsidP="00D470AE">
            <w:pPr>
              <w:ind w:left="0" w:hanging="2"/>
              <w:rPr>
                <w:ins w:id="10060" w:author="임 종운" w:date="2022-05-17T11:40:00Z"/>
              </w:rPr>
            </w:pPr>
            <w:ins w:id="10061" w:author="임 종운" w:date="2022-05-17T11:40:00Z">
              <w:r>
                <w:t>INSERT INTO attendance VALUES (4877, 30, 2022-04-05);</w:t>
              </w:r>
            </w:ins>
          </w:p>
          <w:p w14:paraId="277892DF" w14:textId="77777777" w:rsidR="00D470AE" w:rsidRDefault="00D470AE" w:rsidP="00D470AE">
            <w:pPr>
              <w:ind w:left="0" w:hanging="2"/>
              <w:rPr>
                <w:ins w:id="10062" w:author="임 종운" w:date="2022-05-17T11:40:00Z"/>
              </w:rPr>
            </w:pPr>
            <w:ins w:id="10063" w:author="임 종운" w:date="2022-05-17T11:40:00Z">
              <w:r>
                <w:t>INSERT INTO attendance VALUES (4878, 31, 2022-04-05);</w:t>
              </w:r>
            </w:ins>
          </w:p>
          <w:p w14:paraId="57A737F6" w14:textId="77777777" w:rsidR="00D470AE" w:rsidRDefault="00D470AE" w:rsidP="00D470AE">
            <w:pPr>
              <w:ind w:left="0" w:hanging="2"/>
              <w:rPr>
                <w:ins w:id="10064" w:author="임 종운" w:date="2022-05-17T11:40:00Z"/>
              </w:rPr>
            </w:pPr>
            <w:ins w:id="10065" w:author="임 종운" w:date="2022-05-17T11:40:00Z">
              <w:r>
                <w:t>INSERT INTO attendance VALUES (4879, 32, 2022-04-05);</w:t>
              </w:r>
            </w:ins>
          </w:p>
          <w:p w14:paraId="451AAA60" w14:textId="77777777" w:rsidR="00D470AE" w:rsidRDefault="00D470AE" w:rsidP="00D470AE">
            <w:pPr>
              <w:ind w:left="0" w:hanging="2"/>
              <w:rPr>
                <w:ins w:id="10066" w:author="임 종운" w:date="2022-05-17T11:40:00Z"/>
              </w:rPr>
            </w:pPr>
            <w:ins w:id="10067" w:author="임 종운" w:date="2022-05-17T11:40:00Z">
              <w:r>
                <w:t>INSERT INTO attendance VALUES (4880, 33, 2022-04-05);</w:t>
              </w:r>
            </w:ins>
          </w:p>
          <w:p w14:paraId="2B070A7B" w14:textId="77777777" w:rsidR="00D470AE" w:rsidRDefault="00D470AE" w:rsidP="00D470AE">
            <w:pPr>
              <w:ind w:left="0" w:hanging="2"/>
              <w:rPr>
                <w:ins w:id="10068" w:author="임 종운" w:date="2022-05-17T11:40:00Z"/>
              </w:rPr>
            </w:pPr>
            <w:ins w:id="10069" w:author="임 종운" w:date="2022-05-17T11:40:00Z">
              <w:r>
                <w:t>INSERT INTO attendance VALUES (4881, 34, 2022-04-05);</w:t>
              </w:r>
            </w:ins>
          </w:p>
          <w:p w14:paraId="4829CFD9" w14:textId="77777777" w:rsidR="00D470AE" w:rsidRDefault="00D470AE" w:rsidP="00D470AE">
            <w:pPr>
              <w:ind w:left="0" w:hanging="2"/>
              <w:rPr>
                <w:ins w:id="10070" w:author="임 종운" w:date="2022-05-17T11:40:00Z"/>
              </w:rPr>
            </w:pPr>
            <w:ins w:id="10071" w:author="임 종운" w:date="2022-05-17T11:40:00Z">
              <w:r>
                <w:t>INSERT INTO attendance VALUES (4882, 35, 2022-04-05);</w:t>
              </w:r>
            </w:ins>
          </w:p>
          <w:p w14:paraId="07179665" w14:textId="77777777" w:rsidR="00D470AE" w:rsidRDefault="00D470AE" w:rsidP="00D470AE">
            <w:pPr>
              <w:ind w:left="0" w:hanging="2"/>
              <w:rPr>
                <w:ins w:id="10072" w:author="임 종운" w:date="2022-05-17T11:40:00Z"/>
              </w:rPr>
            </w:pPr>
            <w:ins w:id="10073" w:author="임 종운" w:date="2022-05-17T11:40:00Z">
              <w:r>
                <w:t>INSERT INTO attendance VALUES (4883, 36, 2022-04-05);</w:t>
              </w:r>
            </w:ins>
          </w:p>
          <w:p w14:paraId="2EF15D03" w14:textId="77777777" w:rsidR="00D470AE" w:rsidRDefault="00D470AE" w:rsidP="00D470AE">
            <w:pPr>
              <w:ind w:left="0" w:hanging="2"/>
              <w:rPr>
                <w:ins w:id="10074" w:author="임 종운" w:date="2022-05-17T11:40:00Z"/>
              </w:rPr>
            </w:pPr>
            <w:ins w:id="10075" w:author="임 종운" w:date="2022-05-17T11:40:00Z">
              <w:r>
                <w:t>INSERT INTO attendance VALUES (4884, 37, 2022-04-05);</w:t>
              </w:r>
            </w:ins>
          </w:p>
          <w:p w14:paraId="7C89F807" w14:textId="77777777" w:rsidR="00D470AE" w:rsidRDefault="00D470AE" w:rsidP="00D470AE">
            <w:pPr>
              <w:ind w:left="0" w:hanging="2"/>
              <w:rPr>
                <w:ins w:id="10076" w:author="임 종운" w:date="2022-05-17T11:40:00Z"/>
              </w:rPr>
            </w:pPr>
            <w:ins w:id="10077" w:author="임 종운" w:date="2022-05-17T11:40:00Z">
              <w:r>
                <w:t>INSERT INTO attendance VALUES (4885, 38, 2022-04-05);</w:t>
              </w:r>
            </w:ins>
          </w:p>
          <w:p w14:paraId="53FD30BC" w14:textId="77777777" w:rsidR="00D470AE" w:rsidRDefault="00D470AE" w:rsidP="00D470AE">
            <w:pPr>
              <w:ind w:left="0" w:hanging="2"/>
              <w:rPr>
                <w:ins w:id="10078" w:author="임 종운" w:date="2022-05-17T11:40:00Z"/>
              </w:rPr>
            </w:pPr>
            <w:ins w:id="10079" w:author="임 종운" w:date="2022-05-17T11:40:00Z">
              <w:r>
                <w:t>INSERT INTO attendance VALUES (4886, 39, 2022-04-05);</w:t>
              </w:r>
            </w:ins>
          </w:p>
          <w:p w14:paraId="33437071" w14:textId="77777777" w:rsidR="00D470AE" w:rsidRDefault="00D470AE" w:rsidP="00D470AE">
            <w:pPr>
              <w:ind w:left="0" w:hanging="2"/>
              <w:rPr>
                <w:ins w:id="10080" w:author="임 종운" w:date="2022-05-17T11:40:00Z"/>
              </w:rPr>
            </w:pPr>
            <w:ins w:id="10081" w:author="임 종운" w:date="2022-05-17T11:40:00Z">
              <w:r>
                <w:t>INSERT INTO attendance VALUES (4887, 40, 2022-04-05);</w:t>
              </w:r>
            </w:ins>
          </w:p>
          <w:p w14:paraId="3D3D7837" w14:textId="77777777" w:rsidR="00D470AE" w:rsidRDefault="00D470AE" w:rsidP="00D470AE">
            <w:pPr>
              <w:ind w:left="0" w:hanging="2"/>
              <w:rPr>
                <w:ins w:id="10082" w:author="임 종운" w:date="2022-05-17T11:40:00Z"/>
              </w:rPr>
            </w:pPr>
            <w:ins w:id="10083" w:author="임 종운" w:date="2022-05-17T11:40:00Z">
              <w:r>
                <w:t>INSERT INTO attendance VALUES (4888, 41, 2022-04-05);</w:t>
              </w:r>
            </w:ins>
          </w:p>
          <w:p w14:paraId="7A39B5A9" w14:textId="77777777" w:rsidR="00D470AE" w:rsidRDefault="00D470AE" w:rsidP="00D470AE">
            <w:pPr>
              <w:ind w:left="0" w:hanging="2"/>
              <w:rPr>
                <w:ins w:id="10084" w:author="임 종운" w:date="2022-05-17T11:40:00Z"/>
              </w:rPr>
            </w:pPr>
            <w:ins w:id="10085" w:author="임 종운" w:date="2022-05-17T11:40:00Z">
              <w:r>
                <w:t>INSERT INTO attendance VALUES (4889, 42, 2022-04-05);</w:t>
              </w:r>
            </w:ins>
          </w:p>
          <w:p w14:paraId="12FB12E0" w14:textId="77777777" w:rsidR="00D470AE" w:rsidRDefault="00D470AE" w:rsidP="00D470AE">
            <w:pPr>
              <w:ind w:left="0" w:hanging="2"/>
              <w:rPr>
                <w:ins w:id="10086" w:author="임 종운" w:date="2022-05-17T11:40:00Z"/>
              </w:rPr>
            </w:pPr>
            <w:ins w:id="10087" w:author="임 종운" w:date="2022-05-17T11:40:00Z">
              <w:r>
                <w:t>INSERT INTO attendance VALUES (4890, 43, 2022-04-05);</w:t>
              </w:r>
            </w:ins>
          </w:p>
          <w:p w14:paraId="450FE63A" w14:textId="77777777" w:rsidR="00D470AE" w:rsidRDefault="00D470AE" w:rsidP="00D470AE">
            <w:pPr>
              <w:ind w:left="0" w:hanging="2"/>
              <w:rPr>
                <w:ins w:id="10088" w:author="임 종운" w:date="2022-05-17T11:40:00Z"/>
              </w:rPr>
            </w:pPr>
            <w:ins w:id="10089" w:author="임 종운" w:date="2022-05-17T11:40:00Z">
              <w:r>
                <w:t>INSERT INTO attendance VALUES (4891, 44, 2022-04-05);</w:t>
              </w:r>
            </w:ins>
          </w:p>
          <w:p w14:paraId="0E002A85" w14:textId="77777777" w:rsidR="00D470AE" w:rsidRDefault="00D470AE" w:rsidP="00D470AE">
            <w:pPr>
              <w:ind w:left="0" w:hanging="2"/>
              <w:rPr>
                <w:ins w:id="10090" w:author="임 종운" w:date="2022-05-17T11:40:00Z"/>
              </w:rPr>
            </w:pPr>
            <w:ins w:id="10091" w:author="임 종운" w:date="2022-05-17T11:40:00Z">
              <w:r>
                <w:t>INSERT INTO attendance VALUES (4892, 45, 2022-04-05);</w:t>
              </w:r>
            </w:ins>
          </w:p>
          <w:p w14:paraId="376BF5ED" w14:textId="77777777" w:rsidR="00D470AE" w:rsidRDefault="00D470AE" w:rsidP="00D470AE">
            <w:pPr>
              <w:ind w:left="0" w:hanging="2"/>
              <w:rPr>
                <w:ins w:id="10092" w:author="임 종운" w:date="2022-05-17T11:40:00Z"/>
              </w:rPr>
            </w:pPr>
            <w:ins w:id="10093" w:author="임 종운" w:date="2022-05-17T11:40:00Z">
              <w:r>
                <w:t>INSERT INTO attendance VALUES (4893, 46, 2022-04-05);</w:t>
              </w:r>
            </w:ins>
          </w:p>
          <w:p w14:paraId="43C6551F" w14:textId="77777777" w:rsidR="00D470AE" w:rsidRDefault="00D470AE" w:rsidP="00D470AE">
            <w:pPr>
              <w:ind w:left="0" w:hanging="2"/>
              <w:rPr>
                <w:ins w:id="10094" w:author="임 종운" w:date="2022-05-17T11:40:00Z"/>
              </w:rPr>
            </w:pPr>
            <w:ins w:id="10095" w:author="임 종운" w:date="2022-05-17T11:40:00Z">
              <w:r>
                <w:t>INSERT INTO attendance VALUES (4894, 47, 2022-04-05);</w:t>
              </w:r>
            </w:ins>
          </w:p>
          <w:p w14:paraId="2ABC5FCD" w14:textId="77777777" w:rsidR="00D470AE" w:rsidRDefault="00D470AE" w:rsidP="00D470AE">
            <w:pPr>
              <w:ind w:left="0" w:hanging="2"/>
              <w:rPr>
                <w:ins w:id="10096" w:author="임 종운" w:date="2022-05-17T11:40:00Z"/>
              </w:rPr>
            </w:pPr>
            <w:ins w:id="10097" w:author="임 종운" w:date="2022-05-17T11:40:00Z">
              <w:r>
                <w:t>INSERT INTO attendance VALUES (4895, 48, 2022-04-05);</w:t>
              </w:r>
            </w:ins>
          </w:p>
          <w:p w14:paraId="17B417A3" w14:textId="77777777" w:rsidR="00D470AE" w:rsidRDefault="00D470AE" w:rsidP="00D470AE">
            <w:pPr>
              <w:ind w:left="0" w:hanging="2"/>
              <w:rPr>
                <w:ins w:id="10098" w:author="임 종운" w:date="2022-05-17T11:40:00Z"/>
              </w:rPr>
            </w:pPr>
            <w:ins w:id="10099" w:author="임 종운" w:date="2022-05-17T11:40:00Z">
              <w:r>
                <w:t>INSERT INTO attendance VALUES (4896, 49, 2022-04-05);</w:t>
              </w:r>
            </w:ins>
          </w:p>
          <w:p w14:paraId="72FB8BB9" w14:textId="77777777" w:rsidR="00D470AE" w:rsidRDefault="00D470AE" w:rsidP="00D470AE">
            <w:pPr>
              <w:ind w:left="0" w:hanging="2"/>
              <w:rPr>
                <w:ins w:id="10100" w:author="임 종운" w:date="2022-05-17T11:40:00Z"/>
              </w:rPr>
            </w:pPr>
            <w:ins w:id="10101" w:author="임 종운" w:date="2022-05-17T11:40:00Z">
              <w:r>
                <w:t>INSERT INTO attendance VALUES (4897, 50, 2022-04-05);</w:t>
              </w:r>
            </w:ins>
          </w:p>
          <w:p w14:paraId="372C2B4C" w14:textId="77777777" w:rsidR="00D470AE" w:rsidRDefault="00D470AE" w:rsidP="00D470AE">
            <w:pPr>
              <w:ind w:left="0" w:hanging="2"/>
              <w:rPr>
                <w:ins w:id="10102" w:author="임 종운" w:date="2022-05-17T11:40:00Z"/>
              </w:rPr>
            </w:pPr>
            <w:ins w:id="10103" w:author="임 종운" w:date="2022-05-17T11:40:00Z">
              <w:r>
                <w:t>INSERT INTO attendance VALUES (4898, 51, 2022-04-05);</w:t>
              </w:r>
            </w:ins>
          </w:p>
          <w:p w14:paraId="3485DC73" w14:textId="77777777" w:rsidR="00D470AE" w:rsidRDefault="00D470AE" w:rsidP="00D470AE">
            <w:pPr>
              <w:ind w:left="0" w:hanging="2"/>
              <w:rPr>
                <w:ins w:id="10104" w:author="임 종운" w:date="2022-05-17T11:40:00Z"/>
              </w:rPr>
            </w:pPr>
            <w:ins w:id="10105" w:author="임 종운" w:date="2022-05-17T11:40:00Z">
              <w:r>
                <w:t>INSERT INTO attendance VALUES (4899, 52, 2022-04-05);</w:t>
              </w:r>
            </w:ins>
          </w:p>
          <w:p w14:paraId="0E66F974" w14:textId="77777777" w:rsidR="00D470AE" w:rsidRDefault="00D470AE" w:rsidP="00D470AE">
            <w:pPr>
              <w:ind w:left="0" w:hanging="2"/>
              <w:rPr>
                <w:ins w:id="10106" w:author="임 종운" w:date="2022-05-17T11:40:00Z"/>
              </w:rPr>
            </w:pPr>
            <w:ins w:id="10107" w:author="임 종운" w:date="2022-05-17T11:40:00Z">
              <w:r>
                <w:t>INSERT INTO attendance VALUES (4900, 53, 2022-04-05);</w:t>
              </w:r>
            </w:ins>
          </w:p>
          <w:p w14:paraId="1F7C8A2B" w14:textId="77777777" w:rsidR="00D470AE" w:rsidRDefault="00D470AE" w:rsidP="00D470AE">
            <w:pPr>
              <w:ind w:left="0" w:hanging="2"/>
              <w:rPr>
                <w:ins w:id="10108" w:author="임 종운" w:date="2022-05-17T11:40:00Z"/>
              </w:rPr>
            </w:pPr>
            <w:ins w:id="10109" w:author="임 종운" w:date="2022-05-17T11:40:00Z">
              <w:r>
                <w:t>INSERT INTO attendance VALUES (4901, 54, 2022-04-05);</w:t>
              </w:r>
            </w:ins>
          </w:p>
          <w:p w14:paraId="07CD61DA" w14:textId="77777777" w:rsidR="00D470AE" w:rsidRDefault="00D470AE" w:rsidP="00D470AE">
            <w:pPr>
              <w:ind w:left="0" w:hanging="2"/>
              <w:rPr>
                <w:ins w:id="10110" w:author="임 종운" w:date="2022-05-17T11:40:00Z"/>
              </w:rPr>
            </w:pPr>
            <w:ins w:id="10111" w:author="임 종운" w:date="2022-05-17T11:40:00Z">
              <w:r>
                <w:t>INSERT INTO attendance VALUES (4902, 55, 2022-04-05);</w:t>
              </w:r>
            </w:ins>
          </w:p>
          <w:p w14:paraId="6D2F8D95" w14:textId="77777777" w:rsidR="00D470AE" w:rsidRDefault="00D470AE" w:rsidP="00D470AE">
            <w:pPr>
              <w:ind w:left="0" w:hanging="2"/>
              <w:rPr>
                <w:ins w:id="10112" w:author="임 종운" w:date="2022-05-17T11:40:00Z"/>
              </w:rPr>
            </w:pPr>
            <w:ins w:id="10113" w:author="임 종운" w:date="2022-05-17T11:40:00Z">
              <w:r>
                <w:lastRenderedPageBreak/>
                <w:t>INSERT INTO attendance VALUES (4903, 27, 2022-04-06);</w:t>
              </w:r>
            </w:ins>
          </w:p>
          <w:p w14:paraId="54577F78" w14:textId="77777777" w:rsidR="00D470AE" w:rsidRDefault="00D470AE" w:rsidP="00D470AE">
            <w:pPr>
              <w:ind w:left="0" w:hanging="2"/>
              <w:rPr>
                <w:ins w:id="10114" w:author="임 종운" w:date="2022-05-17T11:40:00Z"/>
              </w:rPr>
            </w:pPr>
            <w:ins w:id="10115" w:author="임 종운" w:date="2022-05-17T11:40:00Z">
              <w:r>
                <w:t>INSERT INTO attendance VALUES (4904, 28, 2022-04-06);</w:t>
              </w:r>
            </w:ins>
          </w:p>
          <w:p w14:paraId="3BC1FFA0" w14:textId="77777777" w:rsidR="00D470AE" w:rsidRDefault="00D470AE" w:rsidP="00D470AE">
            <w:pPr>
              <w:ind w:left="0" w:hanging="2"/>
              <w:rPr>
                <w:ins w:id="10116" w:author="임 종운" w:date="2022-05-17T11:40:00Z"/>
              </w:rPr>
            </w:pPr>
            <w:ins w:id="10117" w:author="임 종운" w:date="2022-05-17T11:40:00Z">
              <w:r>
                <w:t>INSERT INTO attendance VALUES (4905, 29, 2022-04-06);</w:t>
              </w:r>
            </w:ins>
          </w:p>
          <w:p w14:paraId="1C787F95" w14:textId="77777777" w:rsidR="00D470AE" w:rsidRDefault="00D470AE" w:rsidP="00D470AE">
            <w:pPr>
              <w:ind w:left="0" w:hanging="2"/>
              <w:rPr>
                <w:ins w:id="10118" w:author="임 종운" w:date="2022-05-17T11:40:00Z"/>
              </w:rPr>
            </w:pPr>
            <w:ins w:id="10119" w:author="임 종운" w:date="2022-05-17T11:40:00Z">
              <w:r>
                <w:t>INSERT INTO attendance VALUES (4906, 30, 2022-04-06);</w:t>
              </w:r>
            </w:ins>
          </w:p>
          <w:p w14:paraId="55C34487" w14:textId="77777777" w:rsidR="00D470AE" w:rsidRDefault="00D470AE" w:rsidP="00D470AE">
            <w:pPr>
              <w:ind w:left="0" w:hanging="2"/>
              <w:rPr>
                <w:ins w:id="10120" w:author="임 종운" w:date="2022-05-17T11:40:00Z"/>
              </w:rPr>
            </w:pPr>
            <w:ins w:id="10121" w:author="임 종운" w:date="2022-05-17T11:40:00Z">
              <w:r>
                <w:t>INSERT INTO attendance VALUES (4907, 31, 2022-04-06);</w:t>
              </w:r>
            </w:ins>
          </w:p>
          <w:p w14:paraId="3F28E13C" w14:textId="77777777" w:rsidR="00D470AE" w:rsidRDefault="00D470AE" w:rsidP="00D470AE">
            <w:pPr>
              <w:ind w:left="0" w:hanging="2"/>
              <w:rPr>
                <w:ins w:id="10122" w:author="임 종운" w:date="2022-05-17T11:40:00Z"/>
              </w:rPr>
            </w:pPr>
            <w:ins w:id="10123" w:author="임 종운" w:date="2022-05-17T11:40:00Z">
              <w:r>
                <w:t>INSERT INTO attendance VALUES (4908, 32, 2022-04-06);</w:t>
              </w:r>
            </w:ins>
          </w:p>
          <w:p w14:paraId="1E558DBF" w14:textId="77777777" w:rsidR="00D470AE" w:rsidRDefault="00D470AE" w:rsidP="00D470AE">
            <w:pPr>
              <w:ind w:left="0" w:hanging="2"/>
              <w:rPr>
                <w:ins w:id="10124" w:author="임 종운" w:date="2022-05-17T11:40:00Z"/>
              </w:rPr>
            </w:pPr>
            <w:ins w:id="10125" w:author="임 종운" w:date="2022-05-17T11:40:00Z">
              <w:r>
                <w:t>INSERT INTO attendance VALUES (4909, 33, 2022-04-06);</w:t>
              </w:r>
            </w:ins>
          </w:p>
          <w:p w14:paraId="532B8EC9" w14:textId="77777777" w:rsidR="00D470AE" w:rsidRDefault="00D470AE" w:rsidP="00D470AE">
            <w:pPr>
              <w:ind w:left="0" w:hanging="2"/>
              <w:rPr>
                <w:ins w:id="10126" w:author="임 종운" w:date="2022-05-17T11:40:00Z"/>
              </w:rPr>
            </w:pPr>
            <w:ins w:id="10127" w:author="임 종운" w:date="2022-05-17T11:40:00Z">
              <w:r>
                <w:t>INSERT INTO attendance VALUES (4910, 34, 2022-04-06);</w:t>
              </w:r>
            </w:ins>
          </w:p>
          <w:p w14:paraId="491189EA" w14:textId="77777777" w:rsidR="00D470AE" w:rsidRDefault="00D470AE" w:rsidP="00D470AE">
            <w:pPr>
              <w:ind w:left="0" w:hanging="2"/>
              <w:rPr>
                <w:ins w:id="10128" w:author="임 종운" w:date="2022-05-17T11:40:00Z"/>
              </w:rPr>
            </w:pPr>
            <w:ins w:id="10129" w:author="임 종운" w:date="2022-05-17T11:40:00Z">
              <w:r>
                <w:t>INSERT INTO attendance VALUES (4911, 35, 2022-04-06);</w:t>
              </w:r>
            </w:ins>
          </w:p>
          <w:p w14:paraId="40E4A821" w14:textId="77777777" w:rsidR="00D470AE" w:rsidRDefault="00D470AE" w:rsidP="00D470AE">
            <w:pPr>
              <w:ind w:left="0" w:hanging="2"/>
              <w:rPr>
                <w:ins w:id="10130" w:author="임 종운" w:date="2022-05-17T11:40:00Z"/>
              </w:rPr>
            </w:pPr>
            <w:ins w:id="10131" w:author="임 종운" w:date="2022-05-17T11:40:00Z">
              <w:r>
                <w:t>INSERT INTO attendance VALUES (4912, 36, 2022-04-06);</w:t>
              </w:r>
            </w:ins>
          </w:p>
          <w:p w14:paraId="1F12D6D4" w14:textId="77777777" w:rsidR="00D470AE" w:rsidRDefault="00D470AE" w:rsidP="00D470AE">
            <w:pPr>
              <w:ind w:left="0" w:hanging="2"/>
              <w:rPr>
                <w:ins w:id="10132" w:author="임 종운" w:date="2022-05-17T11:40:00Z"/>
              </w:rPr>
            </w:pPr>
            <w:ins w:id="10133" w:author="임 종운" w:date="2022-05-17T11:40:00Z">
              <w:r>
                <w:t>INSERT INTO attendance VALUES (4913, 37, 2022-04-06);</w:t>
              </w:r>
            </w:ins>
          </w:p>
          <w:p w14:paraId="30C83884" w14:textId="77777777" w:rsidR="00D470AE" w:rsidRDefault="00D470AE" w:rsidP="00D470AE">
            <w:pPr>
              <w:ind w:left="0" w:hanging="2"/>
              <w:rPr>
                <w:ins w:id="10134" w:author="임 종운" w:date="2022-05-17T11:40:00Z"/>
              </w:rPr>
            </w:pPr>
            <w:ins w:id="10135" w:author="임 종운" w:date="2022-05-17T11:40:00Z">
              <w:r>
                <w:t>INSERT INTO attendance VALUES (4914, 38, 2022-04-06);</w:t>
              </w:r>
            </w:ins>
          </w:p>
          <w:p w14:paraId="0C2CEDF5" w14:textId="77777777" w:rsidR="00D470AE" w:rsidRDefault="00D470AE" w:rsidP="00D470AE">
            <w:pPr>
              <w:ind w:left="0" w:hanging="2"/>
              <w:rPr>
                <w:ins w:id="10136" w:author="임 종운" w:date="2022-05-17T11:40:00Z"/>
              </w:rPr>
            </w:pPr>
            <w:ins w:id="10137" w:author="임 종운" w:date="2022-05-17T11:40:00Z">
              <w:r>
                <w:t>INSERT INTO attendance VALUES (4915, 39, 2022-04-06);</w:t>
              </w:r>
            </w:ins>
          </w:p>
          <w:p w14:paraId="32B186DA" w14:textId="77777777" w:rsidR="00D470AE" w:rsidRDefault="00D470AE" w:rsidP="00D470AE">
            <w:pPr>
              <w:ind w:left="0" w:hanging="2"/>
              <w:rPr>
                <w:ins w:id="10138" w:author="임 종운" w:date="2022-05-17T11:40:00Z"/>
              </w:rPr>
            </w:pPr>
            <w:ins w:id="10139" w:author="임 종운" w:date="2022-05-17T11:40:00Z">
              <w:r>
                <w:t>INSERT INTO attendance VALUES (4916, 40, 2022-04-06);</w:t>
              </w:r>
            </w:ins>
          </w:p>
          <w:p w14:paraId="5F8F3189" w14:textId="77777777" w:rsidR="00D470AE" w:rsidRDefault="00D470AE" w:rsidP="00D470AE">
            <w:pPr>
              <w:ind w:left="0" w:hanging="2"/>
              <w:rPr>
                <w:ins w:id="10140" w:author="임 종운" w:date="2022-05-17T11:40:00Z"/>
              </w:rPr>
            </w:pPr>
            <w:ins w:id="10141" w:author="임 종운" w:date="2022-05-17T11:40:00Z">
              <w:r>
                <w:t>INSERT INTO attendance VALUES (4917, 41, 2022-04-06);</w:t>
              </w:r>
            </w:ins>
          </w:p>
          <w:p w14:paraId="136C3488" w14:textId="77777777" w:rsidR="00D470AE" w:rsidRDefault="00D470AE" w:rsidP="00D470AE">
            <w:pPr>
              <w:ind w:left="0" w:hanging="2"/>
              <w:rPr>
                <w:ins w:id="10142" w:author="임 종운" w:date="2022-05-17T11:40:00Z"/>
              </w:rPr>
            </w:pPr>
            <w:ins w:id="10143" w:author="임 종운" w:date="2022-05-17T11:40:00Z">
              <w:r>
                <w:t>INSERT INTO attendance VALUES (4918, 42, 2022-04-06);</w:t>
              </w:r>
            </w:ins>
          </w:p>
          <w:p w14:paraId="3927FE21" w14:textId="77777777" w:rsidR="00D470AE" w:rsidRDefault="00D470AE" w:rsidP="00D470AE">
            <w:pPr>
              <w:ind w:left="0" w:hanging="2"/>
              <w:rPr>
                <w:ins w:id="10144" w:author="임 종운" w:date="2022-05-17T11:40:00Z"/>
              </w:rPr>
            </w:pPr>
            <w:ins w:id="10145" w:author="임 종운" w:date="2022-05-17T11:40:00Z">
              <w:r>
                <w:t>INSERT INTO attendance VALUES (4919, 43, 2022-04-06);</w:t>
              </w:r>
            </w:ins>
          </w:p>
          <w:p w14:paraId="4E4CFEB8" w14:textId="77777777" w:rsidR="00D470AE" w:rsidRDefault="00D470AE" w:rsidP="00D470AE">
            <w:pPr>
              <w:ind w:left="0" w:hanging="2"/>
              <w:rPr>
                <w:ins w:id="10146" w:author="임 종운" w:date="2022-05-17T11:40:00Z"/>
              </w:rPr>
            </w:pPr>
            <w:ins w:id="10147" w:author="임 종운" w:date="2022-05-17T11:40:00Z">
              <w:r>
                <w:t>INSERT INTO attendance VALUES (4920, 44, 2022-04-06);</w:t>
              </w:r>
            </w:ins>
          </w:p>
          <w:p w14:paraId="7AD4C4AA" w14:textId="77777777" w:rsidR="00D470AE" w:rsidRDefault="00D470AE" w:rsidP="00D470AE">
            <w:pPr>
              <w:ind w:left="0" w:hanging="2"/>
              <w:rPr>
                <w:ins w:id="10148" w:author="임 종운" w:date="2022-05-17T11:40:00Z"/>
              </w:rPr>
            </w:pPr>
            <w:ins w:id="10149" w:author="임 종운" w:date="2022-05-17T11:40:00Z">
              <w:r>
                <w:t>INSERT INTO attendance VALUES (4921, 45, 2022-04-06);</w:t>
              </w:r>
            </w:ins>
          </w:p>
          <w:p w14:paraId="4F899635" w14:textId="77777777" w:rsidR="00D470AE" w:rsidRDefault="00D470AE" w:rsidP="00D470AE">
            <w:pPr>
              <w:ind w:left="0" w:hanging="2"/>
              <w:rPr>
                <w:ins w:id="10150" w:author="임 종운" w:date="2022-05-17T11:40:00Z"/>
              </w:rPr>
            </w:pPr>
            <w:ins w:id="10151" w:author="임 종운" w:date="2022-05-17T11:40:00Z">
              <w:r>
                <w:t>INSERT INTO attendance VALUES (4922, 46, 2022-04-06);</w:t>
              </w:r>
            </w:ins>
          </w:p>
          <w:p w14:paraId="6C54512F" w14:textId="77777777" w:rsidR="00D470AE" w:rsidRDefault="00D470AE" w:rsidP="00D470AE">
            <w:pPr>
              <w:ind w:left="0" w:hanging="2"/>
              <w:rPr>
                <w:ins w:id="10152" w:author="임 종운" w:date="2022-05-17T11:40:00Z"/>
              </w:rPr>
            </w:pPr>
            <w:ins w:id="10153" w:author="임 종운" w:date="2022-05-17T11:40:00Z">
              <w:r>
                <w:t>INSERT INTO attendance VALUES (4923, 47, 2022-04-06);</w:t>
              </w:r>
            </w:ins>
          </w:p>
          <w:p w14:paraId="79BB616C" w14:textId="77777777" w:rsidR="00D470AE" w:rsidRDefault="00D470AE" w:rsidP="00D470AE">
            <w:pPr>
              <w:ind w:left="0" w:hanging="2"/>
              <w:rPr>
                <w:ins w:id="10154" w:author="임 종운" w:date="2022-05-17T11:40:00Z"/>
              </w:rPr>
            </w:pPr>
            <w:ins w:id="10155" w:author="임 종운" w:date="2022-05-17T11:40:00Z">
              <w:r>
                <w:t>INSERT INTO attendance VALUES (4924, 48, 2022-04-06);</w:t>
              </w:r>
            </w:ins>
          </w:p>
          <w:p w14:paraId="24955510" w14:textId="77777777" w:rsidR="00D470AE" w:rsidRDefault="00D470AE" w:rsidP="00D470AE">
            <w:pPr>
              <w:ind w:left="0" w:hanging="2"/>
              <w:rPr>
                <w:ins w:id="10156" w:author="임 종운" w:date="2022-05-17T11:40:00Z"/>
              </w:rPr>
            </w:pPr>
            <w:ins w:id="10157" w:author="임 종운" w:date="2022-05-17T11:40:00Z">
              <w:r>
                <w:t>INSERT INTO attendance VALUES (4925, 49, 2022-04-06);</w:t>
              </w:r>
            </w:ins>
          </w:p>
          <w:p w14:paraId="0FECFECA" w14:textId="77777777" w:rsidR="00D470AE" w:rsidRDefault="00D470AE" w:rsidP="00D470AE">
            <w:pPr>
              <w:ind w:left="0" w:hanging="2"/>
              <w:rPr>
                <w:ins w:id="10158" w:author="임 종운" w:date="2022-05-17T11:40:00Z"/>
              </w:rPr>
            </w:pPr>
            <w:ins w:id="10159" w:author="임 종운" w:date="2022-05-17T11:40:00Z">
              <w:r>
                <w:t>INSERT INTO attendance VALUES (4926, 50, 2022-04-06);</w:t>
              </w:r>
            </w:ins>
          </w:p>
          <w:p w14:paraId="11F732CC" w14:textId="77777777" w:rsidR="00D470AE" w:rsidRDefault="00D470AE" w:rsidP="00D470AE">
            <w:pPr>
              <w:ind w:left="0" w:hanging="2"/>
              <w:rPr>
                <w:ins w:id="10160" w:author="임 종운" w:date="2022-05-17T11:40:00Z"/>
              </w:rPr>
            </w:pPr>
            <w:ins w:id="10161" w:author="임 종운" w:date="2022-05-17T11:40:00Z">
              <w:r>
                <w:t>INSERT INTO attendance VALUES (4927, 51, 2022-04-06);</w:t>
              </w:r>
            </w:ins>
          </w:p>
          <w:p w14:paraId="5364846A" w14:textId="77777777" w:rsidR="00D470AE" w:rsidRDefault="00D470AE" w:rsidP="00D470AE">
            <w:pPr>
              <w:ind w:left="0" w:hanging="2"/>
              <w:rPr>
                <w:ins w:id="10162" w:author="임 종운" w:date="2022-05-17T11:40:00Z"/>
              </w:rPr>
            </w:pPr>
            <w:ins w:id="10163" w:author="임 종운" w:date="2022-05-17T11:40:00Z">
              <w:r>
                <w:t>INSERT INTO attendance VALUES (4928, 52, 2022-04-06);</w:t>
              </w:r>
            </w:ins>
          </w:p>
          <w:p w14:paraId="5238BB36" w14:textId="77777777" w:rsidR="00D470AE" w:rsidRDefault="00D470AE" w:rsidP="00D470AE">
            <w:pPr>
              <w:ind w:left="0" w:hanging="2"/>
              <w:rPr>
                <w:ins w:id="10164" w:author="임 종운" w:date="2022-05-17T11:40:00Z"/>
              </w:rPr>
            </w:pPr>
            <w:ins w:id="10165" w:author="임 종운" w:date="2022-05-17T11:40:00Z">
              <w:r>
                <w:t>INSERT INTO attendance VALUES (4929, 53, 2022-04-06);</w:t>
              </w:r>
            </w:ins>
          </w:p>
          <w:p w14:paraId="6572E540" w14:textId="77777777" w:rsidR="00D470AE" w:rsidRDefault="00D470AE" w:rsidP="00D470AE">
            <w:pPr>
              <w:ind w:left="0" w:hanging="2"/>
              <w:rPr>
                <w:ins w:id="10166" w:author="임 종운" w:date="2022-05-17T11:40:00Z"/>
              </w:rPr>
            </w:pPr>
            <w:ins w:id="10167" w:author="임 종운" w:date="2022-05-17T11:40:00Z">
              <w:r>
                <w:lastRenderedPageBreak/>
                <w:t>INSERT INTO attendance VALUES (4930, 54, 2022-04-06);</w:t>
              </w:r>
            </w:ins>
          </w:p>
          <w:p w14:paraId="03D1B1E7" w14:textId="77777777" w:rsidR="00D470AE" w:rsidRDefault="00D470AE" w:rsidP="00D470AE">
            <w:pPr>
              <w:ind w:left="0" w:hanging="2"/>
              <w:rPr>
                <w:ins w:id="10168" w:author="임 종운" w:date="2022-05-17T11:40:00Z"/>
              </w:rPr>
            </w:pPr>
            <w:ins w:id="10169" w:author="임 종운" w:date="2022-05-17T11:40:00Z">
              <w:r>
                <w:t>INSERT INTO attendance VALUES (4931, 55, 2022-04-06);</w:t>
              </w:r>
            </w:ins>
          </w:p>
          <w:p w14:paraId="1EA2A2BE" w14:textId="77777777" w:rsidR="00D470AE" w:rsidRDefault="00D470AE" w:rsidP="00D470AE">
            <w:pPr>
              <w:ind w:left="0" w:hanging="2"/>
              <w:rPr>
                <w:ins w:id="10170" w:author="임 종운" w:date="2022-05-17T11:40:00Z"/>
              </w:rPr>
            </w:pPr>
            <w:ins w:id="10171" w:author="임 종운" w:date="2022-05-17T11:40:00Z">
              <w:r>
                <w:t>INSERT INTO attendance VALUES (4932, 27, 2022-04-07);</w:t>
              </w:r>
            </w:ins>
          </w:p>
          <w:p w14:paraId="604A12DC" w14:textId="77777777" w:rsidR="00D470AE" w:rsidRDefault="00D470AE" w:rsidP="00D470AE">
            <w:pPr>
              <w:ind w:left="0" w:hanging="2"/>
              <w:rPr>
                <w:ins w:id="10172" w:author="임 종운" w:date="2022-05-17T11:40:00Z"/>
              </w:rPr>
            </w:pPr>
            <w:ins w:id="10173" w:author="임 종운" w:date="2022-05-17T11:40:00Z">
              <w:r>
                <w:t>INSERT INTO attendance VALUES (4933, 28, 2022-04-07);</w:t>
              </w:r>
            </w:ins>
          </w:p>
          <w:p w14:paraId="14C278D6" w14:textId="77777777" w:rsidR="00D470AE" w:rsidRDefault="00D470AE" w:rsidP="00D470AE">
            <w:pPr>
              <w:ind w:left="0" w:hanging="2"/>
              <w:rPr>
                <w:ins w:id="10174" w:author="임 종운" w:date="2022-05-17T11:40:00Z"/>
              </w:rPr>
            </w:pPr>
            <w:ins w:id="10175" w:author="임 종운" w:date="2022-05-17T11:40:00Z">
              <w:r>
                <w:t>INSERT INTO attendance VALUES (4934, 29, 2022-04-07);</w:t>
              </w:r>
            </w:ins>
          </w:p>
          <w:p w14:paraId="03A26756" w14:textId="77777777" w:rsidR="00D470AE" w:rsidRDefault="00D470AE" w:rsidP="00D470AE">
            <w:pPr>
              <w:ind w:left="0" w:hanging="2"/>
              <w:rPr>
                <w:ins w:id="10176" w:author="임 종운" w:date="2022-05-17T11:40:00Z"/>
              </w:rPr>
            </w:pPr>
            <w:ins w:id="10177" w:author="임 종운" w:date="2022-05-17T11:40:00Z">
              <w:r>
                <w:t>INSERT INTO attendance VALUES (4935, 30, 2022-04-07);</w:t>
              </w:r>
            </w:ins>
          </w:p>
          <w:p w14:paraId="08630D8F" w14:textId="77777777" w:rsidR="00D470AE" w:rsidRDefault="00D470AE" w:rsidP="00D470AE">
            <w:pPr>
              <w:ind w:left="0" w:hanging="2"/>
              <w:rPr>
                <w:ins w:id="10178" w:author="임 종운" w:date="2022-05-17T11:40:00Z"/>
              </w:rPr>
            </w:pPr>
            <w:ins w:id="10179" w:author="임 종운" w:date="2022-05-17T11:40:00Z">
              <w:r>
                <w:t>INSERT INTO attendance VALUES (4936, 31, 2022-04-07);</w:t>
              </w:r>
            </w:ins>
          </w:p>
          <w:p w14:paraId="5B0BED15" w14:textId="77777777" w:rsidR="00D470AE" w:rsidRDefault="00D470AE" w:rsidP="00D470AE">
            <w:pPr>
              <w:ind w:left="0" w:hanging="2"/>
              <w:rPr>
                <w:ins w:id="10180" w:author="임 종운" w:date="2022-05-17T11:40:00Z"/>
              </w:rPr>
            </w:pPr>
            <w:ins w:id="10181" w:author="임 종운" w:date="2022-05-17T11:40:00Z">
              <w:r>
                <w:t>INSERT INTO attendance VALUES (4937, 32, 2022-04-07);</w:t>
              </w:r>
            </w:ins>
          </w:p>
          <w:p w14:paraId="73931911" w14:textId="77777777" w:rsidR="00D470AE" w:rsidRDefault="00D470AE" w:rsidP="00D470AE">
            <w:pPr>
              <w:ind w:left="0" w:hanging="2"/>
              <w:rPr>
                <w:ins w:id="10182" w:author="임 종운" w:date="2022-05-17T11:40:00Z"/>
              </w:rPr>
            </w:pPr>
            <w:ins w:id="10183" w:author="임 종운" w:date="2022-05-17T11:40:00Z">
              <w:r>
                <w:t>INSERT INTO attendance VALUES (4938, 33, 2022-04-07);</w:t>
              </w:r>
            </w:ins>
          </w:p>
          <w:p w14:paraId="6D35843B" w14:textId="77777777" w:rsidR="00D470AE" w:rsidRDefault="00D470AE" w:rsidP="00D470AE">
            <w:pPr>
              <w:ind w:left="0" w:hanging="2"/>
              <w:rPr>
                <w:ins w:id="10184" w:author="임 종운" w:date="2022-05-17T11:40:00Z"/>
              </w:rPr>
            </w:pPr>
            <w:ins w:id="10185" w:author="임 종운" w:date="2022-05-17T11:40:00Z">
              <w:r>
                <w:t>INSERT INTO attendance VALUES (4939, 34, 2022-04-07);</w:t>
              </w:r>
            </w:ins>
          </w:p>
          <w:p w14:paraId="391EAA5E" w14:textId="77777777" w:rsidR="00D470AE" w:rsidRDefault="00D470AE" w:rsidP="00D470AE">
            <w:pPr>
              <w:ind w:left="0" w:hanging="2"/>
              <w:rPr>
                <w:ins w:id="10186" w:author="임 종운" w:date="2022-05-17T11:40:00Z"/>
              </w:rPr>
            </w:pPr>
            <w:ins w:id="10187" w:author="임 종운" w:date="2022-05-17T11:40:00Z">
              <w:r>
                <w:t>INSERT INTO attendance VALUES (4940, 35, 2022-04-07);</w:t>
              </w:r>
            </w:ins>
          </w:p>
          <w:p w14:paraId="687AB761" w14:textId="77777777" w:rsidR="00D470AE" w:rsidRDefault="00D470AE" w:rsidP="00D470AE">
            <w:pPr>
              <w:ind w:left="0" w:hanging="2"/>
              <w:rPr>
                <w:ins w:id="10188" w:author="임 종운" w:date="2022-05-17T11:40:00Z"/>
              </w:rPr>
            </w:pPr>
            <w:ins w:id="10189" w:author="임 종운" w:date="2022-05-17T11:40:00Z">
              <w:r>
                <w:t>INSERT INTO attendance VALUES (4941, 36, 2022-04-07);</w:t>
              </w:r>
            </w:ins>
          </w:p>
          <w:p w14:paraId="46D9FF45" w14:textId="77777777" w:rsidR="00D470AE" w:rsidRDefault="00D470AE" w:rsidP="00D470AE">
            <w:pPr>
              <w:ind w:left="0" w:hanging="2"/>
              <w:rPr>
                <w:ins w:id="10190" w:author="임 종운" w:date="2022-05-17T11:40:00Z"/>
              </w:rPr>
            </w:pPr>
            <w:ins w:id="10191" w:author="임 종운" w:date="2022-05-17T11:40:00Z">
              <w:r>
                <w:t>INSERT INTO attendance VALUES (4942, 37, 2022-04-07);</w:t>
              </w:r>
            </w:ins>
          </w:p>
          <w:p w14:paraId="3422DDA6" w14:textId="77777777" w:rsidR="00D470AE" w:rsidRDefault="00D470AE" w:rsidP="00D470AE">
            <w:pPr>
              <w:ind w:left="0" w:hanging="2"/>
              <w:rPr>
                <w:ins w:id="10192" w:author="임 종운" w:date="2022-05-17T11:40:00Z"/>
              </w:rPr>
            </w:pPr>
            <w:ins w:id="10193" w:author="임 종운" w:date="2022-05-17T11:40:00Z">
              <w:r>
                <w:t>INSERT INTO attendance VALUES (4943, 38, 2022-04-07);</w:t>
              </w:r>
            </w:ins>
          </w:p>
          <w:p w14:paraId="389DEC24" w14:textId="77777777" w:rsidR="00D470AE" w:rsidRDefault="00D470AE" w:rsidP="00D470AE">
            <w:pPr>
              <w:ind w:left="0" w:hanging="2"/>
              <w:rPr>
                <w:ins w:id="10194" w:author="임 종운" w:date="2022-05-17T11:40:00Z"/>
              </w:rPr>
            </w:pPr>
            <w:ins w:id="10195" w:author="임 종운" w:date="2022-05-17T11:40:00Z">
              <w:r>
                <w:t>INSERT INTO attendance VALUES (4944, 39, 2022-04-07);</w:t>
              </w:r>
            </w:ins>
          </w:p>
          <w:p w14:paraId="1D78FBD2" w14:textId="77777777" w:rsidR="00D470AE" w:rsidRDefault="00D470AE" w:rsidP="00D470AE">
            <w:pPr>
              <w:ind w:left="0" w:hanging="2"/>
              <w:rPr>
                <w:ins w:id="10196" w:author="임 종운" w:date="2022-05-17T11:40:00Z"/>
              </w:rPr>
            </w:pPr>
            <w:ins w:id="10197" w:author="임 종운" w:date="2022-05-17T11:40:00Z">
              <w:r>
                <w:t>INSERT INTO attendance VALUES (4945, 40, 2022-04-07);</w:t>
              </w:r>
            </w:ins>
          </w:p>
          <w:p w14:paraId="4561597E" w14:textId="77777777" w:rsidR="00D470AE" w:rsidRDefault="00D470AE" w:rsidP="00D470AE">
            <w:pPr>
              <w:ind w:left="0" w:hanging="2"/>
              <w:rPr>
                <w:ins w:id="10198" w:author="임 종운" w:date="2022-05-17T11:40:00Z"/>
              </w:rPr>
            </w:pPr>
            <w:ins w:id="10199" w:author="임 종운" w:date="2022-05-17T11:40:00Z">
              <w:r>
                <w:t>INSERT INTO attendance VALUES (4946, 41, 2022-04-07);</w:t>
              </w:r>
            </w:ins>
          </w:p>
          <w:p w14:paraId="42B30513" w14:textId="77777777" w:rsidR="00D470AE" w:rsidRDefault="00D470AE" w:rsidP="00D470AE">
            <w:pPr>
              <w:ind w:left="0" w:hanging="2"/>
              <w:rPr>
                <w:ins w:id="10200" w:author="임 종운" w:date="2022-05-17T11:40:00Z"/>
              </w:rPr>
            </w:pPr>
            <w:ins w:id="10201" w:author="임 종운" w:date="2022-05-17T11:40:00Z">
              <w:r>
                <w:t>INSERT INTO attendance VALUES (4947, 42, 2022-04-07);</w:t>
              </w:r>
            </w:ins>
          </w:p>
          <w:p w14:paraId="68D67C9F" w14:textId="77777777" w:rsidR="00D470AE" w:rsidRDefault="00D470AE" w:rsidP="00D470AE">
            <w:pPr>
              <w:ind w:left="0" w:hanging="2"/>
              <w:rPr>
                <w:ins w:id="10202" w:author="임 종운" w:date="2022-05-17T11:40:00Z"/>
              </w:rPr>
            </w:pPr>
            <w:ins w:id="10203" w:author="임 종운" w:date="2022-05-17T11:40:00Z">
              <w:r>
                <w:t>INSERT INTO attendance VALUES (4948, 43, 2022-04-07);</w:t>
              </w:r>
            </w:ins>
          </w:p>
          <w:p w14:paraId="0777CDFC" w14:textId="77777777" w:rsidR="00D470AE" w:rsidRDefault="00D470AE" w:rsidP="00D470AE">
            <w:pPr>
              <w:ind w:left="0" w:hanging="2"/>
              <w:rPr>
                <w:ins w:id="10204" w:author="임 종운" w:date="2022-05-17T11:40:00Z"/>
              </w:rPr>
            </w:pPr>
            <w:ins w:id="10205" w:author="임 종운" w:date="2022-05-17T11:40:00Z">
              <w:r>
                <w:t>INSERT INTO attendance VALUES (4949, 44, 2022-04-07);</w:t>
              </w:r>
            </w:ins>
          </w:p>
          <w:p w14:paraId="1A25F771" w14:textId="77777777" w:rsidR="00D470AE" w:rsidRDefault="00D470AE" w:rsidP="00D470AE">
            <w:pPr>
              <w:ind w:left="0" w:hanging="2"/>
              <w:rPr>
                <w:ins w:id="10206" w:author="임 종운" w:date="2022-05-17T11:40:00Z"/>
              </w:rPr>
            </w:pPr>
            <w:ins w:id="10207" w:author="임 종운" w:date="2022-05-17T11:40:00Z">
              <w:r>
                <w:t>INSERT INTO attendance VALUES (4950, 45, 2022-04-07);</w:t>
              </w:r>
            </w:ins>
          </w:p>
          <w:p w14:paraId="3D927B0C" w14:textId="77777777" w:rsidR="00D470AE" w:rsidRDefault="00D470AE" w:rsidP="00D470AE">
            <w:pPr>
              <w:ind w:left="0" w:hanging="2"/>
              <w:rPr>
                <w:ins w:id="10208" w:author="임 종운" w:date="2022-05-17T11:40:00Z"/>
              </w:rPr>
            </w:pPr>
            <w:ins w:id="10209" w:author="임 종운" w:date="2022-05-17T11:40:00Z">
              <w:r>
                <w:t>INSERT INTO attendance VALUES (4951, 46, 2022-04-07);</w:t>
              </w:r>
            </w:ins>
          </w:p>
          <w:p w14:paraId="378762C3" w14:textId="77777777" w:rsidR="00D470AE" w:rsidRDefault="00D470AE" w:rsidP="00D470AE">
            <w:pPr>
              <w:ind w:left="0" w:hanging="2"/>
              <w:rPr>
                <w:ins w:id="10210" w:author="임 종운" w:date="2022-05-17T11:40:00Z"/>
              </w:rPr>
            </w:pPr>
            <w:ins w:id="10211" w:author="임 종운" w:date="2022-05-17T11:40:00Z">
              <w:r>
                <w:t>INSERT INTO attendance VALUES (4952, 47, 2022-04-07);</w:t>
              </w:r>
            </w:ins>
          </w:p>
          <w:p w14:paraId="5FE49FCA" w14:textId="77777777" w:rsidR="00D470AE" w:rsidRDefault="00D470AE" w:rsidP="00D470AE">
            <w:pPr>
              <w:ind w:left="0" w:hanging="2"/>
              <w:rPr>
                <w:ins w:id="10212" w:author="임 종운" w:date="2022-05-17T11:40:00Z"/>
              </w:rPr>
            </w:pPr>
            <w:ins w:id="10213" w:author="임 종운" w:date="2022-05-17T11:40:00Z">
              <w:r>
                <w:t>INSERT INTO attendance VALUES (4953, 48, 2022-04-07);</w:t>
              </w:r>
            </w:ins>
          </w:p>
          <w:p w14:paraId="60D2F720" w14:textId="77777777" w:rsidR="00D470AE" w:rsidRDefault="00D470AE" w:rsidP="00D470AE">
            <w:pPr>
              <w:ind w:left="0" w:hanging="2"/>
              <w:rPr>
                <w:ins w:id="10214" w:author="임 종운" w:date="2022-05-17T11:40:00Z"/>
              </w:rPr>
            </w:pPr>
            <w:ins w:id="10215" w:author="임 종운" w:date="2022-05-17T11:40:00Z">
              <w:r>
                <w:t>INSERT INTO attendance VALUES (4954, 49, 2022-04-07);</w:t>
              </w:r>
            </w:ins>
          </w:p>
          <w:p w14:paraId="185F724D" w14:textId="77777777" w:rsidR="00D470AE" w:rsidRDefault="00D470AE" w:rsidP="00D470AE">
            <w:pPr>
              <w:ind w:left="0" w:hanging="2"/>
              <w:rPr>
                <w:ins w:id="10216" w:author="임 종운" w:date="2022-05-17T11:40:00Z"/>
              </w:rPr>
            </w:pPr>
            <w:ins w:id="10217" w:author="임 종운" w:date="2022-05-17T11:40:00Z">
              <w:r>
                <w:t>INSERT INTO attendance VALUES (4955, 50, 2022-04-07);</w:t>
              </w:r>
            </w:ins>
          </w:p>
          <w:p w14:paraId="20B0A820" w14:textId="77777777" w:rsidR="00D470AE" w:rsidRDefault="00D470AE" w:rsidP="00D470AE">
            <w:pPr>
              <w:ind w:left="0" w:hanging="2"/>
              <w:rPr>
                <w:ins w:id="10218" w:author="임 종운" w:date="2022-05-17T11:40:00Z"/>
              </w:rPr>
            </w:pPr>
            <w:ins w:id="10219" w:author="임 종운" w:date="2022-05-17T11:40:00Z">
              <w:r>
                <w:t>INSERT INTO attendance VALUES (4956, 51, 2022-04-07);</w:t>
              </w:r>
            </w:ins>
          </w:p>
          <w:p w14:paraId="342E9749" w14:textId="77777777" w:rsidR="00D470AE" w:rsidRDefault="00D470AE" w:rsidP="00D470AE">
            <w:pPr>
              <w:ind w:left="0" w:hanging="2"/>
              <w:rPr>
                <w:ins w:id="10220" w:author="임 종운" w:date="2022-05-17T11:40:00Z"/>
              </w:rPr>
            </w:pPr>
            <w:ins w:id="10221" w:author="임 종운" w:date="2022-05-17T11:40:00Z">
              <w:r>
                <w:lastRenderedPageBreak/>
                <w:t>INSERT INTO attendance VALUES (4957, 52, 2022-04-07);</w:t>
              </w:r>
            </w:ins>
          </w:p>
          <w:p w14:paraId="7A6EA62E" w14:textId="77777777" w:rsidR="00D470AE" w:rsidRDefault="00D470AE" w:rsidP="00D470AE">
            <w:pPr>
              <w:ind w:left="0" w:hanging="2"/>
              <w:rPr>
                <w:ins w:id="10222" w:author="임 종운" w:date="2022-05-17T11:40:00Z"/>
              </w:rPr>
            </w:pPr>
            <w:ins w:id="10223" w:author="임 종운" w:date="2022-05-17T11:40:00Z">
              <w:r>
                <w:t>INSERT INTO attendance VALUES (4958, 53, 2022-04-07);</w:t>
              </w:r>
            </w:ins>
          </w:p>
          <w:p w14:paraId="01EA2AAD" w14:textId="77777777" w:rsidR="00D470AE" w:rsidRDefault="00D470AE" w:rsidP="00D470AE">
            <w:pPr>
              <w:ind w:left="0" w:hanging="2"/>
              <w:rPr>
                <w:ins w:id="10224" w:author="임 종운" w:date="2022-05-17T11:40:00Z"/>
              </w:rPr>
            </w:pPr>
            <w:ins w:id="10225" w:author="임 종운" w:date="2022-05-17T11:40:00Z">
              <w:r>
                <w:t>INSERT INTO attendance VALUES (4959, 54, 2022-04-07);</w:t>
              </w:r>
            </w:ins>
          </w:p>
          <w:p w14:paraId="0F73DAFC" w14:textId="77777777" w:rsidR="00D470AE" w:rsidRDefault="00D470AE" w:rsidP="00D470AE">
            <w:pPr>
              <w:ind w:left="0" w:hanging="2"/>
              <w:rPr>
                <w:ins w:id="10226" w:author="임 종운" w:date="2022-05-17T11:40:00Z"/>
              </w:rPr>
            </w:pPr>
            <w:ins w:id="10227" w:author="임 종운" w:date="2022-05-17T11:40:00Z">
              <w:r>
                <w:t>INSERT INTO attendance VALUES (4960, 55, 2022-04-07);</w:t>
              </w:r>
            </w:ins>
          </w:p>
          <w:p w14:paraId="6AA4A880" w14:textId="77777777" w:rsidR="00D470AE" w:rsidRDefault="00D470AE" w:rsidP="00D470AE">
            <w:pPr>
              <w:ind w:left="0" w:hanging="2"/>
              <w:rPr>
                <w:ins w:id="10228" w:author="임 종운" w:date="2022-05-17T11:40:00Z"/>
              </w:rPr>
            </w:pPr>
            <w:ins w:id="10229" w:author="임 종운" w:date="2022-05-17T11:40:00Z">
              <w:r>
                <w:t>INSERT INTO attendance VALUES (4961, 27, 2022-04-08);</w:t>
              </w:r>
            </w:ins>
          </w:p>
          <w:p w14:paraId="49E114C2" w14:textId="77777777" w:rsidR="00D470AE" w:rsidRDefault="00D470AE" w:rsidP="00D470AE">
            <w:pPr>
              <w:ind w:left="0" w:hanging="2"/>
              <w:rPr>
                <w:ins w:id="10230" w:author="임 종운" w:date="2022-05-17T11:40:00Z"/>
              </w:rPr>
            </w:pPr>
            <w:ins w:id="10231" w:author="임 종운" w:date="2022-05-17T11:40:00Z">
              <w:r>
                <w:t>INSERT INTO attendance VALUES (4962, 28, 2022-04-08);</w:t>
              </w:r>
            </w:ins>
          </w:p>
          <w:p w14:paraId="5AE643A5" w14:textId="77777777" w:rsidR="00D470AE" w:rsidRDefault="00D470AE" w:rsidP="00D470AE">
            <w:pPr>
              <w:ind w:left="0" w:hanging="2"/>
              <w:rPr>
                <w:ins w:id="10232" w:author="임 종운" w:date="2022-05-17T11:40:00Z"/>
              </w:rPr>
            </w:pPr>
            <w:ins w:id="10233" w:author="임 종운" w:date="2022-05-17T11:40:00Z">
              <w:r>
                <w:t>INSERT INTO attendance VALUES (4963, 29, 2022-04-08);</w:t>
              </w:r>
            </w:ins>
          </w:p>
          <w:p w14:paraId="4EBE03BB" w14:textId="77777777" w:rsidR="00D470AE" w:rsidRDefault="00D470AE" w:rsidP="00D470AE">
            <w:pPr>
              <w:ind w:left="0" w:hanging="2"/>
              <w:rPr>
                <w:ins w:id="10234" w:author="임 종운" w:date="2022-05-17T11:40:00Z"/>
              </w:rPr>
            </w:pPr>
            <w:ins w:id="10235" w:author="임 종운" w:date="2022-05-17T11:40:00Z">
              <w:r>
                <w:t>INSERT INTO attendance VALUES (4964, 30, 2022-04-08);</w:t>
              </w:r>
            </w:ins>
          </w:p>
          <w:p w14:paraId="6AA20143" w14:textId="77777777" w:rsidR="00D470AE" w:rsidRDefault="00D470AE" w:rsidP="00D470AE">
            <w:pPr>
              <w:ind w:left="0" w:hanging="2"/>
              <w:rPr>
                <w:ins w:id="10236" w:author="임 종운" w:date="2022-05-17T11:40:00Z"/>
              </w:rPr>
            </w:pPr>
            <w:ins w:id="10237" w:author="임 종운" w:date="2022-05-17T11:40:00Z">
              <w:r>
                <w:t>INSERT INTO attendance VALUES (4965, 31, 2022-04-08);</w:t>
              </w:r>
            </w:ins>
          </w:p>
          <w:p w14:paraId="6417497E" w14:textId="77777777" w:rsidR="00D470AE" w:rsidRDefault="00D470AE" w:rsidP="00D470AE">
            <w:pPr>
              <w:ind w:left="0" w:hanging="2"/>
              <w:rPr>
                <w:ins w:id="10238" w:author="임 종운" w:date="2022-05-17T11:40:00Z"/>
              </w:rPr>
            </w:pPr>
            <w:ins w:id="10239" w:author="임 종운" w:date="2022-05-17T11:40:00Z">
              <w:r>
                <w:t>INSERT INTO attendance VALUES (4966, 32, 2022-04-08);</w:t>
              </w:r>
            </w:ins>
          </w:p>
          <w:p w14:paraId="6C6B6506" w14:textId="77777777" w:rsidR="00D470AE" w:rsidRDefault="00D470AE" w:rsidP="00D470AE">
            <w:pPr>
              <w:ind w:left="0" w:hanging="2"/>
              <w:rPr>
                <w:ins w:id="10240" w:author="임 종운" w:date="2022-05-17T11:40:00Z"/>
              </w:rPr>
            </w:pPr>
            <w:ins w:id="10241" w:author="임 종운" w:date="2022-05-17T11:40:00Z">
              <w:r>
                <w:t>INSERT INTO attendance VALUES (4967, 33, 2022-04-08);</w:t>
              </w:r>
            </w:ins>
          </w:p>
          <w:p w14:paraId="6F0F99DA" w14:textId="77777777" w:rsidR="00D470AE" w:rsidRDefault="00D470AE" w:rsidP="00D470AE">
            <w:pPr>
              <w:ind w:left="0" w:hanging="2"/>
              <w:rPr>
                <w:ins w:id="10242" w:author="임 종운" w:date="2022-05-17T11:40:00Z"/>
              </w:rPr>
            </w:pPr>
            <w:ins w:id="10243" w:author="임 종운" w:date="2022-05-17T11:40:00Z">
              <w:r>
                <w:t>INSERT INTO attendance VALUES (4968, 34, 2022-04-08);</w:t>
              </w:r>
            </w:ins>
          </w:p>
          <w:p w14:paraId="448E3801" w14:textId="77777777" w:rsidR="00D470AE" w:rsidRDefault="00D470AE" w:rsidP="00D470AE">
            <w:pPr>
              <w:ind w:left="0" w:hanging="2"/>
              <w:rPr>
                <w:ins w:id="10244" w:author="임 종운" w:date="2022-05-17T11:40:00Z"/>
              </w:rPr>
            </w:pPr>
            <w:ins w:id="10245" w:author="임 종운" w:date="2022-05-17T11:40:00Z">
              <w:r>
                <w:t>INSERT INTO attendance VALUES (4969, 35, 2022-04-08);</w:t>
              </w:r>
            </w:ins>
          </w:p>
          <w:p w14:paraId="1F07694A" w14:textId="77777777" w:rsidR="00D470AE" w:rsidRDefault="00D470AE" w:rsidP="00D470AE">
            <w:pPr>
              <w:ind w:left="0" w:hanging="2"/>
              <w:rPr>
                <w:ins w:id="10246" w:author="임 종운" w:date="2022-05-17T11:40:00Z"/>
              </w:rPr>
            </w:pPr>
            <w:ins w:id="10247" w:author="임 종운" w:date="2022-05-17T11:40:00Z">
              <w:r>
                <w:t>INSERT INTO attendance VALUES (4970, 36, 2022-04-08);</w:t>
              </w:r>
            </w:ins>
          </w:p>
          <w:p w14:paraId="7A5EF713" w14:textId="77777777" w:rsidR="00D470AE" w:rsidRDefault="00D470AE" w:rsidP="00D470AE">
            <w:pPr>
              <w:ind w:left="0" w:hanging="2"/>
              <w:rPr>
                <w:ins w:id="10248" w:author="임 종운" w:date="2022-05-17T11:40:00Z"/>
              </w:rPr>
            </w:pPr>
            <w:ins w:id="10249" w:author="임 종운" w:date="2022-05-17T11:40:00Z">
              <w:r>
                <w:t>INSERT INTO attendance VALUES (4971, 37, 2022-04-08);</w:t>
              </w:r>
            </w:ins>
          </w:p>
          <w:p w14:paraId="283980C6" w14:textId="77777777" w:rsidR="00D470AE" w:rsidRDefault="00D470AE" w:rsidP="00D470AE">
            <w:pPr>
              <w:ind w:left="0" w:hanging="2"/>
              <w:rPr>
                <w:ins w:id="10250" w:author="임 종운" w:date="2022-05-17T11:40:00Z"/>
              </w:rPr>
            </w:pPr>
            <w:ins w:id="10251" w:author="임 종운" w:date="2022-05-17T11:40:00Z">
              <w:r>
                <w:t>INSERT INTO attendance VALUES (4972, 38, 2022-04-08);</w:t>
              </w:r>
            </w:ins>
          </w:p>
          <w:p w14:paraId="410E02EC" w14:textId="77777777" w:rsidR="00D470AE" w:rsidRDefault="00D470AE" w:rsidP="00D470AE">
            <w:pPr>
              <w:ind w:left="0" w:hanging="2"/>
              <w:rPr>
                <w:ins w:id="10252" w:author="임 종운" w:date="2022-05-17T11:40:00Z"/>
              </w:rPr>
            </w:pPr>
            <w:ins w:id="10253" w:author="임 종운" w:date="2022-05-17T11:40:00Z">
              <w:r>
                <w:t>INSERT INTO attendance VALUES (4973, 39, 2022-04-08);</w:t>
              </w:r>
            </w:ins>
          </w:p>
          <w:p w14:paraId="5192ED27" w14:textId="77777777" w:rsidR="00D470AE" w:rsidRDefault="00D470AE" w:rsidP="00D470AE">
            <w:pPr>
              <w:ind w:left="0" w:hanging="2"/>
              <w:rPr>
                <w:ins w:id="10254" w:author="임 종운" w:date="2022-05-17T11:40:00Z"/>
              </w:rPr>
            </w:pPr>
            <w:ins w:id="10255" w:author="임 종운" w:date="2022-05-17T11:40:00Z">
              <w:r>
                <w:t>INSERT INTO attendance VALUES (4974, 40, 2022-04-08);</w:t>
              </w:r>
            </w:ins>
          </w:p>
          <w:p w14:paraId="0CA0CDB5" w14:textId="77777777" w:rsidR="00D470AE" w:rsidRDefault="00D470AE" w:rsidP="00D470AE">
            <w:pPr>
              <w:ind w:left="0" w:hanging="2"/>
              <w:rPr>
                <w:ins w:id="10256" w:author="임 종운" w:date="2022-05-17T11:40:00Z"/>
              </w:rPr>
            </w:pPr>
            <w:ins w:id="10257" w:author="임 종운" w:date="2022-05-17T11:40:00Z">
              <w:r>
                <w:t>INSERT INTO attendance VALUES (4975, 41, 2022-04-08);</w:t>
              </w:r>
            </w:ins>
          </w:p>
          <w:p w14:paraId="100058BF" w14:textId="77777777" w:rsidR="00D470AE" w:rsidRDefault="00D470AE" w:rsidP="00D470AE">
            <w:pPr>
              <w:ind w:left="0" w:hanging="2"/>
              <w:rPr>
                <w:ins w:id="10258" w:author="임 종운" w:date="2022-05-17T11:40:00Z"/>
              </w:rPr>
            </w:pPr>
            <w:ins w:id="10259" w:author="임 종운" w:date="2022-05-17T11:40:00Z">
              <w:r>
                <w:t>INSERT INTO attendance VALUES (4976, 42, 2022-04-08);</w:t>
              </w:r>
            </w:ins>
          </w:p>
          <w:p w14:paraId="78594F81" w14:textId="77777777" w:rsidR="00D470AE" w:rsidRDefault="00D470AE" w:rsidP="00D470AE">
            <w:pPr>
              <w:ind w:left="0" w:hanging="2"/>
              <w:rPr>
                <w:ins w:id="10260" w:author="임 종운" w:date="2022-05-17T11:40:00Z"/>
              </w:rPr>
            </w:pPr>
            <w:ins w:id="10261" w:author="임 종운" w:date="2022-05-17T11:40:00Z">
              <w:r>
                <w:t>INSERT INTO attendance VALUES (4977, 43, 2022-04-08);</w:t>
              </w:r>
            </w:ins>
          </w:p>
          <w:p w14:paraId="154C09F1" w14:textId="77777777" w:rsidR="00D470AE" w:rsidRDefault="00D470AE" w:rsidP="00D470AE">
            <w:pPr>
              <w:ind w:left="0" w:hanging="2"/>
              <w:rPr>
                <w:ins w:id="10262" w:author="임 종운" w:date="2022-05-17T11:40:00Z"/>
              </w:rPr>
            </w:pPr>
            <w:ins w:id="10263" w:author="임 종운" w:date="2022-05-17T11:40:00Z">
              <w:r>
                <w:t>INSERT INTO attendance VALUES (4978, 44, 2022-04-08);</w:t>
              </w:r>
            </w:ins>
          </w:p>
          <w:p w14:paraId="2126229E" w14:textId="77777777" w:rsidR="00D470AE" w:rsidRDefault="00D470AE" w:rsidP="00D470AE">
            <w:pPr>
              <w:ind w:left="0" w:hanging="2"/>
              <w:rPr>
                <w:ins w:id="10264" w:author="임 종운" w:date="2022-05-17T11:40:00Z"/>
              </w:rPr>
            </w:pPr>
            <w:ins w:id="10265" w:author="임 종운" w:date="2022-05-17T11:40:00Z">
              <w:r>
                <w:t>INSERT INTO attendance VALUES (4979, 45, 2022-04-08);</w:t>
              </w:r>
            </w:ins>
          </w:p>
          <w:p w14:paraId="4F0AC67D" w14:textId="77777777" w:rsidR="00D470AE" w:rsidRDefault="00D470AE" w:rsidP="00D470AE">
            <w:pPr>
              <w:ind w:left="0" w:hanging="2"/>
              <w:rPr>
                <w:ins w:id="10266" w:author="임 종운" w:date="2022-05-17T11:40:00Z"/>
              </w:rPr>
            </w:pPr>
            <w:ins w:id="10267" w:author="임 종운" w:date="2022-05-17T11:40:00Z">
              <w:r>
                <w:t>INSERT INTO attendance VALUES (4980, 46, 2022-04-08);</w:t>
              </w:r>
            </w:ins>
          </w:p>
          <w:p w14:paraId="6B6D8100" w14:textId="77777777" w:rsidR="00D470AE" w:rsidRDefault="00D470AE" w:rsidP="00D470AE">
            <w:pPr>
              <w:ind w:left="0" w:hanging="2"/>
              <w:rPr>
                <w:ins w:id="10268" w:author="임 종운" w:date="2022-05-17T11:40:00Z"/>
              </w:rPr>
            </w:pPr>
            <w:ins w:id="10269" w:author="임 종운" w:date="2022-05-17T11:40:00Z">
              <w:r>
                <w:t>INSERT INTO attendance VALUES (4981, 47, 2022-04-08);</w:t>
              </w:r>
            </w:ins>
          </w:p>
          <w:p w14:paraId="62FAC3CD" w14:textId="77777777" w:rsidR="00D470AE" w:rsidRDefault="00D470AE" w:rsidP="00D470AE">
            <w:pPr>
              <w:ind w:left="0" w:hanging="2"/>
              <w:rPr>
                <w:ins w:id="10270" w:author="임 종운" w:date="2022-05-17T11:40:00Z"/>
              </w:rPr>
            </w:pPr>
            <w:ins w:id="10271" w:author="임 종운" w:date="2022-05-17T11:40:00Z">
              <w:r>
                <w:t>INSERT INTO attendance VALUES (4982, 48, 2022-04-08);</w:t>
              </w:r>
            </w:ins>
          </w:p>
          <w:p w14:paraId="49367167" w14:textId="77777777" w:rsidR="00D470AE" w:rsidRDefault="00D470AE" w:rsidP="00D470AE">
            <w:pPr>
              <w:ind w:left="0" w:hanging="2"/>
              <w:rPr>
                <w:ins w:id="10272" w:author="임 종운" w:date="2022-05-17T11:40:00Z"/>
              </w:rPr>
            </w:pPr>
            <w:ins w:id="10273" w:author="임 종운" w:date="2022-05-17T11:40:00Z">
              <w:r>
                <w:t>INSERT INTO attendance VALUES (4983, 49, 2022-04-08);</w:t>
              </w:r>
            </w:ins>
          </w:p>
          <w:p w14:paraId="48A965C4" w14:textId="77777777" w:rsidR="00D470AE" w:rsidRDefault="00D470AE" w:rsidP="00D470AE">
            <w:pPr>
              <w:ind w:left="0" w:hanging="2"/>
              <w:rPr>
                <w:ins w:id="10274" w:author="임 종운" w:date="2022-05-17T11:40:00Z"/>
              </w:rPr>
            </w:pPr>
            <w:ins w:id="10275" w:author="임 종운" w:date="2022-05-17T11:40:00Z">
              <w:r>
                <w:lastRenderedPageBreak/>
                <w:t>INSERT INTO attendance VALUES (4984, 50, 2022-04-08);</w:t>
              </w:r>
            </w:ins>
          </w:p>
          <w:p w14:paraId="25B1F8E1" w14:textId="77777777" w:rsidR="00D470AE" w:rsidRDefault="00D470AE" w:rsidP="00D470AE">
            <w:pPr>
              <w:ind w:left="0" w:hanging="2"/>
              <w:rPr>
                <w:ins w:id="10276" w:author="임 종운" w:date="2022-05-17T11:40:00Z"/>
              </w:rPr>
            </w:pPr>
            <w:ins w:id="10277" w:author="임 종운" w:date="2022-05-17T11:40:00Z">
              <w:r>
                <w:t>INSERT INTO attendance VALUES (4985, 51, 2022-04-08);</w:t>
              </w:r>
            </w:ins>
          </w:p>
          <w:p w14:paraId="37A5A010" w14:textId="77777777" w:rsidR="00D470AE" w:rsidRDefault="00D470AE" w:rsidP="00D470AE">
            <w:pPr>
              <w:ind w:left="0" w:hanging="2"/>
              <w:rPr>
                <w:ins w:id="10278" w:author="임 종운" w:date="2022-05-17T11:40:00Z"/>
              </w:rPr>
            </w:pPr>
            <w:ins w:id="10279" w:author="임 종운" w:date="2022-05-17T11:40:00Z">
              <w:r>
                <w:t>INSERT INTO attendance VALUES (4986, 52, 2022-04-08);</w:t>
              </w:r>
            </w:ins>
          </w:p>
          <w:p w14:paraId="67FA54DC" w14:textId="77777777" w:rsidR="00D470AE" w:rsidRDefault="00D470AE" w:rsidP="00D470AE">
            <w:pPr>
              <w:ind w:left="0" w:hanging="2"/>
              <w:rPr>
                <w:ins w:id="10280" w:author="임 종운" w:date="2022-05-17T11:40:00Z"/>
              </w:rPr>
            </w:pPr>
            <w:ins w:id="10281" w:author="임 종운" w:date="2022-05-17T11:40:00Z">
              <w:r>
                <w:t>INSERT INTO attendance VALUES (4987, 53, 2022-04-08);</w:t>
              </w:r>
            </w:ins>
          </w:p>
          <w:p w14:paraId="09966DF7" w14:textId="77777777" w:rsidR="00D470AE" w:rsidRDefault="00D470AE" w:rsidP="00D470AE">
            <w:pPr>
              <w:ind w:left="0" w:hanging="2"/>
              <w:rPr>
                <w:ins w:id="10282" w:author="임 종운" w:date="2022-05-17T11:40:00Z"/>
              </w:rPr>
            </w:pPr>
            <w:ins w:id="10283" w:author="임 종운" w:date="2022-05-17T11:40:00Z">
              <w:r>
                <w:t>INSERT INTO attendance VALUES (4988, 54, 2022-04-08);</w:t>
              </w:r>
            </w:ins>
          </w:p>
          <w:p w14:paraId="6B0561BD" w14:textId="77777777" w:rsidR="00D470AE" w:rsidRDefault="00D470AE" w:rsidP="00D470AE">
            <w:pPr>
              <w:ind w:left="0" w:hanging="2"/>
              <w:rPr>
                <w:ins w:id="10284" w:author="임 종운" w:date="2022-05-17T11:40:00Z"/>
              </w:rPr>
            </w:pPr>
            <w:ins w:id="10285" w:author="임 종운" w:date="2022-05-17T11:40:00Z">
              <w:r>
                <w:t>INSERT INTO attendance VALUES (4989, 55, 2022-04-08);</w:t>
              </w:r>
            </w:ins>
          </w:p>
          <w:p w14:paraId="488374AA" w14:textId="77777777" w:rsidR="00D470AE" w:rsidRDefault="00D470AE" w:rsidP="00D470AE">
            <w:pPr>
              <w:ind w:left="0" w:hanging="2"/>
              <w:rPr>
                <w:ins w:id="10286" w:author="임 종운" w:date="2022-05-17T11:40:00Z"/>
              </w:rPr>
            </w:pPr>
            <w:ins w:id="10287" w:author="임 종운" w:date="2022-05-17T11:40:00Z">
              <w:r>
                <w:t>INSERT INTO attendance VALUES (4990, 27, 2022-04-09);</w:t>
              </w:r>
            </w:ins>
          </w:p>
          <w:p w14:paraId="761F71E6" w14:textId="77777777" w:rsidR="00D470AE" w:rsidRDefault="00D470AE" w:rsidP="00D470AE">
            <w:pPr>
              <w:ind w:left="0" w:hanging="2"/>
              <w:rPr>
                <w:ins w:id="10288" w:author="임 종운" w:date="2022-05-17T11:40:00Z"/>
              </w:rPr>
            </w:pPr>
            <w:ins w:id="10289" w:author="임 종운" w:date="2022-05-17T11:40:00Z">
              <w:r>
                <w:t>INSERT INTO attendance VALUES (4991, 28, 2022-04-09);</w:t>
              </w:r>
            </w:ins>
          </w:p>
          <w:p w14:paraId="2F618416" w14:textId="77777777" w:rsidR="00D470AE" w:rsidRDefault="00D470AE" w:rsidP="00D470AE">
            <w:pPr>
              <w:ind w:left="0" w:hanging="2"/>
              <w:rPr>
                <w:ins w:id="10290" w:author="임 종운" w:date="2022-05-17T11:40:00Z"/>
              </w:rPr>
            </w:pPr>
            <w:ins w:id="10291" w:author="임 종운" w:date="2022-05-17T11:40:00Z">
              <w:r>
                <w:t>INSERT INTO attendance VALUES (4992, 29, 2022-04-09);</w:t>
              </w:r>
            </w:ins>
          </w:p>
          <w:p w14:paraId="4B14F976" w14:textId="77777777" w:rsidR="00D470AE" w:rsidRDefault="00D470AE" w:rsidP="00D470AE">
            <w:pPr>
              <w:ind w:left="0" w:hanging="2"/>
              <w:rPr>
                <w:ins w:id="10292" w:author="임 종운" w:date="2022-05-17T11:40:00Z"/>
              </w:rPr>
            </w:pPr>
            <w:ins w:id="10293" w:author="임 종운" w:date="2022-05-17T11:40:00Z">
              <w:r>
                <w:t>INSERT INTO attendance VALUES (4993, 30, 2022-04-09);</w:t>
              </w:r>
            </w:ins>
          </w:p>
          <w:p w14:paraId="7EB309EB" w14:textId="77777777" w:rsidR="00D470AE" w:rsidRDefault="00D470AE" w:rsidP="00D470AE">
            <w:pPr>
              <w:ind w:left="0" w:hanging="2"/>
              <w:rPr>
                <w:ins w:id="10294" w:author="임 종운" w:date="2022-05-17T11:40:00Z"/>
              </w:rPr>
            </w:pPr>
            <w:ins w:id="10295" w:author="임 종운" w:date="2022-05-17T11:40:00Z">
              <w:r>
                <w:t>INSERT INTO attendance VALUES (4994, 31, 2022-04-09);</w:t>
              </w:r>
            </w:ins>
          </w:p>
          <w:p w14:paraId="35906559" w14:textId="77777777" w:rsidR="00D470AE" w:rsidRDefault="00D470AE" w:rsidP="00D470AE">
            <w:pPr>
              <w:ind w:left="0" w:hanging="2"/>
              <w:rPr>
                <w:ins w:id="10296" w:author="임 종운" w:date="2022-05-17T11:40:00Z"/>
              </w:rPr>
            </w:pPr>
            <w:ins w:id="10297" w:author="임 종운" w:date="2022-05-17T11:40:00Z">
              <w:r>
                <w:t>INSERT INTO attendance VALUES (4995, 32, 2022-04-09);</w:t>
              </w:r>
            </w:ins>
          </w:p>
          <w:p w14:paraId="7F8CCD3D" w14:textId="77777777" w:rsidR="00D470AE" w:rsidRDefault="00D470AE" w:rsidP="00D470AE">
            <w:pPr>
              <w:ind w:left="0" w:hanging="2"/>
              <w:rPr>
                <w:ins w:id="10298" w:author="임 종운" w:date="2022-05-17T11:40:00Z"/>
              </w:rPr>
            </w:pPr>
            <w:ins w:id="10299" w:author="임 종운" w:date="2022-05-17T11:40:00Z">
              <w:r>
                <w:t>INSERT INTO attendance VALUES (4996, 33, 2022-04-09);</w:t>
              </w:r>
            </w:ins>
          </w:p>
          <w:p w14:paraId="57AA890E" w14:textId="77777777" w:rsidR="00D470AE" w:rsidRDefault="00D470AE" w:rsidP="00D470AE">
            <w:pPr>
              <w:ind w:left="0" w:hanging="2"/>
              <w:rPr>
                <w:ins w:id="10300" w:author="임 종운" w:date="2022-05-17T11:40:00Z"/>
              </w:rPr>
            </w:pPr>
            <w:ins w:id="10301" w:author="임 종운" w:date="2022-05-17T11:40:00Z">
              <w:r>
                <w:t>INSERT INTO attendance VALUES (4997, 34, 2022-04-09);</w:t>
              </w:r>
            </w:ins>
          </w:p>
          <w:p w14:paraId="4458CD81" w14:textId="77777777" w:rsidR="00D470AE" w:rsidRDefault="00D470AE" w:rsidP="00D470AE">
            <w:pPr>
              <w:ind w:left="0" w:hanging="2"/>
              <w:rPr>
                <w:ins w:id="10302" w:author="임 종운" w:date="2022-05-17T11:40:00Z"/>
              </w:rPr>
            </w:pPr>
            <w:ins w:id="10303" w:author="임 종운" w:date="2022-05-17T11:40:00Z">
              <w:r>
                <w:t>INSERT INTO attendance VALUES (4998, 35, 2022-04-09);</w:t>
              </w:r>
            </w:ins>
          </w:p>
          <w:p w14:paraId="1DD0AB87" w14:textId="77777777" w:rsidR="00D470AE" w:rsidRDefault="00D470AE" w:rsidP="00D470AE">
            <w:pPr>
              <w:ind w:left="0" w:hanging="2"/>
              <w:rPr>
                <w:ins w:id="10304" w:author="임 종운" w:date="2022-05-17T11:40:00Z"/>
              </w:rPr>
            </w:pPr>
            <w:ins w:id="10305" w:author="임 종운" w:date="2022-05-17T11:40:00Z">
              <w:r>
                <w:t>INSERT INTO attendance VALUES (4999, 36, 2022-04-09);</w:t>
              </w:r>
            </w:ins>
          </w:p>
          <w:p w14:paraId="69510F77" w14:textId="77777777" w:rsidR="00D470AE" w:rsidRDefault="00D470AE" w:rsidP="00D470AE">
            <w:pPr>
              <w:ind w:left="0" w:hanging="2"/>
              <w:rPr>
                <w:ins w:id="10306" w:author="임 종운" w:date="2022-05-17T11:40:00Z"/>
              </w:rPr>
            </w:pPr>
            <w:ins w:id="10307" w:author="임 종운" w:date="2022-05-17T11:40:00Z">
              <w:r>
                <w:t>INSERT INTO attendance VALUES (5000, 37, 2022-04-09);</w:t>
              </w:r>
            </w:ins>
          </w:p>
          <w:p w14:paraId="65CB35A0" w14:textId="77777777" w:rsidR="00D470AE" w:rsidRDefault="00D470AE" w:rsidP="00D470AE">
            <w:pPr>
              <w:ind w:left="0" w:hanging="2"/>
              <w:rPr>
                <w:ins w:id="10308" w:author="임 종운" w:date="2022-05-17T11:40:00Z"/>
              </w:rPr>
            </w:pPr>
            <w:ins w:id="10309" w:author="임 종운" w:date="2022-05-17T11:40:00Z">
              <w:r>
                <w:t>INSERT INTO attendance VALUES (5001, 38, 2022-04-09);</w:t>
              </w:r>
            </w:ins>
          </w:p>
          <w:p w14:paraId="3FD51C75" w14:textId="77777777" w:rsidR="00D470AE" w:rsidRDefault="00D470AE" w:rsidP="00D470AE">
            <w:pPr>
              <w:ind w:left="0" w:hanging="2"/>
              <w:rPr>
                <w:ins w:id="10310" w:author="임 종운" w:date="2022-05-17T11:40:00Z"/>
              </w:rPr>
            </w:pPr>
            <w:ins w:id="10311" w:author="임 종운" w:date="2022-05-17T11:40:00Z">
              <w:r>
                <w:t>INSERT INTO attendance VALUES (5002, 39, 2022-04-09);</w:t>
              </w:r>
            </w:ins>
          </w:p>
          <w:p w14:paraId="6DB18C78" w14:textId="77777777" w:rsidR="00D470AE" w:rsidRDefault="00D470AE" w:rsidP="00D470AE">
            <w:pPr>
              <w:ind w:left="0" w:hanging="2"/>
              <w:rPr>
                <w:ins w:id="10312" w:author="임 종운" w:date="2022-05-17T11:40:00Z"/>
              </w:rPr>
            </w:pPr>
            <w:ins w:id="10313" w:author="임 종운" w:date="2022-05-17T11:40:00Z">
              <w:r>
                <w:t>INSERT INTO attendance VALUES (5003, 40, 2022-04-09);</w:t>
              </w:r>
            </w:ins>
          </w:p>
          <w:p w14:paraId="4F66BAE0" w14:textId="77777777" w:rsidR="00D470AE" w:rsidRDefault="00D470AE" w:rsidP="00D470AE">
            <w:pPr>
              <w:ind w:left="0" w:hanging="2"/>
              <w:rPr>
                <w:ins w:id="10314" w:author="임 종운" w:date="2022-05-17T11:40:00Z"/>
              </w:rPr>
            </w:pPr>
            <w:ins w:id="10315" w:author="임 종운" w:date="2022-05-17T11:40:00Z">
              <w:r>
                <w:t>INSERT INTO attendance VALUES (5004, 41, 2022-04-09);</w:t>
              </w:r>
            </w:ins>
          </w:p>
          <w:p w14:paraId="331BF0C7" w14:textId="77777777" w:rsidR="00D470AE" w:rsidRDefault="00D470AE" w:rsidP="00D470AE">
            <w:pPr>
              <w:ind w:left="0" w:hanging="2"/>
              <w:rPr>
                <w:ins w:id="10316" w:author="임 종운" w:date="2022-05-17T11:40:00Z"/>
              </w:rPr>
            </w:pPr>
            <w:ins w:id="10317" w:author="임 종운" w:date="2022-05-17T11:40:00Z">
              <w:r>
                <w:t>INSERT INTO attendance VALUES (5005, 42, 2022-04-09);</w:t>
              </w:r>
            </w:ins>
          </w:p>
          <w:p w14:paraId="51F0CE1F" w14:textId="77777777" w:rsidR="00D470AE" w:rsidRDefault="00D470AE" w:rsidP="00D470AE">
            <w:pPr>
              <w:ind w:left="0" w:hanging="2"/>
              <w:rPr>
                <w:ins w:id="10318" w:author="임 종운" w:date="2022-05-17T11:40:00Z"/>
              </w:rPr>
            </w:pPr>
            <w:ins w:id="10319" w:author="임 종운" w:date="2022-05-17T11:40:00Z">
              <w:r>
                <w:t>INSERT INTO attendance VALUES (5006, 43, 2022-04-09);</w:t>
              </w:r>
            </w:ins>
          </w:p>
          <w:p w14:paraId="1E204E36" w14:textId="77777777" w:rsidR="00D470AE" w:rsidRDefault="00D470AE" w:rsidP="00D470AE">
            <w:pPr>
              <w:ind w:left="0" w:hanging="2"/>
              <w:rPr>
                <w:ins w:id="10320" w:author="임 종운" w:date="2022-05-17T11:40:00Z"/>
              </w:rPr>
            </w:pPr>
            <w:ins w:id="10321" w:author="임 종운" w:date="2022-05-17T11:40:00Z">
              <w:r>
                <w:t>INSERT INTO attendance VALUES (5007, 44, 2022-04-09);</w:t>
              </w:r>
            </w:ins>
          </w:p>
          <w:p w14:paraId="58652404" w14:textId="77777777" w:rsidR="00D470AE" w:rsidRDefault="00D470AE" w:rsidP="00D470AE">
            <w:pPr>
              <w:ind w:left="0" w:hanging="2"/>
              <w:rPr>
                <w:ins w:id="10322" w:author="임 종운" w:date="2022-05-17T11:40:00Z"/>
              </w:rPr>
            </w:pPr>
            <w:ins w:id="10323" w:author="임 종운" w:date="2022-05-17T11:40:00Z">
              <w:r>
                <w:t>INSERT INTO attendance VALUES (5008, 45, 2022-04-09);</w:t>
              </w:r>
            </w:ins>
          </w:p>
          <w:p w14:paraId="3B238259" w14:textId="77777777" w:rsidR="00D470AE" w:rsidRDefault="00D470AE" w:rsidP="00D470AE">
            <w:pPr>
              <w:ind w:left="0" w:hanging="2"/>
              <w:rPr>
                <w:ins w:id="10324" w:author="임 종운" w:date="2022-05-17T11:40:00Z"/>
              </w:rPr>
            </w:pPr>
            <w:ins w:id="10325" w:author="임 종운" w:date="2022-05-17T11:40:00Z">
              <w:r>
                <w:t>INSERT INTO attendance VALUES (5009, 46, 2022-04-09);</w:t>
              </w:r>
            </w:ins>
          </w:p>
          <w:p w14:paraId="5C4C6274" w14:textId="77777777" w:rsidR="00D470AE" w:rsidRDefault="00D470AE" w:rsidP="00D470AE">
            <w:pPr>
              <w:ind w:left="0" w:hanging="2"/>
              <w:rPr>
                <w:ins w:id="10326" w:author="임 종운" w:date="2022-05-17T11:40:00Z"/>
              </w:rPr>
            </w:pPr>
            <w:ins w:id="10327" w:author="임 종운" w:date="2022-05-17T11:40:00Z">
              <w:r>
                <w:t>INSERT INTO attendance VALUES (5010, 47, 2022-04-09);</w:t>
              </w:r>
            </w:ins>
          </w:p>
          <w:p w14:paraId="7969D8F9" w14:textId="77777777" w:rsidR="00D470AE" w:rsidRDefault="00D470AE" w:rsidP="00D470AE">
            <w:pPr>
              <w:ind w:left="0" w:hanging="2"/>
              <w:rPr>
                <w:ins w:id="10328" w:author="임 종운" w:date="2022-05-17T11:40:00Z"/>
              </w:rPr>
            </w:pPr>
            <w:ins w:id="10329" w:author="임 종운" w:date="2022-05-17T11:40:00Z">
              <w:r>
                <w:lastRenderedPageBreak/>
                <w:t>INSERT INTO attendance VALUES (5011, 48, 2022-04-09);</w:t>
              </w:r>
            </w:ins>
          </w:p>
          <w:p w14:paraId="6CB5CAAE" w14:textId="77777777" w:rsidR="00D470AE" w:rsidRDefault="00D470AE" w:rsidP="00D470AE">
            <w:pPr>
              <w:ind w:left="0" w:hanging="2"/>
              <w:rPr>
                <w:ins w:id="10330" w:author="임 종운" w:date="2022-05-17T11:40:00Z"/>
              </w:rPr>
            </w:pPr>
            <w:ins w:id="10331" w:author="임 종운" w:date="2022-05-17T11:40:00Z">
              <w:r>
                <w:t>INSERT INTO attendance VALUES (5012, 49, 2022-04-09);</w:t>
              </w:r>
            </w:ins>
          </w:p>
          <w:p w14:paraId="152D69BA" w14:textId="77777777" w:rsidR="00D470AE" w:rsidRDefault="00D470AE" w:rsidP="00D470AE">
            <w:pPr>
              <w:ind w:left="0" w:hanging="2"/>
              <w:rPr>
                <w:ins w:id="10332" w:author="임 종운" w:date="2022-05-17T11:40:00Z"/>
              </w:rPr>
            </w:pPr>
            <w:ins w:id="10333" w:author="임 종운" w:date="2022-05-17T11:40:00Z">
              <w:r>
                <w:t>INSERT INTO attendance VALUES (5013, 50, 2022-04-09);</w:t>
              </w:r>
            </w:ins>
          </w:p>
          <w:p w14:paraId="0A3DC96F" w14:textId="77777777" w:rsidR="00D470AE" w:rsidRDefault="00D470AE" w:rsidP="00D470AE">
            <w:pPr>
              <w:ind w:left="0" w:hanging="2"/>
              <w:rPr>
                <w:ins w:id="10334" w:author="임 종운" w:date="2022-05-17T11:40:00Z"/>
              </w:rPr>
            </w:pPr>
            <w:ins w:id="10335" w:author="임 종운" w:date="2022-05-17T11:40:00Z">
              <w:r>
                <w:t>INSERT INTO attendance VALUES (5014, 51, 2022-04-09);</w:t>
              </w:r>
            </w:ins>
          </w:p>
          <w:p w14:paraId="7F655806" w14:textId="77777777" w:rsidR="00D470AE" w:rsidRDefault="00D470AE" w:rsidP="00D470AE">
            <w:pPr>
              <w:ind w:left="0" w:hanging="2"/>
              <w:rPr>
                <w:ins w:id="10336" w:author="임 종운" w:date="2022-05-17T11:40:00Z"/>
              </w:rPr>
            </w:pPr>
            <w:ins w:id="10337" w:author="임 종운" w:date="2022-05-17T11:40:00Z">
              <w:r>
                <w:t>INSERT INTO attendance VALUES (5015, 52, 2022-04-09);</w:t>
              </w:r>
            </w:ins>
          </w:p>
          <w:p w14:paraId="6DEEE0ED" w14:textId="77777777" w:rsidR="00D470AE" w:rsidRDefault="00D470AE" w:rsidP="00D470AE">
            <w:pPr>
              <w:ind w:left="0" w:hanging="2"/>
              <w:rPr>
                <w:ins w:id="10338" w:author="임 종운" w:date="2022-05-17T11:40:00Z"/>
              </w:rPr>
            </w:pPr>
            <w:ins w:id="10339" w:author="임 종운" w:date="2022-05-17T11:40:00Z">
              <w:r>
                <w:t>INSERT INTO attendance VALUES (5016, 53, 2022-04-09);</w:t>
              </w:r>
            </w:ins>
          </w:p>
          <w:p w14:paraId="0037E2F5" w14:textId="77777777" w:rsidR="00D470AE" w:rsidRDefault="00D470AE" w:rsidP="00D470AE">
            <w:pPr>
              <w:ind w:left="0" w:hanging="2"/>
              <w:rPr>
                <w:ins w:id="10340" w:author="임 종운" w:date="2022-05-17T11:40:00Z"/>
              </w:rPr>
            </w:pPr>
            <w:ins w:id="10341" w:author="임 종운" w:date="2022-05-17T11:40:00Z">
              <w:r>
                <w:t>INSERT INTO attendance VALUES (5017, 54, 2022-04-09);</w:t>
              </w:r>
            </w:ins>
          </w:p>
          <w:p w14:paraId="7B0A720B" w14:textId="77777777" w:rsidR="00D470AE" w:rsidRDefault="00D470AE" w:rsidP="00D470AE">
            <w:pPr>
              <w:ind w:left="0" w:hanging="2"/>
              <w:rPr>
                <w:ins w:id="10342" w:author="임 종운" w:date="2022-05-17T11:40:00Z"/>
              </w:rPr>
            </w:pPr>
            <w:ins w:id="10343" w:author="임 종운" w:date="2022-05-17T11:40:00Z">
              <w:r>
                <w:t>INSERT INTO attendance VALUES (5018, 55, 2022-04-09);</w:t>
              </w:r>
            </w:ins>
          </w:p>
          <w:p w14:paraId="5AC6142B" w14:textId="77777777" w:rsidR="00D470AE" w:rsidRDefault="00D470AE" w:rsidP="00D470AE">
            <w:pPr>
              <w:ind w:left="0" w:hanging="2"/>
              <w:rPr>
                <w:ins w:id="10344" w:author="임 종운" w:date="2022-05-17T11:40:00Z"/>
              </w:rPr>
            </w:pPr>
            <w:ins w:id="10345" w:author="임 종운" w:date="2022-05-17T11:40:00Z">
              <w:r>
                <w:t>INSERT INTO attendance VALUES (5019, 27, 2022-04-10);</w:t>
              </w:r>
            </w:ins>
          </w:p>
          <w:p w14:paraId="7C00ADBA" w14:textId="77777777" w:rsidR="00D470AE" w:rsidRDefault="00D470AE" w:rsidP="00D470AE">
            <w:pPr>
              <w:ind w:left="0" w:hanging="2"/>
              <w:rPr>
                <w:ins w:id="10346" w:author="임 종운" w:date="2022-05-17T11:40:00Z"/>
              </w:rPr>
            </w:pPr>
            <w:ins w:id="10347" w:author="임 종운" w:date="2022-05-17T11:40:00Z">
              <w:r>
                <w:t>INSERT INTO attendance VALUES (5020, 28, 2022-04-10);</w:t>
              </w:r>
            </w:ins>
          </w:p>
          <w:p w14:paraId="4115BF4B" w14:textId="77777777" w:rsidR="00D470AE" w:rsidRDefault="00D470AE" w:rsidP="00D470AE">
            <w:pPr>
              <w:ind w:left="0" w:hanging="2"/>
              <w:rPr>
                <w:ins w:id="10348" w:author="임 종운" w:date="2022-05-17T11:40:00Z"/>
              </w:rPr>
            </w:pPr>
            <w:ins w:id="10349" w:author="임 종운" w:date="2022-05-17T11:40:00Z">
              <w:r>
                <w:t>INSERT INTO attendance VALUES (5021, 29, 2022-04-10);</w:t>
              </w:r>
            </w:ins>
          </w:p>
          <w:p w14:paraId="7A586A7F" w14:textId="77777777" w:rsidR="00D470AE" w:rsidRDefault="00D470AE" w:rsidP="00D470AE">
            <w:pPr>
              <w:ind w:left="0" w:hanging="2"/>
              <w:rPr>
                <w:ins w:id="10350" w:author="임 종운" w:date="2022-05-17T11:40:00Z"/>
              </w:rPr>
            </w:pPr>
            <w:ins w:id="10351" w:author="임 종운" w:date="2022-05-17T11:40:00Z">
              <w:r>
                <w:t>INSERT INTO attendance VALUES (5022, 30, 2022-04-10);</w:t>
              </w:r>
            </w:ins>
          </w:p>
          <w:p w14:paraId="2CFA8A91" w14:textId="77777777" w:rsidR="00D470AE" w:rsidRDefault="00D470AE" w:rsidP="00D470AE">
            <w:pPr>
              <w:ind w:left="0" w:hanging="2"/>
              <w:rPr>
                <w:ins w:id="10352" w:author="임 종운" w:date="2022-05-17T11:40:00Z"/>
              </w:rPr>
            </w:pPr>
            <w:ins w:id="10353" w:author="임 종운" w:date="2022-05-17T11:40:00Z">
              <w:r>
                <w:t>INSERT INTO attendance VALUES (5023, 31, 2022-04-10);</w:t>
              </w:r>
            </w:ins>
          </w:p>
          <w:p w14:paraId="22A29D0B" w14:textId="77777777" w:rsidR="00D470AE" w:rsidRDefault="00D470AE" w:rsidP="00D470AE">
            <w:pPr>
              <w:ind w:left="0" w:hanging="2"/>
              <w:rPr>
                <w:ins w:id="10354" w:author="임 종운" w:date="2022-05-17T11:40:00Z"/>
              </w:rPr>
            </w:pPr>
            <w:ins w:id="10355" w:author="임 종운" w:date="2022-05-17T11:40:00Z">
              <w:r>
                <w:t>INSERT INTO attendance VALUES (5024, 32, 2022-04-10);</w:t>
              </w:r>
            </w:ins>
          </w:p>
          <w:p w14:paraId="536F6398" w14:textId="77777777" w:rsidR="00D470AE" w:rsidRDefault="00D470AE" w:rsidP="00D470AE">
            <w:pPr>
              <w:ind w:left="0" w:hanging="2"/>
              <w:rPr>
                <w:ins w:id="10356" w:author="임 종운" w:date="2022-05-17T11:40:00Z"/>
              </w:rPr>
            </w:pPr>
            <w:ins w:id="10357" w:author="임 종운" w:date="2022-05-17T11:40:00Z">
              <w:r>
                <w:t>INSERT INTO attendance VALUES (5025, 33, 2022-04-10);</w:t>
              </w:r>
            </w:ins>
          </w:p>
          <w:p w14:paraId="734CABB0" w14:textId="77777777" w:rsidR="00D470AE" w:rsidRDefault="00D470AE" w:rsidP="00D470AE">
            <w:pPr>
              <w:ind w:left="0" w:hanging="2"/>
              <w:rPr>
                <w:ins w:id="10358" w:author="임 종운" w:date="2022-05-17T11:40:00Z"/>
              </w:rPr>
            </w:pPr>
            <w:ins w:id="10359" w:author="임 종운" w:date="2022-05-17T11:40:00Z">
              <w:r>
                <w:t>INSERT INTO attendance VALUES (5026, 34, 2022-04-10);</w:t>
              </w:r>
            </w:ins>
          </w:p>
          <w:p w14:paraId="5F63673C" w14:textId="77777777" w:rsidR="00D470AE" w:rsidRDefault="00D470AE" w:rsidP="00D470AE">
            <w:pPr>
              <w:ind w:left="0" w:hanging="2"/>
              <w:rPr>
                <w:ins w:id="10360" w:author="임 종운" w:date="2022-05-17T11:40:00Z"/>
              </w:rPr>
            </w:pPr>
            <w:ins w:id="10361" w:author="임 종운" w:date="2022-05-17T11:40:00Z">
              <w:r>
                <w:t>INSERT INTO attendance VALUES (5027, 35, 2022-04-10);</w:t>
              </w:r>
            </w:ins>
          </w:p>
          <w:p w14:paraId="037C6302" w14:textId="77777777" w:rsidR="00D470AE" w:rsidRDefault="00D470AE" w:rsidP="00D470AE">
            <w:pPr>
              <w:ind w:left="0" w:hanging="2"/>
              <w:rPr>
                <w:ins w:id="10362" w:author="임 종운" w:date="2022-05-17T11:40:00Z"/>
              </w:rPr>
            </w:pPr>
            <w:ins w:id="10363" w:author="임 종운" w:date="2022-05-17T11:40:00Z">
              <w:r>
                <w:t>INSERT INTO attendance VALUES (5028, 36, 2022-04-10);</w:t>
              </w:r>
            </w:ins>
          </w:p>
          <w:p w14:paraId="55EF0104" w14:textId="77777777" w:rsidR="00D470AE" w:rsidRDefault="00D470AE" w:rsidP="00D470AE">
            <w:pPr>
              <w:ind w:left="0" w:hanging="2"/>
              <w:rPr>
                <w:ins w:id="10364" w:author="임 종운" w:date="2022-05-17T11:40:00Z"/>
              </w:rPr>
            </w:pPr>
            <w:ins w:id="10365" w:author="임 종운" w:date="2022-05-17T11:40:00Z">
              <w:r>
                <w:t>INSERT INTO attendance VALUES (5029, 37, 2022-04-10);</w:t>
              </w:r>
            </w:ins>
          </w:p>
          <w:p w14:paraId="4D06E69F" w14:textId="77777777" w:rsidR="00D470AE" w:rsidRDefault="00D470AE" w:rsidP="00D470AE">
            <w:pPr>
              <w:ind w:left="0" w:hanging="2"/>
              <w:rPr>
                <w:ins w:id="10366" w:author="임 종운" w:date="2022-05-17T11:40:00Z"/>
              </w:rPr>
            </w:pPr>
            <w:ins w:id="10367" w:author="임 종운" w:date="2022-05-17T11:40:00Z">
              <w:r>
                <w:t>INSERT INTO attendance VALUES (5030, 38, 2022-04-10);</w:t>
              </w:r>
            </w:ins>
          </w:p>
          <w:p w14:paraId="1CCA3862" w14:textId="77777777" w:rsidR="00D470AE" w:rsidRDefault="00D470AE" w:rsidP="00D470AE">
            <w:pPr>
              <w:ind w:left="0" w:hanging="2"/>
              <w:rPr>
                <w:ins w:id="10368" w:author="임 종운" w:date="2022-05-17T11:40:00Z"/>
              </w:rPr>
            </w:pPr>
            <w:ins w:id="10369" w:author="임 종운" w:date="2022-05-17T11:40:00Z">
              <w:r>
                <w:t>INSERT INTO attendance VALUES (5031, 39, 2022-04-10);</w:t>
              </w:r>
            </w:ins>
          </w:p>
          <w:p w14:paraId="14E1BA2E" w14:textId="77777777" w:rsidR="00D470AE" w:rsidRDefault="00D470AE" w:rsidP="00D470AE">
            <w:pPr>
              <w:ind w:left="0" w:hanging="2"/>
              <w:rPr>
                <w:ins w:id="10370" w:author="임 종운" w:date="2022-05-17T11:40:00Z"/>
              </w:rPr>
            </w:pPr>
            <w:ins w:id="10371" w:author="임 종운" w:date="2022-05-17T11:40:00Z">
              <w:r>
                <w:t>INSERT INTO attendance VALUES (5032, 40, 2022-04-10);</w:t>
              </w:r>
            </w:ins>
          </w:p>
          <w:p w14:paraId="32B0417E" w14:textId="77777777" w:rsidR="00D470AE" w:rsidRDefault="00D470AE" w:rsidP="00D470AE">
            <w:pPr>
              <w:ind w:left="0" w:hanging="2"/>
              <w:rPr>
                <w:ins w:id="10372" w:author="임 종운" w:date="2022-05-17T11:40:00Z"/>
              </w:rPr>
            </w:pPr>
            <w:ins w:id="10373" w:author="임 종운" w:date="2022-05-17T11:40:00Z">
              <w:r>
                <w:t>INSERT INTO attendance VALUES (5033, 41, 2022-04-10);</w:t>
              </w:r>
            </w:ins>
          </w:p>
          <w:p w14:paraId="2ECD3CE4" w14:textId="77777777" w:rsidR="00D470AE" w:rsidRDefault="00D470AE" w:rsidP="00D470AE">
            <w:pPr>
              <w:ind w:left="0" w:hanging="2"/>
              <w:rPr>
                <w:ins w:id="10374" w:author="임 종운" w:date="2022-05-17T11:40:00Z"/>
              </w:rPr>
            </w:pPr>
            <w:ins w:id="10375" w:author="임 종운" w:date="2022-05-17T11:40:00Z">
              <w:r>
                <w:t>INSERT INTO attendance VALUES (5034, 42, 2022-04-10);</w:t>
              </w:r>
            </w:ins>
          </w:p>
          <w:p w14:paraId="12A5C090" w14:textId="77777777" w:rsidR="00D470AE" w:rsidRDefault="00D470AE" w:rsidP="00D470AE">
            <w:pPr>
              <w:ind w:left="0" w:hanging="2"/>
              <w:rPr>
                <w:ins w:id="10376" w:author="임 종운" w:date="2022-05-17T11:40:00Z"/>
              </w:rPr>
            </w:pPr>
            <w:ins w:id="10377" w:author="임 종운" w:date="2022-05-17T11:40:00Z">
              <w:r>
                <w:t>INSERT INTO attendance VALUES (5035, 43, 2022-04-10);</w:t>
              </w:r>
            </w:ins>
          </w:p>
          <w:p w14:paraId="7BD8FD98" w14:textId="77777777" w:rsidR="00D470AE" w:rsidRDefault="00D470AE" w:rsidP="00D470AE">
            <w:pPr>
              <w:ind w:left="0" w:hanging="2"/>
              <w:rPr>
                <w:ins w:id="10378" w:author="임 종운" w:date="2022-05-17T11:40:00Z"/>
              </w:rPr>
            </w:pPr>
            <w:ins w:id="10379" w:author="임 종운" w:date="2022-05-17T11:40:00Z">
              <w:r>
                <w:t>INSERT INTO attendance VALUES (5036, 44, 2022-04-10);</w:t>
              </w:r>
            </w:ins>
          </w:p>
          <w:p w14:paraId="4E85B3A4" w14:textId="77777777" w:rsidR="00D470AE" w:rsidRDefault="00D470AE" w:rsidP="00D470AE">
            <w:pPr>
              <w:ind w:left="0" w:hanging="2"/>
              <w:rPr>
                <w:ins w:id="10380" w:author="임 종운" w:date="2022-05-17T11:40:00Z"/>
              </w:rPr>
            </w:pPr>
            <w:ins w:id="10381" w:author="임 종운" w:date="2022-05-17T11:40:00Z">
              <w:r>
                <w:t>INSERT INTO attendance VALUES (5037, 45, 2022-04-10);</w:t>
              </w:r>
            </w:ins>
          </w:p>
          <w:p w14:paraId="7A498B7E" w14:textId="77777777" w:rsidR="00D470AE" w:rsidRDefault="00D470AE" w:rsidP="00D470AE">
            <w:pPr>
              <w:ind w:left="0" w:hanging="2"/>
              <w:rPr>
                <w:ins w:id="10382" w:author="임 종운" w:date="2022-05-17T11:40:00Z"/>
              </w:rPr>
            </w:pPr>
            <w:ins w:id="10383" w:author="임 종운" w:date="2022-05-17T11:40:00Z">
              <w:r>
                <w:lastRenderedPageBreak/>
                <w:t>INSERT INTO attendance VALUES (5038, 46, 2022-04-10);</w:t>
              </w:r>
            </w:ins>
          </w:p>
          <w:p w14:paraId="727956B5" w14:textId="77777777" w:rsidR="00D470AE" w:rsidRDefault="00D470AE" w:rsidP="00D470AE">
            <w:pPr>
              <w:ind w:left="0" w:hanging="2"/>
              <w:rPr>
                <w:ins w:id="10384" w:author="임 종운" w:date="2022-05-17T11:40:00Z"/>
              </w:rPr>
            </w:pPr>
            <w:ins w:id="10385" w:author="임 종운" w:date="2022-05-17T11:40:00Z">
              <w:r>
                <w:t>INSERT INTO attendance VALUES (5039, 47, 2022-04-10);</w:t>
              </w:r>
            </w:ins>
          </w:p>
          <w:p w14:paraId="34005A5C" w14:textId="77777777" w:rsidR="00D470AE" w:rsidRDefault="00D470AE" w:rsidP="00D470AE">
            <w:pPr>
              <w:ind w:left="0" w:hanging="2"/>
              <w:rPr>
                <w:ins w:id="10386" w:author="임 종운" w:date="2022-05-17T11:40:00Z"/>
              </w:rPr>
            </w:pPr>
            <w:ins w:id="10387" w:author="임 종운" w:date="2022-05-17T11:40:00Z">
              <w:r>
                <w:t>INSERT INTO attendance VALUES (5040, 48, 2022-04-10);</w:t>
              </w:r>
            </w:ins>
          </w:p>
          <w:p w14:paraId="0C9757F6" w14:textId="77777777" w:rsidR="00D470AE" w:rsidRDefault="00D470AE" w:rsidP="00D470AE">
            <w:pPr>
              <w:ind w:left="0" w:hanging="2"/>
              <w:rPr>
                <w:ins w:id="10388" w:author="임 종운" w:date="2022-05-17T11:40:00Z"/>
              </w:rPr>
            </w:pPr>
            <w:ins w:id="10389" w:author="임 종운" w:date="2022-05-17T11:40:00Z">
              <w:r>
                <w:t>INSERT INTO attendance VALUES (5041, 49, 2022-04-10);</w:t>
              </w:r>
            </w:ins>
          </w:p>
          <w:p w14:paraId="2516385C" w14:textId="77777777" w:rsidR="00D470AE" w:rsidRDefault="00D470AE" w:rsidP="00D470AE">
            <w:pPr>
              <w:ind w:left="0" w:hanging="2"/>
              <w:rPr>
                <w:ins w:id="10390" w:author="임 종운" w:date="2022-05-17T11:40:00Z"/>
              </w:rPr>
            </w:pPr>
            <w:ins w:id="10391" w:author="임 종운" w:date="2022-05-17T11:40:00Z">
              <w:r>
                <w:t>INSERT INTO attendance VALUES (5042, 50, 2022-04-10);</w:t>
              </w:r>
            </w:ins>
          </w:p>
          <w:p w14:paraId="607CD98B" w14:textId="77777777" w:rsidR="00D470AE" w:rsidRDefault="00D470AE" w:rsidP="00D470AE">
            <w:pPr>
              <w:ind w:left="0" w:hanging="2"/>
              <w:rPr>
                <w:ins w:id="10392" w:author="임 종운" w:date="2022-05-17T11:40:00Z"/>
              </w:rPr>
            </w:pPr>
            <w:ins w:id="10393" w:author="임 종운" w:date="2022-05-17T11:40:00Z">
              <w:r>
                <w:t>INSERT INTO attendance VALUES (5043, 51, 2022-04-10);</w:t>
              </w:r>
            </w:ins>
          </w:p>
          <w:p w14:paraId="30B28536" w14:textId="77777777" w:rsidR="00D470AE" w:rsidRDefault="00D470AE" w:rsidP="00D470AE">
            <w:pPr>
              <w:ind w:left="0" w:hanging="2"/>
              <w:rPr>
                <w:ins w:id="10394" w:author="임 종운" w:date="2022-05-17T11:40:00Z"/>
              </w:rPr>
            </w:pPr>
            <w:ins w:id="10395" w:author="임 종운" w:date="2022-05-17T11:40:00Z">
              <w:r>
                <w:t>INSERT INTO attendance VALUES (5044, 52, 2022-04-10);</w:t>
              </w:r>
            </w:ins>
          </w:p>
          <w:p w14:paraId="4BAD28AE" w14:textId="77777777" w:rsidR="00D470AE" w:rsidRDefault="00D470AE" w:rsidP="00D470AE">
            <w:pPr>
              <w:ind w:left="0" w:hanging="2"/>
              <w:rPr>
                <w:ins w:id="10396" w:author="임 종운" w:date="2022-05-17T11:40:00Z"/>
              </w:rPr>
            </w:pPr>
            <w:ins w:id="10397" w:author="임 종운" w:date="2022-05-17T11:40:00Z">
              <w:r>
                <w:t>INSERT INTO attendance VALUES (5045, 53, 2022-04-10);</w:t>
              </w:r>
            </w:ins>
          </w:p>
          <w:p w14:paraId="4CFE80AA" w14:textId="77777777" w:rsidR="00D470AE" w:rsidRDefault="00D470AE" w:rsidP="00D470AE">
            <w:pPr>
              <w:ind w:left="0" w:hanging="2"/>
              <w:rPr>
                <w:ins w:id="10398" w:author="임 종운" w:date="2022-05-17T11:40:00Z"/>
              </w:rPr>
            </w:pPr>
            <w:ins w:id="10399" w:author="임 종운" w:date="2022-05-17T11:40:00Z">
              <w:r>
                <w:t>INSERT INTO attendance VALUES (5046, 54, 2022-04-10);</w:t>
              </w:r>
            </w:ins>
          </w:p>
          <w:p w14:paraId="5A9AD159" w14:textId="77777777" w:rsidR="00D470AE" w:rsidRDefault="00D470AE" w:rsidP="00D470AE">
            <w:pPr>
              <w:ind w:left="0" w:hanging="2"/>
              <w:rPr>
                <w:ins w:id="10400" w:author="임 종운" w:date="2022-05-17T11:40:00Z"/>
              </w:rPr>
            </w:pPr>
            <w:ins w:id="10401" w:author="임 종운" w:date="2022-05-17T11:40:00Z">
              <w:r>
                <w:t>INSERT INTO attendance VALUES (5047, 55, 2022-04-10);</w:t>
              </w:r>
            </w:ins>
          </w:p>
          <w:p w14:paraId="005E2A23" w14:textId="77777777" w:rsidR="00D470AE" w:rsidRDefault="00D470AE" w:rsidP="00D470AE">
            <w:pPr>
              <w:ind w:left="0" w:hanging="2"/>
              <w:rPr>
                <w:ins w:id="10402" w:author="임 종운" w:date="2022-05-17T11:40:00Z"/>
              </w:rPr>
            </w:pPr>
            <w:ins w:id="10403" w:author="임 종운" w:date="2022-05-17T11:40:00Z">
              <w:r>
                <w:t>INSERT INTO attendance VALUES (5048, 27, 2022-04-11);</w:t>
              </w:r>
            </w:ins>
          </w:p>
          <w:p w14:paraId="37833C49" w14:textId="77777777" w:rsidR="00D470AE" w:rsidRDefault="00D470AE" w:rsidP="00D470AE">
            <w:pPr>
              <w:ind w:left="0" w:hanging="2"/>
              <w:rPr>
                <w:ins w:id="10404" w:author="임 종운" w:date="2022-05-17T11:40:00Z"/>
              </w:rPr>
            </w:pPr>
            <w:ins w:id="10405" w:author="임 종운" w:date="2022-05-17T11:40:00Z">
              <w:r>
                <w:t>INSERT INTO attendance VALUES (5049, 28, 2022-04-11);</w:t>
              </w:r>
            </w:ins>
          </w:p>
          <w:p w14:paraId="40AC7F82" w14:textId="77777777" w:rsidR="00D470AE" w:rsidRDefault="00D470AE" w:rsidP="00D470AE">
            <w:pPr>
              <w:ind w:left="0" w:hanging="2"/>
              <w:rPr>
                <w:ins w:id="10406" w:author="임 종운" w:date="2022-05-17T11:40:00Z"/>
              </w:rPr>
            </w:pPr>
            <w:ins w:id="10407" w:author="임 종운" w:date="2022-05-17T11:40:00Z">
              <w:r>
                <w:t>INSERT INTO attendance VALUES (5050, 29, 2022-04-11);</w:t>
              </w:r>
            </w:ins>
          </w:p>
          <w:p w14:paraId="34A46EED" w14:textId="77777777" w:rsidR="00D470AE" w:rsidRDefault="00D470AE" w:rsidP="00D470AE">
            <w:pPr>
              <w:ind w:left="0" w:hanging="2"/>
              <w:rPr>
                <w:ins w:id="10408" w:author="임 종운" w:date="2022-05-17T11:40:00Z"/>
              </w:rPr>
            </w:pPr>
            <w:ins w:id="10409" w:author="임 종운" w:date="2022-05-17T11:40:00Z">
              <w:r>
                <w:t>INSERT INTO attendance VALUES (5051, 30, 2022-04-11);</w:t>
              </w:r>
            </w:ins>
          </w:p>
          <w:p w14:paraId="234045A1" w14:textId="77777777" w:rsidR="00D470AE" w:rsidRDefault="00D470AE" w:rsidP="00D470AE">
            <w:pPr>
              <w:ind w:left="0" w:hanging="2"/>
              <w:rPr>
                <w:ins w:id="10410" w:author="임 종운" w:date="2022-05-17T11:40:00Z"/>
              </w:rPr>
            </w:pPr>
            <w:ins w:id="10411" w:author="임 종운" w:date="2022-05-17T11:40:00Z">
              <w:r>
                <w:t>INSERT INTO attendance VALUES (5052, 31, 2022-04-11);</w:t>
              </w:r>
            </w:ins>
          </w:p>
          <w:p w14:paraId="73BBE88F" w14:textId="77777777" w:rsidR="00D470AE" w:rsidRDefault="00D470AE" w:rsidP="00D470AE">
            <w:pPr>
              <w:ind w:left="0" w:hanging="2"/>
              <w:rPr>
                <w:ins w:id="10412" w:author="임 종운" w:date="2022-05-17T11:40:00Z"/>
              </w:rPr>
            </w:pPr>
            <w:ins w:id="10413" w:author="임 종운" w:date="2022-05-17T11:40:00Z">
              <w:r>
                <w:t>INSERT INTO attendance VALUES (5053, 32, 2022-04-11);</w:t>
              </w:r>
            </w:ins>
          </w:p>
          <w:p w14:paraId="0AD5A333" w14:textId="77777777" w:rsidR="00D470AE" w:rsidRDefault="00D470AE" w:rsidP="00D470AE">
            <w:pPr>
              <w:ind w:left="0" w:hanging="2"/>
              <w:rPr>
                <w:ins w:id="10414" w:author="임 종운" w:date="2022-05-17T11:40:00Z"/>
              </w:rPr>
            </w:pPr>
            <w:ins w:id="10415" w:author="임 종운" w:date="2022-05-17T11:40:00Z">
              <w:r>
                <w:t>INSERT INTO attendance VALUES (5054, 33, 2022-04-11);</w:t>
              </w:r>
            </w:ins>
          </w:p>
          <w:p w14:paraId="40E288B6" w14:textId="77777777" w:rsidR="00D470AE" w:rsidRDefault="00D470AE" w:rsidP="00D470AE">
            <w:pPr>
              <w:ind w:left="0" w:hanging="2"/>
              <w:rPr>
                <w:ins w:id="10416" w:author="임 종운" w:date="2022-05-17T11:40:00Z"/>
              </w:rPr>
            </w:pPr>
            <w:ins w:id="10417" w:author="임 종운" w:date="2022-05-17T11:40:00Z">
              <w:r>
                <w:t>INSERT INTO attendance VALUES (5055, 34, 2022-04-11);</w:t>
              </w:r>
            </w:ins>
          </w:p>
          <w:p w14:paraId="4DA375E6" w14:textId="77777777" w:rsidR="00D470AE" w:rsidRDefault="00D470AE" w:rsidP="00D470AE">
            <w:pPr>
              <w:ind w:left="0" w:hanging="2"/>
              <w:rPr>
                <w:ins w:id="10418" w:author="임 종운" w:date="2022-05-17T11:40:00Z"/>
              </w:rPr>
            </w:pPr>
            <w:ins w:id="10419" w:author="임 종운" w:date="2022-05-17T11:40:00Z">
              <w:r>
                <w:t>INSERT INTO attendance VALUES (5056, 35, 2022-04-11);</w:t>
              </w:r>
            </w:ins>
          </w:p>
          <w:p w14:paraId="12EED2D9" w14:textId="77777777" w:rsidR="00D470AE" w:rsidRDefault="00D470AE" w:rsidP="00D470AE">
            <w:pPr>
              <w:ind w:left="0" w:hanging="2"/>
              <w:rPr>
                <w:ins w:id="10420" w:author="임 종운" w:date="2022-05-17T11:40:00Z"/>
              </w:rPr>
            </w:pPr>
            <w:ins w:id="10421" w:author="임 종운" w:date="2022-05-17T11:40:00Z">
              <w:r>
                <w:t>INSERT INTO attendance VALUES (5057, 36, 2022-04-11);</w:t>
              </w:r>
            </w:ins>
          </w:p>
          <w:p w14:paraId="6F1B7D96" w14:textId="77777777" w:rsidR="00D470AE" w:rsidRDefault="00D470AE" w:rsidP="00D470AE">
            <w:pPr>
              <w:ind w:left="0" w:hanging="2"/>
              <w:rPr>
                <w:ins w:id="10422" w:author="임 종운" w:date="2022-05-17T11:40:00Z"/>
              </w:rPr>
            </w:pPr>
            <w:ins w:id="10423" w:author="임 종운" w:date="2022-05-17T11:40:00Z">
              <w:r>
                <w:t>INSERT INTO attendance VALUES (5058, 37, 2022-04-11);</w:t>
              </w:r>
            </w:ins>
          </w:p>
          <w:p w14:paraId="0CADCA86" w14:textId="77777777" w:rsidR="00D470AE" w:rsidRDefault="00D470AE" w:rsidP="00D470AE">
            <w:pPr>
              <w:ind w:left="0" w:hanging="2"/>
              <w:rPr>
                <w:ins w:id="10424" w:author="임 종운" w:date="2022-05-17T11:40:00Z"/>
              </w:rPr>
            </w:pPr>
            <w:ins w:id="10425" w:author="임 종운" w:date="2022-05-17T11:40:00Z">
              <w:r>
                <w:t>INSERT INTO attendance VALUES (5059, 38, 2022-04-11);</w:t>
              </w:r>
            </w:ins>
          </w:p>
          <w:p w14:paraId="023F20DE" w14:textId="77777777" w:rsidR="00D470AE" w:rsidRDefault="00D470AE" w:rsidP="00D470AE">
            <w:pPr>
              <w:ind w:left="0" w:hanging="2"/>
              <w:rPr>
                <w:ins w:id="10426" w:author="임 종운" w:date="2022-05-17T11:40:00Z"/>
              </w:rPr>
            </w:pPr>
            <w:ins w:id="10427" w:author="임 종운" w:date="2022-05-17T11:40:00Z">
              <w:r>
                <w:t>INSERT INTO attendance VALUES (5060, 39, 2022-04-11);</w:t>
              </w:r>
            </w:ins>
          </w:p>
          <w:p w14:paraId="4ADCA23D" w14:textId="77777777" w:rsidR="00D470AE" w:rsidRDefault="00D470AE" w:rsidP="00D470AE">
            <w:pPr>
              <w:ind w:left="0" w:hanging="2"/>
              <w:rPr>
                <w:ins w:id="10428" w:author="임 종운" w:date="2022-05-17T11:40:00Z"/>
              </w:rPr>
            </w:pPr>
            <w:ins w:id="10429" w:author="임 종운" w:date="2022-05-17T11:40:00Z">
              <w:r>
                <w:t>INSERT INTO attendance VALUES (5061, 40, 2022-04-11);</w:t>
              </w:r>
            </w:ins>
          </w:p>
          <w:p w14:paraId="0D48E3D8" w14:textId="77777777" w:rsidR="00D470AE" w:rsidRDefault="00D470AE" w:rsidP="00D470AE">
            <w:pPr>
              <w:ind w:left="0" w:hanging="2"/>
              <w:rPr>
                <w:ins w:id="10430" w:author="임 종운" w:date="2022-05-17T11:40:00Z"/>
              </w:rPr>
            </w:pPr>
            <w:ins w:id="10431" w:author="임 종운" w:date="2022-05-17T11:40:00Z">
              <w:r>
                <w:t>INSERT INTO attendance VALUES (5062, 41, 2022-04-11);</w:t>
              </w:r>
            </w:ins>
          </w:p>
          <w:p w14:paraId="40598C3E" w14:textId="77777777" w:rsidR="00D470AE" w:rsidRDefault="00D470AE" w:rsidP="00D470AE">
            <w:pPr>
              <w:ind w:left="0" w:hanging="2"/>
              <w:rPr>
                <w:ins w:id="10432" w:author="임 종운" w:date="2022-05-17T11:40:00Z"/>
              </w:rPr>
            </w:pPr>
            <w:ins w:id="10433" w:author="임 종운" w:date="2022-05-17T11:40:00Z">
              <w:r>
                <w:t>INSERT INTO attendance VALUES (5063, 42, 2022-04-11);</w:t>
              </w:r>
            </w:ins>
          </w:p>
          <w:p w14:paraId="4665F7E5" w14:textId="77777777" w:rsidR="00D470AE" w:rsidRDefault="00D470AE" w:rsidP="00D470AE">
            <w:pPr>
              <w:ind w:left="0" w:hanging="2"/>
              <w:rPr>
                <w:ins w:id="10434" w:author="임 종운" w:date="2022-05-17T11:40:00Z"/>
              </w:rPr>
            </w:pPr>
            <w:ins w:id="10435" w:author="임 종운" w:date="2022-05-17T11:40:00Z">
              <w:r>
                <w:t>INSERT INTO attendance VALUES (5064, 43, 2022-04-11);</w:t>
              </w:r>
            </w:ins>
          </w:p>
          <w:p w14:paraId="50E3F012" w14:textId="77777777" w:rsidR="00D470AE" w:rsidRDefault="00D470AE" w:rsidP="00D470AE">
            <w:pPr>
              <w:ind w:left="0" w:hanging="2"/>
              <w:rPr>
                <w:ins w:id="10436" w:author="임 종운" w:date="2022-05-17T11:40:00Z"/>
              </w:rPr>
            </w:pPr>
            <w:ins w:id="10437" w:author="임 종운" w:date="2022-05-17T11:40:00Z">
              <w:r>
                <w:lastRenderedPageBreak/>
                <w:t>INSERT INTO attendance VALUES (5065, 44, 2022-04-11);</w:t>
              </w:r>
            </w:ins>
          </w:p>
          <w:p w14:paraId="537DC13F" w14:textId="77777777" w:rsidR="00D470AE" w:rsidRDefault="00D470AE" w:rsidP="00D470AE">
            <w:pPr>
              <w:ind w:left="0" w:hanging="2"/>
              <w:rPr>
                <w:ins w:id="10438" w:author="임 종운" w:date="2022-05-17T11:40:00Z"/>
              </w:rPr>
            </w:pPr>
            <w:ins w:id="10439" w:author="임 종운" w:date="2022-05-17T11:40:00Z">
              <w:r>
                <w:t>INSERT INTO attendance VALUES (5066, 45, 2022-04-11);</w:t>
              </w:r>
            </w:ins>
          </w:p>
          <w:p w14:paraId="1A6B7E82" w14:textId="77777777" w:rsidR="00D470AE" w:rsidRDefault="00D470AE" w:rsidP="00D470AE">
            <w:pPr>
              <w:ind w:left="0" w:hanging="2"/>
              <w:rPr>
                <w:ins w:id="10440" w:author="임 종운" w:date="2022-05-17T11:40:00Z"/>
              </w:rPr>
            </w:pPr>
            <w:ins w:id="10441" w:author="임 종운" w:date="2022-05-17T11:40:00Z">
              <w:r>
                <w:t>INSERT INTO attendance VALUES (5067, 46, 2022-04-11);</w:t>
              </w:r>
            </w:ins>
          </w:p>
          <w:p w14:paraId="28E0F4EE" w14:textId="77777777" w:rsidR="00D470AE" w:rsidRDefault="00D470AE" w:rsidP="00D470AE">
            <w:pPr>
              <w:ind w:left="0" w:hanging="2"/>
              <w:rPr>
                <w:ins w:id="10442" w:author="임 종운" w:date="2022-05-17T11:40:00Z"/>
              </w:rPr>
            </w:pPr>
            <w:ins w:id="10443" w:author="임 종운" w:date="2022-05-17T11:40:00Z">
              <w:r>
                <w:t>INSERT INTO attendance VALUES (5068, 47, 2022-04-11);</w:t>
              </w:r>
            </w:ins>
          </w:p>
          <w:p w14:paraId="59210EAC" w14:textId="77777777" w:rsidR="00D470AE" w:rsidRDefault="00D470AE" w:rsidP="00D470AE">
            <w:pPr>
              <w:ind w:left="0" w:hanging="2"/>
              <w:rPr>
                <w:ins w:id="10444" w:author="임 종운" w:date="2022-05-17T11:40:00Z"/>
              </w:rPr>
            </w:pPr>
            <w:ins w:id="10445" w:author="임 종운" w:date="2022-05-17T11:40:00Z">
              <w:r>
                <w:t>INSERT INTO attendance VALUES (5069, 48, 2022-04-11);</w:t>
              </w:r>
            </w:ins>
          </w:p>
          <w:p w14:paraId="643CCFDF" w14:textId="77777777" w:rsidR="00D470AE" w:rsidRDefault="00D470AE" w:rsidP="00D470AE">
            <w:pPr>
              <w:ind w:left="0" w:hanging="2"/>
              <w:rPr>
                <w:ins w:id="10446" w:author="임 종운" w:date="2022-05-17T11:40:00Z"/>
              </w:rPr>
            </w:pPr>
            <w:ins w:id="10447" w:author="임 종운" w:date="2022-05-17T11:40:00Z">
              <w:r>
                <w:t>INSERT INTO attendance VALUES (5070, 49, 2022-04-11);</w:t>
              </w:r>
            </w:ins>
          </w:p>
          <w:p w14:paraId="0BFF93BA" w14:textId="77777777" w:rsidR="00D470AE" w:rsidRDefault="00D470AE" w:rsidP="00D470AE">
            <w:pPr>
              <w:ind w:left="0" w:hanging="2"/>
              <w:rPr>
                <w:ins w:id="10448" w:author="임 종운" w:date="2022-05-17T11:40:00Z"/>
              </w:rPr>
            </w:pPr>
            <w:ins w:id="10449" w:author="임 종운" w:date="2022-05-17T11:40:00Z">
              <w:r>
                <w:t>INSERT INTO attendance VALUES (5071, 50, 2022-04-11);</w:t>
              </w:r>
            </w:ins>
          </w:p>
          <w:p w14:paraId="66D307C2" w14:textId="77777777" w:rsidR="00D470AE" w:rsidRDefault="00D470AE" w:rsidP="00D470AE">
            <w:pPr>
              <w:ind w:left="0" w:hanging="2"/>
              <w:rPr>
                <w:ins w:id="10450" w:author="임 종운" w:date="2022-05-17T11:40:00Z"/>
              </w:rPr>
            </w:pPr>
            <w:ins w:id="10451" w:author="임 종운" w:date="2022-05-17T11:40:00Z">
              <w:r>
                <w:t>INSERT INTO attendance VALUES (5072, 51, 2022-04-11);</w:t>
              </w:r>
            </w:ins>
          </w:p>
          <w:p w14:paraId="48DD785D" w14:textId="77777777" w:rsidR="00D470AE" w:rsidRDefault="00D470AE" w:rsidP="00D470AE">
            <w:pPr>
              <w:ind w:left="0" w:hanging="2"/>
              <w:rPr>
                <w:ins w:id="10452" w:author="임 종운" w:date="2022-05-17T11:40:00Z"/>
              </w:rPr>
            </w:pPr>
            <w:ins w:id="10453" w:author="임 종운" w:date="2022-05-17T11:40:00Z">
              <w:r>
                <w:t>INSERT INTO attendance VALUES (5073, 52, 2022-04-11);</w:t>
              </w:r>
            </w:ins>
          </w:p>
          <w:p w14:paraId="735F6E49" w14:textId="77777777" w:rsidR="00D470AE" w:rsidRDefault="00D470AE" w:rsidP="00D470AE">
            <w:pPr>
              <w:ind w:left="0" w:hanging="2"/>
              <w:rPr>
                <w:ins w:id="10454" w:author="임 종운" w:date="2022-05-17T11:40:00Z"/>
              </w:rPr>
            </w:pPr>
            <w:ins w:id="10455" w:author="임 종운" w:date="2022-05-17T11:40:00Z">
              <w:r>
                <w:t>INSERT INTO attendance VALUES (5074, 53, 2022-04-11);</w:t>
              </w:r>
            </w:ins>
          </w:p>
          <w:p w14:paraId="2F16D2F1" w14:textId="77777777" w:rsidR="00D470AE" w:rsidRDefault="00D470AE" w:rsidP="00D470AE">
            <w:pPr>
              <w:ind w:left="0" w:hanging="2"/>
              <w:rPr>
                <w:ins w:id="10456" w:author="임 종운" w:date="2022-05-17T11:40:00Z"/>
              </w:rPr>
            </w:pPr>
            <w:ins w:id="10457" w:author="임 종운" w:date="2022-05-17T11:40:00Z">
              <w:r>
                <w:t>INSERT INTO attendance VALUES (5075, 54, 2022-04-11);</w:t>
              </w:r>
            </w:ins>
          </w:p>
          <w:p w14:paraId="19A73B19" w14:textId="77777777" w:rsidR="00D470AE" w:rsidRDefault="00D470AE" w:rsidP="00D470AE">
            <w:pPr>
              <w:ind w:left="0" w:hanging="2"/>
              <w:rPr>
                <w:ins w:id="10458" w:author="임 종운" w:date="2022-05-17T11:40:00Z"/>
              </w:rPr>
            </w:pPr>
            <w:ins w:id="10459" w:author="임 종운" w:date="2022-05-17T11:40:00Z">
              <w:r>
                <w:t>INSERT INTO attendance VALUES (5076, 55, 2022-04-11);</w:t>
              </w:r>
            </w:ins>
          </w:p>
          <w:p w14:paraId="3F92F5DD" w14:textId="77777777" w:rsidR="00D470AE" w:rsidRDefault="00D470AE" w:rsidP="00D470AE">
            <w:pPr>
              <w:ind w:left="0" w:hanging="2"/>
              <w:rPr>
                <w:ins w:id="10460" w:author="임 종운" w:date="2022-05-17T11:40:00Z"/>
              </w:rPr>
            </w:pPr>
            <w:ins w:id="10461" w:author="임 종운" w:date="2022-05-17T11:40:00Z">
              <w:r>
                <w:t>INSERT INTO attendance VALUES (5077, 27, 2022-04-12);</w:t>
              </w:r>
            </w:ins>
          </w:p>
          <w:p w14:paraId="03EEF994" w14:textId="77777777" w:rsidR="00D470AE" w:rsidRDefault="00D470AE" w:rsidP="00D470AE">
            <w:pPr>
              <w:ind w:left="0" w:hanging="2"/>
              <w:rPr>
                <w:ins w:id="10462" w:author="임 종운" w:date="2022-05-17T11:40:00Z"/>
              </w:rPr>
            </w:pPr>
            <w:ins w:id="10463" w:author="임 종운" w:date="2022-05-17T11:40:00Z">
              <w:r>
                <w:t>INSERT INTO attendance VALUES (5078, 28, 2022-04-12);</w:t>
              </w:r>
            </w:ins>
          </w:p>
          <w:p w14:paraId="01E95186" w14:textId="77777777" w:rsidR="00D470AE" w:rsidRDefault="00D470AE" w:rsidP="00D470AE">
            <w:pPr>
              <w:ind w:left="0" w:hanging="2"/>
              <w:rPr>
                <w:ins w:id="10464" w:author="임 종운" w:date="2022-05-17T11:40:00Z"/>
              </w:rPr>
            </w:pPr>
            <w:ins w:id="10465" w:author="임 종운" w:date="2022-05-17T11:40:00Z">
              <w:r>
                <w:t>INSERT INTO attendance VALUES (5079, 29, 2022-04-12);</w:t>
              </w:r>
            </w:ins>
          </w:p>
          <w:p w14:paraId="6EE94257" w14:textId="77777777" w:rsidR="00D470AE" w:rsidRDefault="00D470AE" w:rsidP="00D470AE">
            <w:pPr>
              <w:ind w:left="0" w:hanging="2"/>
              <w:rPr>
                <w:ins w:id="10466" w:author="임 종운" w:date="2022-05-17T11:40:00Z"/>
              </w:rPr>
            </w:pPr>
            <w:ins w:id="10467" w:author="임 종운" w:date="2022-05-17T11:40:00Z">
              <w:r>
                <w:t>INSERT INTO attendance VALUES (5080, 30, 2022-04-12);</w:t>
              </w:r>
            </w:ins>
          </w:p>
          <w:p w14:paraId="05A2FA73" w14:textId="77777777" w:rsidR="00D470AE" w:rsidRDefault="00D470AE" w:rsidP="00D470AE">
            <w:pPr>
              <w:ind w:left="0" w:hanging="2"/>
              <w:rPr>
                <w:ins w:id="10468" w:author="임 종운" w:date="2022-05-17T11:40:00Z"/>
              </w:rPr>
            </w:pPr>
            <w:ins w:id="10469" w:author="임 종운" w:date="2022-05-17T11:40:00Z">
              <w:r>
                <w:t>INSERT INTO attendance VALUES (5081, 31, 2022-04-12);</w:t>
              </w:r>
            </w:ins>
          </w:p>
          <w:p w14:paraId="586EB51D" w14:textId="77777777" w:rsidR="00D470AE" w:rsidRDefault="00D470AE" w:rsidP="00D470AE">
            <w:pPr>
              <w:ind w:left="0" w:hanging="2"/>
              <w:rPr>
                <w:ins w:id="10470" w:author="임 종운" w:date="2022-05-17T11:40:00Z"/>
              </w:rPr>
            </w:pPr>
            <w:ins w:id="10471" w:author="임 종운" w:date="2022-05-17T11:40:00Z">
              <w:r>
                <w:t>INSERT INTO attendance VALUES (5082, 32, 2022-04-12);</w:t>
              </w:r>
            </w:ins>
          </w:p>
          <w:p w14:paraId="2A27013D" w14:textId="77777777" w:rsidR="00D470AE" w:rsidRDefault="00D470AE" w:rsidP="00D470AE">
            <w:pPr>
              <w:ind w:left="0" w:hanging="2"/>
              <w:rPr>
                <w:ins w:id="10472" w:author="임 종운" w:date="2022-05-17T11:40:00Z"/>
              </w:rPr>
            </w:pPr>
            <w:ins w:id="10473" w:author="임 종운" w:date="2022-05-17T11:40:00Z">
              <w:r>
                <w:t>INSERT INTO attendance VALUES (5083, 33, 2022-04-12);</w:t>
              </w:r>
            </w:ins>
          </w:p>
          <w:p w14:paraId="3567439F" w14:textId="77777777" w:rsidR="00D470AE" w:rsidRDefault="00D470AE" w:rsidP="00D470AE">
            <w:pPr>
              <w:ind w:left="0" w:hanging="2"/>
              <w:rPr>
                <w:ins w:id="10474" w:author="임 종운" w:date="2022-05-17T11:40:00Z"/>
              </w:rPr>
            </w:pPr>
            <w:ins w:id="10475" w:author="임 종운" w:date="2022-05-17T11:40:00Z">
              <w:r>
                <w:t>INSERT INTO attendance VALUES (5084, 34, 2022-04-12);</w:t>
              </w:r>
            </w:ins>
          </w:p>
          <w:p w14:paraId="559A0905" w14:textId="77777777" w:rsidR="00D470AE" w:rsidRDefault="00D470AE" w:rsidP="00D470AE">
            <w:pPr>
              <w:ind w:left="0" w:hanging="2"/>
              <w:rPr>
                <w:ins w:id="10476" w:author="임 종운" w:date="2022-05-17T11:40:00Z"/>
              </w:rPr>
            </w:pPr>
            <w:ins w:id="10477" w:author="임 종운" w:date="2022-05-17T11:40:00Z">
              <w:r>
                <w:t>INSERT INTO attendance VALUES (5085, 35, 2022-04-12);</w:t>
              </w:r>
            </w:ins>
          </w:p>
          <w:p w14:paraId="1158F1FD" w14:textId="77777777" w:rsidR="00D470AE" w:rsidRDefault="00D470AE" w:rsidP="00D470AE">
            <w:pPr>
              <w:ind w:left="0" w:hanging="2"/>
              <w:rPr>
                <w:ins w:id="10478" w:author="임 종운" w:date="2022-05-17T11:40:00Z"/>
              </w:rPr>
            </w:pPr>
            <w:ins w:id="10479" w:author="임 종운" w:date="2022-05-17T11:40:00Z">
              <w:r>
                <w:t>INSERT INTO attendance VALUES (5086, 36, 2022-04-12);</w:t>
              </w:r>
            </w:ins>
          </w:p>
          <w:p w14:paraId="1C484357" w14:textId="77777777" w:rsidR="00D470AE" w:rsidRDefault="00D470AE" w:rsidP="00D470AE">
            <w:pPr>
              <w:ind w:left="0" w:hanging="2"/>
              <w:rPr>
                <w:ins w:id="10480" w:author="임 종운" w:date="2022-05-17T11:40:00Z"/>
              </w:rPr>
            </w:pPr>
            <w:ins w:id="10481" w:author="임 종운" w:date="2022-05-17T11:40:00Z">
              <w:r>
                <w:t>INSERT INTO attendance VALUES (5087, 37, 2022-04-12);</w:t>
              </w:r>
            </w:ins>
          </w:p>
          <w:p w14:paraId="1B4C1E93" w14:textId="77777777" w:rsidR="00D470AE" w:rsidRDefault="00D470AE" w:rsidP="00D470AE">
            <w:pPr>
              <w:ind w:left="0" w:hanging="2"/>
              <w:rPr>
                <w:ins w:id="10482" w:author="임 종운" w:date="2022-05-17T11:40:00Z"/>
              </w:rPr>
            </w:pPr>
            <w:ins w:id="10483" w:author="임 종운" w:date="2022-05-17T11:40:00Z">
              <w:r>
                <w:t>INSERT INTO attendance VALUES (5088, 38, 2022-04-12);</w:t>
              </w:r>
            </w:ins>
          </w:p>
          <w:p w14:paraId="523DA932" w14:textId="77777777" w:rsidR="00D470AE" w:rsidRDefault="00D470AE" w:rsidP="00D470AE">
            <w:pPr>
              <w:ind w:left="0" w:hanging="2"/>
              <w:rPr>
                <w:ins w:id="10484" w:author="임 종운" w:date="2022-05-17T11:40:00Z"/>
              </w:rPr>
            </w:pPr>
            <w:ins w:id="10485" w:author="임 종운" w:date="2022-05-17T11:40:00Z">
              <w:r>
                <w:t>INSERT INTO attendance VALUES (5089, 39, 2022-04-12);</w:t>
              </w:r>
            </w:ins>
          </w:p>
          <w:p w14:paraId="2290BB0F" w14:textId="77777777" w:rsidR="00D470AE" w:rsidRDefault="00D470AE" w:rsidP="00D470AE">
            <w:pPr>
              <w:ind w:left="0" w:hanging="2"/>
              <w:rPr>
                <w:ins w:id="10486" w:author="임 종운" w:date="2022-05-17T11:40:00Z"/>
              </w:rPr>
            </w:pPr>
            <w:ins w:id="10487" w:author="임 종운" w:date="2022-05-17T11:40:00Z">
              <w:r>
                <w:t>INSERT INTO attendance VALUES (5090, 40, 2022-04-12);</w:t>
              </w:r>
            </w:ins>
          </w:p>
          <w:p w14:paraId="2564E466" w14:textId="77777777" w:rsidR="00D470AE" w:rsidRDefault="00D470AE" w:rsidP="00D470AE">
            <w:pPr>
              <w:ind w:left="0" w:hanging="2"/>
              <w:rPr>
                <w:ins w:id="10488" w:author="임 종운" w:date="2022-05-17T11:40:00Z"/>
              </w:rPr>
            </w:pPr>
            <w:ins w:id="10489" w:author="임 종운" w:date="2022-05-17T11:40:00Z">
              <w:r>
                <w:t>INSERT INTO attendance VALUES (5091, 41, 2022-04-12);</w:t>
              </w:r>
            </w:ins>
          </w:p>
          <w:p w14:paraId="2A9AEE81" w14:textId="77777777" w:rsidR="00D470AE" w:rsidRDefault="00D470AE" w:rsidP="00D470AE">
            <w:pPr>
              <w:ind w:left="0" w:hanging="2"/>
              <w:rPr>
                <w:ins w:id="10490" w:author="임 종운" w:date="2022-05-17T11:40:00Z"/>
              </w:rPr>
            </w:pPr>
            <w:ins w:id="10491" w:author="임 종운" w:date="2022-05-17T11:40:00Z">
              <w:r>
                <w:lastRenderedPageBreak/>
                <w:t>INSERT INTO attendance VALUES (5092, 42, 2022-04-12);</w:t>
              </w:r>
            </w:ins>
          </w:p>
          <w:p w14:paraId="14BC8F5A" w14:textId="77777777" w:rsidR="00D470AE" w:rsidRDefault="00D470AE" w:rsidP="00D470AE">
            <w:pPr>
              <w:ind w:left="0" w:hanging="2"/>
              <w:rPr>
                <w:ins w:id="10492" w:author="임 종운" w:date="2022-05-17T11:40:00Z"/>
              </w:rPr>
            </w:pPr>
            <w:ins w:id="10493" w:author="임 종운" w:date="2022-05-17T11:40:00Z">
              <w:r>
                <w:t>INSERT INTO attendance VALUES (5093, 43, 2022-04-12);</w:t>
              </w:r>
            </w:ins>
          </w:p>
          <w:p w14:paraId="20D423EC" w14:textId="77777777" w:rsidR="00D470AE" w:rsidRDefault="00D470AE" w:rsidP="00D470AE">
            <w:pPr>
              <w:ind w:left="0" w:hanging="2"/>
              <w:rPr>
                <w:ins w:id="10494" w:author="임 종운" w:date="2022-05-17T11:40:00Z"/>
              </w:rPr>
            </w:pPr>
            <w:ins w:id="10495" w:author="임 종운" w:date="2022-05-17T11:40:00Z">
              <w:r>
                <w:t>INSERT INTO attendance VALUES (5094, 44, 2022-04-12);</w:t>
              </w:r>
            </w:ins>
          </w:p>
          <w:p w14:paraId="0572DF5E" w14:textId="77777777" w:rsidR="00D470AE" w:rsidRDefault="00D470AE" w:rsidP="00D470AE">
            <w:pPr>
              <w:ind w:left="0" w:hanging="2"/>
              <w:rPr>
                <w:ins w:id="10496" w:author="임 종운" w:date="2022-05-17T11:40:00Z"/>
              </w:rPr>
            </w:pPr>
            <w:ins w:id="10497" w:author="임 종운" w:date="2022-05-17T11:40:00Z">
              <w:r>
                <w:t>INSERT INTO attendance VALUES (5095, 45, 2022-04-12);</w:t>
              </w:r>
            </w:ins>
          </w:p>
          <w:p w14:paraId="22EFC954" w14:textId="77777777" w:rsidR="00D470AE" w:rsidRDefault="00D470AE" w:rsidP="00D470AE">
            <w:pPr>
              <w:ind w:left="0" w:hanging="2"/>
              <w:rPr>
                <w:ins w:id="10498" w:author="임 종운" w:date="2022-05-17T11:40:00Z"/>
              </w:rPr>
            </w:pPr>
            <w:ins w:id="10499" w:author="임 종운" w:date="2022-05-17T11:40:00Z">
              <w:r>
                <w:t>INSERT INTO attendance VALUES (5096, 46, 2022-04-12);</w:t>
              </w:r>
            </w:ins>
          </w:p>
          <w:p w14:paraId="640B6D7C" w14:textId="77777777" w:rsidR="00D470AE" w:rsidRDefault="00D470AE" w:rsidP="00D470AE">
            <w:pPr>
              <w:ind w:left="0" w:hanging="2"/>
              <w:rPr>
                <w:ins w:id="10500" w:author="임 종운" w:date="2022-05-17T11:40:00Z"/>
              </w:rPr>
            </w:pPr>
            <w:ins w:id="10501" w:author="임 종운" w:date="2022-05-17T11:40:00Z">
              <w:r>
                <w:t>INSERT INTO attendance VALUES (5097, 47, 2022-04-12);</w:t>
              </w:r>
            </w:ins>
          </w:p>
          <w:p w14:paraId="25742350" w14:textId="77777777" w:rsidR="00D470AE" w:rsidRDefault="00D470AE" w:rsidP="00D470AE">
            <w:pPr>
              <w:ind w:left="0" w:hanging="2"/>
              <w:rPr>
                <w:ins w:id="10502" w:author="임 종운" w:date="2022-05-17T11:40:00Z"/>
              </w:rPr>
            </w:pPr>
            <w:ins w:id="10503" w:author="임 종운" w:date="2022-05-17T11:40:00Z">
              <w:r>
                <w:t>INSERT INTO attendance VALUES (5098, 48, 2022-04-12);</w:t>
              </w:r>
            </w:ins>
          </w:p>
          <w:p w14:paraId="737B71CD" w14:textId="77777777" w:rsidR="00D470AE" w:rsidRDefault="00D470AE" w:rsidP="00D470AE">
            <w:pPr>
              <w:ind w:left="0" w:hanging="2"/>
              <w:rPr>
                <w:ins w:id="10504" w:author="임 종운" w:date="2022-05-17T11:40:00Z"/>
              </w:rPr>
            </w:pPr>
            <w:ins w:id="10505" w:author="임 종운" w:date="2022-05-17T11:40:00Z">
              <w:r>
                <w:t>INSERT INTO attendance VALUES (5099, 49, 2022-04-12);</w:t>
              </w:r>
            </w:ins>
          </w:p>
          <w:p w14:paraId="61C9B916" w14:textId="77777777" w:rsidR="00D470AE" w:rsidRDefault="00D470AE" w:rsidP="00D470AE">
            <w:pPr>
              <w:ind w:left="0" w:hanging="2"/>
              <w:rPr>
                <w:ins w:id="10506" w:author="임 종운" w:date="2022-05-17T11:40:00Z"/>
              </w:rPr>
            </w:pPr>
            <w:ins w:id="10507" w:author="임 종운" w:date="2022-05-17T11:40:00Z">
              <w:r>
                <w:t>INSERT INTO attendance VALUES (5100, 50, 2022-04-12);</w:t>
              </w:r>
            </w:ins>
          </w:p>
          <w:p w14:paraId="12CE6553" w14:textId="77777777" w:rsidR="00D470AE" w:rsidRDefault="00D470AE" w:rsidP="00D470AE">
            <w:pPr>
              <w:ind w:left="0" w:hanging="2"/>
              <w:rPr>
                <w:ins w:id="10508" w:author="임 종운" w:date="2022-05-17T11:40:00Z"/>
              </w:rPr>
            </w:pPr>
            <w:ins w:id="10509" w:author="임 종운" w:date="2022-05-17T11:40:00Z">
              <w:r>
                <w:t>INSERT INTO attendance VALUES (5101, 51, 2022-04-12);</w:t>
              </w:r>
            </w:ins>
          </w:p>
          <w:p w14:paraId="1311DCF3" w14:textId="77777777" w:rsidR="00D470AE" w:rsidRDefault="00D470AE" w:rsidP="00D470AE">
            <w:pPr>
              <w:ind w:left="0" w:hanging="2"/>
              <w:rPr>
                <w:ins w:id="10510" w:author="임 종운" w:date="2022-05-17T11:40:00Z"/>
              </w:rPr>
            </w:pPr>
            <w:ins w:id="10511" w:author="임 종운" w:date="2022-05-17T11:40:00Z">
              <w:r>
                <w:t>INSERT INTO attendance VALUES (5102, 52, 2022-04-12);</w:t>
              </w:r>
            </w:ins>
          </w:p>
          <w:p w14:paraId="2F5607CE" w14:textId="77777777" w:rsidR="00D470AE" w:rsidRDefault="00D470AE" w:rsidP="00D470AE">
            <w:pPr>
              <w:ind w:left="0" w:hanging="2"/>
              <w:rPr>
                <w:ins w:id="10512" w:author="임 종운" w:date="2022-05-17T11:40:00Z"/>
              </w:rPr>
            </w:pPr>
            <w:ins w:id="10513" w:author="임 종운" w:date="2022-05-17T11:40:00Z">
              <w:r>
                <w:t>INSERT INTO attendance VALUES (5103, 53, 2022-04-12);</w:t>
              </w:r>
            </w:ins>
          </w:p>
          <w:p w14:paraId="12764627" w14:textId="77777777" w:rsidR="00D470AE" w:rsidRDefault="00D470AE" w:rsidP="00D470AE">
            <w:pPr>
              <w:ind w:left="0" w:hanging="2"/>
              <w:rPr>
                <w:ins w:id="10514" w:author="임 종운" w:date="2022-05-17T11:40:00Z"/>
              </w:rPr>
            </w:pPr>
            <w:ins w:id="10515" w:author="임 종운" w:date="2022-05-17T11:40:00Z">
              <w:r>
                <w:t>INSERT INTO attendance VALUES (5104, 54, 2022-04-12);</w:t>
              </w:r>
            </w:ins>
          </w:p>
          <w:p w14:paraId="5E6DF140" w14:textId="77777777" w:rsidR="00D470AE" w:rsidRDefault="00D470AE" w:rsidP="00D470AE">
            <w:pPr>
              <w:ind w:left="0" w:hanging="2"/>
              <w:rPr>
                <w:ins w:id="10516" w:author="임 종운" w:date="2022-05-17T11:40:00Z"/>
              </w:rPr>
            </w:pPr>
            <w:ins w:id="10517" w:author="임 종운" w:date="2022-05-17T11:40:00Z">
              <w:r>
                <w:t>INSERT INTO attendance VALUES (5105, 55, 2022-04-12);</w:t>
              </w:r>
            </w:ins>
          </w:p>
          <w:p w14:paraId="3ACD0F19" w14:textId="77777777" w:rsidR="00D470AE" w:rsidRDefault="00D470AE" w:rsidP="00D470AE">
            <w:pPr>
              <w:ind w:left="0" w:hanging="2"/>
              <w:rPr>
                <w:ins w:id="10518" w:author="임 종운" w:date="2022-05-17T11:40:00Z"/>
              </w:rPr>
            </w:pPr>
            <w:ins w:id="10519" w:author="임 종운" w:date="2022-05-17T11:40:00Z">
              <w:r>
                <w:t>INSERT INTO attendance VALUES (5106, 27, 2022-04-13);</w:t>
              </w:r>
            </w:ins>
          </w:p>
          <w:p w14:paraId="67C90CAB" w14:textId="77777777" w:rsidR="00D470AE" w:rsidRDefault="00D470AE" w:rsidP="00D470AE">
            <w:pPr>
              <w:ind w:left="0" w:hanging="2"/>
              <w:rPr>
                <w:ins w:id="10520" w:author="임 종운" w:date="2022-05-17T11:40:00Z"/>
              </w:rPr>
            </w:pPr>
            <w:ins w:id="10521" w:author="임 종운" w:date="2022-05-17T11:40:00Z">
              <w:r>
                <w:t>INSERT INTO attendance VALUES (5107, 28, 2022-04-13);</w:t>
              </w:r>
            </w:ins>
          </w:p>
          <w:p w14:paraId="26F7ED1D" w14:textId="77777777" w:rsidR="00D470AE" w:rsidRDefault="00D470AE" w:rsidP="00D470AE">
            <w:pPr>
              <w:ind w:left="0" w:hanging="2"/>
              <w:rPr>
                <w:ins w:id="10522" w:author="임 종운" w:date="2022-05-17T11:40:00Z"/>
              </w:rPr>
            </w:pPr>
            <w:ins w:id="10523" w:author="임 종운" w:date="2022-05-17T11:40:00Z">
              <w:r>
                <w:t>INSERT INTO attendance VALUES (5108, 29, 2022-04-13);</w:t>
              </w:r>
            </w:ins>
          </w:p>
          <w:p w14:paraId="10504815" w14:textId="77777777" w:rsidR="00D470AE" w:rsidRDefault="00D470AE" w:rsidP="00D470AE">
            <w:pPr>
              <w:ind w:left="0" w:hanging="2"/>
              <w:rPr>
                <w:ins w:id="10524" w:author="임 종운" w:date="2022-05-17T11:40:00Z"/>
              </w:rPr>
            </w:pPr>
            <w:ins w:id="10525" w:author="임 종운" w:date="2022-05-17T11:40:00Z">
              <w:r>
                <w:t>INSERT INTO attendance VALUES (5109, 30, 2022-04-13);</w:t>
              </w:r>
            </w:ins>
          </w:p>
          <w:p w14:paraId="72E9F93C" w14:textId="77777777" w:rsidR="00D470AE" w:rsidRDefault="00D470AE" w:rsidP="00D470AE">
            <w:pPr>
              <w:ind w:left="0" w:hanging="2"/>
              <w:rPr>
                <w:ins w:id="10526" w:author="임 종운" w:date="2022-05-17T11:40:00Z"/>
              </w:rPr>
            </w:pPr>
            <w:ins w:id="10527" w:author="임 종운" w:date="2022-05-17T11:40:00Z">
              <w:r>
                <w:t>INSERT INTO attendance VALUES (5110, 31, 2022-04-13);</w:t>
              </w:r>
            </w:ins>
          </w:p>
          <w:p w14:paraId="150B6810" w14:textId="77777777" w:rsidR="00D470AE" w:rsidRDefault="00D470AE" w:rsidP="00D470AE">
            <w:pPr>
              <w:ind w:left="0" w:hanging="2"/>
              <w:rPr>
                <w:ins w:id="10528" w:author="임 종운" w:date="2022-05-17T11:40:00Z"/>
              </w:rPr>
            </w:pPr>
            <w:ins w:id="10529" w:author="임 종운" w:date="2022-05-17T11:40:00Z">
              <w:r>
                <w:t>INSERT INTO attendance VALUES (5111, 32, 2022-04-13);</w:t>
              </w:r>
            </w:ins>
          </w:p>
          <w:p w14:paraId="71A3EBA0" w14:textId="77777777" w:rsidR="00D470AE" w:rsidRDefault="00D470AE" w:rsidP="00D470AE">
            <w:pPr>
              <w:ind w:left="0" w:hanging="2"/>
              <w:rPr>
                <w:ins w:id="10530" w:author="임 종운" w:date="2022-05-17T11:40:00Z"/>
              </w:rPr>
            </w:pPr>
            <w:ins w:id="10531" w:author="임 종운" w:date="2022-05-17T11:40:00Z">
              <w:r>
                <w:t>INSERT INTO attendance VALUES (5112, 33, 2022-04-13);</w:t>
              </w:r>
            </w:ins>
          </w:p>
          <w:p w14:paraId="389353B5" w14:textId="77777777" w:rsidR="00D470AE" w:rsidRDefault="00D470AE" w:rsidP="00D470AE">
            <w:pPr>
              <w:ind w:left="0" w:hanging="2"/>
              <w:rPr>
                <w:ins w:id="10532" w:author="임 종운" w:date="2022-05-17T11:40:00Z"/>
              </w:rPr>
            </w:pPr>
            <w:ins w:id="10533" w:author="임 종운" w:date="2022-05-17T11:40:00Z">
              <w:r>
                <w:t>INSERT INTO attendance VALUES (5113, 34, 2022-04-13);</w:t>
              </w:r>
            </w:ins>
          </w:p>
          <w:p w14:paraId="06FF26E4" w14:textId="77777777" w:rsidR="00D470AE" w:rsidRDefault="00D470AE" w:rsidP="00D470AE">
            <w:pPr>
              <w:ind w:left="0" w:hanging="2"/>
              <w:rPr>
                <w:ins w:id="10534" w:author="임 종운" w:date="2022-05-17T11:40:00Z"/>
              </w:rPr>
            </w:pPr>
            <w:ins w:id="10535" w:author="임 종운" w:date="2022-05-17T11:40:00Z">
              <w:r>
                <w:t>INSERT INTO attendance VALUES (5114, 35, 2022-04-13);</w:t>
              </w:r>
            </w:ins>
          </w:p>
          <w:p w14:paraId="0583AE08" w14:textId="77777777" w:rsidR="00D470AE" w:rsidRDefault="00D470AE" w:rsidP="00D470AE">
            <w:pPr>
              <w:ind w:left="0" w:hanging="2"/>
              <w:rPr>
                <w:ins w:id="10536" w:author="임 종운" w:date="2022-05-17T11:40:00Z"/>
              </w:rPr>
            </w:pPr>
            <w:ins w:id="10537" w:author="임 종운" w:date="2022-05-17T11:40:00Z">
              <w:r>
                <w:t>INSERT INTO attendance VALUES (5115, 36, 2022-04-13);</w:t>
              </w:r>
            </w:ins>
          </w:p>
          <w:p w14:paraId="27B81B09" w14:textId="77777777" w:rsidR="00D470AE" w:rsidRDefault="00D470AE" w:rsidP="00D470AE">
            <w:pPr>
              <w:ind w:left="0" w:hanging="2"/>
              <w:rPr>
                <w:ins w:id="10538" w:author="임 종운" w:date="2022-05-17T11:40:00Z"/>
              </w:rPr>
            </w:pPr>
            <w:ins w:id="10539" w:author="임 종운" w:date="2022-05-17T11:40:00Z">
              <w:r>
                <w:t>INSERT INTO attendance VALUES (5116, 37, 2022-04-13);</w:t>
              </w:r>
            </w:ins>
          </w:p>
          <w:p w14:paraId="5CF1EF9A" w14:textId="77777777" w:rsidR="00D470AE" w:rsidRDefault="00D470AE" w:rsidP="00D470AE">
            <w:pPr>
              <w:ind w:left="0" w:hanging="2"/>
              <w:rPr>
                <w:ins w:id="10540" w:author="임 종운" w:date="2022-05-17T11:40:00Z"/>
              </w:rPr>
            </w:pPr>
            <w:ins w:id="10541" w:author="임 종운" w:date="2022-05-17T11:40:00Z">
              <w:r>
                <w:t>INSERT INTO attendance VALUES (5117, 38, 2022-04-13);</w:t>
              </w:r>
            </w:ins>
          </w:p>
          <w:p w14:paraId="4881BDC9" w14:textId="77777777" w:rsidR="00D470AE" w:rsidRDefault="00D470AE" w:rsidP="00D470AE">
            <w:pPr>
              <w:ind w:left="0" w:hanging="2"/>
              <w:rPr>
                <w:ins w:id="10542" w:author="임 종운" w:date="2022-05-17T11:40:00Z"/>
              </w:rPr>
            </w:pPr>
            <w:ins w:id="10543" w:author="임 종운" w:date="2022-05-17T11:40:00Z">
              <w:r>
                <w:t>INSERT INTO attendance VALUES (5118, 39, 2022-04-13);</w:t>
              </w:r>
            </w:ins>
          </w:p>
          <w:p w14:paraId="345AB5DE" w14:textId="77777777" w:rsidR="00D470AE" w:rsidRDefault="00D470AE" w:rsidP="00D470AE">
            <w:pPr>
              <w:ind w:left="0" w:hanging="2"/>
              <w:rPr>
                <w:ins w:id="10544" w:author="임 종운" w:date="2022-05-17T11:40:00Z"/>
              </w:rPr>
            </w:pPr>
            <w:ins w:id="10545" w:author="임 종운" w:date="2022-05-17T11:40:00Z">
              <w:r>
                <w:lastRenderedPageBreak/>
                <w:t>INSERT INTO attendance VALUES (5119, 40, 2022-04-13);</w:t>
              </w:r>
            </w:ins>
          </w:p>
          <w:p w14:paraId="16FFC411" w14:textId="77777777" w:rsidR="00D470AE" w:rsidRDefault="00D470AE" w:rsidP="00D470AE">
            <w:pPr>
              <w:ind w:left="0" w:hanging="2"/>
              <w:rPr>
                <w:ins w:id="10546" w:author="임 종운" w:date="2022-05-17T11:40:00Z"/>
              </w:rPr>
            </w:pPr>
            <w:ins w:id="10547" w:author="임 종운" w:date="2022-05-17T11:40:00Z">
              <w:r>
                <w:t>INSERT INTO attendance VALUES (5120, 41, 2022-04-13);</w:t>
              </w:r>
            </w:ins>
          </w:p>
          <w:p w14:paraId="6D117F6A" w14:textId="77777777" w:rsidR="00D470AE" w:rsidRDefault="00D470AE" w:rsidP="00D470AE">
            <w:pPr>
              <w:ind w:left="0" w:hanging="2"/>
              <w:rPr>
                <w:ins w:id="10548" w:author="임 종운" w:date="2022-05-17T11:40:00Z"/>
              </w:rPr>
            </w:pPr>
            <w:ins w:id="10549" w:author="임 종운" w:date="2022-05-17T11:40:00Z">
              <w:r>
                <w:t>INSERT INTO attendance VALUES (5121, 42, 2022-04-13);</w:t>
              </w:r>
            </w:ins>
          </w:p>
          <w:p w14:paraId="5351EB09" w14:textId="77777777" w:rsidR="00D470AE" w:rsidRDefault="00D470AE" w:rsidP="00D470AE">
            <w:pPr>
              <w:ind w:left="0" w:hanging="2"/>
              <w:rPr>
                <w:ins w:id="10550" w:author="임 종운" w:date="2022-05-17T11:40:00Z"/>
              </w:rPr>
            </w:pPr>
            <w:ins w:id="10551" w:author="임 종운" w:date="2022-05-17T11:40:00Z">
              <w:r>
                <w:t>INSERT INTO attendance VALUES (5122, 43, 2022-04-13);</w:t>
              </w:r>
            </w:ins>
          </w:p>
          <w:p w14:paraId="08B296E8" w14:textId="77777777" w:rsidR="00D470AE" w:rsidRDefault="00D470AE" w:rsidP="00D470AE">
            <w:pPr>
              <w:ind w:left="0" w:hanging="2"/>
              <w:rPr>
                <w:ins w:id="10552" w:author="임 종운" w:date="2022-05-17T11:40:00Z"/>
              </w:rPr>
            </w:pPr>
            <w:ins w:id="10553" w:author="임 종운" w:date="2022-05-17T11:40:00Z">
              <w:r>
                <w:t>INSERT INTO attendance VALUES (5123, 44, 2022-04-13);</w:t>
              </w:r>
            </w:ins>
          </w:p>
          <w:p w14:paraId="46540591" w14:textId="77777777" w:rsidR="00D470AE" w:rsidRDefault="00D470AE" w:rsidP="00D470AE">
            <w:pPr>
              <w:ind w:left="0" w:hanging="2"/>
              <w:rPr>
                <w:ins w:id="10554" w:author="임 종운" w:date="2022-05-17T11:40:00Z"/>
              </w:rPr>
            </w:pPr>
            <w:ins w:id="10555" w:author="임 종운" w:date="2022-05-17T11:40:00Z">
              <w:r>
                <w:t>INSERT INTO attendance VALUES (5124, 45, 2022-04-13);</w:t>
              </w:r>
            </w:ins>
          </w:p>
          <w:p w14:paraId="206669DD" w14:textId="77777777" w:rsidR="00D470AE" w:rsidRDefault="00D470AE" w:rsidP="00D470AE">
            <w:pPr>
              <w:ind w:left="0" w:hanging="2"/>
              <w:rPr>
                <w:ins w:id="10556" w:author="임 종운" w:date="2022-05-17T11:40:00Z"/>
              </w:rPr>
            </w:pPr>
            <w:ins w:id="10557" w:author="임 종운" w:date="2022-05-17T11:40:00Z">
              <w:r>
                <w:t>INSERT INTO attendance VALUES (5125, 46, 2022-04-13);</w:t>
              </w:r>
            </w:ins>
          </w:p>
          <w:p w14:paraId="13F80321" w14:textId="77777777" w:rsidR="00D470AE" w:rsidRDefault="00D470AE" w:rsidP="00D470AE">
            <w:pPr>
              <w:ind w:left="0" w:hanging="2"/>
              <w:rPr>
                <w:ins w:id="10558" w:author="임 종운" w:date="2022-05-17T11:40:00Z"/>
              </w:rPr>
            </w:pPr>
            <w:ins w:id="10559" w:author="임 종운" w:date="2022-05-17T11:40:00Z">
              <w:r>
                <w:t>INSERT INTO attendance VALUES (5126, 47, 2022-04-13);</w:t>
              </w:r>
            </w:ins>
          </w:p>
          <w:p w14:paraId="2C9CB32D" w14:textId="77777777" w:rsidR="00D470AE" w:rsidRDefault="00D470AE" w:rsidP="00D470AE">
            <w:pPr>
              <w:ind w:left="0" w:hanging="2"/>
              <w:rPr>
                <w:ins w:id="10560" w:author="임 종운" w:date="2022-05-17T11:40:00Z"/>
              </w:rPr>
            </w:pPr>
            <w:ins w:id="10561" w:author="임 종운" w:date="2022-05-17T11:40:00Z">
              <w:r>
                <w:t>INSERT INTO attendance VALUES (5127, 48, 2022-04-13);</w:t>
              </w:r>
            </w:ins>
          </w:p>
          <w:p w14:paraId="129282F1" w14:textId="77777777" w:rsidR="00D470AE" w:rsidRDefault="00D470AE" w:rsidP="00D470AE">
            <w:pPr>
              <w:ind w:left="0" w:hanging="2"/>
              <w:rPr>
                <w:ins w:id="10562" w:author="임 종운" w:date="2022-05-17T11:40:00Z"/>
              </w:rPr>
            </w:pPr>
            <w:ins w:id="10563" w:author="임 종운" w:date="2022-05-17T11:40:00Z">
              <w:r>
                <w:t>INSERT INTO attendance VALUES (5128, 49, 2022-04-13);</w:t>
              </w:r>
            </w:ins>
          </w:p>
          <w:p w14:paraId="19B616DE" w14:textId="77777777" w:rsidR="00D470AE" w:rsidRDefault="00D470AE" w:rsidP="00D470AE">
            <w:pPr>
              <w:ind w:left="0" w:hanging="2"/>
              <w:rPr>
                <w:ins w:id="10564" w:author="임 종운" w:date="2022-05-17T11:40:00Z"/>
              </w:rPr>
            </w:pPr>
            <w:ins w:id="10565" w:author="임 종운" w:date="2022-05-17T11:40:00Z">
              <w:r>
                <w:t>INSERT INTO attendance VALUES (5129, 50, 2022-04-13);</w:t>
              </w:r>
            </w:ins>
          </w:p>
          <w:p w14:paraId="799808C7" w14:textId="77777777" w:rsidR="00D470AE" w:rsidRDefault="00D470AE" w:rsidP="00D470AE">
            <w:pPr>
              <w:ind w:left="0" w:hanging="2"/>
              <w:rPr>
                <w:ins w:id="10566" w:author="임 종운" w:date="2022-05-17T11:40:00Z"/>
              </w:rPr>
            </w:pPr>
            <w:ins w:id="10567" w:author="임 종운" w:date="2022-05-17T11:40:00Z">
              <w:r>
                <w:t>INSERT INTO attendance VALUES (5130, 51, 2022-04-13);</w:t>
              </w:r>
            </w:ins>
          </w:p>
          <w:p w14:paraId="5895BB18" w14:textId="77777777" w:rsidR="00D470AE" w:rsidRDefault="00D470AE" w:rsidP="00D470AE">
            <w:pPr>
              <w:ind w:left="0" w:hanging="2"/>
              <w:rPr>
                <w:ins w:id="10568" w:author="임 종운" w:date="2022-05-17T11:40:00Z"/>
              </w:rPr>
            </w:pPr>
            <w:ins w:id="10569" w:author="임 종운" w:date="2022-05-17T11:40:00Z">
              <w:r>
                <w:t>INSERT INTO attendance VALUES (5131, 52, 2022-04-13);</w:t>
              </w:r>
            </w:ins>
          </w:p>
          <w:p w14:paraId="03376ADA" w14:textId="77777777" w:rsidR="00D470AE" w:rsidRDefault="00D470AE" w:rsidP="00D470AE">
            <w:pPr>
              <w:ind w:left="0" w:hanging="2"/>
              <w:rPr>
                <w:ins w:id="10570" w:author="임 종운" w:date="2022-05-17T11:40:00Z"/>
              </w:rPr>
            </w:pPr>
            <w:ins w:id="10571" w:author="임 종운" w:date="2022-05-17T11:40:00Z">
              <w:r>
                <w:t>INSERT INTO attendance VALUES (5132, 53, 2022-04-13);</w:t>
              </w:r>
            </w:ins>
          </w:p>
          <w:p w14:paraId="000AEC97" w14:textId="77777777" w:rsidR="00D470AE" w:rsidRDefault="00D470AE" w:rsidP="00D470AE">
            <w:pPr>
              <w:ind w:left="0" w:hanging="2"/>
              <w:rPr>
                <w:ins w:id="10572" w:author="임 종운" w:date="2022-05-17T11:40:00Z"/>
              </w:rPr>
            </w:pPr>
            <w:ins w:id="10573" w:author="임 종운" w:date="2022-05-17T11:40:00Z">
              <w:r>
                <w:t>INSERT INTO attendance VALUES (5133, 54, 2022-04-13);</w:t>
              </w:r>
            </w:ins>
          </w:p>
          <w:p w14:paraId="3E230399" w14:textId="77777777" w:rsidR="00D470AE" w:rsidRDefault="00D470AE" w:rsidP="00D470AE">
            <w:pPr>
              <w:ind w:left="0" w:hanging="2"/>
              <w:rPr>
                <w:ins w:id="10574" w:author="임 종운" w:date="2022-05-17T11:40:00Z"/>
              </w:rPr>
            </w:pPr>
            <w:ins w:id="10575" w:author="임 종운" w:date="2022-05-17T11:40:00Z">
              <w:r>
                <w:t>INSERT INTO attendance VALUES (5134, 55, 2022-04-13);</w:t>
              </w:r>
            </w:ins>
          </w:p>
          <w:p w14:paraId="604DCB88" w14:textId="77777777" w:rsidR="00D470AE" w:rsidRDefault="00D470AE" w:rsidP="00D470AE">
            <w:pPr>
              <w:ind w:left="0" w:hanging="2"/>
              <w:rPr>
                <w:ins w:id="10576" w:author="임 종운" w:date="2022-05-17T11:40:00Z"/>
              </w:rPr>
            </w:pPr>
            <w:ins w:id="10577" w:author="임 종운" w:date="2022-05-17T11:40:00Z">
              <w:r>
                <w:t>INSERT INTO attendance VALUES (5135, 27, 2022-04-14);</w:t>
              </w:r>
            </w:ins>
          </w:p>
          <w:p w14:paraId="23861034" w14:textId="77777777" w:rsidR="00D470AE" w:rsidRDefault="00D470AE" w:rsidP="00D470AE">
            <w:pPr>
              <w:ind w:left="0" w:hanging="2"/>
              <w:rPr>
                <w:ins w:id="10578" w:author="임 종운" w:date="2022-05-17T11:40:00Z"/>
              </w:rPr>
            </w:pPr>
            <w:ins w:id="10579" w:author="임 종운" w:date="2022-05-17T11:40:00Z">
              <w:r>
                <w:t>INSERT INTO attendance VALUES (5136, 28, 2022-04-14);</w:t>
              </w:r>
            </w:ins>
          </w:p>
          <w:p w14:paraId="69284EAA" w14:textId="77777777" w:rsidR="00D470AE" w:rsidRDefault="00D470AE" w:rsidP="00D470AE">
            <w:pPr>
              <w:ind w:left="0" w:hanging="2"/>
              <w:rPr>
                <w:ins w:id="10580" w:author="임 종운" w:date="2022-05-17T11:40:00Z"/>
              </w:rPr>
            </w:pPr>
            <w:ins w:id="10581" w:author="임 종운" w:date="2022-05-17T11:40:00Z">
              <w:r>
                <w:t>INSERT INTO attendance VALUES (5137, 29, 2022-04-14);</w:t>
              </w:r>
            </w:ins>
          </w:p>
          <w:p w14:paraId="4A5EBD4D" w14:textId="77777777" w:rsidR="00D470AE" w:rsidRDefault="00D470AE" w:rsidP="00D470AE">
            <w:pPr>
              <w:ind w:left="0" w:hanging="2"/>
              <w:rPr>
                <w:ins w:id="10582" w:author="임 종운" w:date="2022-05-17T11:40:00Z"/>
              </w:rPr>
            </w:pPr>
            <w:ins w:id="10583" w:author="임 종운" w:date="2022-05-17T11:40:00Z">
              <w:r>
                <w:t>INSERT INTO attendance VALUES (5138, 30, 2022-04-14);</w:t>
              </w:r>
            </w:ins>
          </w:p>
          <w:p w14:paraId="2F91223E" w14:textId="77777777" w:rsidR="00D470AE" w:rsidRDefault="00D470AE" w:rsidP="00D470AE">
            <w:pPr>
              <w:ind w:left="0" w:hanging="2"/>
              <w:rPr>
                <w:ins w:id="10584" w:author="임 종운" w:date="2022-05-17T11:40:00Z"/>
              </w:rPr>
            </w:pPr>
            <w:ins w:id="10585" w:author="임 종운" w:date="2022-05-17T11:40:00Z">
              <w:r>
                <w:t>INSERT INTO attendance VALUES (5139, 31, 2022-04-14);</w:t>
              </w:r>
            </w:ins>
          </w:p>
          <w:p w14:paraId="6DDB743F" w14:textId="77777777" w:rsidR="00D470AE" w:rsidRDefault="00D470AE" w:rsidP="00D470AE">
            <w:pPr>
              <w:ind w:left="0" w:hanging="2"/>
              <w:rPr>
                <w:ins w:id="10586" w:author="임 종운" w:date="2022-05-17T11:40:00Z"/>
              </w:rPr>
            </w:pPr>
            <w:ins w:id="10587" w:author="임 종운" w:date="2022-05-17T11:40:00Z">
              <w:r>
                <w:t>INSERT INTO attendance VALUES (5140, 32, 2022-04-14);</w:t>
              </w:r>
            </w:ins>
          </w:p>
          <w:p w14:paraId="170778EB" w14:textId="77777777" w:rsidR="00D470AE" w:rsidRDefault="00D470AE" w:rsidP="00D470AE">
            <w:pPr>
              <w:ind w:left="0" w:hanging="2"/>
              <w:rPr>
                <w:ins w:id="10588" w:author="임 종운" w:date="2022-05-17T11:40:00Z"/>
              </w:rPr>
            </w:pPr>
            <w:ins w:id="10589" w:author="임 종운" w:date="2022-05-17T11:40:00Z">
              <w:r>
                <w:t>INSERT INTO attendance VALUES (5141, 33, 2022-04-14);</w:t>
              </w:r>
            </w:ins>
          </w:p>
          <w:p w14:paraId="14B695BB" w14:textId="77777777" w:rsidR="00D470AE" w:rsidRDefault="00D470AE" w:rsidP="00D470AE">
            <w:pPr>
              <w:ind w:left="0" w:hanging="2"/>
              <w:rPr>
                <w:ins w:id="10590" w:author="임 종운" w:date="2022-05-17T11:40:00Z"/>
              </w:rPr>
            </w:pPr>
            <w:ins w:id="10591" w:author="임 종운" w:date="2022-05-17T11:40:00Z">
              <w:r>
                <w:t>INSERT INTO attendance VALUES (5142, 34, 2022-04-14);</w:t>
              </w:r>
            </w:ins>
          </w:p>
          <w:p w14:paraId="3B9AEFEA" w14:textId="77777777" w:rsidR="00D470AE" w:rsidRDefault="00D470AE" w:rsidP="00D470AE">
            <w:pPr>
              <w:ind w:left="0" w:hanging="2"/>
              <w:rPr>
                <w:ins w:id="10592" w:author="임 종운" w:date="2022-05-17T11:40:00Z"/>
              </w:rPr>
            </w:pPr>
            <w:ins w:id="10593" w:author="임 종운" w:date="2022-05-17T11:40:00Z">
              <w:r>
                <w:t>INSERT INTO attendance VALUES (5143, 35, 2022-04-14);</w:t>
              </w:r>
            </w:ins>
          </w:p>
          <w:p w14:paraId="41F2BAB3" w14:textId="77777777" w:rsidR="00D470AE" w:rsidRDefault="00D470AE" w:rsidP="00D470AE">
            <w:pPr>
              <w:ind w:left="0" w:hanging="2"/>
              <w:rPr>
                <w:ins w:id="10594" w:author="임 종운" w:date="2022-05-17T11:40:00Z"/>
              </w:rPr>
            </w:pPr>
            <w:ins w:id="10595" w:author="임 종운" w:date="2022-05-17T11:40:00Z">
              <w:r>
                <w:t>INSERT INTO attendance VALUES (5144, 36, 2022-04-14);</w:t>
              </w:r>
            </w:ins>
          </w:p>
          <w:p w14:paraId="17F144F0" w14:textId="77777777" w:rsidR="00D470AE" w:rsidRDefault="00D470AE" w:rsidP="00D470AE">
            <w:pPr>
              <w:ind w:left="0" w:hanging="2"/>
              <w:rPr>
                <w:ins w:id="10596" w:author="임 종운" w:date="2022-05-17T11:40:00Z"/>
              </w:rPr>
            </w:pPr>
            <w:ins w:id="10597" w:author="임 종운" w:date="2022-05-17T11:40:00Z">
              <w:r>
                <w:t>INSERT INTO attendance VALUES (5145, 37, 2022-04-14);</w:t>
              </w:r>
            </w:ins>
          </w:p>
          <w:p w14:paraId="1DEE71D9" w14:textId="77777777" w:rsidR="00D470AE" w:rsidRDefault="00D470AE" w:rsidP="00D470AE">
            <w:pPr>
              <w:ind w:left="0" w:hanging="2"/>
              <w:rPr>
                <w:ins w:id="10598" w:author="임 종운" w:date="2022-05-17T11:40:00Z"/>
              </w:rPr>
            </w:pPr>
            <w:ins w:id="10599" w:author="임 종운" w:date="2022-05-17T11:40:00Z">
              <w:r>
                <w:lastRenderedPageBreak/>
                <w:t>INSERT INTO attendance VALUES (5146, 38, 2022-04-14);</w:t>
              </w:r>
            </w:ins>
          </w:p>
          <w:p w14:paraId="5F925052" w14:textId="77777777" w:rsidR="00D470AE" w:rsidRDefault="00D470AE" w:rsidP="00D470AE">
            <w:pPr>
              <w:ind w:left="0" w:hanging="2"/>
              <w:rPr>
                <w:ins w:id="10600" w:author="임 종운" w:date="2022-05-17T11:40:00Z"/>
              </w:rPr>
            </w:pPr>
            <w:ins w:id="10601" w:author="임 종운" w:date="2022-05-17T11:40:00Z">
              <w:r>
                <w:t>INSERT INTO attendance VALUES (5147, 39, 2022-04-14);</w:t>
              </w:r>
            </w:ins>
          </w:p>
          <w:p w14:paraId="0B20465D" w14:textId="77777777" w:rsidR="00D470AE" w:rsidRDefault="00D470AE" w:rsidP="00D470AE">
            <w:pPr>
              <w:ind w:left="0" w:hanging="2"/>
              <w:rPr>
                <w:ins w:id="10602" w:author="임 종운" w:date="2022-05-17T11:40:00Z"/>
              </w:rPr>
            </w:pPr>
            <w:ins w:id="10603" w:author="임 종운" w:date="2022-05-17T11:40:00Z">
              <w:r>
                <w:t>INSERT INTO attendance VALUES (5148, 40, 2022-04-14);</w:t>
              </w:r>
            </w:ins>
          </w:p>
          <w:p w14:paraId="703818D3" w14:textId="77777777" w:rsidR="00D470AE" w:rsidRDefault="00D470AE" w:rsidP="00D470AE">
            <w:pPr>
              <w:ind w:left="0" w:hanging="2"/>
              <w:rPr>
                <w:ins w:id="10604" w:author="임 종운" w:date="2022-05-17T11:40:00Z"/>
              </w:rPr>
            </w:pPr>
            <w:ins w:id="10605" w:author="임 종운" w:date="2022-05-17T11:40:00Z">
              <w:r>
                <w:t>INSERT INTO attendance VALUES (5149, 41, 2022-04-14);</w:t>
              </w:r>
            </w:ins>
          </w:p>
          <w:p w14:paraId="331D5BF3" w14:textId="77777777" w:rsidR="00D470AE" w:rsidRDefault="00D470AE" w:rsidP="00D470AE">
            <w:pPr>
              <w:ind w:left="0" w:hanging="2"/>
              <w:rPr>
                <w:ins w:id="10606" w:author="임 종운" w:date="2022-05-17T11:40:00Z"/>
              </w:rPr>
            </w:pPr>
            <w:ins w:id="10607" w:author="임 종운" w:date="2022-05-17T11:40:00Z">
              <w:r>
                <w:t>INSERT INTO attendance VALUES (5150, 42, 2022-04-14);</w:t>
              </w:r>
            </w:ins>
          </w:p>
          <w:p w14:paraId="085D5884" w14:textId="77777777" w:rsidR="00D470AE" w:rsidRDefault="00D470AE" w:rsidP="00D470AE">
            <w:pPr>
              <w:ind w:left="0" w:hanging="2"/>
              <w:rPr>
                <w:ins w:id="10608" w:author="임 종운" w:date="2022-05-17T11:40:00Z"/>
              </w:rPr>
            </w:pPr>
            <w:ins w:id="10609" w:author="임 종운" w:date="2022-05-17T11:40:00Z">
              <w:r>
                <w:t>INSERT INTO attendance VALUES (5151, 43, 2022-04-14);</w:t>
              </w:r>
            </w:ins>
          </w:p>
          <w:p w14:paraId="00196E43" w14:textId="77777777" w:rsidR="00D470AE" w:rsidRDefault="00D470AE" w:rsidP="00D470AE">
            <w:pPr>
              <w:ind w:left="0" w:hanging="2"/>
              <w:rPr>
                <w:ins w:id="10610" w:author="임 종운" w:date="2022-05-17T11:40:00Z"/>
              </w:rPr>
            </w:pPr>
            <w:ins w:id="10611" w:author="임 종운" w:date="2022-05-17T11:40:00Z">
              <w:r>
                <w:t>INSERT INTO attendance VALUES (5152, 44, 2022-04-14);</w:t>
              </w:r>
            </w:ins>
          </w:p>
          <w:p w14:paraId="6AA7BD8E" w14:textId="77777777" w:rsidR="00D470AE" w:rsidRDefault="00D470AE" w:rsidP="00D470AE">
            <w:pPr>
              <w:ind w:left="0" w:hanging="2"/>
              <w:rPr>
                <w:ins w:id="10612" w:author="임 종운" w:date="2022-05-17T11:40:00Z"/>
              </w:rPr>
            </w:pPr>
            <w:ins w:id="10613" w:author="임 종운" w:date="2022-05-17T11:40:00Z">
              <w:r>
                <w:t>INSERT INTO attendance VALUES (5153, 45, 2022-04-14);</w:t>
              </w:r>
            </w:ins>
          </w:p>
          <w:p w14:paraId="401FD9C9" w14:textId="77777777" w:rsidR="00D470AE" w:rsidRDefault="00D470AE" w:rsidP="00D470AE">
            <w:pPr>
              <w:ind w:left="0" w:hanging="2"/>
              <w:rPr>
                <w:ins w:id="10614" w:author="임 종운" w:date="2022-05-17T11:40:00Z"/>
              </w:rPr>
            </w:pPr>
            <w:ins w:id="10615" w:author="임 종운" w:date="2022-05-17T11:40:00Z">
              <w:r>
                <w:t>INSERT INTO attendance VALUES (5154, 46, 2022-04-14);</w:t>
              </w:r>
            </w:ins>
          </w:p>
          <w:p w14:paraId="20F2DC66" w14:textId="77777777" w:rsidR="00D470AE" w:rsidRDefault="00D470AE" w:rsidP="00D470AE">
            <w:pPr>
              <w:ind w:left="0" w:hanging="2"/>
              <w:rPr>
                <w:ins w:id="10616" w:author="임 종운" w:date="2022-05-17T11:40:00Z"/>
              </w:rPr>
            </w:pPr>
            <w:ins w:id="10617" w:author="임 종운" w:date="2022-05-17T11:40:00Z">
              <w:r>
                <w:t>INSERT INTO attendance VALUES (5155, 47, 2022-04-14);</w:t>
              </w:r>
            </w:ins>
          </w:p>
          <w:p w14:paraId="1FFDE982" w14:textId="77777777" w:rsidR="00D470AE" w:rsidRDefault="00D470AE" w:rsidP="00D470AE">
            <w:pPr>
              <w:ind w:left="0" w:hanging="2"/>
              <w:rPr>
                <w:ins w:id="10618" w:author="임 종운" w:date="2022-05-17T11:40:00Z"/>
              </w:rPr>
            </w:pPr>
            <w:ins w:id="10619" w:author="임 종운" w:date="2022-05-17T11:40:00Z">
              <w:r>
                <w:t>INSERT INTO attendance VALUES (5156, 48, 2022-04-14);</w:t>
              </w:r>
            </w:ins>
          </w:p>
          <w:p w14:paraId="6AF3D965" w14:textId="77777777" w:rsidR="00D470AE" w:rsidRDefault="00D470AE" w:rsidP="00D470AE">
            <w:pPr>
              <w:ind w:left="0" w:hanging="2"/>
              <w:rPr>
                <w:ins w:id="10620" w:author="임 종운" w:date="2022-05-17T11:40:00Z"/>
              </w:rPr>
            </w:pPr>
            <w:ins w:id="10621" w:author="임 종운" w:date="2022-05-17T11:40:00Z">
              <w:r>
                <w:t>INSERT INTO attendance VALUES (5157, 49, 2022-04-14);</w:t>
              </w:r>
            </w:ins>
          </w:p>
          <w:p w14:paraId="27E7E83C" w14:textId="77777777" w:rsidR="00D470AE" w:rsidRDefault="00D470AE" w:rsidP="00D470AE">
            <w:pPr>
              <w:ind w:left="0" w:hanging="2"/>
              <w:rPr>
                <w:ins w:id="10622" w:author="임 종운" w:date="2022-05-17T11:40:00Z"/>
              </w:rPr>
            </w:pPr>
            <w:ins w:id="10623" w:author="임 종운" w:date="2022-05-17T11:40:00Z">
              <w:r>
                <w:t>INSERT INTO attendance VALUES (5158, 50, 2022-04-14);</w:t>
              </w:r>
            </w:ins>
          </w:p>
          <w:p w14:paraId="06C5190C" w14:textId="77777777" w:rsidR="00D470AE" w:rsidRDefault="00D470AE" w:rsidP="00D470AE">
            <w:pPr>
              <w:ind w:left="0" w:hanging="2"/>
              <w:rPr>
                <w:ins w:id="10624" w:author="임 종운" w:date="2022-05-17T11:40:00Z"/>
              </w:rPr>
            </w:pPr>
            <w:ins w:id="10625" w:author="임 종운" w:date="2022-05-17T11:40:00Z">
              <w:r>
                <w:t>INSERT INTO attendance VALUES (5159, 51, 2022-04-14);</w:t>
              </w:r>
            </w:ins>
          </w:p>
          <w:p w14:paraId="525E8D44" w14:textId="77777777" w:rsidR="00D470AE" w:rsidRDefault="00D470AE" w:rsidP="00D470AE">
            <w:pPr>
              <w:ind w:left="0" w:hanging="2"/>
              <w:rPr>
                <w:ins w:id="10626" w:author="임 종운" w:date="2022-05-17T11:40:00Z"/>
              </w:rPr>
            </w:pPr>
            <w:ins w:id="10627" w:author="임 종운" w:date="2022-05-17T11:40:00Z">
              <w:r>
                <w:t>INSERT INTO attendance VALUES (5160, 52, 2022-04-14);</w:t>
              </w:r>
            </w:ins>
          </w:p>
          <w:p w14:paraId="105E547B" w14:textId="77777777" w:rsidR="00D470AE" w:rsidRDefault="00D470AE" w:rsidP="00D470AE">
            <w:pPr>
              <w:ind w:left="0" w:hanging="2"/>
              <w:rPr>
                <w:ins w:id="10628" w:author="임 종운" w:date="2022-05-17T11:40:00Z"/>
              </w:rPr>
            </w:pPr>
            <w:ins w:id="10629" w:author="임 종운" w:date="2022-05-17T11:40:00Z">
              <w:r>
                <w:t>INSERT INTO attendance VALUES (5161, 53, 2022-04-14);</w:t>
              </w:r>
            </w:ins>
          </w:p>
          <w:p w14:paraId="0DDB9FF2" w14:textId="77777777" w:rsidR="00D470AE" w:rsidRDefault="00D470AE" w:rsidP="00D470AE">
            <w:pPr>
              <w:ind w:left="0" w:hanging="2"/>
              <w:rPr>
                <w:ins w:id="10630" w:author="임 종운" w:date="2022-05-17T11:40:00Z"/>
              </w:rPr>
            </w:pPr>
            <w:ins w:id="10631" w:author="임 종운" w:date="2022-05-17T11:40:00Z">
              <w:r>
                <w:t>INSERT INTO attendance VALUES (5162, 54, 2022-04-14);</w:t>
              </w:r>
            </w:ins>
          </w:p>
          <w:p w14:paraId="3D93AF4D" w14:textId="77777777" w:rsidR="00D470AE" w:rsidRDefault="00D470AE" w:rsidP="00D470AE">
            <w:pPr>
              <w:ind w:left="0" w:hanging="2"/>
              <w:rPr>
                <w:ins w:id="10632" w:author="임 종운" w:date="2022-05-17T11:40:00Z"/>
              </w:rPr>
            </w:pPr>
            <w:ins w:id="10633" w:author="임 종운" w:date="2022-05-17T11:40:00Z">
              <w:r>
                <w:t>INSERT INTO attendance VALUES (5163, 55, 2022-04-14);</w:t>
              </w:r>
            </w:ins>
          </w:p>
          <w:p w14:paraId="65B8F323" w14:textId="77777777" w:rsidR="00D470AE" w:rsidRDefault="00D470AE" w:rsidP="00D470AE">
            <w:pPr>
              <w:ind w:left="0" w:hanging="2"/>
              <w:rPr>
                <w:ins w:id="10634" w:author="임 종운" w:date="2022-05-17T11:40:00Z"/>
              </w:rPr>
            </w:pPr>
            <w:ins w:id="10635" w:author="임 종운" w:date="2022-05-17T11:40:00Z">
              <w:r>
                <w:t>INSERT INTO attendance VALUES (5164, 27, 2022-04-15);</w:t>
              </w:r>
            </w:ins>
          </w:p>
          <w:p w14:paraId="03548193" w14:textId="77777777" w:rsidR="00D470AE" w:rsidRDefault="00D470AE" w:rsidP="00D470AE">
            <w:pPr>
              <w:ind w:left="0" w:hanging="2"/>
              <w:rPr>
                <w:ins w:id="10636" w:author="임 종운" w:date="2022-05-17T11:40:00Z"/>
              </w:rPr>
            </w:pPr>
            <w:ins w:id="10637" w:author="임 종운" w:date="2022-05-17T11:40:00Z">
              <w:r>
                <w:t>INSERT INTO attendance VALUES (5165, 28, 2022-04-15);</w:t>
              </w:r>
            </w:ins>
          </w:p>
          <w:p w14:paraId="5BFBA18B" w14:textId="77777777" w:rsidR="00D470AE" w:rsidRDefault="00D470AE" w:rsidP="00D470AE">
            <w:pPr>
              <w:ind w:left="0" w:hanging="2"/>
              <w:rPr>
                <w:ins w:id="10638" w:author="임 종운" w:date="2022-05-17T11:40:00Z"/>
              </w:rPr>
            </w:pPr>
            <w:ins w:id="10639" w:author="임 종운" w:date="2022-05-17T11:40:00Z">
              <w:r>
                <w:t>INSERT INTO attendance VALUES (5166, 29, 2022-04-15);</w:t>
              </w:r>
            </w:ins>
          </w:p>
          <w:p w14:paraId="5F7133BA" w14:textId="77777777" w:rsidR="00D470AE" w:rsidRDefault="00D470AE" w:rsidP="00D470AE">
            <w:pPr>
              <w:ind w:left="0" w:hanging="2"/>
              <w:rPr>
                <w:ins w:id="10640" w:author="임 종운" w:date="2022-05-17T11:40:00Z"/>
              </w:rPr>
            </w:pPr>
            <w:ins w:id="10641" w:author="임 종운" w:date="2022-05-17T11:40:00Z">
              <w:r>
                <w:t>INSERT INTO attendance VALUES (5167, 30, 2022-04-15);</w:t>
              </w:r>
            </w:ins>
          </w:p>
          <w:p w14:paraId="14DA5C6F" w14:textId="77777777" w:rsidR="00D470AE" w:rsidRDefault="00D470AE" w:rsidP="00D470AE">
            <w:pPr>
              <w:ind w:left="0" w:hanging="2"/>
              <w:rPr>
                <w:ins w:id="10642" w:author="임 종운" w:date="2022-05-17T11:40:00Z"/>
              </w:rPr>
            </w:pPr>
            <w:ins w:id="10643" w:author="임 종운" w:date="2022-05-17T11:40:00Z">
              <w:r>
                <w:t>INSERT INTO attendance VALUES (5168, 31, 2022-04-15);</w:t>
              </w:r>
            </w:ins>
          </w:p>
          <w:p w14:paraId="1818DD74" w14:textId="77777777" w:rsidR="00D470AE" w:rsidRDefault="00D470AE" w:rsidP="00D470AE">
            <w:pPr>
              <w:ind w:left="0" w:hanging="2"/>
              <w:rPr>
                <w:ins w:id="10644" w:author="임 종운" w:date="2022-05-17T11:40:00Z"/>
              </w:rPr>
            </w:pPr>
            <w:ins w:id="10645" w:author="임 종운" w:date="2022-05-17T11:40:00Z">
              <w:r>
                <w:t>INSERT INTO attendance VALUES (5169, 32, 2022-04-15);</w:t>
              </w:r>
            </w:ins>
          </w:p>
          <w:p w14:paraId="0CF4576D" w14:textId="77777777" w:rsidR="00D470AE" w:rsidRDefault="00D470AE" w:rsidP="00D470AE">
            <w:pPr>
              <w:ind w:left="0" w:hanging="2"/>
              <w:rPr>
                <w:ins w:id="10646" w:author="임 종운" w:date="2022-05-17T11:40:00Z"/>
              </w:rPr>
            </w:pPr>
            <w:ins w:id="10647" w:author="임 종운" w:date="2022-05-17T11:40:00Z">
              <w:r>
                <w:t>INSERT INTO attendance VALUES (5170, 33, 2022-04-15);</w:t>
              </w:r>
            </w:ins>
          </w:p>
          <w:p w14:paraId="14CAB17D" w14:textId="77777777" w:rsidR="00D470AE" w:rsidRDefault="00D470AE" w:rsidP="00D470AE">
            <w:pPr>
              <w:ind w:left="0" w:hanging="2"/>
              <w:rPr>
                <w:ins w:id="10648" w:author="임 종운" w:date="2022-05-17T11:40:00Z"/>
              </w:rPr>
            </w:pPr>
            <w:ins w:id="10649" w:author="임 종운" w:date="2022-05-17T11:40:00Z">
              <w:r>
                <w:t>INSERT INTO attendance VALUES (5171, 34, 2022-04-15);</w:t>
              </w:r>
            </w:ins>
          </w:p>
          <w:p w14:paraId="3F07C76D" w14:textId="77777777" w:rsidR="00D470AE" w:rsidRDefault="00D470AE" w:rsidP="00D470AE">
            <w:pPr>
              <w:ind w:left="0" w:hanging="2"/>
              <w:rPr>
                <w:ins w:id="10650" w:author="임 종운" w:date="2022-05-17T11:40:00Z"/>
              </w:rPr>
            </w:pPr>
            <w:ins w:id="10651" w:author="임 종운" w:date="2022-05-17T11:40:00Z">
              <w:r>
                <w:t>INSERT INTO attendance VALUES (5172, 35, 2022-04-15);</w:t>
              </w:r>
            </w:ins>
          </w:p>
          <w:p w14:paraId="287A7139" w14:textId="77777777" w:rsidR="00D470AE" w:rsidRDefault="00D470AE" w:rsidP="00D470AE">
            <w:pPr>
              <w:ind w:left="0" w:hanging="2"/>
              <w:rPr>
                <w:ins w:id="10652" w:author="임 종운" w:date="2022-05-17T11:40:00Z"/>
              </w:rPr>
            </w:pPr>
            <w:ins w:id="10653" w:author="임 종운" w:date="2022-05-17T11:40:00Z">
              <w:r>
                <w:lastRenderedPageBreak/>
                <w:t>INSERT INTO attendance VALUES (5173, 36, 2022-04-15);</w:t>
              </w:r>
            </w:ins>
          </w:p>
          <w:p w14:paraId="7C565C43" w14:textId="77777777" w:rsidR="00D470AE" w:rsidRDefault="00D470AE" w:rsidP="00D470AE">
            <w:pPr>
              <w:ind w:left="0" w:hanging="2"/>
              <w:rPr>
                <w:ins w:id="10654" w:author="임 종운" w:date="2022-05-17T11:40:00Z"/>
              </w:rPr>
            </w:pPr>
            <w:ins w:id="10655" w:author="임 종운" w:date="2022-05-17T11:40:00Z">
              <w:r>
                <w:t>INSERT INTO attendance VALUES (5174, 37, 2022-04-15);</w:t>
              </w:r>
            </w:ins>
          </w:p>
          <w:p w14:paraId="181E7E43" w14:textId="77777777" w:rsidR="00D470AE" w:rsidRDefault="00D470AE" w:rsidP="00D470AE">
            <w:pPr>
              <w:ind w:left="0" w:hanging="2"/>
              <w:rPr>
                <w:ins w:id="10656" w:author="임 종운" w:date="2022-05-17T11:40:00Z"/>
              </w:rPr>
            </w:pPr>
            <w:ins w:id="10657" w:author="임 종운" w:date="2022-05-17T11:40:00Z">
              <w:r>
                <w:t>INSERT INTO attendance VALUES (5175, 38, 2022-04-15);</w:t>
              </w:r>
            </w:ins>
          </w:p>
          <w:p w14:paraId="64DE96FF" w14:textId="77777777" w:rsidR="00D470AE" w:rsidRDefault="00D470AE" w:rsidP="00D470AE">
            <w:pPr>
              <w:ind w:left="0" w:hanging="2"/>
              <w:rPr>
                <w:ins w:id="10658" w:author="임 종운" w:date="2022-05-17T11:40:00Z"/>
              </w:rPr>
            </w:pPr>
            <w:ins w:id="10659" w:author="임 종운" w:date="2022-05-17T11:40:00Z">
              <w:r>
                <w:t>INSERT INTO attendance VALUES (5176, 39, 2022-04-15);</w:t>
              </w:r>
            </w:ins>
          </w:p>
          <w:p w14:paraId="4A53997D" w14:textId="77777777" w:rsidR="00D470AE" w:rsidRDefault="00D470AE" w:rsidP="00D470AE">
            <w:pPr>
              <w:ind w:left="0" w:hanging="2"/>
              <w:rPr>
                <w:ins w:id="10660" w:author="임 종운" w:date="2022-05-17T11:40:00Z"/>
              </w:rPr>
            </w:pPr>
            <w:ins w:id="10661" w:author="임 종운" w:date="2022-05-17T11:40:00Z">
              <w:r>
                <w:t>INSERT INTO attendance VALUES (5177, 40, 2022-04-15);</w:t>
              </w:r>
            </w:ins>
          </w:p>
          <w:p w14:paraId="04343CFC" w14:textId="77777777" w:rsidR="00D470AE" w:rsidRDefault="00D470AE" w:rsidP="00D470AE">
            <w:pPr>
              <w:ind w:left="0" w:hanging="2"/>
              <w:rPr>
                <w:ins w:id="10662" w:author="임 종운" w:date="2022-05-17T11:40:00Z"/>
              </w:rPr>
            </w:pPr>
            <w:ins w:id="10663" w:author="임 종운" w:date="2022-05-17T11:40:00Z">
              <w:r>
                <w:t>INSERT INTO attendance VALUES (5178, 41, 2022-04-15);</w:t>
              </w:r>
            </w:ins>
          </w:p>
          <w:p w14:paraId="63144A97" w14:textId="77777777" w:rsidR="00D470AE" w:rsidRDefault="00D470AE" w:rsidP="00D470AE">
            <w:pPr>
              <w:ind w:left="0" w:hanging="2"/>
              <w:rPr>
                <w:ins w:id="10664" w:author="임 종운" w:date="2022-05-17T11:40:00Z"/>
              </w:rPr>
            </w:pPr>
            <w:ins w:id="10665" w:author="임 종운" w:date="2022-05-17T11:40:00Z">
              <w:r>
                <w:t>INSERT INTO attendance VALUES (5179, 42, 2022-04-15);</w:t>
              </w:r>
            </w:ins>
          </w:p>
          <w:p w14:paraId="1C7E61CB" w14:textId="77777777" w:rsidR="00D470AE" w:rsidRDefault="00D470AE" w:rsidP="00D470AE">
            <w:pPr>
              <w:ind w:left="0" w:hanging="2"/>
              <w:rPr>
                <w:ins w:id="10666" w:author="임 종운" w:date="2022-05-17T11:40:00Z"/>
              </w:rPr>
            </w:pPr>
            <w:ins w:id="10667" w:author="임 종운" w:date="2022-05-17T11:40:00Z">
              <w:r>
                <w:t>INSERT INTO attendance VALUES (5180, 43, 2022-04-15);</w:t>
              </w:r>
            </w:ins>
          </w:p>
          <w:p w14:paraId="377A618B" w14:textId="77777777" w:rsidR="00D470AE" w:rsidRDefault="00D470AE" w:rsidP="00D470AE">
            <w:pPr>
              <w:ind w:left="0" w:hanging="2"/>
              <w:rPr>
                <w:ins w:id="10668" w:author="임 종운" w:date="2022-05-17T11:40:00Z"/>
              </w:rPr>
            </w:pPr>
            <w:ins w:id="10669" w:author="임 종운" w:date="2022-05-17T11:40:00Z">
              <w:r>
                <w:t>INSERT INTO attendance VALUES (5181, 44, 2022-04-15);</w:t>
              </w:r>
            </w:ins>
          </w:p>
          <w:p w14:paraId="6CFCDF32" w14:textId="77777777" w:rsidR="00D470AE" w:rsidRDefault="00D470AE" w:rsidP="00D470AE">
            <w:pPr>
              <w:ind w:left="0" w:hanging="2"/>
              <w:rPr>
                <w:ins w:id="10670" w:author="임 종운" w:date="2022-05-17T11:40:00Z"/>
              </w:rPr>
            </w:pPr>
            <w:ins w:id="10671" w:author="임 종운" w:date="2022-05-17T11:40:00Z">
              <w:r>
                <w:t>INSERT INTO attendance VALUES (5182, 45, 2022-04-15);</w:t>
              </w:r>
            </w:ins>
          </w:p>
          <w:p w14:paraId="3C0B68DE" w14:textId="77777777" w:rsidR="00D470AE" w:rsidRDefault="00D470AE" w:rsidP="00D470AE">
            <w:pPr>
              <w:ind w:left="0" w:hanging="2"/>
              <w:rPr>
                <w:ins w:id="10672" w:author="임 종운" w:date="2022-05-17T11:40:00Z"/>
              </w:rPr>
            </w:pPr>
            <w:ins w:id="10673" w:author="임 종운" w:date="2022-05-17T11:40:00Z">
              <w:r>
                <w:t>INSERT INTO attendance VALUES (5183, 46, 2022-04-15);</w:t>
              </w:r>
            </w:ins>
          </w:p>
          <w:p w14:paraId="1CC2CF1D" w14:textId="77777777" w:rsidR="00D470AE" w:rsidRDefault="00D470AE" w:rsidP="00D470AE">
            <w:pPr>
              <w:ind w:left="0" w:hanging="2"/>
              <w:rPr>
                <w:ins w:id="10674" w:author="임 종운" w:date="2022-05-17T11:40:00Z"/>
              </w:rPr>
            </w:pPr>
            <w:ins w:id="10675" w:author="임 종운" w:date="2022-05-17T11:40:00Z">
              <w:r>
                <w:t>INSERT INTO attendance VALUES (5184, 47, 2022-04-15);</w:t>
              </w:r>
            </w:ins>
          </w:p>
          <w:p w14:paraId="7890436E" w14:textId="77777777" w:rsidR="00D470AE" w:rsidRDefault="00D470AE" w:rsidP="00D470AE">
            <w:pPr>
              <w:ind w:left="0" w:hanging="2"/>
              <w:rPr>
                <w:ins w:id="10676" w:author="임 종운" w:date="2022-05-17T11:40:00Z"/>
              </w:rPr>
            </w:pPr>
            <w:ins w:id="10677" w:author="임 종운" w:date="2022-05-17T11:40:00Z">
              <w:r>
                <w:t>INSERT INTO attendance VALUES (5185, 48, 2022-04-15);</w:t>
              </w:r>
            </w:ins>
          </w:p>
          <w:p w14:paraId="5177C021" w14:textId="77777777" w:rsidR="00D470AE" w:rsidRDefault="00D470AE" w:rsidP="00D470AE">
            <w:pPr>
              <w:ind w:left="0" w:hanging="2"/>
              <w:rPr>
                <w:ins w:id="10678" w:author="임 종운" w:date="2022-05-17T11:40:00Z"/>
              </w:rPr>
            </w:pPr>
            <w:ins w:id="10679" w:author="임 종운" w:date="2022-05-17T11:40:00Z">
              <w:r>
                <w:t>INSERT INTO attendance VALUES (5186, 49, 2022-04-15);</w:t>
              </w:r>
            </w:ins>
          </w:p>
          <w:p w14:paraId="7A12A4DA" w14:textId="77777777" w:rsidR="00D470AE" w:rsidRDefault="00D470AE" w:rsidP="00D470AE">
            <w:pPr>
              <w:ind w:left="0" w:hanging="2"/>
              <w:rPr>
                <w:ins w:id="10680" w:author="임 종운" w:date="2022-05-17T11:40:00Z"/>
              </w:rPr>
            </w:pPr>
            <w:ins w:id="10681" w:author="임 종운" w:date="2022-05-17T11:40:00Z">
              <w:r>
                <w:t>INSERT INTO attendance VALUES (5187, 50, 2022-04-15);</w:t>
              </w:r>
            </w:ins>
          </w:p>
          <w:p w14:paraId="384B2A7E" w14:textId="77777777" w:rsidR="00D470AE" w:rsidRDefault="00D470AE" w:rsidP="00D470AE">
            <w:pPr>
              <w:ind w:left="0" w:hanging="2"/>
              <w:rPr>
                <w:ins w:id="10682" w:author="임 종운" w:date="2022-05-17T11:40:00Z"/>
              </w:rPr>
            </w:pPr>
            <w:ins w:id="10683" w:author="임 종운" w:date="2022-05-17T11:40:00Z">
              <w:r>
                <w:t>INSERT INTO attendance VALUES (5188, 51, 2022-04-15);</w:t>
              </w:r>
            </w:ins>
          </w:p>
          <w:p w14:paraId="36AA01CF" w14:textId="77777777" w:rsidR="00D470AE" w:rsidRDefault="00D470AE" w:rsidP="00D470AE">
            <w:pPr>
              <w:ind w:left="0" w:hanging="2"/>
              <w:rPr>
                <w:ins w:id="10684" w:author="임 종운" w:date="2022-05-17T11:40:00Z"/>
              </w:rPr>
            </w:pPr>
            <w:ins w:id="10685" w:author="임 종운" w:date="2022-05-17T11:40:00Z">
              <w:r>
                <w:t>INSERT INTO attendance VALUES (5189, 52, 2022-04-15);</w:t>
              </w:r>
            </w:ins>
          </w:p>
          <w:p w14:paraId="33143A77" w14:textId="77777777" w:rsidR="00D470AE" w:rsidRDefault="00D470AE" w:rsidP="00D470AE">
            <w:pPr>
              <w:ind w:left="0" w:hanging="2"/>
              <w:rPr>
                <w:ins w:id="10686" w:author="임 종운" w:date="2022-05-17T11:40:00Z"/>
              </w:rPr>
            </w:pPr>
            <w:ins w:id="10687" w:author="임 종운" w:date="2022-05-17T11:40:00Z">
              <w:r>
                <w:t>INSERT INTO attendance VALUES (5190, 53, 2022-04-15);</w:t>
              </w:r>
            </w:ins>
          </w:p>
          <w:p w14:paraId="2A13C006" w14:textId="77777777" w:rsidR="00D470AE" w:rsidRDefault="00D470AE" w:rsidP="00D470AE">
            <w:pPr>
              <w:ind w:left="0" w:hanging="2"/>
              <w:rPr>
                <w:ins w:id="10688" w:author="임 종운" w:date="2022-05-17T11:40:00Z"/>
              </w:rPr>
            </w:pPr>
            <w:ins w:id="10689" w:author="임 종운" w:date="2022-05-17T11:40:00Z">
              <w:r>
                <w:t>INSERT INTO attendance VALUES (5191, 54, 2022-04-15);</w:t>
              </w:r>
            </w:ins>
          </w:p>
          <w:p w14:paraId="52BA6305" w14:textId="77777777" w:rsidR="00D470AE" w:rsidRDefault="00D470AE" w:rsidP="00D470AE">
            <w:pPr>
              <w:ind w:left="0" w:hanging="2"/>
              <w:rPr>
                <w:ins w:id="10690" w:author="임 종운" w:date="2022-05-17T11:40:00Z"/>
              </w:rPr>
            </w:pPr>
            <w:ins w:id="10691" w:author="임 종운" w:date="2022-05-17T11:40:00Z">
              <w:r>
                <w:t>INSERT INTO attendance VALUES (5192, 55, 2022-04-15);</w:t>
              </w:r>
            </w:ins>
          </w:p>
          <w:p w14:paraId="5375A389" w14:textId="77777777" w:rsidR="00D470AE" w:rsidRDefault="00D470AE" w:rsidP="00D470AE">
            <w:pPr>
              <w:ind w:left="0" w:hanging="2"/>
              <w:rPr>
                <w:ins w:id="10692" w:author="임 종운" w:date="2022-05-17T11:40:00Z"/>
              </w:rPr>
            </w:pPr>
            <w:ins w:id="10693" w:author="임 종운" w:date="2022-05-17T11:40:00Z">
              <w:r>
                <w:t>INSERT INTO attendance VALUES (5193, 27, 2022-04-16);</w:t>
              </w:r>
            </w:ins>
          </w:p>
          <w:p w14:paraId="630FAE1C" w14:textId="77777777" w:rsidR="00D470AE" w:rsidRDefault="00D470AE" w:rsidP="00D470AE">
            <w:pPr>
              <w:ind w:left="0" w:hanging="2"/>
              <w:rPr>
                <w:ins w:id="10694" w:author="임 종운" w:date="2022-05-17T11:40:00Z"/>
              </w:rPr>
            </w:pPr>
            <w:ins w:id="10695" w:author="임 종운" w:date="2022-05-17T11:40:00Z">
              <w:r>
                <w:t>INSERT INTO attendance VALUES (5194, 28, 2022-04-16);</w:t>
              </w:r>
            </w:ins>
          </w:p>
          <w:p w14:paraId="6B97653A" w14:textId="77777777" w:rsidR="00D470AE" w:rsidRDefault="00D470AE" w:rsidP="00D470AE">
            <w:pPr>
              <w:ind w:left="0" w:hanging="2"/>
              <w:rPr>
                <w:ins w:id="10696" w:author="임 종운" w:date="2022-05-17T11:40:00Z"/>
              </w:rPr>
            </w:pPr>
            <w:ins w:id="10697" w:author="임 종운" w:date="2022-05-17T11:40:00Z">
              <w:r>
                <w:t>INSERT INTO attendance VALUES (5195, 29, 2022-04-16);</w:t>
              </w:r>
            </w:ins>
          </w:p>
          <w:p w14:paraId="2A1341FB" w14:textId="77777777" w:rsidR="00D470AE" w:rsidRDefault="00D470AE" w:rsidP="00D470AE">
            <w:pPr>
              <w:ind w:left="0" w:hanging="2"/>
              <w:rPr>
                <w:ins w:id="10698" w:author="임 종운" w:date="2022-05-17T11:40:00Z"/>
              </w:rPr>
            </w:pPr>
            <w:ins w:id="10699" w:author="임 종운" w:date="2022-05-17T11:40:00Z">
              <w:r>
                <w:t>INSERT INTO attendance VALUES (5196, 30, 2022-04-16);</w:t>
              </w:r>
            </w:ins>
          </w:p>
          <w:p w14:paraId="3FD700D7" w14:textId="77777777" w:rsidR="00D470AE" w:rsidRDefault="00D470AE" w:rsidP="00D470AE">
            <w:pPr>
              <w:ind w:left="0" w:hanging="2"/>
              <w:rPr>
                <w:ins w:id="10700" w:author="임 종운" w:date="2022-05-17T11:40:00Z"/>
              </w:rPr>
            </w:pPr>
            <w:ins w:id="10701" w:author="임 종운" w:date="2022-05-17T11:40:00Z">
              <w:r>
                <w:t>INSERT INTO attendance VALUES (5197, 31, 2022-04-16);</w:t>
              </w:r>
            </w:ins>
          </w:p>
          <w:p w14:paraId="36481CF6" w14:textId="77777777" w:rsidR="00D470AE" w:rsidRDefault="00D470AE" w:rsidP="00D470AE">
            <w:pPr>
              <w:ind w:left="0" w:hanging="2"/>
              <w:rPr>
                <w:ins w:id="10702" w:author="임 종운" w:date="2022-05-17T11:40:00Z"/>
              </w:rPr>
            </w:pPr>
            <w:ins w:id="10703" w:author="임 종운" w:date="2022-05-17T11:40:00Z">
              <w:r>
                <w:t>INSERT INTO attendance VALUES (5198, 32, 2022-04-16);</w:t>
              </w:r>
            </w:ins>
          </w:p>
          <w:p w14:paraId="078BCF94" w14:textId="77777777" w:rsidR="00D470AE" w:rsidRDefault="00D470AE" w:rsidP="00D470AE">
            <w:pPr>
              <w:ind w:left="0" w:hanging="2"/>
              <w:rPr>
                <w:ins w:id="10704" w:author="임 종운" w:date="2022-05-17T11:40:00Z"/>
              </w:rPr>
            </w:pPr>
            <w:ins w:id="10705" w:author="임 종운" w:date="2022-05-17T11:40:00Z">
              <w:r>
                <w:t>INSERT INTO attendance VALUES (5199, 33, 2022-04-16);</w:t>
              </w:r>
            </w:ins>
          </w:p>
          <w:p w14:paraId="19A71BD0" w14:textId="77777777" w:rsidR="00D470AE" w:rsidRDefault="00D470AE" w:rsidP="00D470AE">
            <w:pPr>
              <w:ind w:left="0" w:hanging="2"/>
              <w:rPr>
                <w:ins w:id="10706" w:author="임 종운" w:date="2022-05-17T11:40:00Z"/>
              </w:rPr>
            </w:pPr>
            <w:ins w:id="10707" w:author="임 종운" w:date="2022-05-17T11:40:00Z">
              <w:r>
                <w:lastRenderedPageBreak/>
                <w:t>INSERT INTO attendance VALUES (5200, 34, 2022-04-16);</w:t>
              </w:r>
            </w:ins>
          </w:p>
          <w:p w14:paraId="3AE2B322" w14:textId="77777777" w:rsidR="00D470AE" w:rsidRDefault="00D470AE" w:rsidP="00D470AE">
            <w:pPr>
              <w:ind w:left="0" w:hanging="2"/>
              <w:rPr>
                <w:ins w:id="10708" w:author="임 종운" w:date="2022-05-17T11:40:00Z"/>
              </w:rPr>
            </w:pPr>
            <w:ins w:id="10709" w:author="임 종운" w:date="2022-05-17T11:40:00Z">
              <w:r>
                <w:t>INSERT INTO attendance VALUES (5201, 35, 2022-04-16);</w:t>
              </w:r>
            </w:ins>
          </w:p>
          <w:p w14:paraId="25FEFE83" w14:textId="77777777" w:rsidR="00D470AE" w:rsidRDefault="00D470AE" w:rsidP="00D470AE">
            <w:pPr>
              <w:ind w:left="0" w:hanging="2"/>
              <w:rPr>
                <w:ins w:id="10710" w:author="임 종운" w:date="2022-05-17T11:40:00Z"/>
              </w:rPr>
            </w:pPr>
            <w:ins w:id="10711" w:author="임 종운" w:date="2022-05-17T11:40:00Z">
              <w:r>
                <w:t>INSERT INTO attendance VALUES (5202, 36, 2022-04-16);</w:t>
              </w:r>
            </w:ins>
          </w:p>
          <w:p w14:paraId="4276B54A" w14:textId="77777777" w:rsidR="00D470AE" w:rsidRDefault="00D470AE" w:rsidP="00D470AE">
            <w:pPr>
              <w:ind w:left="0" w:hanging="2"/>
              <w:rPr>
                <w:ins w:id="10712" w:author="임 종운" w:date="2022-05-17T11:40:00Z"/>
              </w:rPr>
            </w:pPr>
            <w:ins w:id="10713" w:author="임 종운" w:date="2022-05-17T11:40:00Z">
              <w:r>
                <w:t>INSERT INTO attendance VALUES (5203, 37, 2022-04-16);</w:t>
              </w:r>
            </w:ins>
          </w:p>
          <w:p w14:paraId="5F15BF95" w14:textId="77777777" w:rsidR="00D470AE" w:rsidRDefault="00D470AE" w:rsidP="00D470AE">
            <w:pPr>
              <w:ind w:left="0" w:hanging="2"/>
              <w:rPr>
                <w:ins w:id="10714" w:author="임 종운" w:date="2022-05-17T11:40:00Z"/>
              </w:rPr>
            </w:pPr>
            <w:ins w:id="10715" w:author="임 종운" w:date="2022-05-17T11:40:00Z">
              <w:r>
                <w:t>INSERT INTO attendance VALUES (5204, 38, 2022-04-16);</w:t>
              </w:r>
            </w:ins>
          </w:p>
          <w:p w14:paraId="60639FF4" w14:textId="77777777" w:rsidR="00D470AE" w:rsidRDefault="00D470AE" w:rsidP="00D470AE">
            <w:pPr>
              <w:ind w:left="0" w:hanging="2"/>
              <w:rPr>
                <w:ins w:id="10716" w:author="임 종운" w:date="2022-05-17T11:40:00Z"/>
              </w:rPr>
            </w:pPr>
            <w:ins w:id="10717" w:author="임 종운" w:date="2022-05-17T11:40:00Z">
              <w:r>
                <w:t>INSERT INTO attendance VALUES (5205, 39, 2022-04-16);</w:t>
              </w:r>
            </w:ins>
          </w:p>
          <w:p w14:paraId="68FC31E6" w14:textId="77777777" w:rsidR="00D470AE" w:rsidRDefault="00D470AE" w:rsidP="00D470AE">
            <w:pPr>
              <w:ind w:left="0" w:hanging="2"/>
              <w:rPr>
                <w:ins w:id="10718" w:author="임 종운" w:date="2022-05-17T11:40:00Z"/>
              </w:rPr>
            </w:pPr>
            <w:ins w:id="10719" w:author="임 종운" w:date="2022-05-17T11:40:00Z">
              <w:r>
                <w:t>INSERT INTO attendance VALUES (5206, 40, 2022-04-16);</w:t>
              </w:r>
            </w:ins>
          </w:p>
          <w:p w14:paraId="2E1331BA" w14:textId="77777777" w:rsidR="00D470AE" w:rsidRDefault="00D470AE" w:rsidP="00D470AE">
            <w:pPr>
              <w:ind w:left="0" w:hanging="2"/>
              <w:rPr>
                <w:ins w:id="10720" w:author="임 종운" w:date="2022-05-17T11:40:00Z"/>
              </w:rPr>
            </w:pPr>
            <w:ins w:id="10721" w:author="임 종운" w:date="2022-05-17T11:40:00Z">
              <w:r>
                <w:t>INSERT INTO attendance VALUES (5207, 41, 2022-04-16);</w:t>
              </w:r>
            </w:ins>
          </w:p>
          <w:p w14:paraId="31677900" w14:textId="77777777" w:rsidR="00D470AE" w:rsidRDefault="00D470AE" w:rsidP="00D470AE">
            <w:pPr>
              <w:ind w:left="0" w:hanging="2"/>
              <w:rPr>
                <w:ins w:id="10722" w:author="임 종운" w:date="2022-05-17T11:40:00Z"/>
              </w:rPr>
            </w:pPr>
            <w:ins w:id="10723" w:author="임 종운" w:date="2022-05-17T11:40:00Z">
              <w:r>
                <w:t>INSERT INTO attendance VALUES (5208, 42, 2022-04-16);</w:t>
              </w:r>
            </w:ins>
          </w:p>
          <w:p w14:paraId="6999B2F7" w14:textId="77777777" w:rsidR="00D470AE" w:rsidRDefault="00D470AE" w:rsidP="00D470AE">
            <w:pPr>
              <w:ind w:left="0" w:hanging="2"/>
              <w:rPr>
                <w:ins w:id="10724" w:author="임 종운" w:date="2022-05-17T11:40:00Z"/>
              </w:rPr>
            </w:pPr>
            <w:ins w:id="10725" w:author="임 종운" w:date="2022-05-17T11:40:00Z">
              <w:r>
                <w:t>INSERT INTO attendance VALUES (5209, 43, 2022-04-16);</w:t>
              </w:r>
            </w:ins>
          </w:p>
          <w:p w14:paraId="48738FE3" w14:textId="77777777" w:rsidR="00D470AE" w:rsidRDefault="00D470AE" w:rsidP="00D470AE">
            <w:pPr>
              <w:ind w:left="0" w:hanging="2"/>
              <w:rPr>
                <w:ins w:id="10726" w:author="임 종운" w:date="2022-05-17T11:40:00Z"/>
              </w:rPr>
            </w:pPr>
            <w:ins w:id="10727" w:author="임 종운" w:date="2022-05-17T11:40:00Z">
              <w:r>
                <w:t>INSERT INTO attendance VALUES (5210, 44, 2022-04-16);</w:t>
              </w:r>
            </w:ins>
          </w:p>
          <w:p w14:paraId="1463CF5C" w14:textId="77777777" w:rsidR="00D470AE" w:rsidRDefault="00D470AE" w:rsidP="00D470AE">
            <w:pPr>
              <w:ind w:left="0" w:hanging="2"/>
              <w:rPr>
                <w:ins w:id="10728" w:author="임 종운" w:date="2022-05-17T11:40:00Z"/>
              </w:rPr>
            </w:pPr>
            <w:ins w:id="10729" w:author="임 종운" w:date="2022-05-17T11:40:00Z">
              <w:r>
                <w:t>INSERT INTO attendance VALUES (5211, 45, 2022-04-16);</w:t>
              </w:r>
            </w:ins>
          </w:p>
          <w:p w14:paraId="5416B25F" w14:textId="77777777" w:rsidR="00D470AE" w:rsidRDefault="00D470AE" w:rsidP="00D470AE">
            <w:pPr>
              <w:ind w:left="0" w:hanging="2"/>
              <w:rPr>
                <w:ins w:id="10730" w:author="임 종운" w:date="2022-05-17T11:40:00Z"/>
              </w:rPr>
            </w:pPr>
            <w:ins w:id="10731" w:author="임 종운" w:date="2022-05-17T11:40:00Z">
              <w:r>
                <w:t>INSERT INTO attendance VALUES (5212, 46, 2022-04-16);</w:t>
              </w:r>
            </w:ins>
          </w:p>
          <w:p w14:paraId="05C5B7F6" w14:textId="77777777" w:rsidR="00D470AE" w:rsidRDefault="00D470AE" w:rsidP="00D470AE">
            <w:pPr>
              <w:ind w:left="0" w:hanging="2"/>
              <w:rPr>
                <w:ins w:id="10732" w:author="임 종운" w:date="2022-05-17T11:40:00Z"/>
              </w:rPr>
            </w:pPr>
            <w:ins w:id="10733" w:author="임 종운" w:date="2022-05-17T11:40:00Z">
              <w:r>
                <w:t>INSERT INTO attendance VALUES (5213, 47, 2022-04-16);</w:t>
              </w:r>
            </w:ins>
          </w:p>
          <w:p w14:paraId="0D2F1CDB" w14:textId="77777777" w:rsidR="00D470AE" w:rsidRDefault="00D470AE" w:rsidP="00D470AE">
            <w:pPr>
              <w:ind w:left="0" w:hanging="2"/>
              <w:rPr>
                <w:ins w:id="10734" w:author="임 종운" w:date="2022-05-17T11:40:00Z"/>
              </w:rPr>
            </w:pPr>
            <w:ins w:id="10735" w:author="임 종운" w:date="2022-05-17T11:40:00Z">
              <w:r>
                <w:t>INSERT INTO attendance VALUES (5214, 48, 2022-04-16);</w:t>
              </w:r>
            </w:ins>
          </w:p>
          <w:p w14:paraId="6372B1C8" w14:textId="77777777" w:rsidR="00D470AE" w:rsidRDefault="00D470AE" w:rsidP="00D470AE">
            <w:pPr>
              <w:ind w:left="0" w:hanging="2"/>
              <w:rPr>
                <w:ins w:id="10736" w:author="임 종운" w:date="2022-05-17T11:40:00Z"/>
              </w:rPr>
            </w:pPr>
            <w:ins w:id="10737" w:author="임 종운" w:date="2022-05-17T11:40:00Z">
              <w:r>
                <w:t>INSERT INTO attendance VALUES (5215, 49, 2022-04-16);</w:t>
              </w:r>
            </w:ins>
          </w:p>
          <w:p w14:paraId="421B36A6" w14:textId="77777777" w:rsidR="00D470AE" w:rsidRDefault="00D470AE" w:rsidP="00D470AE">
            <w:pPr>
              <w:ind w:left="0" w:hanging="2"/>
              <w:rPr>
                <w:ins w:id="10738" w:author="임 종운" w:date="2022-05-17T11:40:00Z"/>
              </w:rPr>
            </w:pPr>
            <w:ins w:id="10739" w:author="임 종운" w:date="2022-05-17T11:40:00Z">
              <w:r>
                <w:t>INSERT INTO attendance VALUES (5216, 50, 2022-04-16);</w:t>
              </w:r>
            </w:ins>
          </w:p>
          <w:p w14:paraId="290C54D9" w14:textId="77777777" w:rsidR="00D470AE" w:rsidRDefault="00D470AE" w:rsidP="00D470AE">
            <w:pPr>
              <w:ind w:left="0" w:hanging="2"/>
              <w:rPr>
                <w:ins w:id="10740" w:author="임 종운" w:date="2022-05-17T11:40:00Z"/>
              </w:rPr>
            </w:pPr>
            <w:ins w:id="10741" w:author="임 종운" w:date="2022-05-17T11:40:00Z">
              <w:r>
                <w:t>INSERT INTO attendance VALUES (5217, 51, 2022-04-16);</w:t>
              </w:r>
            </w:ins>
          </w:p>
          <w:p w14:paraId="591FDACD" w14:textId="77777777" w:rsidR="00D470AE" w:rsidRDefault="00D470AE" w:rsidP="00D470AE">
            <w:pPr>
              <w:ind w:left="0" w:hanging="2"/>
              <w:rPr>
                <w:ins w:id="10742" w:author="임 종운" w:date="2022-05-17T11:40:00Z"/>
              </w:rPr>
            </w:pPr>
            <w:ins w:id="10743" w:author="임 종운" w:date="2022-05-17T11:40:00Z">
              <w:r>
                <w:t>INSERT INTO attendance VALUES (5218, 52, 2022-04-16);</w:t>
              </w:r>
            </w:ins>
          </w:p>
          <w:p w14:paraId="3619DFBD" w14:textId="77777777" w:rsidR="00D470AE" w:rsidRDefault="00D470AE" w:rsidP="00D470AE">
            <w:pPr>
              <w:ind w:left="0" w:hanging="2"/>
              <w:rPr>
                <w:ins w:id="10744" w:author="임 종운" w:date="2022-05-17T11:40:00Z"/>
              </w:rPr>
            </w:pPr>
            <w:ins w:id="10745" w:author="임 종운" w:date="2022-05-17T11:40:00Z">
              <w:r>
                <w:t>INSERT INTO attendance VALUES (5219, 53, 2022-04-16);</w:t>
              </w:r>
            </w:ins>
          </w:p>
          <w:p w14:paraId="19A91367" w14:textId="77777777" w:rsidR="00D470AE" w:rsidRDefault="00D470AE" w:rsidP="00D470AE">
            <w:pPr>
              <w:ind w:left="0" w:hanging="2"/>
              <w:rPr>
                <w:ins w:id="10746" w:author="임 종운" w:date="2022-05-17T11:40:00Z"/>
              </w:rPr>
            </w:pPr>
            <w:ins w:id="10747" w:author="임 종운" w:date="2022-05-17T11:40:00Z">
              <w:r>
                <w:t>INSERT INTO attendance VALUES (5220, 54, 2022-04-16);</w:t>
              </w:r>
            </w:ins>
          </w:p>
          <w:p w14:paraId="065A23AC" w14:textId="77777777" w:rsidR="00D470AE" w:rsidRDefault="00D470AE" w:rsidP="00D470AE">
            <w:pPr>
              <w:ind w:left="0" w:hanging="2"/>
              <w:rPr>
                <w:ins w:id="10748" w:author="임 종운" w:date="2022-05-17T11:40:00Z"/>
              </w:rPr>
            </w:pPr>
            <w:ins w:id="10749" w:author="임 종운" w:date="2022-05-17T11:40:00Z">
              <w:r>
                <w:t>INSERT INTO attendance VALUES (5221, 55, 2022-04-16);</w:t>
              </w:r>
            </w:ins>
          </w:p>
          <w:p w14:paraId="4B173B60" w14:textId="77777777" w:rsidR="00D470AE" w:rsidRDefault="00D470AE" w:rsidP="00D470AE">
            <w:pPr>
              <w:ind w:left="0" w:hanging="2"/>
              <w:rPr>
                <w:ins w:id="10750" w:author="임 종운" w:date="2022-05-17T11:40:00Z"/>
              </w:rPr>
            </w:pPr>
            <w:ins w:id="10751" w:author="임 종운" w:date="2022-05-17T11:40:00Z">
              <w:r>
                <w:t>INSERT INTO attendance VALUES (5222, 27, 2022-04-17);</w:t>
              </w:r>
            </w:ins>
          </w:p>
          <w:p w14:paraId="554DAD10" w14:textId="77777777" w:rsidR="00D470AE" w:rsidRDefault="00D470AE" w:rsidP="00D470AE">
            <w:pPr>
              <w:ind w:left="0" w:hanging="2"/>
              <w:rPr>
                <w:ins w:id="10752" w:author="임 종운" w:date="2022-05-17T11:40:00Z"/>
              </w:rPr>
            </w:pPr>
            <w:ins w:id="10753" w:author="임 종운" w:date="2022-05-17T11:40:00Z">
              <w:r>
                <w:t>INSERT INTO attendance VALUES (5223, 28, 2022-04-17);</w:t>
              </w:r>
            </w:ins>
          </w:p>
          <w:p w14:paraId="1FF51AD4" w14:textId="77777777" w:rsidR="00D470AE" w:rsidRDefault="00D470AE" w:rsidP="00D470AE">
            <w:pPr>
              <w:ind w:left="0" w:hanging="2"/>
              <w:rPr>
                <w:ins w:id="10754" w:author="임 종운" w:date="2022-05-17T11:40:00Z"/>
              </w:rPr>
            </w:pPr>
            <w:ins w:id="10755" w:author="임 종운" w:date="2022-05-17T11:40:00Z">
              <w:r>
                <w:t>INSERT INTO attendance VALUES (5224, 29, 2022-04-17);</w:t>
              </w:r>
            </w:ins>
          </w:p>
          <w:p w14:paraId="1912EC98" w14:textId="77777777" w:rsidR="00D470AE" w:rsidRDefault="00D470AE" w:rsidP="00D470AE">
            <w:pPr>
              <w:ind w:left="0" w:hanging="2"/>
              <w:rPr>
                <w:ins w:id="10756" w:author="임 종운" w:date="2022-05-17T11:40:00Z"/>
              </w:rPr>
            </w:pPr>
            <w:ins w:id="10757" w:author="임 종운" w:date="2022-05-17T11:40:00Z">
              <w:r>
                <w:t>INSERT INTO attendance VALUES (5225, 30, 2022-04-17);</w:t>
              </w:r>
            </w:ins>
          </w:p>
          <w:p w14:paraId="060B31D4" w14:textId="77777777" w:rsidR="00D470AE" w:rsidRDefault="00D470AE" w:rsidP="00D470AE">
            <w:pPr>
              <w:ind w:left="0" w:hanging="2"/>
              <w:rPr>
                <w:ins w:id="10758" w:author="임 종운" w:date="2022-05-17T11:40:00Z"/>
              </w:rPr>
            </w:pPr>
            <w:ins w:id="10759" w:author="임 종운" w:date="2022-05-17T11:40:00Z">
              <w:r>
                <w:t>INSERT INTO attendance VALUES (5226, 31, 2022-04-17);</w:t>
              </w:r>
            </w:ins>
          </w:p>
          <w:p w14:paraId="768344BD" w14:textId="77777777" w:rsidR="00D470AE" w:rsidRDefault="00D470AE" w:rsidP="00D470AE">
            <w:pPr>
              <w:ind w:left="0" w:hanging="2"/>
              <w:rPr>
                <w:ins w:id="10760" w:author="임 종운" w:date="2022-05-17T11:40:00Z"/>
              </w:rPr>
            </w:pPr>
            <w:ins w:id="10761" w:author="임 종운" w:date="2022-05-17T11:40:00Z">
              <w:r>
                <w:lastRenderedPageBreak/>
                <w:t>INSERT INTO attendance VALUES (5227, 32, 2022-04-17);</w:t>
              </w:r>
            </w:ins>
          </w:p>
          <w:p w14:paraId="24F105BE" w14:textId="77777777" w:rsidR="00D470AE" w:rsidRDefault="00D470AE" w:rsidP="00D470AE">
            <w:pPr>
              <w:ind w:left="0" w:hanging="2"/>
              <w:rPr>
                <w:ins w:id="10762" w:author="임 종운" w:date="2022-05-17T11:40:00Z"/>
              </w:rPr>
            </w:pPr>
            <w:ins w:id="10763" w:author="임 종운" w:date="2022-05-17T11:40:00Z">
              <w:r>
                <w:t>INSERT INTO attendance VALUES (5228, 33, 2022-04-17);</w:t>
              </w:r>
            </w:ins>
          </w:p>
          <w:p w14:paraId="4D75FFE5" w14:textId="77777777" w:rsidR="00D470AE" w:rsidRDefault="00D470AE" w:rsidP="00D470AE">
            <w:pPr>
              <w:ind w:left="0" w:hanging="2"/>
              <w:rPr>
                <w:ins w:id="10764" w:author="임 종운" w:date="2022-05-17T11:40:00Z"/>
              </w:rPr>
            </w:pPr>
            <w:ins w:id="10765" w:author="임 종운" w:date="2022-05-17T11:40:00Z">
              <w:r>
                <w:t>INSERT INTO attendance VALUES (5229, 34, 2022-04-17);</w:t>
              </w:r>
            </w:ins>
          </w:p>
          <w:p w14:paraId="42E6E509" w14:textId="77777777" w:rsidR="00D470AE" w:rsidRDefault="00D470AE" w:rsidP="00D470AE">
            <w:pPr>
              <w:ind w:left="0" w:hanging="2"/>
              <w:rPr>
                <w:ins w:id="10766" w:author="임 종운" w:date="2022-05-17T11:40:00Z"/>
              </w:rPr>
            </w:pPr>
            <w:ins w:id="10767" w:author="임 종운" w:date="2022-05-17T11:40:00Z">
              <w:r>
                <w:t>INSERT INTO attendance VALUES (5230, 35, 2022-04-17);</w:t>
              </w:r>
            </w:ins>
          </w:p>
          <w:p w14:paraId="2EED52E0" w14:textId="77777777" w:rsidR="00D470AE" w:rsidRDefault="00D470AE" w:rsidP="00D470AE">
            <w:pPr>
              <w:ind w:left="0" w:hanging="2"/>
              <w:rPr>
                <w:ins w:id="10768" w:author="임 종운" w:date="2022-05-17T11:40:00Z"/>
              </w:rPr>
            </w:pPr>
            <w:ins w:id="10769" w:author="임 종운" w:date="2022-05-17T11:40:00Z">
              <w:r>
                <w:t>INSERT INTO attendance VALUES (5231, 36, 2022-04-17);</w:t>
              </w:r>
            </w:ins>
          </w:p>
          <w:p w14:paraId="61913596" w14:textId="77777777" w:rsidR="00D470AE" w:rsidRDefault="00D470AE" w:rsidP="00D470AE">
            <w:pPr>
              <w:ind w:left="0" w:hanging="2"/>
              <w:rPr>
                <w:ins w:id="10770" w:author="임 종운" w:date="2022-05-17T11:40:00Z"/>
              </w:rPr>
            </w:pPr>
            <w:ins w:id="10771" w:author="임 종운" w:date="2022-05-17T11:40:00Z">
              <w:r>
                <w:t>INSERT INTO attendance VALUES (5232, 37, 2022-04-17);</w:t>
              </w:r>
            </w:ins>
          </w:p>
          <w:p w14:paraId="1AC1B002" w14:textId="77777777" w:rsidR="00D470AE" w:rsidRDefault="00D470AE" w:rsidP="00D470AE">
            <w:pPr>
              <w:ind w:left="0" w:hanging="2"/>
              <w:rPr>
                <w:ins w:id="10772" w:author="임 종운" w:date="2022-05-17T11:40:00Z"/>
              </w:rPr>
            </w:pPr>
            <w:ins w:id="10773" w:author="임 종운" w:date="2022-05-17T11:40:00Z">
              <w:r>
                <w:t>INSERT INTO attendance VALUES (5233, 38, 2022-04-17);</w:t>
              </w:r>
            </w:ins>
          </w:p>
          <w:p w14:paraId="138A0184" w14:textId="77777777" w:rsidR="00D470AE" w:rsidRDefault="00D470AE" w:rsidP="00D470AE">
            <w:pPr>
              <w:ind w:left="0" w:hanging="2"/>
              <w:rPr>
                <w:ins w:id="10774" w:author="임 종운" w:date="2022-05-17T11:40:00Z"/>
              </w:rPr>
            </w:pPr>
            <w:ins w:id="10775" w:author="임 종운" w:date="2022-05-17T11:40:00Z">
              <w:r>
                <w:t>INSERT INTO attendance VALUES (5234, 39, 2022-04-17);</w:t>
              </w:r>
            </w:ins>
          </w:p>
          <w:p w14:paraId="3068CEB1" w14:textId="77777777" w:rsidR="00D470AE" w:rsidRDefault="00D470AE" w:rsidP="00D470AE">
            <w:pPr>
              <w:ind w:left="0" w:hanging="2"/>
              <w:rPr>
                <w:ins w:id="10776" w:author="임 종운" w:date="2022-05-17T11:40:00Z"/>
              </w:rPr>
            </w:pPr>
            <w:ins w:id="10777" w:author="임 종운" w:date="2022-05-17T11:40:00Z">
              <w:r>
                <w:t>INSERT INTO attendance VALUES (5235, 40, 2022-04-17);</w:t>
              </w:r>
            </w:ins>
          </w:p>
          <w:p w14:paraId="3FCE1672" w14:textId="77777777" w:rsidR="00D470AE" w:rsidRDefault="00D470AE" w:rsidP="00D470AE">
            <w:pPr>
              <w:ind w:left="0" w:hanging="2"/>
              <w:rPr>
                <w:ins w:id="10778" w:author="임 종운" w:date="2022-05-17T11:40:00Z"/>
              </w:rPr>
            </w:pPr>
            <w:ins w:id="10779" w:author="임 종운" w:date="2022-05-17T11:40:00Z">
              <w:r>
                <w:t>INSERT INTO attendance VALUES (5236, 41, 2022-04-17);</w:t>
              </w:r>
            </w:ins>
          </w:p>
          <w:p w14:paraId="603FEB74" w14:textId="77777777" w:rsidR="00D470AE" w:rsidRDefault="00D470AE" w:rsidP="00D470AE">
            <w:pPr>
              <w:ind w:left="0" w:hanging="2"/>
              <w:rPr>
                <w:ins w:id="10780" w:author="임 종운" w:date="2022-05-17T11:40:00Z"/>
              </w:rPr>
            </w:pPr>
            <w:ins w:id="10781" w:author="임 종운" w:date="2022-05-17T11:40:00Z">
              <w:r>
                <w:t>INSERT INTO attendance VALUES (5237, 42, 2022-04-17);</w:t>
              </w:r>
            </w:ins>
          </w:p>
          <w:p w14:paraId="0F38AB64" w14:textId="77777777" w:rsidR="00D470AE" w:rsidRDefault="00D470AE" w:rsidP="00D470AE">
            <w:pPr>
              <w:ind w:left="0" w:hanging="2"/>
              <w:rPr>
                <w:ins w:id="10782" w:author="임 종운" w:date="2022-05-17T11:40:00Z"/>
              </w:rPr>
            </w:pPr>
            <w:ins w:id="10783" w:author="임 종운" w:date="2022-05-17T11:40:00Z">
              <w:r>
                <w:t>INSERT INTO attendance VALUES (5238, 43, 2022-04-17);</w:t>
              </w:r>
            </w:ins>
          </w:p>
          <w:p w14:paraId="0C13E489" w14:textId="77777777" w:rsidR="00D470AE" w:rsidRDefault="00D470AE" w:rsidP="00D470AE">
            <w:pPr>
              <w:ind w:left="0" w:hanging="2"/>
              <w:rPr>
                <w:ins w:id="10784" w:author="임 종운" w:date="2022-05-17T11:40:00Z"/>
              </w:rPr>
            </w:pPr>
            <w:ins w:id="10785" w:author="임 종운" w:date="2022-05-17T11:40:00Z">
              <w:r>
                <w:t>INSERT INTO attendance VALUES (5239, 44, 2022-04-17);</w:t>
              </w:r>
            </w:ins>
          </w:p>
          <w:p w14:paraId="72332100" w14:textId="77777777" w:rsidR="00D470AE" w:rsidRDefault="00D470AE" w:rsidP="00D470AE">
            <w:pPr>
              <w:ind w:left="0" w:hanging="2"/>
              <w:rPr>
                <w:ins w:id="10786" w:author="임 종운" w:date="2022-05-17T11:40:00Z"/>
              </w:rPr>
            </w:pPr>
            <w:ins w:id="10787" w:author="임 종운" w:date="2022-05-17T11:40:00Z">
              <w:r>
                <w:t>INSERT INTO attendance VALUES (5240, 45, 2022-04-17);</w:t>
              </w:r>
            </w:ins>
          </w:p>
          <w:p w14:paraId="2E85F6E9" w14:textId="77777777" w:rsidR="00D470AE" w:rsidRDefault="00D470AE" w:rsidP="00D470AE">
            <w:pPr>
              <w:ind w:left="0" w:hanging="2"/>
              <w:rPr>
                <w:ins w:id="10788" w:author="임 종운" w:date="2022-05-17T11:40:00Z"/>
              </w:rPr>
            </w:pPr>
            <w:ins w:id="10789" w:author="임 종운" w:date="2022-05-17T11:40:00Z">
              <w:r>
                <w:t>INSERT INTO attendance VALUES (5241, 46, 2022-04-17);</w:t>
              </w:r>
            </w:ins>
          </w:p>
          <w:p w14:paraId="645E1080" w14:textId="77777777" w:rsidR="00D470AE" w:rsidRDefault="00D470AE" w:rsidP="00D470AE">
            <w:pPr>
              <w:ind w:left="0" w:hanging="2"/>
              <w:rPr>
                <w:ins w:id="10790" w:author="임 종운" w:date="2022-05-17T11:40:00Z"/>
              </w:rPr>
            </w:pPr>
            <w:ins w:id="10791" w:author="임 종운" w:date="2022-05-17T11:40:00Z">
              <w:r>
                <w:t>INSERT INTO attendance VALUES (5242, 47, 2022-04-17);</w:t>
              </w:r>
            </w:ins>
          </w:p>
          <w:p w14:paraId="07ABDFC3" w14:textId="77777777" w:rsidR="00D470AE" w:rsidRDefault="00D470AE" w:rsidP="00D470AE">
            <w:pPr>
              <w:ind w:left="0" w:hanging="2"/>
              <w:rPr>
                <w:ins w:id="10792" w:author="임 종운" w:date="2022-05-17T11:40:00Z"/>
              </w:rPr>
            </w:pPr>
            <w:ins w:id="10793" w:author="임 종운" w:date="2022-05-17T11:40:00Z">
              <w:r>
                <w:t>INSERT INTO attendance VALUES (5243, 48, 2022-04-17);</w:t>
              </w:r>
            </w:ins>
          </w:p>
          <w:p w14:paraId="67B3E679" w14:textId="77777777" w:rsidR="00D470AE" w:rsidRDefault="00D470AE" w:rsidP="00D470AE">
            <w:pPr>
              <w:ind w:left="0" w:hanging="2"/>
              <w:rPr>
                <w:ins w:id="10794" w:author="임 종운" w:date="2022-05-17T11:40:00Z"/>
              </w:rPr>
            </w:pPr>
            <w:ins w:id="10795" w:author="임 종운" w:date="2022-05-17T11:40:00Z">
              <w:r>
                <w:t>INSERT INTO attendance VALUES (5244, 49, 2022-04-17);</w:t>
              </w:r>
            </w:ins>
          </w:p>
          <w:p w14:paraId="7B9D975B" w14:textId="77777777" w:rsidR="00D470AE" w:rsidRDefault="00D470AE" w:rsidP="00D470AE">
            <w:pPr>
              <w:ind w:left="0" w:hanging="2"/>
              <w:rPr>
                <w:ins w:id="10796" w:author="임 종운" w:date="2022-05-17T11:40:00Z"/>
              </w:rPr>
            </w:pPr>
            <w:ins w:id="10797" w:author="임 종운" w:date="2022-05-17T11:40:00Z">
              <w:r>
                <w:t>INSERT INTO attendance VALUES (5245, 50, 2022-04-17);</w:t>
              </w:r>
            </w:ins>
          </w:p>
          <w:p w14:paraId="67C4715F" w14:textId="77777777" w:rsidR="00D470AE" w:rsidRDefault="00D470AE" w:rsidP="00D470AE">
            <w:pPr>
              <w:ind w:left="0" w:hanging="2"/>
              <w:rPr>
                <w:ins w:id="10798" w:author="임 종운" w:date="2022-05-17T11:40:00Z"/>
              </w:rPr>
            </w:pPr>
            <w:ins w:id="10799" w:author="임 종운" w:date="2022-05-17T11:40:00Z">
              <w:r>
                <w:t>INSERT INTO attendance VALUES (5246, 51, 2022-04-17);</w:t>
              </w:r>
            </w:ins>
          </w:p>
          <w:p w14:paraId="763E3854" w14:textId="77777777" w:rsidR="00D470AE" w:rsidRDefault="00D470AE" w:rsidP="00D470AE">
            <w:pPr>
              <w:ind w:left="0" w:hanging="2"/>
              <w:rPr>
                <w:ins w:id="10800" w:author="임 종운" w:date="2022-05-17T11:40:00Z"/>
              </w:rPr>
            </w:pPr>
            <w:ins w:id="10801" w:author="임 종운" w:date="2022-05-17T11:40:00Z">
              <w:r>
                <w:t>INSERT INTO attendance VALUES (5247, 52, 2022-04-17);</w:t>
              </w:r>
            </w:ins>
          </w:p>
          <w:p w14:paraId="4C03E128" w14:textId="77777777" w:rsidR="00D470AE" w:rsidRDefault="00D470AE" w:rsidP="00D470AE">
            <w:pPr>
              <w:ind w:left="0" w:hanging="2"/>
              <w:rPr>
                <w:ins w:id="10802" w:author="임 종운" w:date="2022-05-17T11:40:00Z"/>
              </w:rPr>
            </w:pPr>
            <w:ins w:id="10803" w:author="임 종운" w:date="2022-05-17T11:40:00Z">
              <w:r>
                <w:t>INSERT INTO attendance VALUES (5248, 53, 2022-04-17);</w:t>
              </w:r>
            </w:ins>
          </w:p>
          <w:p w14:paraId="4BE19213" w14:textId="77777777" w:rsidR="00D470AE" w:rsidRDefault="00D470AE" w:rsidP="00D470AE">
            <w:pPr>
              <w:ind w:left="0" w:hanging="2"/>
              <w:rPr>
                <w:ins w:id="10804" w:author="임 종운" w:date="2022-05-17T11:40:00Z"/>
              </w:rPr>
            </w:pPr>
            <w:ins w:id="10805" w:author="임 종운" w:date="2022-05-17T11:40:00Z">
              <w:r>
                <w:t>INSERT INTO attendance VALUES (5249, 54, 2022-04-17);</w:t>
              </w:r>
            </w:ins>
          </w:p>
          <w:p w14:paraId="27ADB4E0" w14:textId="77777777" w:rsidR="00D470AE" w:rsidRDefault="00D470AE" w:rsidP="00D470AE">
            <w:pPr>
              <w:ind w:left="0" w:hanging="2"/>
              <w:rPr>
                <w:ins w:id="10806" w:author="임 종운" w:date="2022-05-17T11:40:00Z"/>
              </w:rPr>
            </w:pPr>
            <w:ins w:id="10807" w:author="임 종운" w:date="2022-05-17T11:40:00Z">
              <w:r>
                <w:t>INSERT INTO attendance VALUES (5250, 55, 2022-04-17);</w:t>
              </w:r>
            </w:ins>
          </w:p>
          <w:p w14:paraId="4E00C446" w14:textId="77777777" w:rsidR="00D470AE" w:rsidRDefault="00D470AE" w:rsidP="00D470AE">
            <w:pPr>
              <w:ind w:left="0" w:hanging="2"/>
              <w:rPr>
                <w:ins w:id="10808" w:author="임 종운" w:date="2022-05-17T11:40:00Z"/>
              </w:rPr>
            </w:pPr>
            <w:ins w:id="10809" w:author="임 종운" w:date="2022-05-17T11:40:00Z">
              <w:r>
                <w:t>INSERT INTO attendance VALUES (5251, 27, 2022-04-18);</w:t>
              </w:r>
            </w:ins>
          </w:p>
          <w:p w14:paraId="0E76958A" w14:textId="77777777" w:rsidR="00D470AE" w:rsidRDefault="00D470AE" w:rsidP="00D470AE">
            <w:pPr>
              <w:ind w:left="0" w:hanging="2"/>
              <w:rPr>
                <w:ins w:id="10810" w:author="임 종운" w:date="2022-05-17T11:40:00Z"/>
              </w:rPr>
            </w:pPr>
            <w:ins w:id="10811" w:author="임 종운" w:date="2022-05-17T11:40:00Z">
              <w:r>
                <w:t>INSERT INTO attendance VALUES (5252, 28, 2022-04-18);</w:t>
              </w:r>
            </w:ins>
          </w:p>
          <w:p w14:paraId="76537605" w14:textId="77777777" w:rsidR="00D470AE" w:rsidRDefault="00D470AE" w:rsidP="00D470AE">
            <w:pPr>
              <w:ind w:left="0" w:hanging="2"/>
              <w:rPr>
                <w:ins w:id="10812" w:author="임 종운" w:date="2022-05-17T11:40:00Z"/>
              </w:rPr>
            </w:pPr>
            <w:ins w:id="10813" w:author="임 종운" w:date="2022-05-17T11:40:00Z">
              <w:r>
                <w:t>INSERT INTO attendance VALUES (5253, 29, 2022-04-18);</w:t>
              </w:r>
            </w:ins>
          </w:p>
          <w:p w14:paraId="7AE38211" w14:textId="77777777" w:rsidR="00D470AE" w:rsidRDefault="00D470AE" w:rsidP="00D470AE">
            <w:pPr>
              <w:ind w:left="0" w:hanging="2"/>
              <w:rPr>
                <w:ins w:id="10814" w:author="임 종운" w:date="2022-05-17T11:40:00Z"/>
              </w:rPr>
            </w:pPr>
            <w:ins w:id="10815" w:author="임 종운" w:date="2022-05-17T11:40:00Z">
              <w:r>
                <w:lastRenderedPageBreak/>
                <w:t>INSERT INTO attendance VALUES (5254, 30, 2022-04-18);</w:t>
              </w:r>
            </w:ins>
          </w:p>
          <w:p w14:paraId="0501C7E1" w14:textId="77777777" w:rsidR="00D470AE" w:rsidRDefault="00D470AE" w:rsidP="00D470AE">
            <w:pPr>
              <w:ind w:left="0" w:hanging="2"/>
              <w:rPr>
                <w:ins w:id="10816" w:author="임 종운" w:date="2022-05-17T11:40:00Z"/>
              </w:rPr>
            </w:pPr>
            <w:ins w:id="10817" w:author="임 종운" w:date="2022-05-17T11:40:00Z">
              <w:r>
                <w:t>INSERT INTO attendance VALUES (5255, 31, 2022-04-18);</w:t>
              </w:r>
            </w:ins>
          </w:p>
          <w:p w14:paraId="305DC666" w14:textId="77777777" w:rsidR="00D470AE" w:rsidRDefault="00D470AE" w:rsidP="00D470AE">
            <w:pPr>
              <w:ind w:left="0" w:hanging="2"/>
              <w:rPr>
                <w:ins w:id="10818" w:author="임 종운" w:date="2022-05-17T11:40:00Z"/>
              </w:rPr>
            </w:pPr>
            <w:ins w:id="10819" w:author="임 종운" w:date="2022-05-17T11:40:00Z">
              <w:r>
                <w:t>INSERT INTO attendance VALUES (5256, 32, 2022-04-18);</w:t>
              </w:r>
            </w:ins>
          </w:p>
          <w:p w14:paraId="189111B8" w14:textId="77777777" w:rsidR="00D470AE" w:rsidRDefault="00D470AE" w:rsidP="00D470AE">
            <w:pPr>
              <w:ind w:left="0" w:hanging="2"/>
              <w:rPr>
                <w:ins w:id="10820" w:author="임 종운" w:date="2022-05-17T11:40:00Z"/>
              </w:rPr>
            </w:pPr>
            <w:ins w:id="10821" w:author="임 종운" w:date="2022-05-17T11:40:00Z">
              <w:r>
                <w:t>INSERT INTO attendance VALUES (5257, 33, 2022-04-18);</w:t>
              </w:r>
            </w:ins>
          </w:p>
          <w:p w14:paraId="10619172" w14:textId="77777777" w:rsidR="00D470AE" w:rsidRDefault="00D470AE" w:rsidP="00D470AE">
            <w:pPr>
              <w:ind w:left="0" w:hanging="2"/>
              <w:rPr>
                <w:ins w:id="10822" w:author="임 종운" w:date="2022-05-17T11:40:00Z"/>
              </w:rPr>
            </w:pPr>
            <w:ins w:id="10823" w:author="임 종운" w:date="2022-05-17T11:40:00Z">
              <w:r>
                <w:t>INSERT INTO attendance VALUES (5258, 34, 2022-04-18);</w:t>
              </w:r>
            </w:ins>
          </w:p>
          <w:p w14:paraId="0A156E7A" w14:textId="77777777" w:rsidR="00D470AE" w:rsidRDefault="00D470AE" w:rsidP="00D470AE">
            <w:pPr>
              <w:ind w:left="0" w:hanging="2"/>
              <w:rPr>
                <w:ins w:id="10824" w:author="임 종운" w:date="2022-05-17T11:40:00Z"/>
              </w:rPr>
            </w:pPr>
            <w:ins w:id="10825" w:author="임 종운" w:date="2022-05-17T11:40:00Z">
              <w:r>
                <w:t>INSERT INTO attendance VALUES (5259, 35, 2022-04-18);</w:t>
              </w:r>
            </w:ins>
          </w:p>
          <w:p w14:paraId="733BEA4D" w14:textId="77777777" w:rsidR="00D470AE" w:rsidRDefault="00D470AE" w:rsidP="00D470AE">
            <w:pPr>
              <w:ind w:left="0" w:hanging="2"/>
              <w:rPr>
                <w:ins w:id="10826" w:author="임 종운" w:date="2022-05-17T11:40:00Z"/>
              </w:rPr>
            </w:pPr>
            <w:ins w:id="10827" w:author="임 종운" w:date="2022-05-17T11:40:00Z">
              <w:r>
                <w:t>INSERT INTO attendance VALUES (5260, 36, 2022-04-18);</w:t>
              </w:r>
            </w:ins>
          </w:p>
          <w:p w14:paraId="5C987DB6" w14:textId="77777777" w:rsidR="00D470AE" w:rsidRDefault="00D470AE" w:rsidP="00D470AE">
            <w:pPr>
              <w:ind w:left="0" w:hanging="2"/>
              <w:rPr>
                <w:ins w:id="10828" w:author="임 종운" w:date="2022-05-17T11:40:00Z"/>
              </w:rPr>
            </w:pPr>
            <w:ins w:id="10829" w:author="임 종운" w:date="2022-05-17T11:40:00Z">
              <w:r>
                <w:t>INSERT INTO attendance VALUES (5261, 37, 2022-04-18);</w:t>
              </w:r>
            </w:ins>
          </w:p>
          <w:p w14:paraId="611BA521" w14:textId="77777777" w:rsidR="00D470AE" w:rsidRDefault="00D470AE" w:rsidP="00D470AE">
            <w:pPr>
              <w:ind w:left="0" w:hanging="2"/>
              <w:rPr>
                <w:ins w:id="10830" w:author="임 종운" w:date="2022-05-17T11:40:00Z"/>
              </w:rPr>
            </w:pPr>
            <w:ins w:id="10831" w:author="임 종운" w:date="2022-05-17T11:40:00Z">
              <w:r>
                <w:t>INSERT INTO attendance VALUES (5262, 38, 2022-04-18);</w:t>
              </w:r>
            </w:ins>
          </w:p>
          <w:p w14:paraId="7C9AC00C" w14:textId="77777777" w:rsidR="00D470AE" w:rsidRDefault="00D470AE" w:rsidP="00D470AE">
            <w:pPr>
              <w:ind w:left="0" w:hanging="2"/>
              <w:rPr>
                <w:ins w:id="10832" w:author="임 종운" w:date="2022-05-17T11:40:00Z"/>
              </w:rPr>
            </w:pPr>
            <w:ins w:id="10833" w:author="임 종운" w:date="2022-05-17T11:40:00Z">
              <w:r>
                <w:t>INSERT INTO attendance VALUES (5263, 39, 2022-04-18);</w:t>
              </w:r>
            </w:ins>
          </w:p>
          <w:p w14:paraId="57C67D20" w14:textId="77777777" w:rsidR="00D470AE" w:rsidRDefault="00D470AE" w:rsidP="00D470AE">
            <w:pPr>
              <w:ind w:left="0" w:hanging="2"/>
              <w:rPr>
                <w:ins w:id="10834" w:author="임 종운" w:date="2022-05-17T11:40:00Z"/>
              </w:rPr>
            </w:pPr>
            <w:ins w:id="10835" w:author="임 종운" w:date="2022-05-17T11:40:00Z">
              <w:r>
                <w:t>INSERT INTO attendance VALUES (5264, 40, 2022-04-18);</w:t>
              </w:r>
            </w:ins>
          </w:p>
          <w:p w14:paraId="74BB1CB3" w14:textId="77777777" w:rsidR="00D470AE" w:rsidRDefault="00D470AE" w:rsidP="00D470AE">
            <w:pPr>
              <w:ind w:left="0" w:hanging="2"/>
              <w:rPr>
                <w:ins w:id="10836" w:author="임 종운" w:date="2022-05-17T11:40:00Z"/>
              </w:rPr>
            </w:pPr>
            <w:ins w:id="10837" w:author="임 종운" w:date="2022-05-17T11:40:00Z">
              <w:r>
                <w:t>INSERT INTO attendance VALUES (5265, 41, 2022-04-18);</w:t>
              </w:r>
            </w:ins>
          </w:p>
          <w:p w14:paraId="4948E455" w14:textId="77777777" w:rsidR="00D470AE" w:rsidRDefault="00D470AE" w:rsidP="00D470AE">
            <w:pPr>
              <w:ind w:left="0" w:hanging="2"/>
              <w:rPr>
                <w:ins w:id="10838" w:author="임 종운" w:date="2022-05-17T11:40:00Z"/>
              </w:rPr>
            </w:pPr>
            <w:ins w:id="10839" w:author="임 종운" w:date="2022-05-17T11:40:00Z">
              <w:r>
                <w:t>INSERT INTO attendance VALUES (5266, 42, 2022-04-18);</w:t>
              </w:r>
            </w:ins>
          </w:p>
          <w:p w14:paraId="0C6C5A89" w14:textId="77777777" w:rsidR="00D470AE" w:rsidRDefault="00D470AE" w:rsidP="00D470AE">
            <w:pPr>
              <w:ind w:left="0" w:hanging="2"/>
              <w:rPr>
                <w:ins w:id="10840" w:author="임 종운" w:date="2022-05-17T11:40:00Z"/>
              </w:rPr>
            </w:pPr>
            <w:ins w:id="10841" w:author="임 종운" w:date="2022-05-17T11:40:00Z">
              <w:r>
                <w:t>INSERT INTO attendance VALUES (5267, 43, 2022-04-18);</w:t>
              </w:r>
            </w:ins>
          </w:p>
          <w:p w14:paraId="33DA0273" w14:textId="77777777" w:rsidR="00D470AE" w:rsidRDefault="00D470AE" w:rsidP="00D470AE">
            <w:pPr>
              <w:ind w:left="0" w:hanging="2"/>
              <w:rPr>
                <w:ins w:id="10842" w:author="임 종운" w:date="2022-05-17T11:40:00Z"/>
              </w:rPr>
            </w:pPr>
            <w:ins w:id="10843" w:author="임 종운" w:date="2022-05-17T11:40:00Z">
              <w:r>
                <w:t>INSERT INTO attendance VALUES (5268, 44, 2022-04-18);</w:t>
              </w:r>
            </w:ins>
          </w:p>
          <w:p w14:paraId="4D9CD6F5" w14:textId="77777777" w:rsidR="00D470AE" w:rsidRDefault="00D470AE" w:rsidP="00D470AE">
            <w:pPr>
              <w:ind w:left="0" w:hanging="2"/>
              <w:rPr>
                <w:ins w:id="10844" w:author="임 종운" w:date="2022-05-17T11:40:00Z"/>
              </w:rPr>
            </w:pPr>
            <w:ins w:id="10845" w:author="임 종운" w:date="2022-05-17T11:40:00Z">
              <w:r>
                <w:t>INSERT INTO attendance VALUES (5269, 45, 2022-04-18);</w:t>
              </w:r>
            </w:ins>
          </w:p>
          <w:p w14:paraId="14EF6566" w14:textId="77777777" w:rsidR="00D470AE" w:rsidRDefault="00D470AE" w:rsidP="00D470AE">
            <w:pPr>
              <w:ind w:left="0" w:hanging="2"/>
              <w:rPr>
                <w:ins w:id="10846" w:author="임 종운" w:date="2022-05-17T11:40:00Z"/>
              </w:rPr>
            </w:pPr>
            <w:ins w:id="10847" w:author="임 종운" w:date="2022-05-17T11:40:00Z">
              <w:r>
                <w:t>INSERT INTO attendance VALUES (5270, 46, 2022-04-18);</w:t>
              </w:r>
            </w:ins>
          </w:p>
          <w:p w14:paraId="3F11BF37" w14:textId="77777777" w:rsidR="00D470AE" w:rsidRDefault="00D470AE" w:rsidP="00D470AE">
            <w:pPr>
              <w:ind w:left="0" w:hanging="2"/>
              <w:rPr>
                <w:ins w:id="10848" w:author="임 종운" w:date="2022-05-17T11:40:00Z"/>
              </w:rPr>
            </w:pPr>
            <w:ins w:id="10849" w:author="임 종운" w:date="2022-05-17T11:40:00Z">
              <w:r>
                <w:t>INSERT INTO attendance VALUES (5271, 47, 2022-04-18);</w:t>
              </w:r>
            </w:ins>
          </w:p>
          <w:p w14:paraId="26E16D8F" w14:textId="77777777" w:rsidR="00D470AE" w:rsidRDefault="00D470AE" w:rsidP="00D470AE">
            <w:pPr>
              <w:ind w:left="0" w:hanging="2"/>
              <w:rPr>
                <w:ins w:id="10850" w:author="임 종운" w:date="2022-05-17T11:40:00Z"/>
              </w:rPr>
            </w:pPr>
            <w:ins w:id="10851" w:author="임 종운" w:date="2022-05-17T11:40:00Z">
              <w:r>
                <w:t>INSERT INTO attendance VALUES (5272, 48, 2022-04-18);</w:t>
              </w:r>
            </w:ins>
          </w:p>
          <w:p w14:paraId="3134D2DA" w14:textId="77777777" w:rsidR="00D470AE" w:rsidRDefault="00D470AE" w:rsidP="00D470AE">
            <w:pPr>
              <w:ind w:left="0" w:hanging="2"/>
              <w:rPr>
                <w:ins w:id="10852" w:author="임 종운" w:date="2022-05-17T11:40:00Z"/>
              </w:rPr>
            </w:pPr>
            <w:ins w:id="10853" w:author="임 종운" w:date="2022-05-17T11:40:00Z">
              <w:r>
                <w:t>INSERT INTO attendance VALUES (5273, 49, 2022-04-18);</w:t>
              </w:r>
            </w:ins>
          </w:p>
          <w:p w14:paraId="5289CF1C" w14:textId="77777777" w:rsidR="00D470AE" w:rsidRDefault="00D470AE" w:rsidP="00D470AE">
            <w:pPr>
              <w:ind w:left="0" w:hanging="2"/>
              <w:rPr>
                <w:ins w:id="10854" w:author="임 종운" w:date="2022-05-17T11:40:00Z"/>
              </w:rPr>
            </w:pPr>
            <w:ins w:id="10855" w:author="임 종운" w:date="2022-05-17T11:40:00Z">
              <w:r>
                <w:t>INSERT INTO attendance VALUES (5274, 50, 2022-04-18);</w:t>
              </w:r>
            </w:ins>
          </w:p>
          <w:p w14:paraId="0BDB3DD1" w14:textId="77777777" w:rsidR="00D470AE" w:rsidRDefault="00D470AE" w:rsidP="00D470AE">
            <w:pPr>
              <w:ind w:left="0" w:hanging="2"/>
              <w:rPr>
                <w:ins w:id="10856" w:author="임 종운" w:date="2022-05-17T11:40:00Z"/>
              </w:rPr>
            </w:pPr>
            <w:ins w:id="10857" w:author="임 종운" w:date="2022-05-17T11:40:00Z">
              <w:r>
                <w:t>INSERT INTO attendance VALUES (5275, 51, 2022-04-18);</w:t>
              </w:r>
            </w:ins>
          </w:p>
          <w:p w14:paraId="74DF29D4" w14:textId="77777777" w:rsidR="00D470AE" w:rsidRDefault="00D470AE" w:rsidP="00D470AE">
            <w:pPr>
              <w:ind w:left="0" w:hanging="2"/>
              <w:rPr>
                <w:ins w:id="10858" w:author="임 종운" w:date="2022-05-17T11:40:00Z"/>
              </w:rPr>
            </w:pPr>
            <w:ins w:id="10859" w:author="임 종운" w:date="2022-05-17T11:40:00Z">
              <w:r>
                <w:t>INSERT INTO attendance VALUES (5276, 52, 2022-04-18);</w:t>
              </w:r>
            </w:ins>
          </w:p>
          <w:p w14:paraId="30549EFB" w14:textId="77777777" w:rsidR="00D470AE" w:rsidRDefault="00D470AE" w:rsidP="00D470AE">
            <w:pPr>
              <w:ind w:left="0" w:hanging="2"/>
              <w:rPr>
                <w:ins w:id="10860" w:author="임 종운" w:date="2022-05-17T11:40:00Z"/>
              </w:rPr>
            </w:pPr>
            <w:ins w:id="10861" w:author="임 종운" w:date="2022-05-17T11:40:00Z">
              <w:r>
                <w:t>INSERT INTO attendance VALUES (5277, 53, 2022-04-18);</w:t>
              </w:r>
            </w:ins>
          </w:p>
          <w:p w14:paraId="3963CB7D" w14:textId="77777777" w:rsidR="00D470AE" w:rsidRDefault="00D470AE" w:rsidP="00D470AE">
            <w:pPr>
              <w:ind w:left="0" w:hanging="2"/>
              <w:rPr>
                <w:ins w:id="10862" w:author="임 종운" w:date="2022-05-17T11:40:00Z"/>
              </w:rPr>
            </w:pPr>
            <w:ins w:id="10863" w:author="임 종운" w:date="2022-05-17T11:40:00Z">
              <w:r>
                <w:t>INSERT INTO attendance VALUES (5278, 54, 2022-04-18);</w:t>
              </w:r>
            </w:ins>
          </w:p>
          <w:p w14:paraId="44825F1D" w14:textId="77777777" w:rsidR="00D470AE" w:rsidRDefault="00D470AE" w:rsidP="00D470AE">
            <w:pPr>
              <w:ind w:left="0" w:hanging="2"/>
              <w:rPr>
                <w:ins w:id="10864" w:author="임 종운" w:date="2022-05-17T11:40:00Z"/>
              </w:rPr>
            </w:pPr>
            <w:ins w:id="10865" w:author="임 종운" w:date="2022-05-17T11:40:00Z">
              <w:r>
                <w:t>INSERT INTO attendance VALUES (5279, 55, 2022-04-18);</w:t>
              </w:r>
            </w:ins>
          </w:p>
          <w:p w14:paraId="5887BA2B" w14:textId="77777777" w:rsidR="00D470AE" w:rsidRDefault="00D470AE" w:rsidP="00D470AE">
            <w:pPr>
              <w:ind w:left="0" w:hanging="2"/>
              <w:rPr>
                <w:ins w:id="10866" w:author="임 종운" w:date="2022-05-17T11:40:00Z"/>
              </w:rPr>
            </w:pPr>
            <w:ins w:id="10867" w:author="임 종운" w:date="2022-05-17T11:40:00Z">
              <w:r>
                <w:t>INSERT INTO attendance VALUES (5280, 27, 2022-04-19);</w:t>
              </w:r>
            </w:ins>
          </w:p>
          <w:p w14:paraId="69FDED45" w14:textId="77777777" w:rsidR="00D470AE" w:rsidRDefault="00D470AE" w:rsidP="00D470AE">
            <w:pPr>
              <w:ind w:left="0" w:hanging="2"/>
              <w:rPr>
                <w:ins w:id="10868" w:author="임 종운" w:date="2022-05-17T11:40:00Z"/>
              </w:rPr>
            </w:pPr>
            <w:ins w:id="10869" w:author="임 종운" w:date="2022-05-17T11:40:00Z">
              <w:r>
                <w:lastRenderedPageBreak/>
                <w:t>INSERT INTO attendance VALUES (5281, 28, 2022-04-19);</w:t>
              </w:r>
            </w:ins>
          </w:p>
          <w:p w14:paraId="4D844E40" w14:textId="77777777" w:rsidR="00D470AE" w:rsidRDefault="00D470AE" w:rsidP="00D470AE">
            <w:pPr>
              <w:ind w:left="0" w:hanging="2"/>
              <w:rPr>
                <w:ins w:id="10870" w:author="임 종운" w:date="2022-05-17T11:40:00Z"/>
              </w:rPr>
            </w:pPr>
            <w:ins w:id="10871" w:author="임 종운" w:date="2022-05-17T11:40:00Z">
              <w:r>
                <w:t>INSERT INTO attendance VALUES (5282, 29, 2022-04-19);</w:t>
              </w:r>
            </w:ins>
          </w:p>
          <w:p w14:paraId="67BAD373" w14:textId="77777777" w:rsidR="00D470AE" w:rsidRDefault="00D470AE" w:rsidP="00D470AE">
            <w:pPr>
              <w:ind w:left="0" w:hanging="2"/>
              <w:rPr>
                <w:ins w:id="10872" w:author="임 종운" w:date="2022-05-17T11:40:00Z"/>
              </w:rPr>
            </w:pPr>
            <w:ins w:id="10873" w:author="임 종운" w:date="2022-05-17T11:40:00Z">
              <w:r>
                <w:t>INSERT INTO attendance VALUES (5283, 30, 2022-04-19);</w:t>
              </w:r>
            </w:ins>
          </w:p>
          <w:p w14:paraId="054ED9B1" w14:textId="77777777" w:rsidR="00D470AE" w:rsidRDefault="00D470AE" w:rsidP="00D470AE">
            <w:pPr>
              <w:ind w:left="0" w:hanging="2"/>
              <w:rPr>
                <w:ins w:id="10874" w:author="임 종운" w:date="2022-05-17T11:40:00Z"/>
              </w:rPr>
            </w:pPr>
            <w:ins w:id="10875" w:author="임 종운" w:date="2022-05-17T11:40:00Z">
              <w:r>
                <w:t>INSERT INTO attendance VALUES (5284, 31, 2022-04-19);</w:t>
              </w:r>
            </w:ins>
          </w:p>
          <w:p w14:paraId="3D0218E4" w14:textId="77777777" w:rsidR="00D470AE" w:rsidRDefault="00D470AE" w:rsidP="00D470AE">
            <w:pPr>
              <w:ind w:left="0" w:hanging="2"/>
              <w:rPr>
                <w:ins w:id="10876" w:author="임 종운" w:date="2022-05-17T11:40:00Z"/>
              </w:rPr>
            </w:pPr>
            <w:ins w:id="10877" w:author="임 종운" w:date="2022-05-17T11:40:00Z">
              <w:r>
                <w:t>INSERT INTO attendance VALUES (5285, 32, 2022-04-19);</w:t>
              </w:r>
            </w:ins>
          </w:p>
          <w:p w14:paraId="1481C882" w14:textId="77777777" w:rsidR="00D470AE" w:rsidRDefault="00D470AE" w:rsidP="00D470AE">
            <w:pPr>
              <w:ind w:left="0" w:hanging="2"/>
              <w:rPr>
                <w:ins w:id="10878" w:author="임 종운" w:date="2022-05-17T11:40:00Z"/>
              </w:rPr>
            </w:pPr>
            <w:ins w:id="10879" w:author="임 종운" w:date="2022-05-17T11:40:00Z">
              <w:r>
                <w:t>INSERT INTO attendance VALUES (5286, 33, 2022-04-19);</w:t>
              </w:r>
            </w:ins>
          </w:p>
          <w:p w14:paraId="51F5E95C" w14:textId="77777777" w:rsidR="00D470AE" w:rsidRDefault="00D470AE" w:rsidP="00D470AE">
            <w:pPr>
              <w:ind w:left="0" w:hanging="2"/>
              <w:rPr>
                <w:ins w:id="10880" w:author="임 종운" w:date="2022-05-17T11:40:00Z"/>
              </w:rPr>
            </w:pPr>
            <w:ins w:id="10881" w:author="임 종운" w:date="2022-05-17T11:40:00Z">
              <w:r>
                <w:t>INSERT INTO attendance VALUES (5287, 34, 2022-04-19);</w:t>
              </w:r>
            </w:ins>
          </w:p>
          <w:p w14:paraId="620648DC" w14:textId="77777777" w:rsidR="00D470AE" w:rsidRDefault="00D470AE" w:rsidP="00D470AE">
            <w:pPr>
              <w:ind w:left="0" w:hanging="2"/>
              <w:rPr>
                <w:ins w:id="10882" w:author="임 종운" w:date="2022-05-17T11:40:00Z"/>
              </w:rPr>
            </w:pPr>
            <w:ins w:id="10883" w:author="임 종운" w:date="2022-05-17T11:40:00Z">
              <w:r>
                <w:t>INSERT INTO attendance VALUES (5288, 35, 2022-04-19);</w:t>
              </w:r>
            </w:ins>
          </w:p>
          <w:p w14:paraId="262602FB" w14:textId="77777777" w:rsidR="00D470AE" w:rsidRDefault="00D470AE" w:rsidP="00D470AE">
            <w:pPr>
              <w:ind w:left="0" w:hanging="2"/>
              <w:rPr>
                <w:ins w:id="10884" w:author="임 종운" w:date="2022-05-17T11:40:00Z"/>
              </w:rPr>
            </w:pPr>
            <w:ins w:id="10885" w:author="임 종운" w:date="2022-05-17T11:40:00Z">
              <w:r>
                <w:t>INSERT INTO attendance VALUES (5289, 36, 2022-04-19);</w:t>
              </w:r>
            </w:ins>
          </w:p>
          <w:p w14:paraId="1B4D0F9B" w14:textId="77777777" w:rsidR="00D470AE" w:rsidRDefault="00D470AE" w:rsidP="00D470AE">
            <w:pPr>
              <w:ind w:left="0" w:hanging="2"/>
              <w:rPr>
                <w:ins w:id="10886" w:author="임 종운" w:date="2022-05-17T11:40:00Z"/>
              </w:rPr>
            </w:pPr>
            <w:ins w:id="10887" w:author="임 종운" w:date="2022-05-17T11:40:00Z">
              <w:r>
                <w:t>INSERT INTO attendance VALUES (5290, 37, 2022-04-19);</w:t>
              </w:r>
            </w:ins>
          </w:p>
          <w:p w14:paraId="765C7E87" w14:textId="77777777" w:rsidR="00D470AE" w:rsidRDefault="00D470AE" w:rsidP="00D470AE">
            <w:pPr>
              <w:ind w:left="0" w:hanging="2"/>
              <w:rPr>
                <w:ins w:id="10888" w:author="임 종운" w:date="2022-05-17T11:40:00Z"/>
              </w:rPr>
            </w:pPr>
            <w:ins w:id="10889" w:author="임 종운" w:date="2022-05-17T11:40:00Z">
              <w:r>
                <w:t>INSERT INTO attendance VALUES (5291, 38, 2022-04-19);</w:t>
              </w:r>
            </w:ins>
          </w:p>
          <w:p w14:paraId="556EFD59" w14:textId="77777777" w:rsidR="00D470AE" w:rsidRDefault="00D470AE" w:rsidP="00D470AE">
            <w:pPr>
              <w:ind w:left="0" w:hanging="2"/>
              <w:rPr>
                <w:ins w:id="10890" w:author="임 종운" w:date="2022-05-17T11:40:00Z"/>
              </w:rPr>
            </w:pPr>
            <w:ins w:id="10891" w:author="임 종운" w:date="2022-05-17T11:40:00Z">
              <w:r>
                <w:t>INSERT INTO attendance VALUES (5292, 39, 2022-04-19);</w:t>
              </w:r>
            </w:ins>
          </w:p>
          <w:p w14:paraId="1DFA265C" w14:textId="77777777" w:rsidR="00D470AE" w:rsidRDefault="00D470AE" w:rsidP="00D470AE">
            <w:pPr>
              <w:ind w:left="0" w:hanging="2"/>
              <w:rPr>
                <w:ins w:id="10892" w:author="임 종운" w:date="2022-05-17T11:40:00Z"/>
              </w:rPr>
            </w:pPr>
            <w:ins w:id="10893" w:author="임 종운" w:date="2022-05-17T11:40:00Z">
              <w:r>
                <w:t>INSERT INTO attendance VALUES (5293, 40, 2022-04-19);</w:t>
              </w:r>
            </w:ins>
          </w:p>
          <w:p w14:paraId="209E67E6" w14:textId="77777777" w:rsidR="00D470AE" w:rsidRDefault="00D470AE" w:rsidP="00D470AE">
            <w:pPr>
              <w:ind w:left="0" w:hanging="2"/>
              <w:rPr>
                <w:ins w:id="10894" w:author="임 종운" w:date="2022-05-17T11:40:00Z"/>
              </w:rPr>
            </w:pPr>
            <w:ins w:id="10895" w:author="임 종운" w:date="2022-05-17T11:40:00Z">
              <w:r>
                <w:t>INSERT INTO attendance VALUES (5294, 41, 2022-04-19);</w:t>
              </w:r>
            </w:ins>
          </w:p>
          <w:p w14:paraId="7804992D" w14:textId="77777777" w:rsidR="00D470AE" w:rsidRDefault="00D470AE" w:rsidP="00D470AE">
            <w:pPr>
              <w:ind w:left="0" w:hanging="2"/>
              <w:rPr>
                <w:ins w:id="10896" w:author="임 종운" w:date="2022-05-17T11:40:00Z"/>
              </w:rPr>
            </w:pPr>
            <w:ins w:id="10897" w:author="임 종운" w:date="2022-05-17T11:40:00Z">
              <w:r>
                <w:t>INSERT INTO attendance VALUES (5295, 42, 2022-04-19);</w:t>
              </w:r>
            </w:ins>
          </w:p>
          <w:p w14:paraId="63753D25" w14:textId="77777777" w:rsidR="00D470AE" w:rsidRDefault="00D470AE" w:rsidP="00D470AE">
            <w:pPr>
              <w:ind w:left="0" w:hanging="2"/>
              <w:rPr>
                <w:ins w:id="10898" w:author="임 종운" w:date="2022-05-17T11:40:00Z"/>
              </w:rPr>
            </w:pPr>
            <w:ins w:id="10899" w:author="임 종운" w:date="2022-05-17T11:40:00Z">
              <w:r>
                <w:t>INSERT INTO attendance VALUES (5296, 43, 2022-04-19);</w:t>
              </w:r>
            </w:ins>
          </w:p>
          <w:p w14:paraId="23B7A091" w14:textId="77777777" w:rsidR="00D470AE" w:rsidRDefault="00D470AE" w:rsidP="00D470AE">
            <w:pPr>
              <w:ind w:left="0" w:hanging="2"/>
              <w:rPr>
                <w:ins w:id="10900" w:author="임 종운" w:date="2022-05-17T11:40:00Z"/>
              </w:rPr>
            </w:pPr>
            <w:ins w:id="10901" w:author="임 종운" w:date="2022-05-17T11:40:00Z">
              <w:r>
                <w:t>INSERT INTO attendance VALUES (5297, 44, 2022-04-19);</w:t>
              </w:r>
            </w:ins>
          </w:p>
          <w:p w14:paraId="56979246" w14:textId="77777777" w:rsidR="00D470AE" w:rsidRDefault="00D470AE" w:rsidP="00D470AE">
            <w:pPr>
              <w:ind w:left="0" w:hanging="2"/>
              <w:rPr>
                <w:ins w:id="10902" w:author="임 종운" w:date="2022-05-17T11:40:00Z"/>
              </w:rPr>
            </w:pPr>
            <w:ins w:id="10903" w:author="임 종운" w:date="2022-05-17T11:40:00Z">
              <w:r>
                <w:t>INSERT INTO attendance VALUES (5298, 45, 2022-04-19);</w:t>
              </w:r>
            </w:ins>
          </w:p>
          <w:p w14:paraId="0FD358BB" w14:textId="77777777" w:rsidR="00D470AE" w:rsidRDefault="00D470AE" w:rsidP="00D470AE">
            <w:pPr>
              <w:ind w:left="0" w:hanging="2"/>
              <w:rPr>
                <w:ins w:id="10904" w:author="임 종운" w:date="2022-05-17T11:40:00Z"/>
              </w:rPr>
            </w:pPr>
            <w:ins w:id="10905" w:author="임 종운" w:date="2022-05-17T11:40:00Z">
              <w:r>
                <w:t>INSERT INTO attendance VALUES (5299, 46, 2022-04-19);</w:t>
              </w:r>
            </w:ins>
          </w:p>
          <w:p w14:paraId="39FFB47B" w14:textId="77777777" w:rsidR="00D470AE" w:rsidRDefault="00D470AE" w:rsidP="00D470AE">
            <w:pPr>
              <w:ind w:left="0" w:hanging="2"/>
              <w:rPr>
                <w:ins w:id="10906" w:author="임 종운" w:date="2022-05-17T11:40:00Z"/>
              </w:rPr>
            </w:pPr>
            <w:ins w:id="10907" w:author="임 종운" w:date="2022-05-17T11:40:00Z">
              <w:r>
                <w:t>INSERT INTO attendance VALUES (5300, 47, 2022-04-19);</w:t>
              </w:r>
            </w:ins>
          </w:p>
          <w:p w14:paraId="21BBB584" w14:textId="77777777" w:rsidR="00D470AE" w:rsidRDefault="00D470AE" w:rsidP="00D470AE">
            <w:pPr>
              <w:ind w:left="0" w:hanging="2"/>
              <w:rPr>
                <w:ins w:id="10908" w:author="임 종운" w:date="2022-05-17T11:40:00Z"/>
              </w:rPr>
            </w:pPr>
            <w:ins w:id="10909" w:author="임 종운" w:date="2022-05-17T11:40:00Z">
              <w:r>
                <w:t>INSERT INTO attendance VALUES (5301, 48, 2022-04-19);</w:t>
              </w:r>
            </w:ins>
          </w:p>
          <w:p w14:paraId="392F52D5" w14:textId="77777777" w:rsidR="00D470AE" w:rsidRDefault="00D470AE" w:rsidP="00D470AE">
            <w:pPr>
              <w:ind w:left="0" w:hanging="2"/>
              <w:rPr>
                <w:ins w:id="10910" w:author="임 종운" w:date="2022-05-17T11:40:00Z"/>
              </w:rPr>
            </w:pPr>
            <w:ins w:id="10911" w:author="임 종운" w:date="2022-05-17T11:40:00Z">
              <w:r>
                <w:t>INSERT INTO attendance VALUES (5302, 49, 2022-04-19);</w:t>
              </w:r>
            </w:ins>
          </w:p>
          <w:p w14:paraId="678992F6" w14:textId="77777777" w:rsidR="00D470AE" w:rsidRDefault="00D470AE" w:rsidP="00D470AE">
            <w:pPr>
              <w:ind w:left="0" w:hanging="2"/>
              <w:rPr>
                <w:ins w:id="10912" w:author="임 종운" w:date="2022-05-17T11:40:00Z"/>
              </w:rPr>
            </w:pPr>
            <w:ins w:id="10913" w:author="임 종운" w:date="2022-05-17T11:40:00Z">
              <w:r>
                <w:t>INSERT INTO attendance VALUES (5303, 50, 2022-04-19);</w:t>
              </w:r>
            </w:ins>
          </w:p>
          <w:p w14:paraId="23D7E28D" w14:textId="77777777" w:rsidR="00D470AE" w:rsidRDefault="00D470AE" w:rsidP="00D470AE">
            <w:pPr>
              <w:ind w:left="0" w:hanging="2"/>
              <w:rPr>
                <w:ins w:id="10914" w:author="임 종운" w:date="2022-05-17T11:40:00Z"/>
              </w:rPr>
            </w:pPr>
            <w:ins w:id="10915" w:author="임 종운" w:date="2022-05-17T11:40:00Z">
              <w:r>
                <w:t>INSERT INTO attendance VALUES (5304, 51, 2022-04-19);</w:t>
              </w:r>
            </w:ins>
          </w:p>
          <w:p w14:paraId="2C1B0661" w14:textId="77777777" w:rsidR="00D470AE" w:rsidRDefault="00D470AE" w:rsidP="00D470AE">
            <w:pPr>
              <w:ind w:left="0" w:hanging="2"/>
              <w:rPr>
                <w:ins w:id="10916" w:author="임 종운" w:date="2022-05-17T11:40:00Z"/>
              </w:rPr>
            </w:pPr>
            <w:ins w:id="10917" w:author="임 종운" w:date="2022-05-17T11:40:00Z">
              <w:r>
                <w:t>INSERT INTO attendance VALUES (5305, 52, 2022-04-19);</w:t>
              </w:r>
            </w:ins>
          </w:p>
          <w:p w14:paraId="23D071D6" w14:textId="77777777" w:rsidR="00D470AE" w:rsidRDefault="00D470AE" w:rsidP="00D470AE">
            <w:pPr>
              <w:ind w:left="0" w:hanging="2"/>
              <w:rPr>
                <w:ins w:id="10918" w:author="임 종운" w:date="2022-05-17T11:40:00Z"/>
              </w:rPr>
            </w:pPr>
            <w:ins w:id="10919" w:author="임 종운" w:date="2022-05-17T11:40:00Z">
              <w:r>
                <w:t>INSERT INTO attendance VALUES (5306, 53, 2022-04-19);</w:t>
              </w:r>
            </w:ins>
          </w:p>
          <w:p w14:paraId="0EABD3DF" w14:textId="77777777" w:rsidR="00D470AE" w:rsidRDefault="00D470AE" w:rsidP="00D470AE">
            <w:pPr>
              <w:ind w:left="0" w:hanging="2"/>
              <w:rPr>
                <w:ins w:id="10920" w:author="임 종운" w:date="2022-05-17T11:40:00Z"/>
              </w:rPr>
            </w:pPr>
            <w:ins w:id="10921" w:author="임 종운" w:date="2022-05-17T11:40:00Z">
              <w:r>
                <w:t>INSERT INTO attendance VALUES (5307, 54, 2022-04-19);</w:t>
              </w:r>
            </w:ins>
          </w:p>
          <w:p w14:paraId="70EBBD2B" w14:textId="77777777" w:rsidR="00D470AE" w:rsidRDefault="00D470AE" w:rsidP="00D470AE">
            <w:pPr>
              <w:ind w:left="0" w:hanging="2"/>
              <w:rPr>
                <w:ins w:id="10922" w:author="임 종운" w:date="2022-05-17T11:40:00Z"/>
              </w:rPr>
            </w:pPr>
            <w:ins w:id="10923" w:author="임 종운" w:date="2022-05-17T11:40:00Z">
              <w:r>
                <w:lastRenderedPageBreak/>
                <w:t>INSERT INTO attendance VALUES (5308, 55, 2022-04-19);</w:t>
              </w:r>
            </w:ins>
          </w:p>
          <w:p w14:paraId="1EC50C71" w14:textId="77777777" w:rsidR="00D470AE" w:rsidRDefault="00D470AE" w:rsidP="00D470AE">
            <w:pPr>
              <w:ind w:left="0" w:hanging="2"/>
              <w:rPr>
                <w:ins w:id="10924" w:author="임 종운" w:date="2022-05-17T11:40:00Z"/>
              </w:rPr>
            </w:pPr>
            <w:ins w:id="10925" w:author="임 종운" w:date="2022-05-17T11:40:00Z">
              <w:r>
                <w:t>INSERT INTO attendance VALUES (5309, 27, 2022-04-20);</w:t>
              </w:r>
            </w:ins>
          </w:p>
          <w:p w14:paraId="087AFB3C" w14:textId="77777777" w:rsidR="00D470AE" w:rsidRDefault="00D470AE" w:rsidP="00D470AE">
            <w:pPr>
              <w:ind w:left="0" w:hanging="2"/>
              <w:rPr>
                <w:ins w:id="10926" w:author="임 종운" w:date="2022-05-17T11:40:00Z"/>
              </w:rPr>
            </w:pPr>
            <w:ins w:id="10927" w:author="임 종운" w:date="2022-05-17T11:40:00Z">
              <w:r>
                <w:t>INSERT INTO attendance VALUES (5310, 28, 2022-04-20);</w:t>
              </w:r>
            </w:ins>
          </w:p>
          <w:p w14:paraId="7104D867" w14:textId="77777777" w:rsidR="00D470AE" w:rsidRDefault="00D470AE" w:rsidP="00D470AE">
            <w:pPr>
              <w:ind w:left="0" w:hanging="2"/>
              <w:rPr>
                <w:ins w:id="10928" w:author="임 종운" w:date="2022-05-17T11:40:00Z"/>
              </w:rPr>
            </w:pPr>
            <w:ins w:id="10929" w:author="임 종운" w:date="2022-05-17T11:40:00Z">
              <w:r>
                <w:t>INSERT INTO attendance VALUES (5311, 29, 2022-04-20);</w:t>
              </w:r>
            </w:ins>
          </w:p>
          <w:p w14:paraId="61EEDCAE" w14:textId="77777777" w:rsidR="00D470AE" w:rsidRDefault="00D470AE" w:rsidP="00D470AE">
            <w:pPr>
              <w:ind w:left="0" w:hanging="2"/>
              <w:rPr>
                <w:ins w:id="10930" w:author="임 종운" w:date="2022-05-17T11:40:00Z"/>
              </w:rPr>
            </w:pPr>
            <w:ins w:id="10931" w:author="임 종운" w:date="2022-05-17T11:40:00Z">
              <w:r>
                <w:t>INSERT INTO attendance VALUES (5312, 30, 2022-04-20);</w:t>
              </w:r>
            </w:ins>
          </w:p>
          <w:p w14:paraId="2394E364" w14:textId="77777777" w:rsidR="00D470AE" w:rsidRDefault="00D470AE" w:rsidP="00D470AE">
            <w:pPr>
              <w:ind w:left="0" w:hanging="2"/>
              <w:rPr>
                <w:ins w:id="10932" w:author="임 종운" w:date="2022-05-17T11:40:00Z"/>
              </w:rPr>
            </w:pPr>
            <w:ins w:id="10933" w:author="임 종운" w:date="2022-05-17T11:40:00Z">
              <w:r>
                <w:t>INSERT INTO attendance VALUES (5313, 31, 2022-04-20);</w:t>
              </w:r>
            </w:ins>
          </w:p>
          <w:p w14:paraId="21E4478D" w14:textId="77777777" w:rsidR="00D470AE" w:rsidRDefault="00D470AE" w:rsidP="00D470AE">
            <w:pPr>
              <w:ind w:left="0" w:hanging="2"/>
              <w:rPr>
                <w:ins w:id="10934" w:author="임 종운" w:date="2022-05-17T11:40:00Z"/>
              </w:rPr>
            </w:pPr>
            <w:ins w:id="10935" w:author="임 종운" w:date="2022-05-17T11:40:00Z">
              <w:r>
                <w:t>INSERT INTO attendance VALUES (5314, 32, 2022-04-20);</w:t>
              </w:r>
            </w:ins>
          </w:p>
          <w:p w14:paraId="4D99A5FE" w14:textId="77777777" w:rsidR="00D470AE" w:rsidRDefault="00D470AE" w:rsidP="00D470AE">
            <w:pPr>
              <w:ind w:left="0" w:hanging="2"/>
              <w:rPr>
                <w:ins w:id="10936" w:author="임 종운" w:date="2022-05-17T11:40:00Z"/>
              </w:rPr>
            </w:pPr>
            <w:ins w:id="10937" w:author="임 종운" w:date="2022-05-17T11:40:00Z">
              <w:r>
                <w:t>INSERT INTO attendance VALUES (5315, 33, 2022-04-20);</w:t>
              </w:r>
            </w:ins>
          </w:p>
          <w:p w14:paraId="1A81DCD7" w14:textId="77777777" w:rsidR="00D470AE" w:rsidRDefault="00D470AE" w:rsidP="00D470AE">
            <w:pPr>
              <w:ind w:left="0" w:hanging="2"/>
              <w:rPr>
                <w:ins w:id="10938" w:author="임 종운" w:date="2022-05-17T11:40:00Z"/>
              </w:rPr>
            </w:pPr>
            <w:ins w:id="10939" w:author="임 종운" w:date="2022-05-17T11:40:00Z">
              <w:r>
                <w:t>INSERT INTO attendance VALUES (5316, 34, 2022-04-20);</w:t>
              </w:r>
            </w:ins>
          </w:p>
          <w:p w14:paraId="0301D63D" w14:textId="77777777" w:rsidR="00D470AE" w:rsidRDefault="00D470AE" w:rsidP="00D470AE">
            <w:pPr>
              <w:ind w:left="0" w:hanging="2"/>
              <w:rPr>
                <w:ins w:id="10940" w:author="임 종운" w:date="2022-05-17T11:40:00Z"/>
              </w:rPr>
            </w:pPr>
            <w:ins w:id="10941" w:author="임 종운" w:date="2022-05-17T11:40:00Z">
              <w:r>
                <w:t>INSERT INTO attendance VALUES (5317, 35, 2022-04-20);</w:t>
              </w:r>
            </w:ins>
          </w:p>
          <w:p w14:paraId="78848320" w14:textId="77777777" w:rsidR="00D470AE" w:rsidRDefault="00D470AE" w:rsidP="00D470AE">
            <w:pPr>
              <w:ind w:left="0" w:hanging="2"/>
              <w:rPr>
                <w:ins w:id="10942" w:author="임 종운" w:date="2022-05-17T11:40:00Z"/>
              </w:rPr>
            </w:pPr>
            <w:ins w:id="10943" w:author="임 종운" w:date="2022-05-17T11:40:00Z">
              <w:r>
                <w:t>INSERT INTO attendance VALUES (5318, 36, 2022-04-20);</w:t>
              </w:r>
            </w:ins>
          </w:p>
          <w:p w14:paraId="0EA75FD6" w14:textId="77777777" w:rsidR="00D470AE" w:rsidRDefault="00D470AE" w:rsidP="00D470AE">
            <w:pPr>
              <w:ind w:left="0" w:hanging="2"/>
              <w:rPr>
                <w:ins w:id="10944" w:author="임 종운" w:date="2022-05-17T11:40:00Z"/>
              </w:rPr>
            </w:pPr>
            <w:ins w:id="10945" w:author="임 종운" w:date="2022-05-17T11:40:00Z">
              <w:r>
                <w:t>INSERT INTO attendance VALUES (5319, 37, 2022-04-20);</w:t>
              </w:r>
            </w:ins>
          </w:p>
          <w:p w14:paraId="46144CDD" w14:textId="77777777" w:rsidR="00D470AE" w:rsidRDefault="00D470AE" w:rsidP="00D470AE">
            <w:pPr>
              <w:ind w:left="0" w:hanging="2"/>
              <w:rPr>
                <w:ins w:id="10946" w:author="임 종운" w:date="2022-05-17T11:40:00Z"/>
              </w:rPr>
            </w:pPr>
            <w:ins w:id="10947" w:author="임 종운" w:date="2022-05-17T11:40:00Z">
              <w:r>
                <w:t>INSERT INTO attendance VALUES (5320, 38, 2022-04-20);</w:t>
              </w:r>
            </w:ins>
          </w:p>
          <w:p w14:paraId="13D59600" w14:textId="77777777" w:rsidR="00D470AE" w:rsidRDefault="00D470AE" w:rsidP="00D470AE">
            <w:pPr>
              <w:ind w:left="0" w:hanging="2"/>
              <w:rPr>
                <w:ins w:id="10948" w:author="임 종운" w:date="2022-05-17T11:40:00Z"/>
              </w:rPr>
            </w:pPr>
            <w:ins w:id="10949" w:author="임 종운" w:date="2022-05-17T11:40:00Z">
              <w:r>
                <w:t>INSERT INTO attendance VALUES (5321, 39, 2022-04-20);</w:t>
              </w:r>
            </w:ins>
          </w:p>
          <w:p w14:paraId="03E83E11" w14:textId="77777777" w:rsidR="00D470AE" w:rsidRDefault="00D470AE" w:rsidP="00D470AE">
            <w:pPr>
              <w:ind w:left="0" w:hanging="2"/>
              <w:rPr>
                <w:ins w:id="10950" w:author="임 종운" w:date="2022-05-17T11:40:00Z"/>
              </w:rPr>
            </w:pPr>
            <w:ins w:id="10951" w:author="임 종운" w:date="2022-05-17T11:40:00Z">
              <w:r>
                <w:t>INSERT INTO attendance VALUES (5322, 40, 2022-04-20);</w:t>
              </w:r>
            </w:ins>
          </w:p>
          <w:p w14:paraId="7FA1D143" w14:textId="77777777" w:rsidR="00D470AE" w:rsidRDefault="00D470AE" w:rsidP="00D470AE">
            <w:pPr>
              <w:ind w:left="0" w:hanging="2"/>
              <w:rPr>
                <w:ins w:id="10952" w:author="임 종운" w:date="2022-05-17T11:40:00Z"/>
              </w:rPr>
            </w:pPr>
            <w:ins w:id="10953" w:author="임 종운" w:date="2022-05-17T11:40:00Z">
              <w:r>
                <w:t>INSERT INTO attendance VALUES (5323, 41, 2022-04-20);</w:t>
              </w:r>
            </w:ins>
          </w:p>
          <w:p w14:paraId="7DE5F54A" w14:textId="77777777" w:rsidR="00D470AE" w:rsidRDefault="00D470AE" w:rsidP="00D470AE">
            <w:pPr>
              <w:ind w:left="0" w:hanging="2"/>
              <w:rPr>
                <w:ins w:id="10954" w:author="임 종운" w:date="2022-05-17T11:40:00Z"/>
              </w:rPr>
            </w:pPr>
            <w:ins w:id="10955" w:author="임 종운" w:date="2022-05-17T11:40:00Z">
              <w:r>
                <w:t>INSERT INTO attendance VALUES (5324, 42, 2022-04-20);</w:t>
              </w:r>
            </w:ins>
          </w:p>
          <w:p w14:paraId="7A00251F" w14:textId="77777777" w:rsidR="00D470AE" w:rsidRDefault="00D470AE" w:rsidP="00D470AE">
            <w:pPr>
              <w:ind w:left="0" w:hanging="2"/>
              <w:rPr>
                <w:ins w:id="10956" w:author="임 종운" w:date="2022-05-17T11:40:00Z"/>
              </w:rPr>
            </w:pPr>
            <w:ins w:id="10957" w:author="임 종운" w:date="2022-05-17T11:40:00Z">
              <w:r>
                <w:t>INSERT INTO attendance VALUES (5325, 43, 2022-04-20);</w:t>
              </w:r>
            </w:ins>
          </w:p>
          <w:p w14:paraId="729CFF3C" w14:textId="77777777" w:rsidR="00D470AE" w:rsidRDefault="00D470AE" w:rsidP="00D470AE">
            <w:pPr>
              <w:ind w:left="0" w:hanging="2"/>
              <w:rPr>
                <w:ins w:id="10958" w:author="임 종운" w:date="2022-05-17T11:40:00Z"/>
              </w:rPr>
            </w:pPr>
            <w:ins w:id="10959" w:author="임 종운" w:date="2022-05-17T11:40:00Z">
              <w:r>
                <w:t>INSERT INTO attendance VALUES (5326, 44, 2022-04-20);</w:t>
              </w:r>
            </w:ins>
          </w:p>
          <w:p w14:paraId="0BF88D12" w14:textId="77777777" w:rsidR="00D470AE" w:rsidRDefault="00D470AE" w:rsidP="00D470AE">
            <w:pPr>
              <w:ind w:left="0" w:hanging="2"/>
              <w:rPr>
                <w:ins w:id="10960" w:author="임 종운" w:date="2022-05-17T11:40:00Z"/>
              </w:rPr>
            </w:pPr>
            <w:ins w:id="10961" w:author="임 종운" w:date="2022-05-17T11:40:00Z">
              <w:r>
                <w:t>INSERT INTO attendance VALUES (5327, 45, 2022-04-20);</w:t>
              </w:r>
            </w:ins>
          </w:p>
          <w:p w14:paraId="5948B125" w14:textId="77777777" w:rsidR="00D470AE" w:rsidRDefault="00D470AE" w:rsidP="00D470AE">
            <w:pPr>
              <w:ind w:left="0" w:hanging="2"/>
              <w:rPr>
                <w:ins w:id="10962" w:author="임 종운" w:date="2022-05-17T11:40:00Z"/>
              </w:rPr>
            </w:pPr>
            <w:ins w:id="10963" w:author="임 종운" w:date="2022-05-17T11:40:00Z">
              <w:r>
                <w:t>INSERT INTO attendance VALUES (5328, 46, 2022-04-20);</w:t>
              </w:r>
            </w:ins>
          </w:p>
          <w:p w14:paraId="54C0CED4" w14:textId="77777777" w:rsidR="00D470AE" w:rsidRDefault="00D470AE" w:rsidP="00D470AE">
            <w:pPr>
              <w:ind w:left="0" w:hanging="2"/>
              <w:rPr>
                <w:ins w:id="10964" w:author="임 종운" w:date="2022-05-17T11:40:00Z"/>
              </w:rPr>
            </w:pPr>
            <w:ins w:id="10965" w:author="임 종운" w:date="2022-05-17T11:40:00Z">
              <w:r>
                <w:t>INSERT INTO attendance VALUES (5329, 47, 2022-04-20);</w:t>
              </w:r>
            </w:ins>
          </w:p>
          <w:p w14:paraId="03CB748F" w14:textId="77777777" w:rsidR="00D470AE" w:rsidRDefault="00D470AE" w:rsidP="00D470AE">
            <w:pPr>
              <w:ind w:left="0" w:hanging="2"/>
              <w:rPr>
                <w:ins w:id="10966" w:author="임 종운" w:date="2022-05-17T11:40:00Z"/>
              </w:rPr>
            </w:pPr>
            <w:ins w:id="10967" w:author="임 종운" w:date="2022-05-17T11:40:00Z">
              <w:r>
                <w:t>INSERT INTO attendance VALUES (5330, 48, 2022-04-20);</w:t>
              </w:r>
            </w:ins>
          </w:p>
          <w:p w14:paraId="2F4347C0" w14:textId="77777777" w:rsidR="00D470AE" w:rsidRDefault="00D470AE" w:rsidP="00D470AE">
            <w:pPr>
              <w:ind w:left="0" w:hanging="2"/>
              <w:rPr>
                <w:ins w:id="10968" w:author="임 종운" w:date="2022-05-17T11:40:00Z"/>
              </w:rPr>
            </w:pPr>
            <w:ins w:id="10969" w:author="임 종운" w:date="2022-05-17T11:40:00Z">
              <w:r>
                <w:t>INSERT INTO attendance VALUES (5331, 49, 2022-04-20);</w:t>
              </w:r>
            </w:ins>
          </w:p>
          <w:p w14:paraId="43245443" w14:textId="77777777" w:rsidR="00D470AE" w:rsidRDefault="00D470AE" w:rsidP="00D470AE">
            <w:pPr>
              <w:ind w:left="0" w:hanging="2"/>
              <w:rPr>
                <w:ins w:id="10970" w:author="임 종운" w:date="2022-05-17T11:40:00Z"/>
              </w:rPr>
            </w:pPr>
            <w:ins w:id="10971" w:author="임 종운" w:date="2022-05-17T11:40:00Z">
              <w:r>
                <w:t>INSERT INTO attendance VALUES (5332, 50, 2022-04-20);</w:t>
              </w:r>
            </w:ins>
          </w:p>
          <w:p w14:paraId="63C15B11" w14:textId="77777777" w:rsidR="00D470AE" w:rsidRDefault="00D470AE" w:rsidP="00D470AE">
            <w:pPr>
              <w:ind w:left="0" w:hanging="2"/>
              <w:rPr>
                <w:ins w:id="10972" w:author="임 종운" w:date="2022-05-17T11:40:00Z"/>
              </w:rPr>
            </w:pPr>
            <w:ins w:id="10973" w:author="임 종운" w:date="2022-05-17T11:40:00Z">
              <w:r>
                <w:t>INSERT INTO attendance VALUES (5333, 51, 2022-04-20);</w:t>
              </w:r>
            </w:ins>
          </w:p>
          <w:p w14:paraId="0BCF7505" w14:textId="77777777" w:rsidR="00D470AE" w:rsidRDefault="00D470AE" w:rsidP="00D470AE">
            <w:pPr>
              <w:ind w:left="0" w:hanging="2"/>
              <w:rPr>
                <w:ins w:id="10974" w:author="임 종운" w:date="2022-05-17T11:40:00Z"/>
              </w:rPr>
            </w:pPr>
            <w:ins w:id="10975" w:author="임 종운" w:date="2022-05-17T11:40:00Z">
              <w:r>
                <w:t>INSERT INTO attendance VALUES (5334, 52, 2022-04-20);</w:t>
              </w:r>
            </w:ins>
          </w:p>
          <w:p w14:paraId="30C8EC20" w14:textId="77777777" w:rsidR="00D470AE" w:rsidRDefault="00D470AE" w:rsidP="00D470AE">
            <w:pPr>
              <w:ind w:left="0" w:hanging="2"/>
              <w:rPr>
                <w:ins w:id="10976" w:author="임 종운" w:date="2022-05-17T11:40:00Z"/>
              </w:rPr>
            </w:pPr>
            <w:ins w:id="10977" w:author="임 종운" w:date="2022-05-17T11:40:00Z">
              <w:r>
                <w:lastRenderedPageBreak/>
                <w:t>INSERT INTO attendance VALUES (5335, 53, 2022-04-20);</w:t>
              </w:r>
            </w:ins>
          </w:p>
          <w:p w14:paraId="27176104" w14:textId="77777777" w:rsidR="00D470AE" w:rsidRDefault="00D470AE" w:rsidP="00D470AE">
            <w:pPr>
              <w:ind w:left="0" w:hanging="2"/>
              <w:rPr>
                <w:ins w:id="10978" w:author="임 종운" w:date="2022-05-17T11:40:00Z"/>
              </w:rPr>
            </w:pPr>
            <w:ins w:id="10979" w:author="임 종운" w:date="2022-05-17T11:40:00Z">
              <w:r>
                <w:t>INSERT INTO attendance VALUES (5336, 54, 2022-04-20);</w:t>
              </w:r>
            </w:ins>
          </w:p>
          <w:p w14:paraId="46F1A4AE" w14:textId="77777777" w:rsidR="00D470AE" w:rsidRDefault="00D470AE" w:rsidP="00D470AE">
            <w:pPr>
              <w:ind w:left="0" w:hanging="2"/>
              <w:rPr>
                <w:ins w:id="10980" w:author="임 종운" w:date="2022-05-17T11:40:00Z"/>
              </w:rPr>
            </w:pPr>
            <w:ins w:id="10981" w:author="임 종운" w:date="2022-05-17T11:40:00Z">
              <w:r>
                <w:t>INSERT INTO attendance VALUES (5337, 55, 2022-04-20);</w:t>
              </w:r>
            </w:ins>
          </w:p>
          <w:p w14:paraId="3F4772F7" w14:textId="77777777" w:rsidR="00D470AE" w:rsidRDefault="00D470AE" w:rsidP="00D470AE">
            <w:pPr>
              <w:ind w:left="0" w:hanging="2"/>
              <w:rPr>
                <w:ins w:id="10982" w:author="임 종운" w:date="2022-05-17T11:40:00Z"/>
              </w:rPr>
            </w:pPr>
            <w:ins w:id="10983" w:author="임 종운" w:date="2022-05-17T11:40:00Z">
              <w:r>
                <w:t>INSERT INTO attendance VALUES (5338, 27, 2022-04-21);</w:t>
              </w:r>
            </w:ins>
          </w:p>
          <w:p w14:paraId="331239B5" w14:textId="77777777" w:rsidR="00D470AE" w:rsidRDefault="00D470AE" w:rsidP="00D470AE">
            <w:pPr>
              <w:ind w:left="0" w:hanging="2"/>
              <w:rPr>
                <w:ins w:id="10984" w:author="임 종운" w:date="2022-05-17T11:40:00Z"/>
              </w:rPr>
            </w:pPr>
            <w:ins w:id="10985" w:author="임 종운" w:date="2022-05-17T11:40:00Z">
              <w:r>
                <w:t>INSERT INTO attendance VALUES (5339, 28, 2022-04-21);</w:t>
              </w:r>
            </w:ins>
          </w:p>
          <w:p w14:paraId="5D3CB5A2" w14:textId="77777777" w:rsidR="00D470AE" w:rsidRDefault="00D470AE" w:rsidP="00D470AE">
            <w:pPr>
              <w:ind w:left="0" w:hanging="2"/>
              <w:rPr>
                <w:ins w:id="10986" w:author="임 종운" w:date="2022-05-17T11:40:00Z"/>
              </w:rPr>
            </w:pPr>
            <w:ins w:id="10987" w:author="임 종운" w:date="2022-05-17T11:40:00Z">
              <w:r>
                <w:t>INSERT INTO attendance VALUES (5340, 29, 2022-04-21);</w:t>
              </w:r>
            </w:ins>
          </w:p>
          <w:p w14:paraId="7D1102BB" w14:textId="77777777" w:rsidR="00D470AE" w:rsidRDefault="00D470AE" w:rsidP="00D470AE">
            <w:pPr>
              <w:ind w:left="0" w:hanging="2"/>
              <w:rPr>
                <w:ins w:id="10988" w:author="임 종운" w:date="2022-05-17T11:40:00Z"/>
              </w:rPr>
            </w:pPr>
            <w:ins w:id="10989" w:author="임 종운" w:date="2022-05-17T11:40:00Z">
              <w:r>
                <w:t>INSERT INTO attendance VALUES (5341, 30, 2022-04-21);</w:t>
              </w:r>
            </w:ins>
          </w:p>
          <w:p w14:paraId="10A2BBF1" w14:textId="77777777" w:rsidR="00D470AE" w:rsidRDefault="00D470AE" w:rsidP="00D470AE">
            <w:pPr>
              <w:ind w:left="0" w:hanging="2"/>
              <w:rPr>
                <w:ins w:id="10990" w:author="임 종운" w:date="2022-05-17T11:40:00Z"/>
              </w:rPr>
            </w:pPr>
            <w:ins w:id="10991" w:author="임 종운" w:date="2022-05-17T11:40:00Z">
              <w:r>
                <w:t>INSERT INTO attendance VALUES (5342, 31, 2022-04-21);</w:t>
              </w:r>
            </w:ins>
          </w:p>
          <w:p w14:paraId="4E10D7B4" w14:textId="77777777" w:rsidR="00D470AE" w:rsidRDefault="00D470AE" w:rsidP="00D470AE">
            <w:pPr>
              <w:ind w:left="0" w:hanging="2"/>
              <w:rPr>
                <w:ins w:id="10992" w:author="임 종운" w:date="2022-05-17T11:40:00Z"/>
              </w:rPr>
            </w:pPr>
            <w:ins w:id="10993" w:author="임 종운" w:date="2022-05-17T11:40:00Z">
              <w:r>
                <w:t>INSERT INTO attendance VALUES (5343, 32, 2022-04-21);</w:t>
              </w:r>
            </w:ins>
          </w:p>
          <w:p w14:paraId="772FF558" w14:textId="77777777" w:rsidR="00D470AE" w:rsidRDefault="00D470AE" w:rsidP="00D470AE">
            <w:pPr>
              <w:ind w:left="0" w:hanging="2"/>
              <w:rPr>
                <w:ins w:id="10994" w:author="임 종운" w:date="2022-05-17T11:40:00Z"/>
              </w:rPr>
            </w:pPr>
            <w:ins w:id="10995" w:author="임 종운" w:date="2022-05-17T11:40:00Z">
              <w:r>
                <w:t>INSERT INTO attendance VALUES (5344, 33, 2022-04-21);</w:t>
              </w:r>
            </w:ins>
          </w:p>
          <w:p w14:paraId="05E432D3" w14:textId="77777777" w:rsidR="00D470AE" w:rsidRDefault="00D470AE" w:rsidP="00D470AE">
            <w:pPr>
              <w:ind w:left="0" w:hanging="2"/>
              <w:rPr>
                <w:ins w:id="10996" w:author="임 종운" w:date="2022-05-17T11:40:00Z"/>
              </w:rPr>
            </w:pPr>
            <w:ins w:id="10997" w:author="임 종운" w:date="2022-05-17T11:40:00Z">
              <w:r>
                <w:t>INSERT INTO attendance VALUES (5345, 34, 2022-04-21);</w:t>
              </w:r>
            </w:ins>
          </w:p>
          <w:p w14:paraId="1E7E73E3" w14:textId="77777777" w:rsidR="00D470AE" w:rsidRDefault="00D470AE" w:rsidP="00D470AE">
            <w:pPr>
              <w:ind w:left="0" w:hanging="2"/>
              <w:rPr>
                <w:ins w:id="10998" w:author="임 종운" w:date="2022-05-17T11:40:00Z"/>
              </w:rPr>
            </w:pPr>
            <w:ins w:id="10999" w:author="임 종운" w:date="2022-05-17T11:40:00Z">
              <w:r>
                <w:t>INSERT INTO attendance VALUES (5346, 35, 2022-04-21);</w:t>
              </w:r>
            </w:ins>
          </w:p>
          <w:p w14:paraId="74309DE2" w14:textId="77777777" w:rsidR="00D470AE" w:rsidRDefault="00D470AE" w:rsidP="00D470AE">
            <w:pPr>
              <w:ind w:left="0" w:hanging="2"/>
              <w:rPr>
                <w:ins w:id="11000" w:author="임 종운" w:date="2022-05-17T11:40:00Z"/>
              </w:rPr>
            </w:pPr>
            <w:ins w:id="11001" w:author="임 종운" w:date="2022-05-17T11:40:00Z">
              <w:r>
                <w:t>INSERT INTO attendance VALUES (5347, 36, 2022-04-21);</w:t>
              </w:r>
            </w:ins>
          </w:p>
          <w:p w14:paraId="0825DFD1" w14:textId="77777777" w:rsidR="00D470AE" w:rsidRDefault="00D470AE" w:rsidP="00D470AE">
            <w:pPr>
              <w:ind w:left="0" w:hanging="2"/>
              <w:rPr>
                <w:ins w:id="11002" w:author="임 종운" w:date="2022-05-17T11:40:00Z"/>
              </w:rPr>
            </w:pPr>
            <w:ins w:id="11003" w:author="임 종운" w:date="2022-05-17T11:40:00Z">
              <w:r>
                <w:t>INSERT INTO attendance VALUES (5348, 37, 2022-04-21);</w:t>
              </w:r>
            </w:ins>
          </w:p>
          <w:p w14:paraId="3007FA04" w14:textId="77777777" w:rsidR="00D470AE" w:rsidRDefault="00D470AE" w:rsidP="00D470AE">
            <w:pPr>
              <w:ind w:left="0" w:hanging="2"/>
              <w:rPr>
                <w:ins w:id="11004" w:author="임 종운" w:date="2022-05-17T11:40:00Z"/>
              </w:rPr>
            </w:pPr>
            <w:ins w:id="11005" w:author="임 종운" w:date="2022-05-17T11:40:00Z">
              <w:r>
                <w:t>INSERT INTO attendance VALUES (5349, 38, 2022-04-21);</w:t>
              </w:r>
            </w:ins>
          </w:p>
          <w:p w14:paraId="3D0F41EC" w14:textId="77777777" w:rsidR="00D470AE" w:rsidRDefault="00D470AE" w:rsidP="00D470AE">
            <w:pPr>
              <w:ind w:left="0" w:hanging="2"/>
              <w:rPr>
                <w:ins w:id="11006" w:author="임 종운" w:date="2022-05-17T11:40:00Z"/>
              </w:rPr>
            </w:pPr>
            <w:ins w:id="11007" w:author="임 종운" w:date="2022-05-17T11:40:00Z">
              <w:r>
                <w:t>INSERT INTO attendance VALUES (5350, 39, 2022-04-21);</w:t>
              </w:r>
            </w:ins>
          </w:p>
          <w:p w14:paraId="0D60C5BE" w14:textId="77777777" w:rsidR="00D470AE" w:rsidRDefault="00D470AE" w:rsidP="00D470AE">
            <w:pPr>
              <w:ind w:left="0" w:hanging="2"/>
              <w:rPr>
                <w:ins w:id="11008" w:author="임 종운" w:date="2022-05-17T11:40:00Z"/>
              </w:rPr>
            </w:pPr>
            <w:ins w:id="11009" w:author="임 종운" w:date="2022-05-17T11:40:00Z">
              <w:r>
                <w:t>INSERT INTO attendance VALUES (5351, 40, 2022-04-21);</w:t>
              </w:r>
            </w:ins>
          </w:p>
          <w:p w14:paraId="548EB6AE" w14:textId="77777777" w:rsidR="00D470AE" w:rsidRDefault="00D470AE" w:rsidP="00D470AE">
            <w:pPr>
              <w:ind w:left="0" w:hanging="2"/>
              <w:rPr>
                <w:ins w:id="11010" w:author="임 종운" w:date="2022-05-17T11:40:00Z"/>
              </w:rPr>
            </w:pPr>
            <w:ins w:id="11011" w:author="임 종운" w:date="2022-05-17T11:40:00Z">
              <w:r>
                <w:t>INSERT INTO attendance VALUES (5352, 41, 2022-04-21);</w:t>
              </w:r>
            </w:ins>
          </w:p>
          <w:p w14:paraId="020314F2" w14:textId="77777777" w:rsidR="00D470AE" w:rsidRDefault="00D470AE" w:rsidP="00D470AE">
            <w:pPr>
              <w:ind w:left="0" w:hanging="2"/>
              <w:rPr>
                <w:ins w:id="11012" w:author="임 종운" w:date="2022-05-17T11:40:00Z"/>
              </w:rPr>
            </w:pPr>
            <w:ins w:id="11013" w:author="임 종운" w:date="2022-05-17T11:40:00Z">
              <w:r>
                <w:t>INSERT INTO attendance VALUES (5353, 42, 2022-04-21);</w:t>
              </w:r>
            </w:ins>
          </w:p>
          <w:p w14:paraId="4B473253" w14:textId="77777777" w:rsidR="00D470AE" w:rsidRDefault="00D470AE" w:rsidP="00D470AE">
            <w:pPr>
              <w:ind w:left="0" w:hanging="2"/>
              <w:rPr>
                <w:ins w:id="11014" w:author="임 종운" w:date="2022-05-17T11:40:00Z"/>
              </w:rPr>
            </w:pPr>
            <w:ins w:id="11015" w:author="임 종운" w:date="2022-05-17T11:40:00Z">
              <w:r>
                <w:t>INSERT INTO attendance VALUES (5354, 43, 2022-04-21);</w:t>
              </w:r>
            </w:ins>
          </w:p>
          <w:p w14:paraId="05626CA8" w14:textId="77777777" w:rsidR="00D470AE" w:rsidRDefault="00D470AE" w:rsidP="00D470AE">
            <w:pPr>
              <w:ind w:left="0" w:hanging="2"/>
              <w:rPr>
                <w:ins w:id="11016" w:author="임 종운" w:date="2022-05-17T11:40:00Z"/>
              </w:rPr>
            </w:pPr>
            <w:ins w:id="11017" w:author="임 종운" w:date="2022-05-17T11:40:00Z">
              <w:r>
                <w:t>INSERT INTO attendance VALUES (5355, 44, 2022-04-21);</w:t>
              </w:r>
            </w:ins>
          </w:p>
          <w:p w14:paraId="2BEF0CA0" w14:textId="77777777" w:rsidR="00D470AE" w:rsidRDefault="00D470AE" w:rsidP="00D470AE">
            <w:pPr>
              <w:ind w:left="0" w:hanging="2"/>
              <w:rPr>
                <w:ins w:id="11018" w:author="임 종운" w:date="2022-05-17T11:40:00Z"/>
              </w:rPr>
            </w:pPr>
            <w:ins w:id="11019" w:author="임 종운" w:date="2022-05-17T11:40:00Z">
              <w:r>
                <w:t>INSERT INTO attendance VALUES (5356, 45, 2022-04-21);</w:t>
              </w:r>
            </w:ins>
          </w:p>
          <w:p w14:paraId="0CC41452" w14:textId="77777777" w:rsidR="00D470AE" w:rsidRDefault="00D470AE" w:rsidP="00D470AE">
            <w:pPr>
              <w:ind w:left="0" w:hanging="2"/>
              <w:rPr>
                <w:ins w:id="11020" w:author="임 종운" w:date="2022-05-17T11:40:00Z"/>
              </w:rPr>
            </w:pPr>
            <w:ins w:id="11021" w:author="임 종운" w:date="2022-05-17T11:40:00Z">
              <w:r>
                <w:t>INSERT INTO attendance VALUES (5357, 46, 2022-04-21);</w:t>
              </w:r>
            </w:ins>
          </w:p>
          <w:p w14:paraId="594C381F" w14:textId="77777777" w:rsidR="00D470AE" w:rsidRDefault="00D470AE" w:rsidP="00D470AE">
            <w:pPr>
              <w:ind w:left="0" w:hanging="2"/>
              <w:rPr>
                <w:ins w:id="11022" w:author="임 종운" w:date="2022-05-17T11:40:00Z"/>
              </w:rPr>
            </w:pPr>
            <w:ins w:id="11023" w:author="임 종운" w:date="2022-05-17T11:40:00Z">
              <w:r>
                <w:t>INSERT INTO attendance VALUES (5358, 47, 2022-04-21);</w:t>
              </w:r>
            </w:ins>
          </w:p>
          <w:p w14:paraId="5C11EF27" w14:textId="77777777" w:rsidR="00D470AE" w:rsidRDefault="00D470AE" w:rsidP="00D470AE">
            <w:pPr>
              <w:ind w:left="0" w:hanging="2"/>
              <w:rPr>
                <w:ins w:id="11024" w:author="임 종운" w:date="2022-05-17T11:40:00Z"/>
              </w:rPr>
            </w:pPr>
            <w:ins w:id="11025" w:author="임 종운" w:date="2022-05-17T11:40:00Z">
              <w:r>
                <w:t>INSERT INTO attendance VALUES (5359, 48, 2022-04-21);</w:t>
              </w:r>
            </w:ins>
          </w:p>
          <w:p w14:paraId="3710889B" w14:textId="77777777" w:rsidR="00D470AE" w:rsidRDefault="00D470AE" w:rsidP="00D470AE">
            <w:pPr>
              <w:ind w:left="0" w:hanging="2"/>
              <w:rPr>
                <w:ins w:id="11026" w:author="임 종운" w:date="2022-05-17T11:40:00Z"/>
              </w:rPr>
            </w:pPr>
            <w:ins w:id="11027" w:author="임 종운" w:date="2022-05-17T11:40:00Z">
              <w:r>
                <w:t>INSERT INTO attendance VALUES (5360, 49, 2022-04-21);</w:t>
              </w:r>
            </w:ins>
          </w:p>
          <w:p w14:paraId="10556932" w14:textId="77777777" w:rsidR="00D470AE" w:rsidRDefault="00D470AE" w:rsidP="00D470AE">
            <w:pPr>
              <w:ind w:left="0" w:hanging="2"/>
              <w:rPr>
                <w:ins w:id="11028" w:author="임 종운" w:date="2022-05-17T11:40:00Z"/>
              </w:rPr>
            </w:pPr>
            <w:ins w:id="11029" w:author="임 종운" w:date="2022-05-17T11:40:00Z">
              <w:r>
                <w:t>INSERT INTO attendance VALUES (5361, 50, 2022-04-21);</w:t>
              </w:r>
            </w:ins>
          </w:p>
          <w:p w14:paraId="37B15032" w14:textId="77777777" w:rsidR="00D470AE" w:rsidRDefault="00D470AE" w:rsidP="00D470AE">
            <w:pPr>
              <w:ind w:left="0" w:hanging="2"/>
              <w:rPr>
                <w:ins w:id="11030" w:author="임 종운" w:date="2022-05-17T11:40:00Z"/>
              </w:rPr>
            </w:pPr>
            <w:ins w:id="11031" w:author="임 종운" w:date="2022-05-17T11:40:00Z">
              <w:r>
                <w:lastRenderedPageBreak/>
                <w:t>INSERT INTO attendance VALUES (5362, 51, 2022-04-21);</w:t>
              </w:r>
            </w:ins>
          </w:p>
          <w:p w14:paraId="285E6E60" w14:textId="77777777" w:rsidR="00D470AE" w:rsidRDefault="00D470AE" w:rsidP="00D470AE">
            <w:pPr>
              <w:ind w:left="0" w:hanging="2"/>
              <w:rPr>
                <w:ins w:id="11032" w:author="임 종운" w:date="2022-05-17T11:40:00Z"/>
              </w:rPr>
            </w:pPr>
            <w:ins w:id="11033" w:author="임 종운" w:date="2022-05-17T11:40:00Z">
              <w:r>
                <w:t>INSERT INTO attendance VALUES (5363, 52, 2022-04-21);</w:t>
              </w:r>
            </w:ins>
          </w:p>
          <w:p w14:paraId="49BD150B" w14:textId="77777777" w:rsidR="00D470AE" w:rsidRDefault="00D470AE" w:rsidP="00D470AE">
            <w:pPr>
              <w:ind w:left="0" w:hanging="2"/>
              <w:rPr>
                <w:ins w:id="11034" w:author="임 종운" w:date="2022-05-17T11:40:00Z"/>
              </w:rPr>
            </w:pPr>
            <w:ins w:id="11035" w:author="임 종운" w:date="2022-05-17T11:40:00Z">
              <w:r>
                <w:t>INSERT INTO attendance VALUES (5364, 53, 2022-04-21);</w:t>
              </w:r>
            </w:ins>
          </w:p>
          <w:p w14:paraId="75DD1B5D" w14:textId="77777777" w:rsidR="00D470AE" w:rsidRDefault="00D470AE" w:rsidP="00D470AE">
            <w:pPr>
              <w:ind w:left="0" w:hanging="2"/>
              <w:rPr>
                <w:ins w:id="11036" w:author="임 종운" w:date="2022-05-17T11:40:00Z"/>
              </w:rPr>
            </w:pPr>
            <w:ins w:id="11037" w:author="임 종운" w:date="2022-05-17T11:40:00Z">
              <w:r>
                <w:t>INSERT INTO attendance VALUES (5365, 54, 2022-04-21);</w:t>
              </w:r>
            </w:ins>
          </w:p>
          <w:p w14:paraId="3E6FACDB" w14:textId="77777777" w:rsidR="00D470AE" w:rsidRDefault="00D470AE" w:rsidP="00D470AE">
            <w:pPr>
              <w:ind w:left="0" w:hanging="2"/>
              <w:rPr>
                <w:ins w:id="11038" w:author="임 종운" w:date="2022-05-17T11:40:00Z"/>
              </w:rPr>
            </w:pPr>
            <w:ins w:id="11039" w:author="임 종운" w:date="2022-05-17T11:40:00Z">
              <w:r>
                <w:t>INSERT INTO attendance VALUES (5366, 55, 2022-04-21);</w:t>
              </w:r>
            </w:ins>
          </w:p>
          <w:p w14:paraId="5D4720F4" w14:textId="77777777" w:rsidR="00D470AE" w:rsidRDefault="00D470AE" w:rsidP="00D470AE">
            <w:pPr>
              <w:ind w:left="0" w:hanging="2"/>
              <w:rPr>
                <w:ins w:id="11040" w:author="임 종운" w:date="2022-05-17T11:40:00Z"/>
              </w:rPr>
            </w:pPr>
            <w:ins w:id="11041" w:author="임 종운" w:date="2022-05-17T11:40:00Z">
              <w:r>
                <w:t>INSERT INTO attendance VALUES (5367, 27, 2022-04-22);</w:t>
              </w:r>
            </w:ins>
          </w:p>
          <w:p w14:paraId="0CC810DA" w14:textId="77777777" w:rsidR="00D470AE" w:rsidRDefault="00D470AE" w:rsidP="00D470AE">
            <w:pPr>
              <w:ind w:left="0" w:hanging="2"/>
              <w:rPr>
                <w:ins w:id="11042" w:author="임 종운" w:date="2022-05-17T11:40:00Z"/>
              </w:rPr>
            </w:pPr>
            <w:ins w:id="11043" w:author="임 종운" w:date="2022-05-17T11:40:00Z">
              <w:r>
                <w:t>INSERT INTO attendance VALUES (5368, 28, 2022-04-22);</w:t>
              </w:r>
            </w:ins>
          </w:p>
          <w:p w14:paraId="723B375C" w14:textId="77777777" w:rsidR="00D470AE" w:rsidRDefault="00D470AE" w:rsidP="00D470AE">
            <w:pPr>
              <w:ind w:left="0" w:hanging="2"/>
              <w:rPr>
                <w:ins w:id="11044" w:author="임 종운" w:date="2022-05-17T11:40:00Z"/>
              </w:rPr>
            </w:pPr>
            <w:ins w:id="11045" w:author="임 종운" w:date="2022-05-17T11:40:00Z">
              <w:r>
                <w:t>INSERT INTO attendance VALUES (5369, 29, 2022-04-22);</w:t>
              </w:r>
            </w:ins>
          </w:p>
          <w:p w14:paraId="64C7BF27" w14:textId="77777777" w:rsidR="00D470AE" w:rsidRDefault="00D470AE" w:rsidP="00D470AE">
            <w:pPr>
              <w:ind w:left="0" w:hanging="2"/>
              <w:rPr>
                <w:ins w:id="11046" w:author="임 종운" w:date="2022-05-17T11:40:00Z"/>
              </w:rPr>
            </w:pPr>
            <w:ins w:id="11047" w:author="임 종운" w:date="2022-05-17T11:40:00Z">
              <w:r>
                <w:t>INSERT INTO attendance VALUES (5370, 30, 2022-04-22);</w:t>
              </w:r>
            </w:ins>
          </w:p>
          <w:p w14:paraId="5DFD2963" w14:textId="77777777" w:rsidR="00D470AE" w:rsidRDefault="00D470AE" w:rsidP="00D470AE">
            <w:pPr>
              <w:ind w:left="0" w:hanging="2"/>
              <w:rPr>
                <w:ins w:id="11048" w:author="임 종운" w:date="2022-05-17T11:40:00Z"/>
              </w:rPr>
            </w:pPr>
            <w:ins w:id="11049" w:author="임 종운" w:date="2022-05-17T11:40:00Z">
              <w:r>
                <w:t>INSERT INTO attendance VALUES (5371, 31, 2022-04-22);</w:t>
              </w:r>
            </w:ins>
          </w:p>
          <w:p w14:paraId="54299C39" w14:textId="77777777" w:rsidR="00D470AE" w:rsidRDefault="00D470AE" w:rsidP="00D470AE">
            <w:pPr>
              <w:ind w:left="0" w:hanging="2"/>
              <w:rPr>
                <w:ins w:id="11050" w:author="임 종운" w:date="2022-05-17T11:40:00Z"/>
              </w:rPr>
            </w:pPr>
            <w:ins w:id="11051" w:author="임 종운" w:date="2022-05-17T11:40:00Z">
              <w:r>
                <w:t>INSERT INTO attendance VALUES (5372, 32, 2022-04-22);</w:t>
              </w:r>
            </w:ins>
          </w:p>
          <w:p w14:paraId="5B5B07B4" w14:textId="77777777" w:rsidR="00D470AE" w:rsidRDefault="00D470AE" w:rsidP="00D470AE">
            <w:pPr>
              <w:ind w:left="0" w:hanging="2"/>
              <w:rPr>
                <w:ins w:id="11052" w:author="임 종운" w:date="2022-05-17T11:40:00Z"/>
              </w:rPr>
            </w:pPr>
            <w:ins w:id="11053" w:author="임 종운" w:date="2022-05-17T11:40:00Z">
              <w:r>
                <w:t>INSERT INTO attendance VALUES (5373, 33, 2022-04-22);</w:t>
              </w:r>
            </w:ins>
          </w:p>
          <w:p w14:paraId="4E436BCB" w14:textId="77777777" w:rsidR="00D470AE" w:rsidRDefault="00D470AE" w:rsidP="00D470AE">
            <w:pPr>
              <w:ind w:left="0" w:hanging="2"/>
              <w:rPr>
                <w:ins w:id="11054" w:author="임 종운" w:date="2022-05-17T11:40:00Z"/>
              </w:rPr>
            </w:pPr>
            <w:ins w:id="11055" w:author="임 종운" w:date="2022-05-17T11:40:00Z">
              <w:r>
                <w:t>INSERT INTO attendance VALUES (5374, 34, 2022-04-22);</w:t>
              </w:r>
            </w:ins>
          </w:p>
          <w:p w14:paraId="0B8B17B3" w14:textId="77777777" w:rsidR="00D470AE" w:rsidRDefault="00D470AE" w:rsidP="00D470AE">
            <w:pPr>
              <w:ind w:left="0" w:hanging="2"/>
              <w:rPr>
                <w:ins w:id="11056" w:author="임 종운" w:date="2022-05-17T11:40:00Z"/>
              </w:rPr>
            </w:pPr>
            <w:ins w:id="11057" w:author="임 종운" w:date="2022-05-17T11:40:00Z">
              <w:r>
                <w:t>INSERT INTO attendance VALUES (5375, 35, 2022-04-22);</w:t>
              </w:r>
            </w:ins>
          </w:p>
          <w:p w14:paraId="7218F668" w14:textId="77777777" w:rsidR="00D470AE" w:rsidRDefault="00D470AE" w:rsidP="00D470AE">
            <w:pPr>
              <w:ind w:left="0" w:hanging="2"/>
              <w:rPr>
                <w:ins w:id="11058" w:author="임 종운" w:date="2022-05-17T11:40:00Z"/>
              </w:rPr>
            </w:pPr>
            <w:ins w:id="11059" w:author="임 종운" w:date="2022-05-17T11:40:00Z">
              <w:r>
                <w:t>INSERT INTO attendance VALUES (5376, 36, 2022-04-22);</w:t>
              </w:r>
            </w:ins>
          </w:p>
          <w:p w14:paraId="42B1DF74" w14:textId="77777777" w:rsidR="00D470AE" w:rsidRDefault="00D470AE" w:rsidP="00D470AE">
            <w:pPr>
              <w:ind w:left="0" w:hanging="2"/>
              <w:rPr>
                <w:ins w:id="11060" w:author="임 종운" w:date="2022-05-17T11:40:00Z"/>
              </w:rPr>
            </w:pPr>
            <w:ins w:id="11061" w:author="임 종운" w:date="2022-05-17T11:40:00Z">
              <w:r>
                <w:t>INSERT INTO attendance VALUES (5377, 37, 2022-04-22);</w:t>
              </w:r>
            </w:ins>
          </w:p>
          <w:p w14:paraId="3CD63FBB" w14:textId="77777777" w:rsidR="00D470AE" w:rsidRDefault="00D470AE" w:rsidP="00D470AE">
            <w:pPr>
              <w:ind w:left="0" w:hanging="2"/>
              <w:rPr>
                <w:ins w:id="11062" w:author="임 종운" w:date="2022-05-17T11:40:00Z"/>
              </w:rPr>
            </w:pPr>
            <w:ins w:id="11063" w:author="임 종운" w:date="2022-05-17T11:40:00Z">
              <w:r>
                <w:t>INSERT INTO attendance VALUES (5378, 38, 2022-04-22);</w:t>
              </w:r>
            </w:ins>
          </w:p>
          <w:p w14:paraId="0257B391" w14:textId="77777777" w:rsidR="00D470AE" w:rsidRDefault="00D470AE" w:rsidP="00D470AE">
            <w:pPr>
              <w:ind w:left="0" w:hanging="2"/>
              <w:rPr>
                <w:ins w:id="11064" w:author="임 종운" w:date="2022-05-17T11:40:00Z"/>
              </w:rPr>
            </w:pPr>
            <w:ins w:id="11065" w:author="임 종운" w:date="2022-05-17T11:40:00Z">
              <w:r>
                <w:t>INSERT INTO attendance VALUES (5379, 39, 2022-04-22);</w:t>
              </w:r>
            </w:ins>
          </w:p>
          <w:p w14:paraId="799071DA" w14:textId="77777777" w:rsidR="00D470AE" w:rsidRDefault="00D470AE" w:rsidP="00D470AE">
            <w:pPr>
              <w:ind w:left="0" w:hanging="2"/>
              <w:rPr>
                <w:ins w:id="11066" w:author="임 종운" w:date="2022-05-17T11:40:00Z"/>
              </w:rPr>
            </w:pPr>
            <w:ins w:id="11067" w:author="임 종운" w:date="2022-05-17T11:40:00Z">
              <w:r>
                <w:t>INSERT INTO attendance VALUES (5380, 40, 2022-04-22);</w:t>
              </w:r>
            </w:ins>
          </w:p>
          <w:p w14:paraId="356CB089" w14:textId="77777777" w:rsidR="00D470AE" w:rsidRDefault="00D470AE" w:rsidP="00D470AE">
            <w:pPr>
              <w:ind w:left="0" w:hanging="2"/>
              <w:rPr>
                <w:ins w:id="11068" w:author="임 종운" w:date="2022-05-17T11:40:00Z"/>
              </w:rPr>
            </w:pPr>
            <w:ins w:id="11069" w:author="임 종운" w:date="2022-05-17T11:40:00Z">
              <w:r>
                <w:t>INSERT INTO attendance VALUES (5381, 41, 2022-04-22);</w:t>
              </w:r>
            </w:ins>
          </w:p>
          <w:p w14:paraId="25BD3763" w14:textId="77777777" w:rsidR="00D470AE" w:rsidRDefault="00D470AE" w:rsidP="00D470AE">
            <w:pPr>
              <w:ind w:left="0" w:hanging="2"/>
              <w:rPr>
                <w:ins w:id="11070" w:author="임 종운" w:date="2022-05-17T11:40:00Z"/>
              </w:rPr>
            </w:pPr>
            <w:ins w:id="11071" w:author="임 종운" w:date="2022-05-17T11:40:00Z">
              <w:r>
                <w:t>INSERT INTO attendance VALUES (5382, 42, 2022-04-22);</w:t>
              </w:r>
            </w:ins>
          </w:p>
          <w:p w14:paraId="67028C9B" w14:textId="77777777" w:rsidR="00D470AE" w:rsidRDefault="00D470AE" w:rsidP="00D470AE">
            <w:pPr>
              <w:ind w:left="0" w:hanging="2"/>
              <w:rPr>
                <w:ins w:id="11072" w:author="임 종운" w:date="2022-05-17T11:40:00Z"/>
              </w:rPr>
            </w:pPr>
            <w:ins w:id="11073" w:author="임 종운" w:date="2022-05-17T11:40:00Z">
              <w:r>
                <w:t>INSERT INTO attendance VALUES (5383, 43, 2022-04-22);</w:t>
              </w:r>
            </w:ins>
          </w:p>
          <w:p w14:paraId="67D906A0" w14:textId="77777777" w:rsidR="00D470AE" w:rsidRDefault="00D470AE" w:rsidP="00D470AE">
            <w:pPr>
              <w:ind w:left="0" w:hanging="2"/>
              <w:rPr>
                <w:ins w:id="11074" w:author="임 종운" w:date="2022-05-17T11:40:00Z"/>
              </w:rPr>
            </w:pPr>
            <w:ins w:id="11075" w:author="임 종운" w:date="2022-05-17T11:40:00Z">
              <w:r>
                <w:t>INSERT INTO attendance VALUES (5384, 44, 2022-04-22);</w:t>
              </w:r>
            </w:ins>
          </w:p>
          <w:p w14:paraId="0BE00CAF" w14:textId="77777777" w:rsidR="00D470AE" w:rsidRDefault="00D470AE" w:rsidP="00D470AE">
            <w:pPr>
              <w:ind w:left="0" w:hanging="2"/>
              <w:rPr>
                <w:ins w:id="11076" w:author="임 종운" w:date="2022-05-17T11:40:00Z"/>
              </w:rPr>
            </w:pPr>
            <w:ins w:id="11077" w:author="임 종운" w:date="2022-05-17T11:40:00Z">
              <w:r>
                <w:t>INSERT INTO attendance VALUES (5385, 45, 2022-04-22);</w:t>
              </w:r>
            </w:ins>
          </w:p>
          <w:p w14:paraId="2D533FE9" w14:textId="77777777" w:rsidR="00D470AE" w:rsidRDefault="00D470AE" w:rsidP="00D470AE">
            <w:pPr>
              <w:ind w:left="0" w:hanging="2"/>
              <w:rPr>
                <w:ins w:id="11078" w:author="임 종운" w:date="2022-05-17T11:40:00Z"/>
              </w:rPr>
            </w:pPr>
            <w:ins w:id="11079" w:author="임 종운" w:date="2022-05-17T11:40:00Z">
              <w:r>
                <w:t>INSERT INTO attendance VALUES (5386, 46, 2022-04-22);</w:t>
              </w:r>
            </w:ins>
          </w:p>
          <w:p w14:paraId="6DC7992B" w14:textId="77777777" w:rsidR="00D470AE" w:rsidRDefault="00D470AE" w:rsidP="00D470AE">
            <w:pPr>
              <w:ind w:left="0" w:hanging="2"/>
              <w:rPr>
                <w:ins w:id="11080" w:author="임 종운" w:date="2022-05-17T11:40:00Z"/>
              </w:rPr>
            </w:pPr>
            <w:ins w:id="11081" w:author="임 종운" w:date="2022-05-17T11:40:00Z">
              <w:r>
                <w:t>INSERT INTO attendance VALUES (5387, 47, 2022-04-22);</w:t>
              </w:r>
            </w:ins>
          </w:p>
          <w:p w14:paraId="1D4C0A6C" w14:textId="77777777" w:rsidR="00D470AE" w:rsidRDefault="00D470AE" w:rsidP="00D470AE">
            <w:pPr>
              <w:ind w:left="0" w:hanging="2"/>
              <w:rPr>
                <w:ins w:id="11082" w:author="임 종운" w:date="2022-05-17T11:40:00Z"/>
              </w:rPr>
            </w:pPr>
            <w:ins w:id="11083" w:author="임 종운" w:date="2022-05-17T11:40:00Z">
              <w:r>
                <w:t>INSERT INTO attendance VALUES (5388, 48, 2022-04-22);</w:t>
              </w:r>
            </w:ins>
          </w:p>
          <w:p w14:paraId="09389832" w14:textId="77777777" w:rsidR="00D470AE" w:rsidRDefault="00D470AE" w:rsidP="00D470AE">
            <w:pPr>
              <w:ind w:left="0" w:hanging="2"/>
              <w:rPr>
                <w:ins w:id="11084" w:author="임 종운" w:date="2022-05-17T11:40:00Z"/>
              </w:rPr>
            </w:pPr>
            <w:ins w:id="11085" w:author="임 종운" w:date="2022-05-17T11:40:00Z">
              <w:r>
                <w:lastRenderedPageBreak/>
                <w:t>INSERT INTO attendance VALUES (5389, 49, 2022-04-22);</w:t>
              </w:r>
            </w:ins>
          </w:p>
          <w:p w14:paraId="5B336A2A" w14:textId="77777777" w:rsidR="00D470AE" w:rsidRDefault="00D470AE" w:rsidP="00D470AE">
            <w:pPr>
              <w:ind w:left="0" w:hanging="2"/>
              <w:rPr>
                <w:ins w:id="11086" w:author="임 종운" w:date="2022-05-17T11:40:00Z"/>
              </w:rPr>
            </w:pPr>
            <w:ins w:id="11087" w:author="임 종운" w:date="2022-05-17T11:40:00Z">
              <w:r>
                <w:t>INSERT INTO attendance VALUES (5390, 50, 2022-04-22);</w:t>
              </w:r>
            </w:ins>
          </w:p>
          <w:p w14:paraId="5E7CA958" w14:textId="77777777" w:rsidR="00D470AE" w:rsidRDefault="00D470AE" w:rsidP="00D470AE">
            <w:pPr>
              <w:ind w:left="0" w:hanging="2"/>
              <w:rPr>
                <w:ins w:id="11088" w:author="임 종운" w:date="2022-05-17T11:40:00Z"/>
              </w:rPr>
            </w:pPr>
            <w:ins w:id="11089" w:author="임 종운" w:date="2022-05-17T11:40:00Z">
              <w:r>
                <w:t>INSERT INTO attendance VALUES (5391, 51, 2022-04-22);</w:t>
              </w:r>
            </w:ins>
          </w:p>
          <w:p w14:paraId="6F7977DF" w14:textId="77777777" w:rsidR="00D470AE" w:rsidRDefault="00D470AE" w:rsidP="00D470AE">
            <w:pPr>
              <w:ind w:left="0" w:hanging="2"/>
              <w:rPr>
                <w:ins w:id="11090" w:author="임 종운" w:date="2022-05-17T11:40:00Z"/>
              </w:rPr>
            </w:pPr>
            <w:ins w:id="11091" w:author="임 종운" w:date="2022-05-17T11:40:00Z">
              <w:r>
                <w:t>INSERT INTO attendance VALUES (5392, 52, 2022-04-22);</w:t>
              </w:r>
            </w:ins>
          </w:p>
          <w:p w14:paraId="21F89D3A" w14:textId="77777777" w:rsidR="00D470AE" w:rsidRDefault="00D470AE" w:rsidP="00D470AE">
            <w:pPr>
              <w:ind w:left="0" w:hanging="2"/>
              <w:rPr>
                <w:ins w:id="11092" w:author="임 종운" w:date="2022-05-17T11:40:00Z"/>
              </w:rPr>
            </w:pPr>
            <w:ins w:id="11093" w:author="임 종운" w:date="2022-05-17T11:40:00Z">
              <w:r>
                <w:t>INSERT INTO attendance VALUES (5393, 53, 2022-04-22);</w:t>
              </w:r>
            </w:ins>
          </w:p>
          <w:p w14:paraId="59B46D3F" w14:textId="77777777" w:rsidR="00D470AE" w:rsidRDefault="00D470AE" w:rsidP="00D470AE">
            <w:pPr>
              <w:ind w:left="0" w:hanging="2"/>
              <w:rPr>
                <w:ins w:id="11094" w:author="임 종운" w:date="2022-05-17T11:40:00Z"/>
              </w:rPr>
            </w:pPr>
            <w:ins w:id="11095" w:author="임 종운" w:date="2022-05-17T11:40:00Z">
              <w:r>
                <w:t>INSERT INTO attendance VALUES (5394, 54, 2022-04-22);</w:t>
              </w:r>
            </w:ins>
          </w:p>
          <w:p w14:paraId="79CFE60C" w14:textId="77777777" w:rsidR="00D470AE" w:rsidRDefault="00D470AE" w:rsidP="00D470AE">
            <w:pPr>
              <w:ind w:left="0" w:hanging="2"/>
              <w:rPr>
                <w:ins w:id="11096" w:author="임 종운" w:date="2022-05-17T11:40:00Z"/>
              </w:rPr>
            </w:pPr>
            <w:ins w:id="11097" w:author="임 종운" w:date="2022-05-17T11:40:00Z">
              <w:r>
                <w:t>INSERT INTO attendance VALUES (5395, 55, 2022-04-22);</w:t>
              </w:r>
            </w:ins>
          </w:p>
          <w:p w14:paraId="37B9443C" w14:textId="77777777" w:rsidR="00D470AE" w:rsidRDefault="00D470AE" w:rsidP="00D470AE">
            <w:pPr>
              <w:ind w:left="0" w:hanging="2"/>
              <w:rPr>
                <w:ins w:id="11098" w:author="임 종운" w:date="2022-05-17T11:40:00Z"/>
              </w:rPr>
            </w:pPr>
            <w:ins w:id="11099" w:author="임 종운" w:date="2022-05-17T11:40:00Z">
              <w:r>
                <w:t>INSERT INTO attendance VALUES (5396, 27, 2022-04-23);</w:t>
              </w:r>
            </w:ins>
          </w:p>
          <w:p w14:paraId="597B7E99" w14:textId="77777777" w:rsidR="00D470AE" w:rsidRDefault="00D470AE" w:rsidP="00D470AE">
            <w:pPr>
              <w:ind w:left="0" w:hanging="2"/>
              <w:rPr>
                <w:ins w:id="11100" w:author="임 종운" w:date="2022-05-17T11:40:00Z"/>
              </w:rPr>
            </w:pPr>
            <w:ins w:id="11101" w:author="임 종운" w:date="2022-05-17T11:40:00Z">
              <w:r>
                <w:t>INSERT INTO attendance VALUES (5397, 28, 2022-04-23);</w:t>
              </w:r>
            </w:ins>
          </w:p>
          <w:p w14:paraId="71B49463" w14:textId="77777777" w:rsidR="00D470AE" w:rsidRDefault="00D470AE" w:rsidP="00D470AE">
            <w:pPr>
              <w:ind w:left="0" w:hanging="2"/>
              <w:rPr>
                <w:ins w:id="11102" w:author="임 종운" w:date="2022-05-17T11:40:00Z"/>
              </w:rPr>
            </w:pPr>
            <w:ins w:id="11103" w:author="임 종운" w:date="2022-05-17T11:40:00Z">
              <w:r>
                <w:t>INSERT INTO attendance VALUES (5398, 29, 2022-04-23);</w:t>
              </w:r>
            </w:ins>
          </w:p>
          <w:p w14:paraId="37AD8DE1" w14:textId="77777777" w:rsidR="00D470AE" w:rsidRDefault="00D470AE" w:rsidP="00D470AE">
            <w:pPr>
              <w:ind w:left="0" w:hanging="2"/>
              <w:rPr>
                <w:ins w:id="11104" w:author="임 종운" w:date="2022-05-17T11:40:00Z"/>
              </w:rPr>
            </w:pPr>
            <w:ins w:id="11105" w:author="임 종운" w:date="2022-05-17T11:40:00Z">
              <w:r>
                <w:t>INSERT INTO attendance VALUES (5399, 30, 2022-04-23);</w:t>
              </w:r>
            </w:ins>
          </w:p>
          <w:p w14:paraId="1828CA94" w14:textId="77777777" w:rsidR="00D470AE" w:rsidRDefault="00D470AE" w:rsidP="00D470AE">
            <w:pPr>
              <w:ind w:left="0" w:hanging="2"/>
              <w:rPr>
                <w:ins w:id="11106" w:author="임 종운" w:date="2022-05-17T11:40:00Z"/>
              </w:rPr>
            </w:pPr>
            <w:ins w:id="11107" w:author="임 종운" w:date="2022-05-17T11:40:00Z">
              <w:r>
                <w:t>INSERT INTO attendance VALUES (5400, 31, 2022-04-23);</w:t>
              </w:r>
            </w:ins>
          </w:p>
          <w:p w14:paraId="6FF0616F" w14:textId="77777777" w:rsidR="00D470AE" w:rsidRDefault="00D470AE" w:rsidP="00D470AE">
            <w:pPr>
              <w:ind w:left="0" w:hanging="2"/>
              <w:rPr>
                <w:ins w:id="11108" w:author="임 종운" w:date="2022-05-17T11:40:00Z"/>
              </w:rPr>
            </w:pPr>
            <w:ins w:id="11109" w:author="임 종운" w:date="2022-05-17T11:40:00Z">
              <w:r>
                <w:t>INSERT INTO attendance VALUES (5401, 32, 2022-04-23);</w:t>
              </w:r>
            </w:ins>
          </w:p>
          <w:p w14:paraId="73D6DF13" w14:textId="77777777" w:rsidR="00D470AE" w:rsidRDefault="00D470AE" w:rsidP="00D470AE">
            <w:pPr>
              <w:ind w:left="0" w:hanging="2"/>
              <w:rPr>
                <w:ins w:id="11110" w:author="임 종운" w:date="2022-05-17T11:40:00Z"/>
              </w:rPr>
            </w:pPr>
            <w:ins w:id="11111" w:author="임 종운" w:date="2022-05-17T11:40:00Z">
              <w:r>
                <w:t>INSERT INTO attendance VALUES (5402, 33, 2022-04-23);</w:t>
              </w:r>
            </w:ins>
          </w:p>
          <w:p w14:paraId="1538D092" w14:textId="77777777" w:rsidR="00D470AE" w:rsidRDefault="00D470AE" w:rsidP="00D470AE">
            <w:pPr>
              <w:ind w:left="0" w:hanging="2"/>
              <w:rPr>
                <w:ins w:id="11112" w:author="임 종운" w:date="2022-05-17T11:40:00Z"/>
              </w:rPr>
            </w:pPr>
            <w:ins w:id="11113" w:author="임 종운" w:date="2022-05-17T11:40:00Z">
              <w:r>
                <w:t>INSERT INTO attendance VALUES (5403, 34, 2022-04-23);</w:t>
              </w:r>
            </w:ins>
          </w:p>
          <w:p w14:paraId="3FA61D79" w14:textId="77777777" w:rsidR="00D470AE" w:rsidRDefault="00D470AE" w:rsidP="00D470AE">
            <w:pPr>
              <w:ind w:left="0" w:hanging="2"/>
              <w:rPr>
                <w:ins w:id="11114" w:author="임 종운" w:date="2022-05-17T11:40:00Z"/>
              </w:rPr>
            </w:pPr>
            <w:ins w:id="11115" w:author="임 종운" w:date="2022-05-17T11:40:00Z">
              <w:r>
                <w:t>INSERT INTO attendance VALUES (5404, 35, 2022-04-23);</w:t>
              </w:r>
            </w:ins>
          </w:p>
          <w:p w14:paraId="62C579C8" w14:textId="77777777" w:rsidR="00D470AE" w:rsidRDefault="00D470AE" w:rsidP="00D470AE">
            <w:pPr>
              <w:ind w:left="0" w:hanging="2"/>
              <w:rPr>
                <w:ins w:id="11116" w:author="임 종운" w:date="2022-05-17T11:40:00Z"/>
              </w:rPr>
            </w:pPr>
            <w:ins w:id="11117" w:author="임 종운" w:date="2022-05-17T11:40:00Z">
              <w:r>
                <w:t>INSERT INTO attendance VALUES (5405, 36, 2022-04-23);</w:t>
              </w:r>
            </w:ins>
          </w:p>
          <w:p w14:paraId="4CDDCACB" w14:textId="77777777" w:rsidR="00D470AE" w:rsidRDefault="00D470AE" w:rsidP="00D470AE">
            <w:pPr>
              <w:ind w:left="0" w:hanging="2"/>
              <w:rPr>
                <w:ins w:id="11118" w:author="임 종운" w:date="2022-05-17T11:40:00Z"/>
              </w:rPr>
            </w:pPr>
            <w:ins w:id="11119" w:author="임 종운" w:date="2022-05-17T11:40:00Z">
              <w:r>
                <w:t>INSERT INTO attendance VALUES (5406, 37, 2022-04-23);</w:t>
              </w:r>
            </w:ins>
          </w:p>
          <w:p w14:paraId="73B99F1E" w14:textId="77777777" w:rsidR="00D470AE" w:rsidRDefault="00D470AE" w:rsidP="00D470AE">
            <w:pPr>
              <w:ind w:left="0" w:hanging="2"/>
              <w:rPr>
                <w:ins w:id="11120" w:author="임 종운" w:date="2022-05-17T11:40:00Z"/>
              </w:rPr>
            </w:pPr>
            <w:ins w:id="11121" w:author="임 종운" w:date="2022-05-17T11:40:00Z">
              <w:r>
                <w:t>INSERT INTO attendance VALUES (5407, 38, 2022-04-23);</w:t>
              </w:r>
            </w:ins>
          </w:p>
          <w:p w14:paraId="331A25C7" w14:textId="77777777" w:rsidR="00D470AE" w:rsidRDefault="00D470AE" w:rsidP="00D470AE">
            <w:pPr>
              <w:ind w:left="0" w:hanging="2"/>
              <w:rPr>
                <w:ins w:id="11122" w:author="임 종운" w:date="2022-05-17T11:40:00Z"/>
              </w:rPr>
            </w:pPr>
            <w:ins w:id="11123" w:author="임 종운" w:date="2022-05-17T11:40:00Z">
              <w:r>
                <w:t>INSERT INTO attendance VALUES (5408, 39, 2022-04-23);</w:t>
              </w:r>
            </w:ins>
          </w:p>
          <w:p w14:paraId="0D282215" w14:textId="77777777" w:rsidR="00D470AE" w:rsidRDefault="00D470AE" w:rsidP="00D470AE">
            <w:pPr>
              <w:ind w:left="0" w:hanging="2"/>
              <w:rPr>
                <w:ins w:id="11124" w:author="임 종운" w:date="2022-05-17T11:40:00Z"/>
              </w:rPr>
            </w:pPr>
            <w:ins w:id="11125" w:author="임 종운" w:date="2022-05-17T11:40:00Z">
              <w:r>
                <w:t>INSERT INTO attendance VALUES (5409, 40, 2022-04-23);</w:t>
              </w:r>
            </w:ins>
          </w:p>
          <w:p w14:paraId="57B02A7D" w14:textId="77777777" w:rsidR="00D470AE" w:rsidRDefault="00D470AE" w:rsidP="00D470AE">
            <w:pPr>
              <w:ind w:left="0" w:hanging="2"/>
              <w:rPr>
                <w:ins w:id="11126" w:author="임 종운" w:date="2022-05-17T11:40:00Z"/>
              </w:rPr>
            </w:pPr>
            <w:ins w:id="11127" w:author="임 종운" w:date="2022-05-17T11:40:00Z">
              <w:r>
                <w:t>INSERT INTO attendance VALUES (5410, 41, 2022-04-23);</w:t>
              </w:r>
            </w:ins>
          </w:p>
          <w:p w14:paraId="1C5AD35B" w14:textId="77777777" w:rsidR="00D470AE" w:rsidRDefault="00D470AE" w:rsidP="00D470AE">
            <w:pPr>
              <w:ind w:left="0" w:hanging="2"/>
              <w:rPr>
                <w:ins w:id="11128" w:author="임 종운" w:date="2022-05-17T11:40:00Z"/>
              </w:rPr>
            </w:pPr>
            <w:ins w:id="11129" w:author="임 종운" w:date="2022-05-17T11:40:00Z">
              <w:r>
                <w:t>INSERT INTO attendance VALUES (5411, 42, 2022-04-23);</w:t>
              </w:r>
            </w:ins>
          </w:p>
          <w:p w14:paraId="636B0AA5" w14:textId="77777777" w:rsidR="00D470AE" w:rsidRDefault="00D470AE" w:rsidP="00D470AE">
            <w:pPr>
              <w:ind w:left="0" w:hanging="2"/>
              <w:rPr>
                <w:ins w:id="11130" w:author="임 종운" w:date="2022-05-17T11:40:00Z"/>
              </w:rPr>
            </w:pPr>
            <w:ins w:id="11131" w:author="임 종운" w:date="2022-05-17T11:40:00Z">
              <w:r>
                <w:t>INSERT INTO attendance VALUES (5412, 43, 2022-04-23);</w:t>
              </w:r>
            </w:ins>
          </w:p>
          <w:p w14:paraId="1C844BD0" w14:textId="77777777" w:rsidR="00D470AE" w:rsidRDefault="00D470AE" w:rsidP="00D470AE">
            <w:pPr>
              <w:ind w:left="0" w:hanging="2"/>
              <w:rPr>
                <w:ins w:id="11132" w:author="임 종운" w:date="2022-05-17T11:40:00Z"/>
              </w:rPr>
            </w:pPr>
            <w:ins w:id="11133" w:author="임 종운" w:date="2022-05-17T11:40:00Z">
              <w:r>
                <w:t>INSERT INTO attendance VALUES (5413, 44, 2022-04-23);</w:t>
              </w:r>
            </w:ins>
          </w:p>
          <w:p w14:paraId="1A5D254F" w14:textId="77777777" w:rsidR="00D470AE" w:rsidRDefault="00D470AE" w:rsidP="00D470AE">
            <w:pPr>
              <w:ind w:left="0" w:hanging="2"/>
              <w:rPr>
                <w:ins w:id="11134" w:author="임 종운" w:date="2022-05-17T11:40:00Z"/>
              </w:rPr>
            </w:pPr>
            <w:ins w:id="11135" w:author="임 종운" w:date="2022-05-17T11:40:00Z">
              <w:r>
                <w:t>INSERT INTO attendance VALUES (5414, 45, 2022-04-23);</w:t>
              </w:r>
            </w:ins>
          </w:p>
          <w:p w14:paraId="026D0AC4" w14:textId="77777777" w:rsidR="00D470AE" w:rsidRDefault="00D470AE" w:rsidP="00D470AE">
            <w:pPr>
              <w:ind w:left="0" w:hanging="2"/>
              <w:rPr>
                <w:ins w:id="11136" w:author="임 종운" w:date="2022-05-17T11:40:00Z"/>
              </w:rPr>
            </w:pPr>
            <w:ins w:id="11137" w:author="임 종운" w:date="2022-05-17T11:40:00Z">
              <w:r>
                <w:t>INSERT INTO attendance VALUES (5415, 46, 2022-04-23);</w:t>
              </w:r>
            </w:ins>
          </w:p>
          <w:p w14:paraId="2C42A41F" w14:textId="77777777" w:rsidR="00D470AE" w:rsidRDefault="00D470AE" w:rsidP="00D470AE">
            <w:pPr>
              <w:ind w:left="0" w:hanging="2"/>
              <w:rPr>
                <w:ins w:id="11138" w:author="임 종운" w:date="2022-05-17T11:40:00Z"/>
              </w:rPr>
            </w:pPr>
            <w:ins w:id="11139" w:author="임 종운" w:date="2022-05-17T11:40:00Z">
              <w:r>
                <w:lastRenderedPageBreak/>
                <w:t>INSERT INTO attendance VALUES (5416, 47, 2022-04-23);</w:t>
              </w:r>
            </w:ins>
          </w:p>
          <w:p w14:paraId="139F0578" w14:textId="77777777" w:rsidR="00D470AE" w:rsidRDefault="00D470AE" w:rsidP="00D470AE">
            <w:pPr>
              <w:ind w:left="0" w:hanging="2"/>
              <w:rPr>
                <w:ins w:id="11140" w:author="임 종운" w:date="2022-05-17T11:40:00Z"/>
              </w:rPr>
            </w:pPr>
            <w:ins w:id="11141" w:author="임 종운" w:date="2022-05-17T11:40:00Z">
              <w:r>
                <w:t>INSERT INTO attendance VALUES (5417, 48, 2022-04-23);</w:t>
              </w:r>
            </w:ins>
          </w:p>
          <w:p w14:paraId="56A18CA8" w14:textId="77777777" w:rsidR="00D470AE" w:rsidRDefault="00D470AE" w:rsidP="00D470AE">
            <w:pPr>
              <w:ind w:left="0" w:hanging="2"/>
              <w:rPr>
                <w:ins w:id="11142" w:author="임 종운" w:date="2022-05-17T11:40:00Z"/>
              </w:rPr>
            </w:pPr>
            <w:ins w:id="11143" w:author="임 종운" w:date="2022-05-17T11:40:00Z">
              <w:r>
                <w:t>INSERT INTO attendance VALUES (5418, 49, 2022-04-23);</w:t>
              </w:r>
            </w:ins>
          </w:p>
          <w:p w14:paraId="0E9DEE7D" w14:textId="77777777" w:rsidR="00D470AE" w:rsidRDefault="00D470AE" w:rsidP="00D470AE">
            <w:pPr>
              <w:ind w:left="0" w:hanging="2"/>
              <w:rPr>
                <w:ins w:id="11144" w:author="임 종운" w:date="2022-05-17T11:40:00Z"/>
              </w:rPr>
            </w:pPr>
            <w:ins w:id="11145" w:author="임 종운" w:date="2022-05-17T11:40:00Z">
              <w:r>
                <w:t>INSERT INTO attendance VALUES (5419, 50, 2022-04-23);</w:t>
              </w:r>
            </w:ins>
          </w:p>
          <w:p w14:paraId="5BD2E2A3" w14:textId="77777777" w:rsidR="00D470AE" w:rsidRDefault="00D470AE" w:rsidP="00D470AE">
            <w:pPr>
              <w:ind w:left="0" w:hanging="2"/>
              <w:rPr>
                <w:ins w:id="11146" w:author="임 종운" w:date="2022-05-17T11:40:00Z"/>
              </w:rPr>
            </w:pPr>
            <w:ins w:id="11147" w:author="임 종운" w:date="2022-05-17T11:40:00Z">
              <w:r>
                <w:t>INSERT INTO attendance VALUES (5420, 51, 2022-04-23);</w:t>
              </w:r>
            </w:ins>
          </w:p>
          <w:p w14:paraId="444D6E04" w14:textId="77777777" w:rsidR="00D470AE" w:rsidRDefault="00D470AE" w:rsidP="00D470AE">
            <w:pPr>
              <w:ind w:left="0" w:hanging="2"/>
              <w:rPr>
                <w:ins w:id="11148" w:author="임 종운" w:date="2022-05-17T11:40:00Z"/>
              </w:rPr>
            </w:pPr>
            <w:ins w:id="11149" w:author="임 종운" w:date="2022-05-17T11:40:00Z">
              <w:r>
                <w:t>INSERT INTO attendance VALUES (5421, 52, 2022-04-23);</w:t>
              </w:r>
            </w:ins>
          </w:p>
          <w:p w14:paraId="69827162" w14:textId="77777777" w:rsidR="00D470AE" w:rsidRDefault="00D470AE" w:rsidP="00D470AE">
            <w:pPr>
              <w:ind w:left="0" w:hanging="2"/>
              <w:rPr>
                <w:ins w:id="11150" w:author="임 종운" w:date="2022-05-17T11:40:00Z"/>
              </w:rPr>
            </w:pPr>
            <w:ins w:id="11151" w:author="임 종운" w:date="2022-05-17T11:40:00Z">
              <w:r>
                <w:t>INSERT INTO attendance VALUES (5422, 53, 2022-04-23);</w:t>
              </w:r>
            </w:ins>
          </w:p>
          <w:p w14:paraId="4C44A5F3" w14:textId="77777777" w:rsidR="00D470AE" w:rsidRDefault="00D470AE" w:rsidP="00D470AE">
            <w:pPr>
              <w:ind w:left="0" w:hanging="2"/>
              <w:rPr>
                <w:ins w:id="11152" w:author="임 종운" w:date="2022-05-17T11:40:00Z"/>
              </w:rPr>
            </w:pPr>
            <w:ins w:id="11153" w:author="임 종운" w:date="2022-05-17T11:40:00Z">
              <w:r>
                <w:t>INSERT INTO attendance VALUES (5423, 54, 2022-04-23);</w:t>
              </w:r>
            </w:ins>
          </w:p>
          <w:p w14:paraId="009F43F5" w14:textId="77777777" w:rsidR="00D470AE" w:rsidRDefault="00D470AE" w:rsidP="00D470AE">
            <w:pPr>
              <w:ind w:left="0" w:hanging="2"/>
              <w:rPr>
                <w:ins w:id="11154" w:author="임 종운" w:date="2022-05-17T11:40:00Z"/>
              </w:rPr>
            </w:pPr>
            <w:ins w:id="11155" w:author="임 종운" w:date="2022-05-17T11:40:00Z">
              <w:r>
                <w:t>INSERT INTO attendance VALUES (5424, 55, 2022-04-23);</w:t>
              </w:r>
            </w:ins>
          </w:p>
          <w:p w14:paraId="78FEB7F6" w14:textId="77777777" w:rsidR="00D470AE" w:rsidRDefault="00D470AE" w:rsidP="00D470AE">
            <w:pPr>
              <w:ind w:left="0" w:hanging="2"/>
              <w:rPr>
                <w:ins w:id="11156" w:author="임 종운" w:date="2022-05-17T11:40:00Z"/>
              </w:rPr>
            </w:pPr>
            <w:ins w:id="11157" w:author="임 종운" w:date="2022-05-17T11:40:00Z">
              <w:r>
                <w:t>INSERT INTO attendance VALUES (5425, 27, 2022-04-24);</w:t>
              </w:r>
            </w:ins>
          </w:p>
          <w:p w14:paraId="5EE44DC8" w14:textId="77777777" w:rsidR="00D470AE" w:rsidRDefault="00D470AE" w:rsidP="00D470AE">
            <w:pPr>
              <w:ind w:left="0" w:hanging="2"/>
              <w:rPr>
                <w:ins w:id="11158" w:author="임 종운" w:date="2022-05-17T11:40:00Z"/>
              </w:rPr>
            </w:pPr>
            <w:ins w:id="11159" w:author="임 종운" w:date="2022-05-17T11:40:00Z">
              <w:r>
                <w:t>INSERT INTO attendance VALUES (5426, 28, 2022-04-24);</w:t>
              </w:r>
            </w:ins>
          </w:p>
          <w:p w14:paraId="7788C8F2" w14:textId="77777777" w:rsidR="00D470AE" w:rsidRDefault="00D470AE" w:rsidP="00D470AE">
            <w:pPr>
              <w:ind w:left="0" w:hanging="2"/>
              <w:rPr>
                <w:ins w:id="11160" w:author="임 종운" w:date="2022-05-17T11:40:00Z"/>
              </w:rPr>
            </w:pPr>
            <w:ins w:id="11161" w:author="임 종운" w:date="2022-05-17T11:40:00Z">
              <w:r>
                <w:t>INSERT INTO attendance VALUES (5427, 29, 2022-04-24);</w:t>
              </w:r>
            </w:ins>
          </w:p>
          <w:p w14:paraId="5591DD34" w14:textId="77777777" w:rsidR="00D470AE" w:rsidRDefault="00D470AE" w:rsidP="00D470AE">
            <w:pPr>
              <w:ind w:left="0" w:hanging="2"/>
              <w:rPr>
                <w:ins w:id="11162" w:author="임 종운" w:date="2022-05-17T11:40:00Z"/>
              </w:rPr>
            </w:pPr>
            <w:ins w:id="11163" w:author="임 종운" w:date="2022-05-17T11:40:00Z">
              <w:r>
                <w:t>INSERT INTO attendance VALUES (5428, 30, 2022-04-24);</w:t>
              </w:r>
            </w:ins>
          </w:p>
          <w:p w14:paraId="57E0064E" w14:textId="77777777" w:rsidR="00D470AE" w:rsidRDefault="00D470AE" w:rsidP="00D470AE">
            <w:pPr>
              <w:ind w:left="0" w:hanging="2"/>
              <w:rPr>
                <w:ins w:id="11164" w:author="임 종운" w:date="2022-05-17T11:40:00Z"/>
              </w:rPr>
            </w:pPr>
            <w:ins w:id="11165" w:author="임 종운" w:date="2022-05-17T11:40:00Z">
              <w:r>
                <w:t>INSERT INTO attendance VALUES (5429, 31, 2022-04-24);</w:t>
              </w:r>
            </w:ins>
          </w:p>
          <w:p w14:paraId="485EC630" w14:textId="77777777" w:rsidR="00D470AE" w:rsidRDefault="00D470AE" w:rsidP="00D470AE">
            <w:pPr>
              <w:ind w:left="0" w:hanging="2"/>
              <w:rPr>
                <w:ins w:id="11166" w:author="임 종운" w:date="2022-05-17T11:40:00Z"/>
              </w:rPr>
            </w:pPr>
            <w:ins w:id="11167" w:author="임 종운" w:date="2022-05-17T11:40:00Z">
              <w:r>
                <w:t>INSERT INTO attendance VALUES (5430, 32, 2022-04-24);</w:t>
              </w:r>
            </w:ins>
          </w:p>
          <w:p w14:paraId="76E5EFD5" w14:textId="77777777" w:rsidR="00D470AE" w:rsidRDefault="00D470AE" w:rsidP="00D470AE">
            <w:pPr>
              <w:ind w:left="0" w:hanging="2"/>
              <w:rPr>
                <w:ins w:id="11168" w:author="임 종운" w:date="2022-05-17T11:40:00Z"/>
              </w:rPr>
            </w:pPr>
            <w:ins w:id="11169" w:author="임 종운" w:date="2022-05-17T11:40:00Z">
              <w:r>
                <w:t>INSERT INTO attendance VALUES (5431, 33, 2022-04-24);</w:t>
              </w:r>
            </w:ins>
          </w:p>
          <w:p w14:paraId="6E2EBAC2" w14:textId="77777777" w:rsidR="00D470AE" w:rsidRDefault="00D470AE" w:rsidP="00D470AE">
            <w:pPr>
              <w:ind w:left="0" w:hanging="2"/>
              <w:rPr>
                <w:ins w:id="11170" w:author="임 종운" w:date="2022-05-17T11:40:00Z"/>
              </w:rPr>
            </w:pPr>
            <w:ins w:id="11171" w:author="임 종운" w:date="2022-05-17T11:40:00Z">
              <w:r>
                <w:t>INSERT INTO attendance VALUES (5432, 34, 2022-04-24);</w:t>
              </w:r>
            </w:ins>
          </w:p>
          <w:p w14:paraId="11BF9266" w14:textId="77777777" w:rsidR="00D470AE" w:rsidRDefault="00D470AE" w:rsidP="00D470AE">
            <w:pPr>
              <w:ind w:left="0" w:hanging="2"/>
              <w:rPr>
                <w:ins w:id="11172" w:author="임 종운" w:date="2022-05-17T11:40:00Z"/>
              </w:rPr>
            </w:pPr>
            <w:ins w:id="11173" w:author="임 종운" w:date="2022-05-17T11:40:00Z">
              <w:r>
                <w:t>INSERT INTO attendance VALUES (5433, 35, 2022-04-24);</w:t>
              </w:r>
            </w:ins>
          </w:p>
          <w:p w14:paraId="7D601883" w14:textId="77777777" w:rsidR="00D470AE" w:rsidRDefault="00D470AE" w:rsidP="00D470AE">
            <w:pPr>
              <w:ind w:left="0" w:hanging="2"/>
              <w:rPr>
                <w:ins w:id="11174" w:author="임 종운" w:date="2022-05-17T11:40:00Z"/>
              </w:rPr>
            </w:pPr>
            <w:ins w:id="11175" w:author="임 종운" w:date="2022-05-17T11:40:00Z">
              <w:r>
                <w:t>INSERT INTO attendance VALUES (5434, 36, 2022-04-24);</w:t>
              </w:r>
            </w:ins>
          </w:p>
          <w:p w14:paraId="6A99420A" w14:textId="77777777" w:rsidR="00D470AE" w:rsidRDefault="00D470AE" w:rsidP="00D470AE">
            <w:pPr>
              <w:ind w:left="0" w:hanging="2"/>
              <w:rPr>
                <w:ins w:id="11176" w:author="임 종운" w:date="2022-05-17T11:40:00Z"/>
              </w:rPr>
            </w:pPr>
            <w:ins w:id="11177" w:author="임 종운" w:date="2022-05-17T11:40:00Z">
              <w:r>
                <w:t>INSERT INTO attendance VALUES (5435, 37, 2022-04-24);</w:t>
              </w:r>
            </w:ins>
          </w:p>
          <w:p w14:paraId="14875B91" w14:textId="77777777" w:rsidR="00D470AE" w:rsidRDefault="00D470AE" w:rsidP="00D470AE">
            <w:pPr>
              <w:ind w:left="0" w:hanging="2"/>
              <w:rPr>
                <w:ins w:id="11178" w:author="임 종운" w:date="2022-05-17T11:40:00Z"/>
              </w:rPr>
            </w:pPr>
            <w:ins w:id="11179" w:author="임 종운" w:date="2022-05-17T11:40:00Z">
              <w:r>
                <w:t>INSERT INTO attendance VALUES (5436, 38, 2022-04-24);</w:t>
              </w:r>
            </w:ins>
          </w:p>
          <w:p w14:paraId="27D08CAA" w14:textId="77777777" w:rsidR="00D470AE" w:rsidRDefault="00D470AE" w:rsidP="00D470AE">
            <w:pPr>
              <w:ind w:left="0" w:hanging="2"/>
              <w:rPr>
                <w:ins w:id="11180" w:author="임 종운" w:date="2022-05-17T11:40:00Z"/>
              </w:rPr>
            </w:pPr>
            <w:ins w:id="11181" w:author="임 종운" w:date="2022-05-17T11:40:00Z">
              <w:r>
                <w:t>INSERT INTO attendance VALUES (5437, 39, 2022-04-24);</w:t>
              </w:r>
            </w:ins>
          </w:p>
          <w:p w14:paraId="06B11813" w14:textId="77777777" w:rsidR="00D470AE" w:rsidRDefault="00D470AE" w:rsidP="00D470AE">
            <w:pPr>
              <w:ind w:left="0" w:hanging="2"/>
              <w:rPr>
                <w:ins w:id="11182" w:author="임 종운" w:date="2022-05-17T11:40:00Z"/>
              </w:rPr>
            </w:pPr>
            <w:ins w:id="11183" w:author="임 종운" w:date="2022-05-17T11:40:00Z">
              <w:r>
                <w:t>INSERT INTO attendance VALUES (5438, 40, 2022-04-24);</w:t>
              </w:r>
            </w:ins>
          </w:p>
          <w:p w14:paraId="52F53ADD" w14:textId="77777777" w:rsidR="00D470AE" w:rsidRDefault="00D470AE" w:rsidP="00D470AE">
            <w:pPr>
              <w:ind w:left="0" w:hanging="2"/>
              <w:rPr>
                <w:ins w:id="11184" w:author="임 종운" w:date="2022-05-17T11:40:00Z"/>
              </w:rPr>
            </w:pPr>
            <w:ins w:id="11185" w:author="임 종운" w:date="2022-05-17T11:40:00Z">
              <w:r>
                <w:t>INSERT INTO attendance VALUES (5439, 41, 2022-04-24);</w:t>
              </w:r>
            </w:ins>
          </w:p>
          <w:p w14:paraId="24DFFF56" w14:textId="77777777" w:rsidR="00D470AE" w:rsidRDefault="00D470AE" w:rsidP="00D470AE">
            <w:pPr>
              <w:ind w:left="0" w:hanging="2"/>
              <w:rPr>
                <w:ins w:id="11186" w:author="임 종운" w:date="2022-05-17T11:40:00Z"/>
              </w:rPr>
            </w:pPr>
            <w:ins w:id="11187" w:author="임 종운" w:date="2022-05-17T11:40:00Z">
              <w:r>
                <w:t>INSERT INTO attendance VALUES (5440, 42, 2022-04-24);</w:t>
              </w:r>
            </w:ins>
          </w:p>
          <w:p w14:paraId="405351EC" w14:textId="77777777" w:rsidR="00D470AE" w:rsidRDefault="00D470AE" w:rsidP="00D470AE">
            <w:pPr>
              <w:ind w:left="0" w:hanging="2"/>
              <w:rPr>
                <w:ins w:id="11188" w:author="임 종운" w:date="2022-05-17T11:40:00Z"/>
              </w:rPr>
            </w:pPr>
            <w:ins w:id="11189" w:author="임 종운" w:date="2022-05-17T11:40:00Z">
              <w:r>
                <w:t>INSERT INTO attendance VALUES (5441, 43, 2022-04-24);</w:t>
              </w:r>
            </w:ins>
          </w:p>
          <w:p w14:paraId="577A8FBE" w14:textId="77777777" w:rsidR="00D470AE" w:rsidRDefault="00D470AE" w:rsidP="00D470AE">
            <w:pPr>
              <w:ind w:left="0" w:hanging="2"/>
              <w:rPr>
                <w:ins w:id="11190" w:author="임 종운" w:date="2022-05-17T11:40:00Z"/>
              </w:rPr>
            </w:pPr>
            <w:ins w:id="11191" w:author="임 종운" w:date="2022-05-17T11:40:00Z">
              <w:r>
                <w:t>INSERT INTO attendance VALUES (5442, 44, 2022-04-24);</w:t>
              </w:r>
            </w:ins>
          </w:p>
          <w:p w14:paraId="13E95108" w14:textId="77777777" w:rsidR="00D470AE" w:rsidRDefault="00D470AE" w:rsidP="00D470AE">
            <w:pPr>
              <w:ind w:left="0" w:hanging="2"/>
              <w:rPr>
                <w:ins w:id="11192" w:author="임 종운" w:date="2022-05-17T11:40:00Z"/>
              </w:rPr>
            </w:pPr>
            <w:ins w:id="11193" w:author="임 종운" w:date="2022-05-17T11:40:00Z">
              <w:r>
                <w:lastRenderedPageBreak/>
                <w:t>INSERT INTO attendance VALUES (5443, 45, 2022-04-24);</w:t>
              </w:r>
            </w:ins>
          </w:p>
          <w:p w14:paraId="78D64DAF" w14:textId="77777777" w:rsidR="00D470AE" w:rsidRDefault="00D470AE" w:rsidP="00D470AE">
            <w:pPr>
              <w:ind w:left="0" w:hanging="2"/>
              <w:rPr>
                <w:ins w:id="11194" w:author="임 종운" w:date="2022-05-17T11:40:00Z"/>
              </w:rPr>
            </w:pPr>
            <w:ins w:id="11195" w:author="임 종운" w:date="2022-05-17T11:40:00Z">
              <w:r>
                <w:t>INSERT INTO attendance VALUES (5444, 46, 2022-04-24);</w:t>
              </w:r>
            </w:ins>
          </w:p>
          <w:p w14:paraId="506F321A" w14:textId="77777777" w:rsidR="00D470AE" w:rsidRDefault="00D470AE" w:rsidP="00D470AE">
            <w:pPr>
              <w:ind w:left="0" w:hanging="2"/>
              <w:rPr>
                <w:ins w:id="11196" w:author="임 종운" w:date="2022-05-17T11:40:00Z"/>
              </w:rPr>
            </w:pPr>
            <w:ins w:id="11197" w:author="임 종운" w:date="2022-05-17T11:40:00Z">
              <w:r>
                <w:t>INSERT INTO attendance VALUES (5445, 47, 2022-04-24);</w:t>
              </w:r>
            </w:ins>
          </w:p>
          <w:p w14:paraId="54E1EF47" w14:textId="77777777" w:rsidR="00D470AE" w:rsidRDefault="00D470AE" w:rsidP="00D470AE">
            <w:pPr>
              <w:ind w:left="0" w:hanging="2"/>
              <w:rPr>
                <w:ins w:id="11198" w:author="임 종운" w:date="2022-05-17T11:40:00Z"/>
              </w:rPr>
            </w:pPr>
            <w:ins w:id="11199" w:author="임 종운" w:date="2022-05-17T11:40:00Z">
              <w:r>
                <w:t>INSERT INTO attendance VALUES (5446, 48, 2022-04-24);</w:t>
              </w:r>
            </w:ins>
          </w:p>
          <w:p w14:paraId="7AA55CD8" w14:textId="77777777" w:rsidR="00D470AE" w:rsidRDefault="00D470AE" w:rsidP="00D470AE">
            <w:pPr>
              <w:ind w:left="0" w:hanging="2"/>
              <w:rPr>
                <w:ins w:id="11200" w:author="임 종운" w:date="2022-05-17T11:40:00Z"/>
              </w:rPr>
            </w:pPr>
            <w:ins w:id="11201" w:author="임 종운" w:date="2022-05-17T11:40:00Z">
              <w:r>
                <w:t>INSERT INTO attendance VALUES (5447, 49, 2022-04-24);</w:t>
              </w:r>
            </w:ins>
          </w:p>
          <w:p w14:paraId="34E7B372" w14:textId="77777777" w:rsidR="00D470AE" w:rsidRDefault="00D470AE" w:rsidP="00D470AE">
            <w:pPr>
              <w:ind w:left="0" w:hanging="2"/>
              <w:rPr>
                <w:ins w:id="11202" w:author="임 종운" w:date="2022-05-17T11:40:00Z"/>
              </w:rPr>
            </w:pPr>
            <w:ins w:id="11203" w:author="임 종운" w:date="2022-05-17T11:40:00Z">
              <w:r>
                <w:t>INSERT INTO attendance VALUES (5448, 50, 2022-04-24);</w:t>
              </w:r>
            </w:ins>
          </w:p>
          <w:p w14:paraId="37DBE253" w14:textId="77777777" w:rsidR="00D470AE" w:rsidRDefault="00D470AE" w:rsidP="00D470AE">
            <w:pPr>
              <w:ind w:left="0" w:hanging="2"/>
              <w:rPr>
                <w:ins w:id="11204" w:author="임 종운" w:date="2022-05-17T11:40:00Z"/>
              </w:rPr>
            </w:pPr>
            <w:ins w:id="11205" w:author="임 종운" w:date="2022-05-17T11:40:00Z">
              <w:r>
                <w:t>INSERT INTO attendance VALUES (5449, 51, 2022-04-24);</w:t>
              </w:r>
            </w:ins>
          </w:p>
          <w:p w14:paraId="09864FB0" w14:textId="77777777" w:rsidR="00D470AE" w:rsidRDefault="00D470AE" w:rsidP="00D470AE">
            <w:pPr>
              <w:ind w:left="0" w:hanging="2"/>
              <w:rPr>
                <w:ins w:id="11206" w:author="임 종운" w:date="2022-05-17T11:40:00Z"/>
              </w:rPr>
            </w:pPr>
            <w:ins w:id="11207" w:author="임 종운" w:date="2022-05-17T11:40:00Z">
              <w:r>
                <w:t>INSERT INTO attendance VALUES (5450, 52, 2022-04-24);</w:t>
              </w:r>
            </w:ins>
          </w:p>
          <w:p w14:paraId="00ABDBFF" w14:textId="77777777" w:rsidR="00D470AE" w:rsidRDefault="00D470AE" w:rsidP="00D470AE">
            <w:pPr>
              <w:ind w:left="0" w:hanging="2"/>
              <w:rPr>
                <w:ins w:id="11208" w:author="임 종운" w:date="2022-05-17T11:40:00Z"/>
              </w:rPr>
            </w:pPr>
            <w:ins w:id="11209" w:author="임 종운" w:date="2022-05-17T11:40:00Z">
              <w:r>
                <w:t>INSERT INTO attendance VALUES (5451, 53, 2022-04-24);</w:t>
              </w:r>
            </w:ins>
          </w:p>
          <w:p w14:paraId="5C237CEF" w14:textId="77777777" w:rsidR="00D470AE" w:rsidRDefault="00D470AE" w:rsidP="00D470AE">
            <w:pPr>
              <w:ind w:left="0" w:hanging="2"/>
              <w:rPr>
                <w:ins w:id="11210" w:author="임 종운" w:date="2022-05-17T11:40:00Z"/>
              </w:rPr>
            </w:pPr>
            <w:ins w:id="11211" w:author="임 종운" w:date="2022-05-17T11:40:00Z">
              <w:r>
                <w:t>INSERT INTO attendance VALUES (5452, 54, 2022-04-24);</w:t>
              </w:r>
            </w:ins>
          </w:p>
          <w:p w14:paraId="587CB89D" w14:textId="77777777" w:rsidR="00D470AE" w:rsidRDefault="00D470AE" w:rsidP="00D470AE">
            <w:pPr>
              <w:ind w:left="0" w:hanging="2"/>
              <w:rPr>
                <w:ins w:id="11212" w:author="임 종운" w:date="2022-05-17T11:40:00Z"/>
              </w:rPr>
            </w:pPr>
            <w:ins w:id="11213" w:author="임 종운" w:date="2022-05-17T11:40:00Z">
              <w:r>
                <w:t>INSERT INTO attendance VALUES (5453, 55, 2022-04-24);</w:t>
              </w:r>
            </w:ins>
          </w:p>
          <w:p w14:paraId="43C33188" w14:textId="77777777" w:rsidR="00D470AE" w:rsidRDefault="00D470AE" w:rsidP="00D470AE">
            <w:pPr>
              <w:ind w:left="0" w:hanging="2"/>
              <w:rPr>
                <w:ins w:id="11214" w:author="임 종운" w:date="2022-05-17T11:40:00Z"/>
              </w:rPr>
            </w:pPr>
            <w:ins w:id="11215" w:author="임 종운" w:date="2022-05-17T11:40:00Z">
              <w:r>
                <w:t>INSERT INTO attendance VALUES (5454, 27, 2022-04-25);</w:t>
              </w:r>
            </w:ins>
          </w:p>
          <w:p w14:paraId="325007B9" w14:textId="77777777" w:rsidR="00D470AE" w:rsidRDefault="00D470AE" w:rsidP="00D470AE">
            <w:pPr>
              <w:ind w:left="0" w:hanging="2"/>
              <w:rPr>
                <w:ins w:id="11216" w:author="임 종운" w:date="2022-05-17T11:40:00Z"/>
              </w:rPr>
            </w:pPr>
            <w:ins w:id="11217" w:author="임 종운" w:date="2022-05-17T11:40:00Z">
              <w:r>
                <w:t>INSERT INTO attendance VALUES (5455, 28, 2022-04-25);</w:t>
              </w:r>
            </w:ins>
          </w:p>
          <w:p w14:paraId="43450B77" w14:textId="77777777" w:rsidR="00D470AE" w:rsidRDefault="00D470AE" w:rsidP="00D470AE">
            <w:pPr>
              <w:ind w:left="0" w:hanging="2"/>
              <w:rPr>
                <w:ins w:id="11218" w:author="임 종운" w:date="2022-05-17T11:40:00Z"/>
              </w:rPr>
            </w:pPr>
            <w:ins w:id="11219" w:author="임 종운" w:date="2022-05-17T11:40:00Z">
              <w:r>
                <w:t>INSERT INTO attendance VALUES (5456, 29, 2022-04-25);</w:t>
              </w:r>
            </w:ins>
          </w:p>
          <w:p w14:paraId="4AD5A41B" w14:textId="77777777" w:rsidR="00D470AE" w:rsidRDefault="00D470AE" w:rsidP="00D470AE">
            <w:pPr>
              <w:ind w:left="0" w:hanging="2"/>
              <w:rPr>
                <w:ins w:id="11220" w:author="임 종운" w:date="2022-05-17T11:40:00Z"/>
              </w:rPr>
            </w:pPr>
            <w:ins w:id="11221" w:author="임 종운" w:date="2022-05-17T11:40:00Z">
              <w:r>
                <w:t>INSERT INTO attendance VALUES (5457, 30, 2022-04-25);</w:t>
              </w:r>
            </w:ins>
          </w:p>
          <w:p w14:paraId="01056B6A" w14:textId="77777777" w:rsidR="00D470AE" w:rsidRDefault="00D470AE" w:rsidP="00D470AE">
            <w:pPr>
              <w:ind w:left="0" w:hanging="2"/>
              <w:rPr>
                <w:ins w:id="11222" w:author="임 종운" w:date="2022-05-17T11:40:00Z"/>
              </w:rPr>
            </w:pPr>
            <w:ins w:id="11223" w:author="임 종운" w:date="2022-05-17T11:40:00Z">
              <w:r>
                <w:t>INSERT INTO attendance VALUES (5458, 31, 2022-04-25);</w:t>
              </w:r>
            </w:ins>
          </w:p>
          <w:p w14:paraId="47F67F8C" w14:textId="77777777" w:rsidR="00D470AE" w:rsidRDefault="00D470AE" w:rsidP="00D470AE">
            <w:pPr>
              <w:ind w:left="0" w:hanging="2"/>
              <w:rPr>
                <w:ins w:id="11224" w:author="임 종운" w:date="2022-05-17T11:40:00Z"/>
              </w:rPr>
            </w:pPr>
            <w:ins w:id="11225" w:author="임 종운" w:date="2022-05-17T11:40:00Z">
              <w:r>
                <w:t>INSERT INTO attendance VALUES (5459, 32, 2022-04-25);</w:t>
              </w:r>
            </w:ins>
          </w:p>
          <w:p w14:paraId="568806FC" w14:textId="77777777" w:rsidR="00D470AE" w:rsidRDefault="00D470AE" w:rsidP="00D470AE">
            <w:pPr>
              <w:ind w:left="0" w:hanging="2"/>
              <w:rPr>
                <w:ins w:id="11226" w:author="임 종운" w:date="2022-05-17T11:40:00Z"/>
              </w:rPr>
            </w:pPr>
            <w:ins w:id="11227" w:author="임 종운" w:date="2022-05-17T11:40:00Z">
              <w:r>
                <w:t>INSERT INTO attendance VALUES (5460, 33, 2022-04-25);</w:t>
              </w:r>
            </w:ins>
          </w:p>
          <w:p w14:paraId="3B80D0C8" w14:textId="77777777" w:rsidR="00D470AE" w:rsidRDefault="00D470AE" w:rsidP="00D470AE">
            <w:pPr>
              <w:ind w:left="0" w:hanging="2"/>
              <w:rPr>
                <w:ins w:id="11228" w:author="임 종운" w:date="2022-05-17T11:40:00Z"/>
              </w:rPr>
            </w:pPr>
            <w:ins w:id="11229" w:author="임 종운" w:date="2022-05-17T11:40:00Z">
              <w:r>
                <w:t>INSERT INTO attendance VALUES (5461, 34, 2022-04-25);</w:t>
              </w:r>
            </w:ins>
          </w:p>
          <w:p w14:paraId="57D65D53" w14:textId="77777777" w:rsidR="00D470AE" w:rsidRDefault="00D470AE" w:rsidP="00D470AE">
            <w:pPr>
              <w:ind w:left="0" w:hanging="2"/>
              <w:rPr>
                <w:ins w:id="11230" w:author="임 종운" w:date="2022-05-17T11:40:00Z"/>
              </w:rPr>
            </w:pPr>
            <w:ins w:id="11231" w:author="임 종운" w:date="2022-05-17T11:40:00Z">
              <w:r>
                <w:t>INSERT INTO attendance VALUES (5462, 35, 2022-04-25);</w:t>
              </w:r>
            </w:ins>
          </w:p>
          <w:p w14:paraId="55C71CBB" w14:textId="77777777" w:rsidR="00D470AE" w:rsidRDefault="00D470AE" w:rsidP="00D470AE">
            <w:pPr>
              <w:ind w:left="0" w:hanging="2"/>
              <w:rPr>
                <w:ins w:id="11232" w:author="임 종운" w:date="2022-05-17T11:40:00Z"/>
              </w:rPr>
            </w:pPr>
            <w:ins w:id="11233" w:author="임 종운" w:date="2022-05-17T11:40:00Z">
              <w:r>
                <w:t>INSERT INTO attendance VALUES (5463, 36, 2022-04-25);</w:t>
              </w:r>
            </w:ins>
          </w:p>
          <w:p w14:paraId="52A61B22" w14:textId="77777777" w:rsidR="00D470AE" w:rsidRDefault="00D470AE" w:rsidP="00D470AE">
            <w:pPr>
              <w:ind w:left="0" w:hanging="2"/>
              <w:rPr>
                <w:ins w:id="11234" w:author="임 종운" w:date="2022-05-17T11:40:00Z"/>
              </w:rPr>
            </w:pPr>
            <w:ins w:id="11235" w:author="임 종운" w:date="2022-05-17T11:40:00Z">
              <w:r>
                <w:t>INSERT INTO attendance VALUES (5464, 37, 2022-04-25);</w:t>
              </w:r>
            </w:ins>
          </w:p>
          <w:p w14:paraId="496BC217" w14:textId="77777777" w:rsidR="00D470AE" w:rsidRDefault="00D470AE" w:rsidP="00D470AE">
            <w:pPr>
              <w:ind w:left="0" w:hanging="2"/>
              <w:rPr>
                <w:ins w:id="11236" w:author="임 종운" w:date="2022-05-17T11:40:00Z"/>
              </w:rPr>
            </w:pPr>
            <w:ins w:id="11237" w:author="임 종운" w:date="2022-05-17T11:40:00Z">
              <w:r>
                <w:t>INSERT INTO attendance VALUES (5465, 38, 2022-04-25);</w:t>
              </w:r>
            </w:ins>
          </w:p>
          <w:p w14:paraId="4601C4EC" w14:textId="77777777" w:rsidR="00D470AE" w:rsidRDefault="00D470AE" w:rsidP="00D470AE">
            <w:pPr>
              <w:ind w:left="0" w:hanging="2"/>
              <w:rPr>
                <w:ins w:id="11238" w:author="임 종운" w:date="2022-05-17T11:40:00Z"/>
              </w:rPr>
            </w:pPr>
            <w:ins w:id="11239" w:author="임 종운" w:date="2022-05-17T11:40:00Z">
              <w:r>
                <w:t>INSERT INTO attendance VALUES (5466, 39, 2022-04-25);</w:t>
              </w:r>
            </w:ins>
          </w:p>
          <w:p w14:paraId="4CEC6009" w14:textId="77777777" w:rsidR="00D470AE" w:rsidRDefault="00D470AE" w:rsidP="00D470AE">
            <w:pPr>
              <w:ind w:left="0" w:hanging="2"/>
              <w:rPr>
                <w:ins w:id="11240" w:author="임 종운" w:date="2022-05-17T11:40:00Z"/>
              </w:rPr>
            </w:pPr>
            <w:ins w:id="11241" w:author="임 종운" w:date="2022-05-17T11:40:00Z">
              <w:r>
                <w:t>INSERT INTO attendance VALUES (5467, 40, 2022-04-25);</w:t>
              </w:r>
            </w:ins>
          </w:p>
          <w:p w14:paraId="232D0BFE" w14:textId="77777777" w:rsidR="00D470AE" w:rsidRDefault="00D470AE" w:rsidP="00D470AE">
            <w:pPr>
              <w:ind w:left="0" w:hanging="2"/>
              <w:rPr>
                <w:ins w:id="11242" w:author="임 종운" w:date="2022-05-17T11:40:00Z"/>
              </w:rPr>
            </w:pPr>
            <w:ins w:id="11243" w:author="임 종운" w:date="2022-05-17T11:40:00Z">
              <w:r>
                <w:t>INSERT INTO attendance VALUES (5468, 41, 2022-04-25);</w:t>
              </w:r>
            </w:ins>
          </w:p>
          <w:p w14:paraId="1231D722" w14:textId="77777777" w:rsidR="00D470AE" w:rsidRDefault="00D470AE" w:rsidP="00D470AE">
            <w:pPr>
              <w:ind w:left="0" w:hanging="2"/>
              <w:rPr>
                <w:ins w:id="11244" w:author="임 종운" w:date="2022-05-17T11:40:00Z"/>
              </w:rPr>
            </w:pPr>
            <w:ins w:id="11245" w:author="임 종운" w:date="2022-05-17T11:40:00Z">
              <w:r>
                <w:t>INSERT INTO attendance VALUES (5469, 42, 2022-04-25);</w:t>
              </w:r>
            </w:ins>
          </w:p>
          <w:p w14:paraId="1D16EE3F" w14:textId="77777777" w:rsidR="00D470AE" w:rsidRDefault="00D470AE" w:rsidP="00D470AE">
            <w:pPr>
              <w:ind w:left="0" w:hanging="2"/>
              <w:rPr>
                <w:ins w:id="11246" w:author="임 종운" w:date="2022-05-17T11:40:00Z"/>
              </w:rPr>
            </w:pPr>
            <w:ins w:id="11247" w:author="임 종운" w:date="2022-05-17T11:40:00Z">
              <w:r>
                <w:lastRenderedPageBreak/>
                <w:t>INSERT INTO attendance VALUES (5470, 43, 2022-04-25);</w:t>
              </w:r>
            </w:ins>
          </w:p>
          <w:p w14:paraId="13BEB7E3" w14:textId="77777777" w:rsidR="00D470AE" w:rsidRDefault="00D470AE" w:rsidP="00D470AE">
            <w:pPr>
              <w:ind w:left="0" w:hanging="2"/>
              <w:rPr>
                <w:ins w:id="11248" w:author="임 종운" w:date="2022-05-17T11:40:00Z"/>
              </w:rPr>
            </w:pPr>
            <w:ins w:id="11249" w:author="임 종운" w:date="2022-05-17T11:40:00Z">
              <w:r>
                <w:t>INSERT INTO attendance VALUES (5471, 44, 2022-04-25);</w:t>
              </w:r>
            </w:ins>
          </w:p>
          <w:p w14:paraId="16A14081" w14:textId="77777777" w:rsidR="00D470AE" w:rsidRDefault="00D470AE" w:rsidP="00D470AE">
            <w:pPr>
              <w:ind w:left="0" w:hanging="2"/>
              <w:rPr>
                <w:ins w:id="11250" w:author="임 종운" w:date="2022-05-17T11:40:00Z"/>
              </w:rPr>
            </w:pPr>
            <w:ins w:id="11251" w:author="임 종운" w:date="2022-05-17T11:40:00Z">
              <w:r>
                <w:t>INSERT INTO attendance VALUES (5472, 45, 2022-04-25);</w:t>
              </w:r>
            </w:ins>
          </w:p>
          <w:p w14:paraId="433461D1" w14:textId="77777777" w:rsidR="00D470AE" w:rsidRDefault="00D470AE" w:rsidP="00D470AE">
            <w:pPr>
              <w:ind w:left="0" w:hanging="2"/>
              <w:rPr>
                <w:ins w:id="11252" w:author="임 종운" w:date="2022-05-17T11:40:00Z"/>
              </w:rPr>
            </w:pPr>
            <w:ins w:id="11253" w:author="임 종운" w:date="2022-05-17T11:40:00Z">
              <w:r>
                <w:t>INSERT INTO attendance VALUES (5473, 46, 2022-04-25);</w:t>
              </w:r>
            </w:ins>
          </w:p>
          <w:p w14:paraId="4B99574E" w14:textId="77777777" w:rsidR="00D470AE" w:rsidRDefault="00D470AE" w:rsidP="00D470AE">
            <w:pPr>
              <w:ind w:left="0" w:hanging="2"/>
              <w:rPr>
                <w:ins w:id="11254" w:author="임 종운" w:date="2022-05-17T11:40:00Z"/>
              </w:rPr>
            </w:pPr>
            <w:ins w:id="11255" w:author="임 종운" w:date="2022-05-17T11:40:00Z">
              <w:r>
                <w:t>INSERT INTO attendance VALUES (5474, 47, 2022-04-25);</w:t>
              </w:r>
            </w:ins>
          </w:p>
          <w:p w14:paraId="54B73702" w14:textId="77777777" w:rsidR="00D470AE" w:rsidRDefault="00D470AE" w:rsidP="00D470AE">
            <w:pPr>
              <w:ind w:left="0" w:hanging="2"/>
              <w:rPr>
                <w:ins w:id="11256" w:author="임 종운" w:date="2022-05-17T11:40:00Z"/>
              </w:rPr>
            </w:pPr>
            <w:ins w:id="11257" w:author="임 종운" w:date="2022-05-17T11:40:00Z">
              <w:r>
                <w:t>INSERT INTO attendance VALUES (5475, 48, 2022-04-25);</w:t>
              </w:r>
            </w:ins>
          </w:p>
          <w:p w14:paraId="13C6223E" w14:textId="77777777" w:rsidR="00D470AE" w:rsidRDefault="00D470AE" w:rsidP="00D470AE">
            <w:pPr>
              <w:ind w:left="0" w:hanging="2"/>
              <w:rPr>
                <w:ins w:id="11258" w:author="임 종운" w:date="2022-05-17T11:40:00Z"/>
              </w:rPr>
            </w:pPr>
            <w:ins w:id="11259" w:author="임 종운" w:date="2022-05-17T11:40:00Z">
              <w:r>
                <w:t>INSERT INTO attendance VALUES (5476, 49, 2022-04-25);</w:t>
              </w:r>
            </w:ins>
          </w:p>
          <w:p w14:paraId="331C682F" w14:textId="77777777" w:rsidR="00D470AE" w:rsidRDefault="00D470AE" w:rsidP="00D470AE">
            <w:pPr>
              <w:ind w:left="0" w:hanging="2"/>
              <w:rPr>
                <w:ins w:id="11260" w:author="임 종운" w:date="2022-05-17T11:40:00Z"/>
              </w:rPr>
            </w:pPr>
            <w:ins w:id="11261" w:author="임 종운" w:date="2022-05-17T11:40:00Z">
              <w:r>
                <w:t>INSERT INTO attendance VALUES (5477, 50, 2022-04-25);</w:t>
              </w:r>
            </w:ins>
          </w:p>
          <w:p w14:paraId="63D5ADBC" w14:textId="77777777" w:rsidR="00D470AE" w:rsidRDefault="00D470AE" w:rsidP="00D470AE">
            <w:pPr>
              <w:ind w:left="0" w:hanging="2"/>
              <w:rPr>
                <w:ins w:id="11262" w:author="임 종운" w:date="2022-05-17T11:40:00Z"/>
              </w:rPr>
            </w:pPr>
            <w:ins w:id="11263" w:author="임 종운" w:date="2022-05-17T11:40:00Z">
              <w:r>
                <w:t>INSERT INTO attendance VALUES (5478, 51, 2022-04-25);</w:t>
              </w:r>
            </w:ins>
          </w:p>
          <w:p w14:paraId="1776FD43" w14:textId="77777777" w:rsidR="00D470AE" w:rsidRDefault="00D470AE" w:rsidP="00D470AE">
            <w:pPr>
              <w:ind w:left="0" w:hanging="2"/>
              <w:rPr>
                <w:ins w:id="11264" w:author="임 종운" w:date="2022-05-17T11:40:00Z"/>
              </w:rPr>
            </w:pPr>
            <w:ins w:id="11265" w:author="임 종운" w:date="2022-05-17T11:40:00Z">
              <w:r>
                <w:t>INSERT INTO attendance VALUES (5479, 52, 2022-04-25);</w:t>
              </w:r>
            </w:ins>
          </w:p>
          <w:p w14:paraId="4ADE9F66" w14:textId="77777777" w:rsidR="00D470AE" w:rsidRDefault="00D470AE" w:rsidP="00D470AE">
            <w:pPr>
              <w:ind w:left="0" w:hanging="2"/>
              <w:rPr>
                <w:ins w:id="11266" w:author="임 종운" w:date="2022-05-17T11:40:00Z"/>
              </w:rPr>
            </w:pPr>
            <w:ins w:id="11267" w:author="임 종운" w:date="2022-05-17T11:40:00Z">
              <w:r>
                <w:t>INSERT INTO attendance VALUES (5480, 53, 2022-04-25);</w:t>
              </w:r>
            </w:ins>
          </w:p>
          <w:p w14:paraId="5995DE66" w14:textId="77777777" w:rsidR="00D470AE" w:rsidRDefault="00D470AE" w:rsidP="00D470AE">
            <w:pPr>
              <w:ind w:left="0" w:hanging="2"/>
              <w:rPr>
                <w:ins w:id="11268" w:author="임 종운" w:date="2022-05-17T11:40:00Z"/>
              </w:rPr>
            </w:pPr>
            <w:ins w:id="11269" w:author="임 종운" w:date="2022-05-17T11:40:00Z">
              <w:r>
                <w:t>INSERT INTO attendance VALUES (5481, 54, 2022-04-25);</w:t>
              </w:r>
            </w:ins>
          </w:p>
          <w:p w14:paraId="6581E0CB" w14:textId="77777777" w:rsidR="00D470AE" w:rsidRDefault="00D470AE" w:rsidP="00D470AE">
            <w:pPr>
              <w:ind w:left="0" w:hanging="2"/>
              <w:rPr>
                <w:ins w:id="11270" w:author="임 종운" w:date="2022-05-17T11:40:00Z"/>
              </w:rPr>
            </w:pPr>
            <w:ins w:id="11271" w:author="임 종운" w:date="2022-05-17T11:40:00Z">
              <w:r>
                <w:t>INSERT INTO attendance VALUES (5482, 55, 2022-04-25);</w:t>
              </w:r>
            </w:ins>
          </w:p>
          <w:p w14:paraId="4299C19C" w14:textId="77777777" w:rsidR="00D470AE" w:rsidRDefault="00D470AE" w:rsidP="00D470AE">
            <w:pPr>
              <w:ind w:left="0" w:hanging="2"/>
              <w:rPr>
                <w:ins w:id="11272" w:author="임 종운" w:date="2022-05-17T11:40:00Z"/>
              </w:rPr>
            </w:pPr>
            <w:ins w:id="11273" w:author="임 종운" w:date="2022-05-17T11:40:00Z">
              <w:r>
                <w:t>INSERT INTO attendance VALUES (5483, 27, 2022-04-26);</w:t>
              </w:r>
            </w:ins>
          </w:p>
          <w:p w14:paraId="1FA54CCC" w14:textId="77777777" w:rsidR="00D470AE" w:rsidRDefault="00D470AE" w:rsidP="00D470AE">
            <w:pPr>
              <w:ind w:left="0" w:hanging="2"/>
              <w:rPr>
                <w:ins w:id="11274" w:author="임 종운" w:date="2022-05-17T11:40:00Z"/>
              </w:rPr>
            </w:pPr>
            <w:ins w:id="11275" w:author="임 종운" w:date="2022-05-17T11:40:00Z">
              <w:r>
                <w:t>INSERT INTO attendance VALUES (5484, 28, 2022-04-26);</w:t>
              </w:r>
            </w:ins>
          </w:p>
          <w:p w14:paraId="238000C2" w14:textId="77777777" w:rsidR="00D470AE" w:rsidRDefault="00D470AE" w:rsidP="00D470AE">
            <w:pPr>
              <w:ind w:left="0" w:hanging="2"/>
              <w:rPr>
                <w:ins w:id="11276" w:author="임 종운" w:date="2022-05-17T11:40:00Z"/>
              </w:rPr>
            </w:pPr>
            <w:ins w:id="11277" w:author="임 종운" w:date="2022-05-17T11:40:00Z">
              <w:r>
                <w:t>INSERT INTO attendance VALUES (5485, 29, 2022-04-26);</w:t>
              </w:r>
            </w:ins>
          </w:p>
          <w:p w14:paraId="00A9D35E" w14:textId="77777777" w:rsidR="00D470AE" w:rsidRDefault="00D470AE" w:rsidP="00D470AE">
            <w:pPr>
              <w:ind w:left="0" w:hanging="2"/>
              <w:rPr>
                <w:ins w:id="11278" w:author="임 종운" w:date="2022-05-17T11:40:00Z"/>
              </w:rPr>
            </w:pPr>
            <w:ins w:id="11279" w:author="임 종운" w:date="2022-05-17T11:40:00Z">
              <w:r>
                <w:t>INSERT INTO attendance VALUES (5486, 30, 2022-04-26);</w:t>
              </w:r>
            </w:ins>
          </w:p>
          <w:p w14:paraId="0E1E7C2B" w14:textId="77777777" w:rsidR="00D470AE" w:rsidRDefault="00D470AE" w:rsidP="00D470AE">
            <w:pPr>
              <w:ind w:left="0" w:hanging="2"/>
              <w:rPr>
                <w:ins w:id="11280" w:author="임 종운" w:date="2022-05-17T11:40:00Z"/>
              </w:rPr>
            </w:pPr>
            <w:ins w:id="11281" w:author="임 종운" w:date="2022-05-17T11:40:00Z">
              <w:r>
                <w:t>INSERT INTO attendance VALUES (5487, 31, 2022-04-26);</w:t>
              </w:r>
            </w:ins>
          </w:p>
          <w:p w14:paraId="428E27E2" w14:textId="77777777" w:rsidR="00D470AE" w:rsidRDefault="00D470AE" w:rsidP="00D470AE">
            <w:pPr>
              <w:ind w:left="0" w:hanging="2"/>
              <w:rPr>
                <w:ins w:id="11282" w:author="임 종운" w:date="2022-05-17T11:40:00Z"/>
              </w:rPr>
            </w:pPr>
            <w:ins w:id="11283" w:author="임 종운" w:date="2022-05-17T11:40:00Z">
              <w:r>
                <w:t>INSERT INTO attendance VALUES (5488, 32, 2022-04-26);</w:t>
              </w:r>
            </w:ins>
          </w:p>
          <w:p w14:paraId="629CD929" w14:textId="77777777" w:rsidR="00D470AE" w:rsidRDefault="00D470AE" w:rsidP="00D470AE">
            <w:pPr>
              <w:ind w:left="0" w:hanging="2"/>
              <w:rPr>
                <w:ins w:id="11284" w:author="임 종운" w:date="2022-05-17T11:40:00Z"/>
              </w:rPr>
            </w:pPr>
            <w:ins w:id="11285" w:author="임 종운" w:date="2022-05-17T11:40:00Z">
              <w:r>
                <w:t>INSERT INTO attendance VALUES (5489, 33, 2022-04-26);</w:t>
              </w:r>
            </w:ins>
          </w:p>
          <w:p w14:paraId="3643EA23" w14:textId="77777777" w:rsidR="00D470AE" w:rsidRDefault="00D470AE" w:rsidP="00D470AE">
            <w:pPr>
              <w:ind w:left="0" w:hanging="2"/>
              <w:rPr>
                <w:ins w:id="11286" w:author="임 종운" w:date="2022-05-17T11:40:00Z"/>
              </w:rPr>
            </w:pPr>
            <w:ins w:id="11287" w:author="임 종운" w:date="2022-05-17T11:40:00Z">
              <w:r>
                <w:t>INSERT INTO attendance VALUES (5490, 34, 2022-04-26);</w:t>
              </w:r>
            </w:ins>
          </w:p>
          <w:p w14:paraId="667A1E4C" w14:textId="77777777" w:rsidR="00D470AE" w:rsidRDefault="00D470AE" w:rsidP="00D470AE">
            <w:pPr>
              <w:ind w:left="0" w:hanging="2"/>
              <w:rPr>
                <w:ins w:id="11288" w:author="임 종운" w:date="2022-05-17T11:40:00Z"/>
              </w:rPr>
            </w:pPr>
            <w:ins w:id="11289" w:author="임 종운" w:date="2022-05-17T11:40:00Z">
              <w:r>
                <w:t>INSERT INTO attendance VALUES (5491, 35, 2022-04-26);</w:t>
              </w:r>
            </w:ins>
          </w:p>
          <w:p w14:paraId="75E944CA" w14:textId="77777777" w:rsidR="00D470AE" w:rsidRDefault="00D470AE" w:rsidP="00D470AE">
            <w:pPr>
              <w:ind w:left="0" w:hanging="2"/>
              <w:rPr>
                <w:ins w:id="11290" w:author="임 종운" w:date="2022-05-17T11:40:00Z"/>
              </w:rPr>
            </w:pPr>
            <w:ins w:id="11291" w:author="임 종운" w:date="2022-05-17T11:40:00Z">
              <w:r>
                <w:t>INSERT INTO attendance VALUES (5492, 36, 2022-04-26);</w:t>
              </w:r>
            </w:ins>
          </w:p>
          <w:p w14:paraId="1100EAE7" w14:textId="77777777" w:rsidR="00D470AE" w:rsidRDefault="00D470AE" w:rsidP="00D470AE">
            <w:pPr>
              <w:ind w:left="0" w:hanging="2"/>
              <w:rPr>
                <w:ins w:id="11292" w:author="임 종운" w:date="2022-05-17T11:40:00Z"/>
              </w:rPr>
            </w:pPr>
            <w:ins w:id="11293" w:author="임 종운" w:date="2022-05-17T11:40:00Z">
              <w:r>
                <w:t>INSERT INTO attendance VALUES (5493, 37, 2022-04-26);</w:t>
              </w:r>
            </w:ins>
          </w:p>
          <w:p w14:paraId="6B405A96" w14:textId="77777777" w:rsidR="00D470AE" w:rsidRDefault="00D470AE" w:rsidP="00D470AE">
            <w:pPr>
              <w:ind w:left="0" w:hanging="2"/>
              <w:rPr>
                <w:ins w:id="11294" w:author="임 종운" w:date="2022-05-17T11:40:00Z"/>
              </w:rPr>
            </w:pPr>
            <w:ins w:id="11295" w:author="임 종운" w:date="2022-05-17T11:40:00Z">
              <w:r>
                <w:t>INSERT INTO attendance VALUES (5494, 38, 2022-04-26);</w:t>
              </w:r>
            </w:ins>
          </w:p>
          <w:p w14:paraId="1EE00EF3" w14:textId="77777777" w:rsidR="00D470AE" w:rsidRDefault="00D470AE" w:rsidP="00D470AE">
            <w:pPr>
              <w:ind w:left="0" w:hanging="2"/>
              <w:rPr>
                <w:ins w:id="11296" w:author="임 종운" w:date="2022-05-17T11:40:00Z"/>
              </w:rPr>
            </w:pPr>
            <w:ins w:id="11297" w:author="임 종운" w:date="2022-05-17T11:40:00Z">
              <w:r>
                <w:t>INSERT INTO attendance VALUES (5495, 39, 2022-04-26);</w:t>
              </w:r>
            </w:ins>
          </w:p>
          <w:p w14:paraId="14AA4DD5" w14:textId="77777777" w:rsidR="00D470AE" w:rsidRDefault="00D470AE" w:rsidP="00D470AE">
            <w:pPr>
              <w:ind w:left="0" w:hanging="2"/>
              <w:rPr>
                <w:ins w:id="11298" w:author="임 종운" w:date="2022-05-17T11:40:00Z"/>
              </w:rPr>
            </w:pPr>
            <w:ins w:id="11299" w:author="임 종운" w:date="2022-05-17T11:40:00Z">
              <w:r>
                <w:t>INSERT INTO attendance VALUES (5496, 40, 2022-04-26);</w:t>
              </w:r>
            </w:ins>
          </w:p>
          <w:p w14:paraId="647897C7" w14:textId="77777777" w:rsidR="00D470AE" w:rsidRDefault="00D470AE" w:rsidP="00D470AE">
            <w:pPr>
              <w:ind w:left="0" w:hanging="2"/>
              <w:rPr>
                <w:ins w:id="11300" w:author="임 종운" w:date="2022-05-17T11:40:00Z"/>
              </w:rPr>
            </w:pPr>
            <w:ins w:id="11301" w:author="임 종운" w:date="2022-05-17T11:40:00Z">
              <w:r>
                <w:lastRenderedPageBreak/>
                <w:t>INSERT INTO attendance VALUES (5497, 41, 2022-04-26);</w:t>
              </w:r>
            </w:ins>
          </w:p>
          <w:p w14:paraId="01639E5D" w14:textId="77777777" w:rsidR="00D470AE" w:rsidRDefault="00D470AE" w:rsidP="00D470AE">
            <w:pPr>
              <w:ind w:left="0" w:hanging="2"/>
              <w:rPr>
                <w:ins w:id="11302" w:author="임 종운" w:date="2022-05-17T11:40:00Z"/>
              </w:rPr>
            </w:pPr>
            <w:ins w:id="11303" w:author="임 종운" w:date="2022-05-17T11:40:00Z">
              <w:r>
                <w:t>INSERT INTO attendance VALUES (5498, 42, 2022-04-26);</w:t>
              </w:r>
            </w:ins>
          </w:p>
          <w:p w14:paraId="65BF0CEE" w14:textId="77777777" w:rsidR="00D470AE" w:rsidRDefault="00D470AE" w:rsidP="00D470AE">
            <w:pPr>
              <w:ind w:left="0" w:hanging="2"/>
              <w:rPr>
                <w:ins w:id="11304" w:author="임 종운" w:date="2022-05-17T11:40:00Z"/>
              </w:rPr>
            </w:pPr>
            <w:ins w:id="11305" w:author="임 종운" w:date="2022-05-17T11:40:00Z">
              <w:r>
                <w:t>INSERT INTO attendance VALUES (5499, 43, 2022-04-26);</w:t>
              </w:r>
            </w:ins>
          </w:p>
          <w:p w14:paraId="6D5FFAAC" w14:textId="77777777" w:rsidR="00D470AE" w:rsidRDefault="00D470AE" w:rsidP="00D470AE">
            <w:pPr>
              <w:ind w:left="0" w:hanging="2"/>
              <w:rPr>
                <w:ins w:id="11306" w:author="임 종운" w:date="2022-05-17T11:40:00Z"/>
              </w:rPr>
            </w:pPr>
            <w:ins w:id="11307" w:author="임 종운" w:date="2022-05-17T11:40:00Z">
              <w:r>
                <w:t>INSERT INTO attendance VALUES (5500, 44, 2022-04-26);</w:t>
              </w:r>
            </w:ins>
          </w:p>
          <w:p w14:paraId="16209997" w14:textId="77777777" w:rsidR="00D470AE" w:rsidRDefault="00D470AE" w:rsidP="00D470AE">
            <w:pPr>
              <w:ind w:left="0" w:hanging="2"/>
              <w:rPr>
                <w:ins w:id="11308" w:author="임 종운" w:date="2022-05-17T11:40:00Z"/>
              </w:rPr>
            </w:pPr>
            <w:ins w:id="11309" w:author="임 종운" w:date="2022-05-17T11:40:00Z">
              <w:r>
                <w:t>INSERT INTO attendance VALUES (5501, 45, 2022-04-26);</w:t>
              </w:r>
            </w:ins>
          </w:p>
          <w:p w14:paraId="7BB0E821" w14:textId="77777777" w:rsidR="00D470AE" w:rsidRDefault="00D470AE" w:rsidP="00D470AE">
            <w:pPr>
              <w:ind w:left="0" w:hanging="2"/>
              <w:rPr>
                <w:ins w:id="11310" w:author="임 종운" w:date="2022-05-17T11:40:00Z"/>
              </w:rPr>
            </w:pPr>
            <w:ins w:id="11311" w:author="임 종운" w:date="2022-05-17T11:40:00Z">
              <w:r>
                <w:t>INSERT INTO attendance VALUES (5502, 46, 2022-04-26);</w:t>
              </w:r>
            </w:ins>
          </w:p>
          <w:p w14:paraId="4CC6359F" w14:textId="77777777" w:rsidR="00D470AE" w:rsidRDefault="00D470AE" w:rsidP="00D470AE">
            <w:pPr>
              <w:ind w:left="0" w:hanging="2"/>
              <w:rPr>
                <w:ins w:id="11312" w:author="임 종운" w:date="2022-05-17T11:40:00Z"/>
              </w:rPr>
            </w:pPr>
            <w:ins w:id="11313" w:author="임 종운" w:date="2022-05-17T11:40:00Z">
              <w:r>
                <w:t>INSERT INTO attendance VALUES (5503, 47, 2022-04-26);</w:t>
              </w:r>
            </w:ins>
          </w:p>
          <w:p w14:paraId="6B03E382" w14:textId="77777777" w:rsidR="00D470AE" w:rsidRDefault="00D470AE" w:rsidP="00D470AE">
            <w:pPr>
              <w:ind w:left="0" w:hanging="2"/>
              <w:rPr>
                <w:ins w:id="11314" w:author="임 종운" w:date="2022-05-17T11:40:00Z"/>
              </w:rPr>
            </w:pPr>
            <w:ins w:id="11315" w:author="임 종운" w:date="2022-05-17T11:40:00Z">
              <w:r>
                <w:t>INSERT INTO attendance VALUES (5504, 48, 2022-04-26);</w:t>
              </w:r>
            </w:ins>
          </w:p>
          <w:p w14:paraId="0F3BEEC3" w14:textId="77777777" w:rsidR="00D470AE" w:rsidRDefault="00D470AE" w:rsidP="00D470AE">
            <w:pPr>
              <w:ind w:left="0" w:hanging="2"/>
              <w:rPr>
                <w:ins w:id="11316" w:author="임 종운" w:date="2022-05-17T11:40:00Z"/>
              </w:rPr>
            </w:pPr>
            <w:ins w:id="11317" w:author="임 종운" w:date="2022-05-17T11:40:00Z">
              <w:r>
                <w:t>INSERT INTO attendance VALUES (5505, 49, 2022-04-26);</w:t>
              </w:r>
            </w:ins>
          </w:p>
          <w:p w14:paraId="09435E20" w14:textId="77777777" w:rsidR="00D470AE" w:rsidRDefault="00D470AE" w:rsidP="00D470AE">
            <w:pPr>
              <w:ind w:left="0" w:hanging="2"/>
              <w:rPr>
                <w:ins w:id="11318" w:author="임 종운" w:date="2022-05-17T11:40:00Z"/>
              </w:rPr>
            </w:pPr>
            <w:ins w:id="11319" w:author="임 종운" w:date="2022-05-17T11:40:00Z">
              <w:r>
                <w:t>INSERT INTO attendance VALUES (5506, 50, 2022-04-26);</w:t>
              </w:r>
            </w:ins>
          </w:p>
          <w:p w14:paraId="787E9656" w14:textId="77777777" w:rsidR="00D470AE" w:rsidRDefault="00D470AE" w:rsidP="00D470AE">
            <w:pPr>
              <w:ind w:left="0" w:hanging="2"/>
              <w:rPr>
                <w:ins w:id="11320" w:author="임 종운" w:date="2022-05-17T11:40:00Z"/>
              </w:rPr>
            </w:pPr>
            <w:ins w:id="11321" w:author="임 종운" w:date="2022-05-17T11:40:00Z">
              <w:r>
                <w:t>INSERT INTO attendance VALUES (5507, 51, 2022-04-26);</w:t>
              </w:r>
            </w:ins>
          </w:p>
          <w:p w14:paraId="2B5A6199" w14:textId="77777777" w:rsidR="00D470AE" w:rsidRDefault="00D470AE" w:rsidP="00D470AE">
            <w:pPr>
              <w:ind w:left="0" w:hanging="2"/>
              <w:rPr>
                <w:ins w:id="11322" w:author="임 종운" w:date="2022-05-17T11:40:00Z"/>
              </w:rPr>
            </w:pPr>
            <w:ins w:id="11323" w:author="임 종운" w:date="2022-05-17T11:40:00Z">
              <w:r>
                <w:t>INSERT INTO attendance VALUES (5508, 52, 2022-04-26);</w:t>
              </w:r>
            </w:ins>
          </w:p>
          <w:p w14:paraId="455EE3E7" w14:textId="77777777" w:rsidR="00D470AE" w:rsidRDefault="00D470AE" w:rsidP="00D470AE">
            <w:pPr>
              <w:ind w:left="0" w:hanging="2"/>
              <w:rPr>
                <w:ins w:id="11324" w:author="임 종운" w:date="2022-05-17T11:40:00Z"/>
              </w:rPr>
            </w:pPr>
            <w:ins w:id="11325" w:author="임 종운" w:date="2022-05-17T11:40:00Z">
              <w:r>
                <w:t>INSERT INTO attendance VALUES (5509, 53, 2022-04-26);</w:t>
              </w:r>
            </w:ins>
          </w:p>
          <w:p w14:paraId="6459ED08" w14:textId="77777777" w:rsidR="00D470AE" w:rsidRDefault="00D470AE" w:rsidP="00D470AE">
            <w:pPr>
              <w:ind w:left="0" w:hanging="2"/>
              <w:rPr>
                <w:ins w:id="11326" w:author="임 종운" w:date="2022-05-17T11:40:00Z"/>
              </w:rPr>
            </w:pPr>
            <w:ins w:id="11327" w:author="임 종운" w:date="2022-05-17T11:40:00Z">
              <w:r>
                <w:t>INSERT INTO attendance VALUES (5510, 54, 2022-04-26);</w:t>
              </w:r>
            </w:ins>
          </w:p>
          <w:p w14:paraId="68E73D1F" w14:textId="77777777" w:rsidR="00D470AE" w:rsidRDefault="00D470AE" w:rsidP="00D470AE">
            <w:pPr>
              <w:ind w:left="0" w:hanging="2"/>
              <w:rPr>
                <w:ins w:id="11328" w:author="임 종운" w:date="2022-05-17T11:40:00Z"/>
              </w:rPr>
            </w:pPr>
            <w:ins w:id="11329" w:author="임 종운" w:date="2022-05-17T11:40:00Z">
              <w:r>
                <w:t>INSERT INTO attendance VALUES (5511, 55, 2022-04-26);</w:t>
              </w:r>
            </w:ins>
          </w:p>
          <w:p w14:paraId="0A20B9B6" w14:textId="77777777" w:rsidR="00D470AE" w:rsidRDefault="00D470AE" w:rsidP="00D470AE">
            <w:pPr>
              <w:ind w:left="0" w:hanging="2"/>
              <w:rPr>
                <w:ins w:id="11330" w:author="임 종운" w:date="2022-05-17T11:40:00Z"/>
              </w:rPr>
            </w:pPr>
            <w:ins w:id="11331" w:author="임 종운" w:date="2022-05-17T11:40:00Z">
              <w:r>
                <w:t>INSERT INTO attendance VALUES (5512, 27, 2022-04-27);</w:t>
              </w:r>
            </w:ins>
          </w:p>
          <w:p w14:paraId="248140BA" w14:textId="77777777" w:rsidR="00D470AE" w:rsidRDefault="00D470AE" w:rsidP="00D470AE">
            <w:pPr>
              <w:ind w:left="0" w:hanging="2"/>
              <w:rPr>
                <w:ins w:id="11332" w:author="임 종운" w:date="2022-05-17T11:40:00Z"/>
              </w:rPr>
            </w:pPr>
            <w:ins w:id="11333" w:author="임 종운" w:date="2022-05-17T11:40:00Z">
              <w:r>
                <w:t>INSERT INTO attendance VALUES (5513, 28, 2022-04-27);</w:t>
              </w:r>
            </w:ins>
          </w:p>
          <w:p w14:paraId="0D9CEF99" w14:textId="77777777" w:rsidR="00D470AE" w:rsidRDefault="00D470AE" w:rsidP="00D470AE">
            <w:pPr>
              <w:ind w:left="0" w:hanging="2"/>
              <w:rPr>
                <w:ins w:id="11334" w:author="임 종운" w:date="2022-05-17T11:40:00Z"/>
              </w:rPr>
            </w:pPr>
            <w:ins w:id="11335" w:author="임 종운" w:date="2022-05-17T11:40:00Z">
              <w:r>
                <w:t>INSERT INTO attendance VALUES (5514, 29, 2022-04-27);</w:t>
              </w:r>
            </w:ins>
          </w:p>
          <w:p w14:paraId="58A073C2" w14:textId="77777777" w:rsidR="00D470AE" w:rsidRDefault="00D470AE" w:rsidP="00D470AE">
            <w:pPr>
              <w:ind w:left="0" w:hanging="2"/>
              <w:rPr>
                <w:ins w:id="11336" w:author="임 종운" w:date="2022-05-17T11:40:00Z"/>
              </w:rPr>
            </w:pPr>
            <w:ins w:id="11337" w:author="임 종운" w:date="2022-05-17T11:40:00Z">
              <w:r>
                <w:t>INSERT INTO attendance VALUES (5515, 30, 2022-04-27);</w:t>
              </w:r>
            </w:ins>
          </w:p>
          <w:p w14:paraId="1E85B5A4" w14:textId="77777777" w:rsidR="00D470AE" w:rsidRDefault="00D470AE" w:rsidP="00D470AE">
            <w:pPr>
              <w:ind w:left="0" w:hanging="2"/>
              <w:rPr>
                <w:ins w:id="11338" w:author="임 종운" w:date="2022-05-17T11:40:00Z"/>
              </w:rPr>
            </w:pPr>
            <w:ins w:id="11339" w:author="임 종운" w:date="2022-05-17T11:40:00Z">
              <w:r>
                <w:t>INSERT INTO attendance VALUES (5516, 31, 2022-04-27);</w:t>
              </w:r>
            </w:ins>
          </w:p>
          <w:p w14:paraId="0A961818" w14:textId="77777777" w:rsidR="00D470AE" w:rsidRDefault="00D470AE" w:rsidP="00D470AE">
            <w:pPr>
              <w:ind w:left="0" w:hanging="2"/>
              <w:rPr>
                <w:ins w:id="11340" w:author="임 종운" w:date="2022-05-17T11:40:00Z"/>
              </w:rPr>
            </w:pPr>
            <w:ins w:id="11341" w:author="임 종운" w:date="2022-05-17T11:40:00Z">
              <w:r>
                <w:t>INSERT INTO attendance VALUES (5517, 32, 2022-04-27);</w:t>
              </w:r>
            </w:ins>
          </w:p>
          <w:p w14:paraId="3B26F715" w14:textId="77777777" w:rsidR="00D470AE" w:rsidRDefault="00D470AE" w:rsidP="00D470AE">
            <w:pPr>
              <w:ind w:left="0" w:hanging="2"/>
              <w:rPr>
                <w:ins w:id="11342" w:author="임 종운" w:date="2022-05-17T11:40:00Z"/>
              </w:rPr>
            </w:pPr>
            <w:ins w:id="11343" w:author="임 종운" w:date="2022-05-17T11:40:00Z">
              <w:r>
                <w:t>INSERT INTO attendance VALUES (5518, 33, 2022-04-27);</w:t>
              </w:r>
            </w:ins>
          </w:p>
          <w:p w14:paraId="60E1BA77" w14:textId="77777777" w:rsidR="00D470AE" w:rsidRDefault="00D470AE" w:rsidP="00D470AE">
            <w:pPr>
              <w:ind w:left="0" w:hanging="2"/>
              <w:rPr>
                <w:ins w:id="11344" w:author="임 종운" w:date="2022-05-17T11:40:00Z"/>
              </w:rPr>
            </w:pPr>
            <w:ins w:id="11345" w:author="임 종운" w:date="2022-05-17T11:40:00Z">
              <w:r>
                <w:t>INSERT INTO attendance VALUES (5519, 34, 2022-04-27);</w:t>
              </w:r>
            </w:ins>
          </w:p>
          <w:p w14:paraId="4EBB5F44" w14:textId="77777777" w:rsidR="00D470AE" w:rsidRDefault="00D470AE" w:rsidP="00D470AE">
            <w:pPr>
              <w:ind w:left="0" w:hanging="2"/>
              <w:rPr>
                <w:ins w:id="11346" w:author="임 종운" w:date="2022-05-17T11:40:00Z"/>
              </w:rPr>
            </w:pPr>
            <w:ins w:id="11347" w:author="임 종운" w:date="2022-05-17T11:40:00Z">
              <w:r>
                <w:t>INSERT INTO attendance VALUES (5520, 35, 2022-04-27);</w:t>
              </w:r>
            </w:ins>
          </w:p>
          <w:p w14:paraId="05428D19" w14:textId="77777777" w:rsidR="00D470AE" w:rsidRDefault="00D470AE" w:rsidP="00D470AE">
            <w:pPr>
              <w:ind w:left="0" w:hanging="2"/>
              <w:rPr>
                <w:ins w:id="11348" w:author="임 종운" w:date="2022-05-17T11:40:00Z"/>
              </w:rPr>
            </w:pPr>
            <w:ins w:id="11349" w:author="임 종운" w:date="2022-05-17T11:40:00Z">
              <w:r>
                <w:t>INSERT INTO attendance VALUES (5521, 36, 2022-04-27);</w:t>
              </w:r>
            </w:ins>
          </w:p>
          <w:p w14:paraId="652B9FF1" w14:textId="77777777" w:rsidR="00D470AE" w:rsidRDefault="00D470AE" w:rsidP="00D470AE">
            <w:pPr>
              <w:ind w:left="0" w:hanging="2"/>
              <w:rPr>
                <w:ins w:id="11350" w:author="임 종운" w:date="2022-05-17T11:40:00Z"/>
              </w:rPr>
            </w:pPr>
            <w:ins w:id="11351" w:author="임 종운" w:date="2022-05-17T11:40:00Z">
              <w:r>
                <w:t>INSERT INTO attendance VALUES (5522, 37, 2022-04-27);</w:t>
              </w:r>
            </w:ins>
          </w:p>
          <w:p w14:paraId="55A3D2AA" w14:textId="77777777" w:rsidR="00D470AE" w:rsidRDefault="00D470AE" w:rsidP="00D470AE">
            <w:pPr>
              <w:ind w:left="0" w:hanging="2"/>
              <w:rPr>
                <w:ins w:id="11352" w:author="임 종운" w:date="2022-05-17T11:40:00Z"/>
              </w:rPr>
            </w:pPr>
            <w:ins w:id="11353" w:author="임 종운" w:date="2022-05-17T11:40:00Z">
              <w:r>
                <w:t>INSERT INTO attendance VALUES (5523, 38, 2022-04-27);</w:t>
              </w:r>
            </w:ins>
          </w:p>
          <w:p w14:paraId="08D5B61A" w14:textId="77777777" w:rsidR="00D470AE" w:rsidRDefault="00D470AE" w:rsidP="00D470AE">
            <w:pPr>
              <w:ind w:left="0" w:hanging="2"/>
              <w:rPr>
                <w:ins w:id="11354" w:author="임 종운" w:date="2022-05-17T11:40:00Z"/>
              </w:rPr>
            </w:pPr>
            <w:ins w:id="11355" w:author="임 종운" w:date="2022-05-17T11:40:00Z">
              <w:r>
                <w:lastRenderedPageBreak/>
                <w:t>INSERT INTO attendance VALUES (5524, 39, 2022-04-27);</w:t>
              </w:r>
            </w:ins>
          </w:p>
          <w:p w14:paraId="09B7BDF8" w14:textId="77777777" w:rsidR="00D470AE" w:rsidRDefault="00D470AE" w:rsidP="00D470AE">
            <w:pPr>
              <w:ind w:left="0" w:hanging="2"/>
              <w:rPr>
                <w:ins w:id="11356" w:author="임 종운" w:date="2022-05-17T11:40:00Z"/>
              </w:rPr>
            </w:pPr>
            <w:ins w:id="11357" w:author="임 종운" w:date="2022-05-17T11:40:00Z">
              <w:r>
                <w:t>INSERT INTO attendance VALUES (5525, 40, 2022-04-27);</w:t>
              </w:r>
            </w:ins>
          </w:p>
          <w:p w14:paraId="68FF813F" w14:textId="77777777" w:rsidR="00D470AE" w:rsidRDefault="00D470AE" w:rsidP="00D470AE">
            <w:pPr>
              <w:ind w:left="0" w:hanging="2"/>
              <w:rPr>
                <w:ins w:id="11358" w:author="임 종운" w:date="2022-05-17T11:40:00Z"/>
              </w:rPr>
            </w:pPr>
            <w:ins w:id="11359" w:author="임 종운" w:date="2022-05-17T11:40:00Z">
              <w:r>
                <w:t>INSERT INTO attendance VALUES (5526, 41, 2022-04-27);</w:t>
              </w:r>
            </w:ins>
          </w:p>
          <w:p w14:paraId="2D0E49E5" w14:textId="77777777" w:rsidR="00D470AE" w:rsidRDefault="00D470AE" w:rsidP="00D470AE">
            <w:pPr>
              <w:ind w:left="0" w:hanging="2"/>
              <w:rPr>
                <w:ins w:id="11360" w:author="임 종운" w:date="2022-05-17T11:40:00Z"/>
              </w:rPr>
            </w:pPr>
            <w:ins w:id="11361" w:author="임 종운" w:date="2022-05-17T11:40:00Z">
              <w:r>
                <w:t>INSERT INTO attendance VALUES (5527, 42, 2022-04-27);</w:t>
              </w:r>
            </w:ins>
          </w:p>
          <w:p w14:paraId="1835A146" w14:textId="77777777" w:rsidR="00D470AE" w:rsidRDefault="00D470AE" w:rsidP="00D470AE">
            <w:pPr>
              <w:ind w:left="0" w:hanging="2"/>
              <w:rPr>
                <w:ins w:id="11362" w:author="임 종운" w:date="2022-05-17T11:40:00Z"/>
              </w:rPr>
            </w:pPr>
            <w:ins w:id="11363" w:author="임 종운" w:date="2022-05-17T11:40:00Z">
              <w:r>
                <w:t>INSERT INTO attendance VALUES (5528, 43, 2022-04-27);</w:t>
              </w:r>
            </w:ins>
          </w:p>
          <w:p w14:paraId="5C78AE0E" w14:textId="77777777" w:rsidR="00D470AE" w:rsidRDefault="00D470AE" w:rsidP="00D470AE">
            <w:pPr>
              <w:ind w:left="0" w:hanging="2"/>
              <w:rPr>
                <w:ins w:id="11364" w:author="임 종운" w:date="2022-05-17T11:40:00Z"/>
              </w:rPr>
            </w:pPr>
            <w:ins w:id="11365" w:author="임 종운" w:date="2022-05-17T11:40:00Z">
              <w:r>
                <w:t>INSERT INTO attendance VALUES (5529, 44, 2022-04-27);</w:t>
              </w:r>
            </w:ins>
          </w:p>
          <w:p w14:paraId="1CBA2EB2" w14:textId="77777777" w:rsidR="00D470AE" w:rsidRDefault="00D470AE" w:rsidP="00D470AE">
            <w:pPr>
              <w:ind w:left="0" w:hanging="2"/>
              <w:rPr>
                <w:ins w:id="11366" w:author="임 종운" w:date="2022-05-17T11:40:00Z"/>
              </w:rPr>
            </w:pPr>
            <w:ins w:id="11367" w:author="임 종운" w:date="2022-05-17T11:40:00Z">
              <w:r>
                <w:t>INSERT INTO attendance VALUES (5530, 45, 2022-04-27);</w:t>
              </w:r>
            </w:ins>
          </w:p>
          <w:p w14:paraId="2D9E33D0" w14:textId="77777777" w:rsidR="00D470AE" w:rsidRDefault="00D470AE" w:rsidP="00D470AE">
            <w:pPr>
              <w:ind w:left="0" w:hanging="2"/>
              <w:rPr>
                <w:ins w:id="11368" w:author="임 종운" w:date="2022-05-17T11:40:00Z"/>
              </w:rPr>
            </w:pPr>
            <w:ins w:id="11369" w:author="임 종운" w:date="2022-05-17T11:40:00Z">
              <w:r>
                <w:t>INSERT INTO attendance VALUES (5531, 46, 2022-04-27);</w:t>
              </w:r>
            </w:ins>
          </w:p>
          <w:p w14:paraId="2936818A" w14:textId="77777777" w:rsidR="00D470AE" w:rsidRDefault="00D470AE" w:rsidP="00D470AE">
            <w:pPr>
              <w:ind w:left="0" w:hanging="2"/>
              <w:rPr>
                <w:ins w:id="11370" w:author="임 종운" w:date="2022-05-17T11:40:00Z"/>
              </w:rPr>
            </w:pPr>
            <w:ins w:id="11371" w:author="임 종운" w:date="2022-05-17T11:40:00Z">
              <w:r>
                <w:t>INSERT INTO attendance VALUES (5532, 47, 2022-04-27);</w:t>
              </w:r>
            </w:ins>
          </w:p>
          <w:p w14:paraId="2B144FD8" w14:textId="77777777" w:rsidR="00D470AE" w:rsidRDefault="00D470AE" w:rsidP="00D470AE">
            <w:pPr>
              <w:ind w:left="0" w:hanging="2"/>
              <w:rPr>
                <w:ins w:id="11372" w:author="임 종운" w:date="2022-05-17T11:40:00Z"/>
              </w:rPr>
            </w:pPr>
            <w:ins w:id="11373" w:author="임 종운" w:date="2022-05-17T11:40:00Z">
              <w:r>
                <w:t>INSERT INTO attendance VALUES (5533, 48, 2022-04-27);</w:t>
              </w:r>
            </w:ins>
          </w:p>
          <w:p w14:paraId="4547DA99" w14:textId="77777777" w:rsidR="00D470AE" w:rsidRDefault="00D470AE" w:rsidP="00D470AE">
            <w:pPr>
              <w:ind w:left="0" w:hanging="2"/>
              <w:rPr>
                <w:ins w:id="11374" w:author="임 종운" w:date="2022-05-17T11:40:00Z"/>
              </w:rPr>
            </w:pPr>
            <w:ins w:id="11375" w:author="임 종운" w:date="2022-05-17T11:40:00Z">
              <w:r>
                <w:t>INSERT INTO attendance VALUES (5534, 49, 2022-04-27);</w:t>
              </w:r>
            </w:ins>
          </w:p>
          <w:p w14:paraId="709A0435" w14:textId="77777777" w:rsidR="00D470AE" w:rsidRDefault="00D470AE" w:rsidP="00D470AE">
            <w:pPr>
              <w:ind w:left="0" w:hanging="2"/>
              <w:rPr>
                <w:ins w:id="11376" w:author="임 종운" w:date="2022-05-17T11:40:00Z"/>
              </w:rPr>
            </w:pPr>
            <w:ins w:id="11377" w:author="임 종운" w:date="2022-05-17T11:40:00Z">
              <w:r>
                <w:t>INSERT INTO attendance VALUES (5535, 50, 2022-04-27);</w:t>
              </w:r>
            </w:ins>
          </w:p>
          <w:p w14:paraId="5FA06348" w14:textId="77777777" w:rsidR="00D470AE" w:rsidRDefault="00D470AE" w:rsidP="00D470AE">
            <w:pPr>
              <w:ind w:left="0" w:hanging="2"/>
              <w:rPr>
                <w:ins w:id="11378" w:author="임 종운" w:date="2022-05-17T11:40:00Z"/>
              </w:rPr>
            </w:pPr>
            <w:ins w:id="11379" w:author="임 종운" w:date="2022-05-17T11:40:00Z">
              <w:r>
                <w:t>INSERT INTO attendance VALUES (5536, 51, 2022-04-27);</w:t>
              </w:r>
            </w:ins>
          </w:p>
          <w:p w14:paraId="270DAF14" w14:textId="77777777" w:rsidR="00D470AE" w:rsidRDefault="00D470AE" w:rsidP="00D470AE">
            <w:pPr>
              <w:ind w:left="0" w:hanging="2"/>
              <w:rPr>
                <w:ins w:id="11380" w:author="임 종운" w:date="2022-05-17T11:40:00Z"/>
              </w:rPr>
            </w:pPr>
            <w:ins w:id="11381" w:author="임 종운" w:date="2022-05-17T11:40:00Z">
              <w:r>
                <w:t>INSERT INTO attendance VALUES (5537, 52, 2022-04-27);</w:t>
              </w:r>
            </w:ins>
          </w:p>
          <w:p w14:paraId="530257A6" w14:textId="77777777" w:rsidR="00D470AE" w:rsidRDefault="00D470AE" w:rsidP="00D470AE">
            <w:pPr>
              <w:ind w:left="0" w:hanging="2"/>
              <w:rPr>
                <w:ins w:id="11382" w:author="임 종운" w:date="2022-05-17T11:40:00Z"/>
              </w:rPr>
            </w:pPr>
            <w:ins w:id="11383" w:author="임 종운" w:date="2022-05-17T11:40:00Z">
              <w:r>
                <w:t>INSERT INTO attendance VALUES (5538, 53, 2022-04-27);</w:t>
              </w:r>
            </w:ins>
          </w:p>
          <w:p w14:paraId="1BE95CCA" w14:textId="77777777" w:rsidR="00D470AE" w:rsidRDefault="00D470AE" w:rsidP="00D470AE">
            <w:pPr>
              <w:ind w:left="0" w:hanging="2"/>
              <w:rPr>
                <w:ins w:id="11384" w:author="임 종운" w:date="2022-05-17T11:40:00Z"/>
              </w:rPr>
            </w:pPr>
            <w:ins w:id="11385" w:author="임 종운" w:date="2022-05-17T11:40:00Z">
              <w:r>
                <w:t>INSERT INTO attendance VALUES (5539, 54, 2022-04-27);</w:t>
              </w:r>
            </w:ins>
          </w:p>
          <w:p w14:paraId="629970EC" w14:textId="77777777" w:rsidR="00D470AE" w:rsidRDefault="00D470AE" w:rsidP="00D470AE">
            <w:pPr>
              <w:ind w:left="0" w:hanging="2"/>
              <w:rPr>
                <w:ins w:id="11386" w:author="임 종운" w:date="2022-05-17T11:40:00Z"/>
              </w:rPr>
            </w:pPr>
            <w:ins w:id="11387" w:author="임 종운" w:date="2022-05-17T11:40:00Z">
              <w:r>
                <w:t>INSERT INTO attendance VALUES (5540, 55, 2022-04-27);</w:t>
              </w:r>
            </w:ins>
          </w:p>
          <w:p w14:paraId="338DE8C6" w14:textId="77777777" w:rsidR="00D470AE" w:rsidRDefault="00D470AE" w:rsidP="00D470AE">
            <w:pPr>
              <w:ind w:left="0" w:hanging="2"/>
              <w:rPr>
                <w:ins w:id="11388" w:author="임 종운" w:date="2022-05-17T11:40:00Z"/>
              </w:rPr>
            </w:pPr>
            <w:ins w:id="11389" w:author="임 종운" w:date="2022-05-17T11:40:00Z">
              <w:r>
                <w:t>INSERT INTO attendance VALUES (5541, 27, 2022-04-28);</w:t>
              </w:r>
            </w:ins>
          </w:p>
          <w:p w14:paraId="6627C201" w14:textId="77777777" w:rsidR="00D470AE" w:rsidRDefault="00D470AE" w:rsidP="00D470AE">
            <w:pPr>
              <w:ind w:left="0" w:hanging="2"/>
              <w:rPr>
                <w:ins w:id="11390" w:author="임 종운" w:date="2022-05-17T11:40:00Z"/>
              </w:rPr>
            </w:pPr>
            <w:ins w:id="11391" w:author="임 종운" w:date="2022-05-17T11:40:00Z">
              <w:r>
                <w:t>INSERT INTO attendance VALUES (5542, 28, 2022-04-28);</w:t>
              </w:r>
            </w:ins>
          </w:p>
          <w:p w14:paraId="1E4A848B" w14:textId="77777777" w:rsidR="00D470AE" w:rsidRDefault="00D470AE" w:rsidP="00D470AE">
            <w:pPr>
              <w:ind w:left="0" w:hanging="2"/>
              <w:rPr>
                <w:ins w:id="11392" w:author="임 종운" w:date="2022-05-17T11:40:00Z"/>
              </w:rPr>
            </w:pPr>
            <w:ins w:id="11393" w:author="임 종운" w:date="2022-05-17T11:40:00Z">
              <w:r>
                <w:t>INSERT INTO attendance VALUES (5543, 29, 2022-04-28);</w:t>
              </w:r>
            </w:ins>
          </w:p>
          <w:p w14:paraId="2BCB9CB8" w14:textId="77777777" w:rsidR="00D470AE" w:rsidRDefault="00D470AE" w:rsidP="00D470AE">
            <w:pPr>
              <w:ind w:left="0" w:hanging="2"/>
              <w:rPr>
                <w:ins w:id="11394" w:author="임 종운" w:date="2022-05-17T11:40:00Z"/>
              </w:rPr>
            </w:pPr>
            <w:ins w:id="11395" w:author="임 종운" w:date="2022-05-17T11:40:00Z">
              <w:r>
                <w:t>INSERT INTO attendance VALUES (5544, 30, 2022-04-28);</w:t>
              </w:r>
            </w:ins>
          </w:p>
          <w:p w14:paraId="3D47F89D" w14:textId="77777777" w:rsidR="00D470AE" w:rsidRDefault="00D470AE" w:rsidP="00D470AE">
            <w:pPr>
              <w:ind w:left="0" w:hanging="2"/>
              <w:rPr>
                <w:ins w:id="11396" w:author="임 종운" w:date="2022-05-17T11:40:00Z"/>
              </w:rPr>
            </w:pPr>
            <w:ins w:id="11397" w:author="임 종운" w:date="2022-05-17T11:40:00Z">
              <w:r>
                <w:t>INSERT INTO attendance VALUES (5545, 31, 2022-04-28);</w:t>
              </w:r>
            </w:ins>
          </w:p>
          <w:p w14:paraId="0D197A9A" w14:textId="77777777" w:rsidR="00D470AE" w:rsidRDefault="00D470AE" w:rsidP="00D470AE">
            <w:pPr>
              <w:ind w:left="0" w:hanging="2"/>
              <w:rPr>
                <w:ins w:id="11398" w:author="임 종운" w:date="2022-05-17T11:40:00Z"/>
              </w:rPr>
            </w:pPr>
            <w:ins w:id="11399" w:author="임 종운" w:date="2022-05-17T11:40:00Z">
              <w:r>
                <w:t>INSERT INTO attendance VALUES (5546, 32, 2022-04-28);</w:t>
              </w:r>
            </w:ins>
          </w:p>
          <w:p w14:paraId="25811813" w14:textId="77777777" w:rsidR="00D470AE" w:rsidRDefault="00D470AE" w:rsidP="00D470AE">
            <w:pPr>
              <w:ind w:left="0" w:hanging="2"/>
              <w:rPr>
                <w:ins w:id="11400" w:author="임 종운" w:date="2022-05-17T11:40:00Z"/>
              </w:rPr>
            </w:pPr>
            <w:ins w:id="11401" w:author="임 종운" w:date="2022-05-17T11:40:00Z">
              <w:r>
                <w:t>INSERT INTO attendance VALUES (5547, 33, 2022-04-28);</w:t>
              </w:r>
            </w:ins>
          </w:p>
          <w:p w14:paraId="6485583B" w14:textId="77777777" w:rsidR="00D470AE" w:rsidRDefault="00D470AE" w:rsidP="00D470AE">
            <w:pPr>
              <w:ind w:left="0" w:hanging="2"/>
              <w:rPr>
                <w:ins w:id="11402" w:author="임 종운" w:date="2022-05-17T11:40:00Z"/>
              </w:rPr>
            </w:pPr>
            <w:ins w:id="11403" w:author="임 종운" w:date="2022-05-17T11:40:00Z">
              <w:r>
                <w:t>INSERT INTO attendance VALUES (5548, 34, 2022-04-28);</w:t>
              </w:r>
            </w:ins>
          </w:p>
          <w:p w14:paraId="6A96CCA3" w14:textId="77777777" w:rsidR="00D470AE" w:rsidRDefault="00D470AE" w:rsidP="00D470AE">
            <w:pPr>
              <w:ind w:left="0" w:hanging="2"/>
              <w:rPr>
                <w:ins w:id="11404" w:author="임 종운" w:date="2022-05-17T11:40:00Z"/>
              </w:rPr>
            </w:pPr>
            <w:ins w:id="11405" w:author="임 종운" w:date="2022-05-17T11:40:00Z">
              <w:r>
                <w:t>INSERT INTO attendance VALUES (5549, 35, 2022-04-28);</w:t>
              </w:r>
            </w:ins>
          </w:p>
          <w:p w14:paraId="36357710" w14:textId="77777777" w:rsidR="00D470AE" w:rsidRDefault="00D470AE" w:rsidP="00D470AE">
            <w:pPr>
              <w:ind w:left="0" w:hanging="2"/>
              <w:rPr>
                <w:ins w:id="11406" w:author="임 종운" w:date="2022-05-17T11:40:00Z"/>
              </w:rPr>
            </w:pPr>
            <w:ins w:id="11407" w:author="임 종운" w:date="2022-05-17T11:40:00Z">
              <w:r>
                <w:t>INSERT INTO attendance VALUES (5550, 36, 2022-04-28);</w:t>
              </w:r>
            </w:ins>
          </w:p>
          <w:p w14:paraId="3C255F3A" w14:textId="77777777" w:rsidR="00D470AE" w:rsidRDefault="00D470AE" w:rsidP="00D470AE">
            <w:pPr>
              <w:ind w:left="0" w:hanging="2"/>
              <w:rPr>
                <w:ins w:id="11408" w:author="임 종운" w:date="2022-05-17T11:40:00Z"/>
              </w:rPr>
            </w:pPr>
            <w:ins w:id="11409" w:author="임 종운" w:date="2022-05-17T11:40:00Z">
              <w:r>
                <w:lastRenderedPageBreak/>
                <w:t>INSERT INTO attendance VALUES (5551, 37, 2022-04-28);</w:t>
              </w:r>
            </w:ins>
          </w:p>
          <w:p w14:paraId="00C319AD" w14:textId="77777777" w:rsidR="00D470AE" w:rsidRDefault="00D470AE" w:rsidP="00D470AE">
            <w:pPr>
              <w:ind w:left="0" w:hanging="2"/>
              <w:rPr>
                <w:ins w:id="11410" w:author="임 종운" w:date="2022-05-17T11:40:00Z"/>
              </w:rPr>
            </w:pPr>
            <w:ins w:id="11411" w:author="임 종운" w:date="2022-05-17T11:40:00Z">
              <w:r>
                <w:t>INSERT INTO attendance VALUES (5552, 38, 2022-04-28);</w:t>
              </w:r>
            </w:ins>
          </w:p>
          <w:p w14:paraId="57BCC103" w14:textId="77777777" w:rsidR="00D470AE" w:rsidRDefault="00D470AE" w:rsidP="00D470AE">
            <w:pPr>
              <w:ind w:left="0" w:hanging="2"/>
              <w:rPr>
                <w:ins w:id="11412" w:author="임 종운" w:date="2022-05-17T11:40:00Z"/>
              </w:rPr>
            </w:pPr>
            <w:ins w:id="11413" w:author="임 종운" w:date="2022-05-17T11:40:00Z">
              <w:r>
                <w:t>INSERT INTO attendance VALUES (5553, 39, 2022-04-28);</w:t>
              </w:r>
            </w:ins>
          </w:p>
          <w:p w14:paraId="7F456EA6" w14:textId="77777777" w:rsidR="00D470AE" w:rsidRDefault="00D470AE" w:rsidP="00D470AE">
            <w:pPr>
              <w:ind w:left="0" w:hanging="2"/>
              <w:rPr>
                <w:ins w:id="11414" w:author="임 종운" w:date="2022-05-17T11:40:00Z"/>
              </w:rPr>
            </w:pPr>
            <w:ins w:id="11415" w:author="임 종운" w:date="2022-05-17T11:40:00Z">
              <w:r>
                <w:t>INSERT INTO attendance VALUES (5554, 40, 2022-04-28);</w:t>
              </w:r>
            </w:ins>
          </w:p>
          <w:p w14:paraId="25B2C474" w14:textId="77777777" w:rsidR="00D470AE" w:rsidRDefault="00D470AE" w:rsidP="00D470AE">
            <w:pPr>
              <w:ind w:left="0" w:hanging="2"/>
              <w:rPr>
                <w:ins w:id="11416" w:author="임 종운" w:date="2022-05-17T11:40:00Z"/>
              </w:rPr>
            </w:pPr>
            <w:ins w:id="11417" w:author="임 종운" w:date="2022-05-17T11:40:00Z">
              <w:r>
                <w:t>INSERT INTO attendance VALUES (5555, 41, 2022-04-28);</w:t>
              </w:r>
            </w:ins>
          </w:p>
          <w:p w14:paraId="56274A37" w14:textId="77777777" w:rsidR="00D470AE" w:rsidRDefault="00D470AE" w:rsidP="00D470AE">
            <w:pPr>
              <w:ind w:left="0" w:hanging="2"/>
              <w:rPr>
                <w:ins w:id="11418" w:author="임 종운" w:date="2022-05-17T11:40:00Z"/>
              </w:rPr>
            </w:pPr>
            <w:ins w:id="11419" w:author="임 종운" w:date="2022-05-17T11:40:00Z">
              <w:r>
                <w:t>INSERT INTO attendance VALUES (5556, 42, 2022-04-28);</w:t>
              </w:r>
            </w:ins>
          </w:p>
          <w:p w14:paraId="3C570309" w14:textId="77777777" w:rsidR="00D470AE" w:rsidRDefault="00D470AE" w:rsidP="00D470AE">
            <w:pPr>
              <w:ind w:left="0" w:hanging="2"/>
              <w:rPr>
                <w:ins w:id="11420" w:author="임 종운" w:date="2022-05-17T11:40:00Z"/>
              </w:rPr>
            </w:pPr>
            <w:ins w:id="11421" w:author="임 종운" w:date="2022-05-17T11:40:00Z">
              <w:r>
                <w:t>INSERT INTO attendance VALUES (5557, 43, 2022-04-28);</w:t>
              </w:r>
            </w:ins>
          </w:p>
          <w:p w14:paraId="711C4F0D" w14:textId="77777777" w:rsidR="00D470AE" w:rsidRDefault="00D470AE" w:rsidP="00D470AE">
            <w:pPr>
              <w:ind w:left="0" w:hanging="2"/>
              <w:rPr>
                <w:ins w:id="11422" w:author="임 종운" w:date="2022-05-17T11:40:00Z"/>
              </w:rPr>
            </w:pPr>
            <w:ins w:id="11423" w:author="임 종운" w:date="2022-05-17T11:40:00Z">
              <w:r>
                <w:t>INSERT INTO attendance VALUES (5558, 44, 2022-04-28);</w:t>
              </w:r>
            </w:ins>
          </w:p>
          <w:p w14:paraId="66119D4E" w14:textId="77777777" w:rsidR="00D470AE" w:rsidRDefault="00D470AE" w:rsidP="00D470AE">
            <w:pPr>
              <w:ind w:left="0" w:hanging="2"/>
              <w:rPr>
                <w:ins w:id="11424" w:author="임 종운" w:date="2022-05-17T11:40:00Z"/>
              </w:rPr>
            </w:pPr>
            <w:ins w:id="11425" w:author="임 종운" w:date="2022-05-17T11:40:00Z">
              <w:r>
                <w:t>INSERT INTO attendance VALUES (5559, 45, 2022-04-28);</w:t>
              </w:r>
            </w:ins>
          </w:p>
          <w:p w14:paraId="4CCCB5A4" w14:textId="77777777" w:rsidR="00D470AE" w:rsidRDefault="00D470AE" w:rsidP="00D470AE">
            <w:pPr>
              <w:ind w:left="0" w:hanging="2"/>
              <w:rPr>
                <w:ins w:id="11426" w:author="임 종운" w:date="2022-05-17T11:40:00Z"/>
              </w:rPr>
            </w:pPr>
            <w:ins w:id="11427" w:author="임 종운" w:date="2022-05-17T11:40:00Z">
              <w:r>
                <w:t>INSERT INTO attendance VALUES (5560, 46, 2022-04-28);</w:t>
              </w:r>
            </w:ins>
          </w:p>
          <w:p w14:paraId="64613B87" w14:textId="77777777" w:rsidR="00D470AE" w:rsidRDefault="00D470AE" w:rsidP="00D470AE">
            <w:pPr>
              <w:ind w:left="0" w:hanging="2"/>
              <w:rPr>
                <w:ins w:id="11428" w:author="임 종운" w:date="2022-05-17T11:40:00Z"/>
              </w:rPr>
            </w:pPr>
            <w:ins w:id="11429" w:author="임 종운" w:date="2022-05-17T11:40:00Z">
              <w:r>
                <w:t>INSERT INTO attendance VALUES (5561, 47, 2022-04-28);</w:t>
              </w:r>
            </w:ins>
          </w:p>
          <w:p w14:paraId="013599EA" w14:textId="77777777" w:rsidR="00D470AE" w:rsidRDefault="00D470AE" w:rsidP="00D470AE">
            <w:pPr>
              <w:ind w:left="0" w:hanging="2"/>
              <w:rPr>
                <w:ins w:id="11430" w:author="임 종운" w:date="2022-05-17T11:40:00Z"/>
              </w:rPr>
            </w:pPr>
            <w:ins w:id="11431" w:author="임 종운" w:date="2022-05-17T11:40:00Z">
              <w:r>
                <w:t>INSERT INTO attendance VALUES (5562, 48, 2022-04-28);</w:t>
              </w:r>
            </w:ins>
          </w:p>
          <w:p w14:paraId="005E60C1" w14:textId="77777777" w:rsidR="00D470AE" w:rsidRDefault="00D470AE" w:rsidP="00D470AE">
            <w:pPr>
              <w:ind w:left="0" w:hanging="2"/>
              <w:rPr>
                <w:ins w:id="11432" w:author="임 종운" w:date="2022-05-17T11:40:00Z"/>
              </w:rPr>
            </w:pPr>
            <w:ins w:id="11433" w:author="임 종운" w:date="2022-05-17T11:40:00Z">
              <w:r>
                <w:t>INSERT INTO attendance VALUES (5563, 49, 2022-04-28);</w:t>
              </w:r>
            </w:ins>
          </w:p>
          <w:p w14:paraId="3FB28F2D" w14:textId="77777777" w:rsidR="00D470AE" w:rsidRDefault="00D470AE" w:rsidP="00D470AE">
            <w:pPr>
              <w:ind w:left="0" w:hanging="2"/>
              <w:rPr>
                <w:ins w:id="11434" w:author="임 종운" w:date="2022-05-17T11:40:00Z"/>
              </w:rPr>
            </w:pPr>
            <w:ins w:id="11435" w:author="임 종운" w:date="2022-05-17T11:40:00Z">
              <w:r>
                <w:t>INSERT INTO attendance VALUES (5564, 50, 2022-04-28);</w:t>
              </w:r>
            </w:ins>
          </w:p>
          <w:p w14:paraId="402B8621" w14:textId="77777777" w:rsidR="00D470AE" w:rsidRDefault="00D470AE" w:rsidP="00D470AE">
            <w:pPr>
              <w:ind w:left="0" w:hanging="2"/>
              <w:rPr>
                <w:ins w:id="11436" w:author="임 종운" w:date="2022-05-17T11:40:00Z"/>
              </w:rPr>
            </w:pPr>
            <w:ins w:id="11437" w:author="임 종운" w:date="2022-05-17T11:40:00Z">
              <w:r>
                <w:t>INSERT INTO attendance VALUES (5565, 51, 2022-04-28);</w:t>
              </w:r>
            </w:ins>
          </w:p>
          <w:p w14:paraId="60C566B8" w14:textId="77777777" w:rsidR="00D470AE" w:rsidRDefault="00D470AE" w:rsidP="00D470AE">
            <w:pPr>
              <w:ind w:left="0" w:hanging="2"/>
              <w:rPr>
                <w:ins w:id="11438" w:author="임 종운" w:date="2022-05-17T11:40:00Z"/>
              </w:rPr>
            </w:pPr>
            <w:ins w:id="11439" w:author="임 종운" w:date="2022-05-17T11:40:00Z">
              <w:r>
                <w:t>INSERT INTO attendance VALUES (5566, 52, 2022-04-28);</w:t>
              </w:r>
            </w:ins>
          </w:p>
          <w:p w14:paraId="10028CAB" w14:textId="77777777" w:rsidR="00D470AE" w:rsidRDefault="00D470AE" w:rsidP="00D470AE">
            <w:pPr>
              <w:ind w:left="0" w:hanging="2"/>
              <w:rPr>
                <w:ins w:id="11440" w:author="임 종운" w:date="2022-05-17T11:40:00Z"/>
              </w:rPr>
            </w:pPr>
            <w:ins w:id="11441" w:author="임 종운" w:date="2022-05-17T11:40:00Z">
              <w:r>
                <w:t>INSERT INTO attendance VALUES (5567, 53, 2022-04-28);</w:t>
              </w:r>
            </w:ins>
          </w:p>
          <w:p w14:paraId="4CDB3E35" w14:textId="77777777" w:rsidR="00D470AE" w:rsidRDefault="00D470AE" w:rsidP="00D470AE">
            <w:pPr>
              <w:ind w:left="0" w:hanging="2"/>
              <w:rPr>
                <w:ins w:id="11442" w:author="임 종운" w:date="2022-05-17T11:40:00Z"/>
              </w:rPr>
            </w:pPr>
            <w:ins w:id="11443" w:author="임 종운" w:date="2022-05-17T11:40:00Z">
              <w:r>
                <w:t>INSERT INTO attendance VALUES (5568, 54, 2022-04-28);</w:t>
              </w:r>
            </w:ins>
          </w:p>
          <w:p w14:paraId="11EE590A" w14:textId="77777777" w:rsidR="00D470AE" w:rsidRDefault="00D470AE" w:rsidP="00D470AE">
            <w:pPr>
              <w:ind w:left="0" w:hanging="2"/>
              <w:rPr>
                <w:ins w:id="11444" w:author="임 종운" w:date="2022-05-17T11:40:00Z"/>
              </w:rPr>
            </w:pPr>
            <w:ins w:id="11445" w:author="임 종운" w:date="2022-05-17T11:40:00Z">
              <w:r>
                <w:t>INSERT INTO attendance VALUES (5569, 55, 2022-04-28);</w:t>
              </w:r>
            </w:ins>
          </w:p>
          <w:p w14:paraId="7FDA89AE" w14:textId="77777777" w:rsidR="00D470AE" w:rsidRDefault="00D470AE" w:rsidP="00D470AE">
            <w:pPr>
              <w:ind w:left="0" w:hanging="2"/>
              <w:rPr>
                <w:ins w:id="11446" w:author="임 종운" w:date="2022-05-17T11:40:00Z"/>
              </w:rPr>
            </w:pPr>
            <w:ins w:id="11447" w:author="임 종운" w:date="2022-05-17T11:40:00Z">
              <w:r>
                <w:t>INSERT INTO attendance VALUES (5570, 27, 2022-04-29);</w:t>
              </w:r>
            </w:ins>
          </w:p>
          <w:p w14:paraId="7DE0C920" w14:textId="77777777" w:rsidR="00D470AE" w:rsidRDefault="00D470AE" w:rsidP="00D470AE">
            <w:pPr>
              <w:ind w:left="0" w:hanging="2"/>
              <w:rPr>
                <w:ins w:id="11448" w:author="임 종운" w:date="2022-05-17T11:40:00Z"/>
              </w:rPr>
            </w:pPr>
            <w:ins w:id="11449" w:author="임 종운" w:date="2022-05-17T11:40:00Z">
              <w:r>
                <w:t>INSERT INTO attendance VALUES (5571, 28, 2022-04-29);</w:t>
              </w:r>
            </w:ins>
          </w:p>
          <w:p w14:paraId="3390C6A3" w14:textId="77777777" w:rsidR="00D470AE" w:rsidRDefault="00D470AE" w:rsidP="00D470AE">
            <w:pPr>
              <w:ind w:left="0" w:hanging="2"/>
              <w:rPr>
                <w:ins w:id="11450" w:author="임 종운" w:date="2022-05-17T11:40:00Z"/>
              </w:rPr>
            </w:pPr>
            <w:ins w:id="11451" w:author="임 종운" w:date="2022-05-17T11:40:00Z">
              <w:r>
                <w:t>INSERT INTO attendance VALUES (5572, 29, 2022-04-29);</w:t>
              </w:r>
            </w:ins>
          </w:p>
          <w:p w14:paraId="5421385A" w14:textId="77777777" w:rsidR="00D470AE" w:rsidRDefault="00D470AE" w:rsidP="00D470AE">
            <w:pPr>
              <w:ind w:left="0" w:hanging="2"/>
              <w:rPr>
                <w:ins w:id="11452" w:author="임 종운" w:date="2022-05-17T11:40:00Z"/>
              </w:rPr>
            </w:pPr>
            <w:ins w:id="11453" w:author="임 종운" w:date="2022-05-17T11:40:00Z">
              <w:r>
                <w:t>INSERT INTO attendance VALUES (5573, 30, 2022-04-29);</w:t>
              </w:r>
            </w:ins>
          </w:p>
          <w:p w14:paraId="197BA612" w14:textId="77777777" w:rsidR="00D470AE" w:rsidRDefault="00D470AE" w:rsidP="00D470AE">
            <w:pPr>
              <w:ind w:left="0" w:hanging="2"/>
              <w:rPr>
                <w:ins w:id="11454" w:author="임 종운" w:date="2022-05-17T11:40:00Z"/>
              </w:rPr>
            </w:pPr>
            <w:ins w:id="11455" w:author="임 종운" w:date="2022-05-17T11:40:00Z">
              <w:r>
                <w:t>INSERT INTO attendance VALUES (5574, 31, 2022-04-29);</w:t>
              </w:r>
            </w:ins>
          </w:p>
          <w:p w14:paraId="379EBE0E" w14:textId="77777777" w:rsidR="00D470AE" w:rsidRDefault="00D470AE" w:rsidP="00D470AE">
            <w:pPr>
              <w:ind w:left="0" w:hanging="2"/>
              <w:rPr>
                <w:ins w:id="11456" w:author="임 종운" w:date="2022-05-17T11:40:00Z"/>
              </w:rPr>
            </w:pPr>
            <w:ins w:id="11457" w:author="임 종운" w:date="2022-05-17T11:40:00Z">
              <w:r>
                <w:t>INSERT INTO attendance VALUES (5575, 32, 2022-04-29);</w:t>
              </w:r>
            </w:ins>
          </w:p>
          <w:p w14:paraId="5FEDFDCB" w14:textId="77777777" w:rsidR="00D470AE" w:rsidRDefault="00D470AE" w:rsidP="00D470AE">
            <w:pPr>
              <w:ind w:left="0" w:hanging="2"/>
              <w:rPr>
                <w:ins w:id="11458" w:author="임 종운" w:date="2022-05-17T11:40:00Z"/>
              </w:rPr>
            </w:pPr>
            <w:ins w:id="11459" w:author="임 종운" w:date="2022-05-17T11:40:00Z">
              <w:r>
                <w:t>INSERT INTO attendance VALUES (5576, 33, 2022-04-29);</w:t>
              </w:r>
            </w:ins>
          </w:p>
          <w:p w14:paraId="482E455D" w14:textId="77777777" w:rsidR="00D470AE" w:rsidRDefault="00D470AE" w:rsidP="00D470AE">
            <w:pPr>
              <w:ind w:left="0" w:hanging="2"/>
              <w:rPr>
                <w:ins w:id="11460" w:author="임 종운" w:date="2022-05-17T11:40:00Z"/>
              </w:rPr>
            </w:pPr>
            <w:ins w:id="11461" w:author="임 종운" w:date="2022-05-17T11:40:00Z">
              <w:r>
                <w:t>INSERT INTO attendance VALUES (5577, 34, 2022-04-29);</w:t>
              </w:r>
            </w:ins>
          </w:p>
          <w:p w14:paraId="3227DADA" w14:textId="77777777" w:rsidR="00D470AE" w:rsidRDefault="00D470AE" w:rsidP="00D470AE">
            <w:pPr>
              <w:ind w:left="0" w:hanging="2"/>
              <w:rPr>
                <w:ins w:id="11462" w:author="임 종운" w:date="2022-05-17T11:40:00Z"/>
              </w:rPr>
            </w:pPr>
            <w:ins w:id="11463" w:author="임 종운" w:date="2022-05-17T11:40:00Z">
              <w:r>
                <w:lastRenderedPageBreak/>
                <w:t>INSERT INTO attendance VALUES (5578, 35, 2022-04-29);</w:t>
              </w:r>
            </w:ins>
          </w:p>
          <w:p w14:paraId="3E039D69" w14:textId="77777777" w:rsidR="00D470AE" w:rsidRDefault="00D470AE" w:rsidP="00D470AE">
            <w:pPr>
              <w:ind w:left="0" w:hanging="2"/>
              <w:rPr>
                <w:ins w:id="11464" w:author="임 종운" w:date="2022-05-17T11:40:00Z"/>
              </w:rPr>
            </w:pPr>
            <w:ins w:id="11465" w:author="임 종운" w:date="2022-05-17T11:40:00Z">
              <w:r>
                <w:t>INSERT INTO attendance VALUES (5579, 36, 2022-04-29);</w:t>
              </w:r>
            </w:ins>
          </w:p>
          <w:p w14:paraId="2BBA922C" w14:textId="77777777" w:rsidR="00D470AE" w:rsidRDefault="00D470AE" w:rsidP="00D470AE">
            <w:pPr>
              <w:ind w:left="0" w:hanging="2"/>
              <w:rPr>
                <w:ins w:id="11466" w:author="임 종운" w:date="2022-05-17T11:40:00Z"/>
              </w:rPr>
            </w:pPr>
            <w:ins w:id="11467" w:author="임 종운" w:date="2022-05-17T11:40:00Z">
              <w:r>
                <w:t>INSERT INTO attendance VALUES (5580, 37, 2022-04-29);</w:t>
              </w:r>
            </w:ins>
          </w:p>
          <w:p w14:paraId="2F867156" w14:textId="77777777" w:rsidR="00D470AE" w:rsidRDefault="00D470AE" w:rsidP="00D470AE">
            <w:pPr>
              <w:ind w:left="0" w:hanging="2"/>
              <w:rPr>
                <w:ins w:id="11468" w:author="임 종운" w:date="2022-05-17T11:40:00Z"/>
              </w:rPr>
            </w:pPr>
            <w:ins w:id="11469" w:author="임 종운" w:date="2022-05-17T11:40:00Z">
              <w:r>
                <w:t>INSERT INTO attendance VALUES (5581, 38, 2022-04-29);</w:t>
              </w:r>
            </w:ins>
          </w:p>
          <w:p w14:paraId="53B6B16E" w14:textId="77777777" w:rsidR="00D470AE" w:rsidRDefault="00D470AE" w:rsidP="00D470AE">
            <w:pPr>
              <w:ind w:left="0" w:hanging="2"/>
              <w:rPr>
                <w:ins w:id="11470" w:author="임 종운" w:date="2022-05-17T11:40:00Z"/>
              </w:rPr>
            </w:pPr>
            <w:ins w:id="11471" w:author="임 종운" w:date="2022-05-17T11:40:00Z">
              <w:r>
                <w:t>INSERT INTO attendance VALUES (5582, 39, 2022-04-29);</w:t>
              </w:r>
            </w:ins>
          </w:p>
          <w:p w14:paraId="22C1A3DA" w14:textId="77777777" w:rsidR="00D470AE" w:rsidRDefault="00D470AE" w:rsidP="00D470AE">
            <w:pPr>
              <w:ind w:left="0" w:hanging="2"/>
              <w:rPr>
                <w:ins w:id="11472" w:author="임 종운" w:date="2022-05-17T11:40:00Z"/>
              </w:rPr>
            </w:pPr>
            <w:ins w:id="11473" w:author="임 종운" w:date="2022-05-17T11:40:00Z">
              <w:r>
                <w:t>INSERT INTO attendance VALUES (5583, 40, 2022-04-29);</w:t>
              </w:r>
            </w:ins>
          </w:p>
          <w:p w14:paraId="79B7A255" w14:textId="77777777" w:rsidR="00D470AE" w:rsidRDefault="00D470AE" w:rsidP="00D470AE">
            <w:pPr>
              <w:ind w:left="0" w:hanging="2"/>
              <w:rPr>
                <w:ins w:id="11474" w:author="임 종운" w:date="2022-05-17T11:40:00Z"/>
              </w:rPr>
            </w:pPr>
            <w:ins w:id="11475" w:author="임 종운" w:date="2022-05-17T11:40:00Z">
              <w:r>
                <w:t>INSERT INTO attendance VALUES (5584, 41, 2022-04-29);</w:t>
              </w:r>
            </w:ins>
          </w:p>
          <w:p w14:paraId="14DB834E" w14:textId="77777777" w:rsidR="00D470AE" w:rsidRDefault="00D470AE" w:rsidP="00D470AE">
            <w:pPr>
              <w:ind w:left="0" w:hanging="2"/>
              <w:rPr>
                <w:ins w:id="11476" w:author="임 종운" w:date="2022-05-17T11:40:00Z"/>
              </w:rPr>
            </w:pPr>
            <w:ins w:id="11477" w:author="임 종운" w:date="2022-05-17T11:40:00Z">
              <w:r>
                <w:t>INSERT INTO attendance VALUES (5585, 42, 2022-04-29);</w:t>
              </w:r>
            </w:ins>
          </w:p>
          <w:p w14:paraId="4448F485" w14:textId="77777777" w:rsidR="00D470AE" w:rsidRDefault="00D470AE" w:rsidP="00D470AE">
            <w:pPr>
              <w:ind w:left="0" w:hanging="2"/>
              <w:rPr>
                <w:ins w:id="11478" w:author="임 종운" w:date="2022-05-17T11:40:00Z"/>
              </w:rPr>
            </w:pPr>
            <w:ins w:id="11479" w:author="임 종운" w:date="2022-05-17T11:40:00Z">
              <w:r>
                <w:t>INSERT INTO attendance VALUES (5586, 43, 2022-04-29);</w:t>
              </w:r>
            </w:ins>
          </w:p>
          <w:p w14:paraId="3DD95A19" w14:textId="77777777" w:rsidR="00D470AE" w:rsidRDefault="00D470AE" w:rsidP="00D470AE">
            <w:pPr>
              <w:ind w:left="0" w:hanging="2"/>
              <w:rPr>
                <w:ins w:id="11480" w:author="임 종운" w:date="2022-05-17T11:40:00Z"/>
              </w:rPr>
            </w:pPr>
            <w:ins w:id="11481" w:author="임 종운" w:date="2022-05-17T11:40:00Z">
              <w:r>
                <w:t>INSERT INTO attendance VALUES (5587, 44, 2022-04-29);</w:t>
              </w:r>
            </w:ins>
          </w:p>
          <w:p w14:paraId="56624B5F" w14:textId="77777777" w:rsidR="00D470AE" w:rsidRDefault="00D470AE" w:rsidP="00D470AE">
            <w:pPr>
              <w:ind w:left="0" w:hanging="2"/>
              <w:rPr>
                <w:ins w:id="11482" w:author="임 종운" w:date="2022-05-17T11:40:00Z"/>
              </w:rPr>
            </w:pPr>
            <w:ins w:id="11483" w:author="임 종운" w:date="2022-05-17T11:40:00Z">
              <w:r>
                <w:t>INSERT INTO attendance VALUES (5588, 45, 2022-04-29);</w:t>
              </w:r>
            </w:ins>
          </w:p>
          <w:p w14:paraId="13F250A2" w14:textId="77777777" w:rsidR="00D470AE" w:rsidRDefault="00D470AE" w:rsidP="00D470AE">
            <w:pPr>
              <w:ind w:left="0" w:hanging="2"/>
              <w:rPr>
                <w:ins w:id="11484" w:author="임 종운" w:date="2022-05-17T11:40:00Z"/>
              </w:rPr>
            </w:pPr>
            <w:ins w:id="11485" w:author="임 종운" w:date="2022-05-17T11:40:00Z">
              <w:r>
                <w:t>INSERT INTO attendance VALUES (5589, 46, 2022-04-29);</w:t>
              </w:r>
            </w:ins>
          </w:p>
          <w:p w14:paraId="520C1784" w14:textId="77777777" w:rsidR="00D470AE" w:rsidRDefault="00D470AE" w:rsidP="00D470AE">
            <w:pPr>
              <w:ind w:left="0" w:hanging="2"/>
              <w:rPr>
                <w:ins w:id="11486" w:author="임 종운" w:date="2022-05-17T11:40:00Z"/>
              </w:rPr>
            </w:pPr>
            <w:ins w:id="11487" w:author="임 종운" w:date="2022-05-17T11:40:00Z">
              <w:r>
                <w:t>INSERT INTO attendance VALUES (5590, 47, 2022-04-29);</w:t>
              </w:r>
            </w:ins>
          </w:p>
          <w:p w14:paraId="34EEF36D" w14:textId="77777777" w:rsidR="00D470AE" w:rsidRDefault="00D470AE" w:rsidP="00D470AE">
            <w:pPr>
              <w:ind w:left="0" w:hanging="2"/>
              <w:rPr>
                <w:ins w:id="11488" w:author="임 종운" w:date="2022-05-17T11:40:00Z"/>
              </w:rPr>
            </w:pPr>
            <w:ins w:id="11489" w:author="임 종운" w:date="2022-05-17T11:40:00Z">
              <w:r>
                <w:t>INSERT INTO attendance VALUES (5591, 48, 2022-04-29);</w:t>
              </w:r>
            </w:ins>
          </w:p>
          <w:p w14:paraId="4DFD7995" w14:textId="77777777" w:rsidR="00D470AE" w:rsidRDefault="00D470AE" w:rsidP="00D470AE">
            <w:pPr>
              <w:ind w:left="0" w:hanging="2"/>
              <w:rPr>
                <w:ins w:id="11490" w:author="임 종운" w:date="2022-05-17T11:40:00Z"/>
              </w:rPr>
            </w:pPr>
            <w:ins w:id="11491" w:author="임 종운" w:date="2022-05-17T11:40:00Z">
              <w:r>
                <w:t>INSERT INTO attendance VALUES (5592, 49, 2022-04-29);</w:t>
              </w:r>
            </w:ins>
          </w:p>
          <w:p w14:paraId="102E32EE" w14:textId="77777777" w:rsidR="00D470AE" w:rsidRDefault="00D470AE" w:rsidP="00D470AE">
            <w:pPr>
              <w:ind w:left="0" w:hanging="2"/>
              <w:rPr>
                <w:ins w:id="11492" w:author="임 종운" w:date="2022-05-17T11:40:00Z"/>
              </w:rPr>
            </w:pPr>
            <w:ins w:id="11493" w:author="임 종운" w:date="2022-05-17T11:40:00Z">
              <w:r>
                <w:t>INSERT INTO attendance VALUES (5593, 50, 2022-04-29);</w:t>
              </w:r>
            </w:ins>
          </w:p>
          <w:p w14:paraId="57649A38" w14:textId="77777777" w:rsidR="00D470AE" w:rsidRDefault="00D470AE" w:rsidP="00D470AE">
            <w:pPr>
              <w:ind w:left="0" w:hanging="2"/>
              <w:rPr>
                <w:ins w:id="11494" w:author="임 종운" w:date="2022-05-17T11:40:00Z"/>
              </w:rPr>
            </w:pPr>
            <w:ins w:id="11495" w:author="임 종운" w:date="2022-05-17T11:40:00Z">
              <w:r>
                <w:t>INSERT INTO attendance VALUES (5594, 51, 2022-04-29);</w:t>
              </w:r>
            </w:ins>
          </w:p>
          <w:p w14:paraId="497D344E" w14:textId="77777777" w:rsidR="00D470AE" w:rsidRDefault="00D470AE" w:rsidP="00D470AE">
            <w:pPr>
              <w:ind w:left="0" w:hanging="2"/>
              <w:rPr>
                <w:ins w:id="11496" w:author="임 종운" w:date="2022-05-17T11:40:00Z"/>
              </w:rPr>
            </w:pPr>
            <w:ins w:id="11497" w:author="임 종운" w:date="2022-05-17T11:40:00Z">
              <w:r>
                <w:t>INSERT INTO attendance VALUES (5595, 52, 2022-04-29);</w:t>
              </w:r>
            </w:ins>
          </w:p>
          <w:p w14:paraId="634C65A2" w14:textId="77777777" w:rsidR="00D470AE" w:rsidRDefault="00D470AE" w:rsidP="00D470AE">
            <w:pPr>
              <w:ind w:left="0" w:hanging="2"/>
              <w:rPr>
                <w:ins w:id="11498" w:author="임 종운" w:date="2022-05-17T11:40:00Z"/>
              </w:rPr>
            </w:pPr>
            <w:ins w:id="11499" w:author="임 종운" w:date="2022-05-17T11:40:00Z">
              <w:r>
                <w:t>INSERT INTO attendance VALUES (5596, 53, 2022-04-29);</w:t>
              </w:r>
            </w:ins>
          </w:p>
          <w:p w14:paraId="04E3D4C4" w14:textId="77777777" w:rsidR="00D470AE" w:rsidRDefault="00D470AE" w:rsidP="00D470AE">
            <w:pPr>
              <w:ind w:left="0" w:hanging="2"/>
              <w:rPr>
                <w:ins w:id="11500" w:author="임 종운" w:date="2022-05-17T11:40:00Z"/>
              </w:rPr>
            </w:pPr>
            <w:ins w:id="11501" w:author="임 종운" w:date="2022-05-17T11:40:00Z">
              <w:r>
                <w:t>INSERT INTO attendance VALUES (5597, 54, 2022-04-29);</w:t>
              </w:r>
            </w:ins>
          </w:p>
          <w:p w14:paraId="33661FAC" w14:textId="77777777" w:rsidR="00D470AE" w:rsidRDefault="00D470AE" w:rsidP="00D470AE">
            <w:pPr>
              <w:ind w:left="0" w:hanging="2"/>
              <w:rPr>
                <w:ins w:id="11502" w:author="임 종운" w:date="2022-05-17T11:40:00Z"/>
              </w:rPr>
            </w:pPr>
            <w:ins w:id="11503" w:author="임 종운" w:date="2022-05-17T11:40:00Z">
              <w:r>
                <w:t>INSERT INTO attendance VALUES (5598, 55, 2022-04-29);</w:t>
              </w:r>
            </w:ins>
          </w:p>
          <w:p w14:paraId="6FD9D35C" w14:textId="77777777" w:rsidR="00D470AE" w:rsidRDefault="00D470AE" w:rsidP="00D470AE">
            <w:pPr>
              <w:ind w:left="0" w:hanging="2"/>
              <w:rPr>
                <w:ins w:id="11504" w:author="임 종운" w:date="2022-05-17T11:40:00Z"/>
              </w:rPr>
            </w:pPr>
            <w:ins w:id="11505" w:author="임 종운" w:date="2022-05-17T11:40:00Z">
              <w:r>
                <w:t>INSERT INTO attendance VALUES (5599, 27, 2022-04-30);</w:t>
              </w:r>
            </w:ins>
          </w:p>
          <w:p w14:paraId="128E7460" w14:textId="77777777" w:rsidR="00D470AE" w:rsidRDefault="00D470AE" w:rsidP="00D470AE">
            <w:pPr>
              <w:ind w:left="0" w:hanging="2"/>
              <w:rPr>
                <w:ins w:id="11506" w:author="임 종운" w:date="2022-05-17T11:40:00Z"/>
              </w:rPr>
            </w:pPr>
            <w:ins w:id="11507" w:author="임 종운" w:date="2022-05-17T11:40:00Z">
              <w:r>
                <w:t>INSERT INTO attendance VALUES (5600, 28, 2022-04-30);</w:t>
              </w:r>
            </w:ins>
          </w:p>
          <w:p w14:paraId="7E133567" w14:textId="77777777" w:rsidR="00D470AE" w:rsidRDefault="00D470AE" w:rsidP="00D470AE">
            <w:pPr>
              <w:ind w:left="0" w:hanging="2"/>
              <w:rPr>
                <w:ins w:id="11508" w:author="임 종운" w:date="2022-05-17T11:40:00Z"/>
              </w:rPr>
            </w:pPr>
            <w:ins w:id="11509" w:author="임 종운" w:date="2022-05-17T11:40:00Z">
              <w:r>
                <w:t>INSERT INTO attendance VALUES (5601, 29, 2022-04-30);</w:t>
              </w:r>
            </w:ins>
          </w:p>
          <w:p w14:paraId="41F4A8E7" w14:textId="77777777" w:rsidR="00D470AE" w:rsidRDefault="00D470AE" w:rsidP="00D470AE">
            <w:pPr>
              <w:ind w:left="0" w:hanging="2"/>
              <w:rPr>
                <w:ins w:id="11510" w:author="임 종운" w:date="2022-05-17T11:40:00Z"/>
              </w:rPr>
            </w:pPr>
            <w:ins w:id="11511" w:author="임 종운" w:date="2022-05-17T11:40:00Z">
              <w:r>
                <w:t>INSERT INTO attendance VALUES (5602, 30, 2022-04-30);</w:t>
              </w:r>
            </w:ins>
          </w:p>
          <w:p w14:paraId="620082C1" w14:textId="77777777" w:rsidR="00D470AE" w:rsidRDefault="00D470AE" w:rsidP="00D470AE">
            <w:pPr>
              <w:ind w:left="0" w:hanging="2"/>
              <w:rPr>
                <w:ins w:id="11512" w:author="임 종운" w:date="2022-05-17T11:40:00Z"/>
              </w:rPr>
            </w:pPr>
            <w:ins w:id="11513" w:author="임 종운" w:date="2022-05-17T11:40:00Z">
              <w:r>
                <w:t>INSERT INTO attendance VALUES (5603, 31, 2022-04-30);</w:t>
              </w:r>
            </w:ins>
          </w:p>
          <w:p w14:paraId="48A501FA" w14:textId="77777777" w:rsidR="00D470AE" w:rsidRDefault="00D470AE" w:rsidP="00D470AE">
            <w:pPr>
              <w:ind w:left="0" w:hanging="2"/>
              <w:rPr>
                <w:ins w:id="11514" w:author="임 종운" w:date="2022-05-17T11:40:00Z"/>
              </w:rPr>
            </w:pPr>
            <w:ins w:id="11515" w:author="임 종운" w:date="2022-05-17T11:40:00Z">
              <w:r>
                <w:t>INSERT INTO attendance VALUES (5604, 32, 2022-04-30);</w:t>
              </w:r>
            </w:ins>
          </w:p>
          <w:p w14:paraId="7D49A1D1" w14:textId="77777777" w:rsidR="00D470AE" w:rsidRDefault="00D470AE" w:rsidP="00D470AE">
            <w:pPr>
              <w:ind w:left="0" w:hanging="2"/>
              <w:rPr>
                <w:ins w:id="11516" w:author="임 종운" w:date="2022-05-17T11:40:00Z"/>
              </w:rPr>
            </w:pPr>
            <w:ins w:id="11517" w:author="임 종운" w:date="2022-05-17T11:40:00Z">
              <w:r>
                <w:lastRenderedPageBreak/>
                <w:t>INSERT INTO attendance VALUES (5605, 33, 2022-04-30);</w:t>
              </w:r>
            </w:ins>
          </w:p>
          <w:p w14:paraId="0CD1D281" w14:textId="77777777" w:rsidR="00D470AE" w:rsidRDefault="00D470AE" w:rsidP="00D470AE">
            <w:pPr>
              <w:ind w:left="0" w:hanging="2"/>
              <w:rPr>
                <w:ins w:id="11518" w:author="임 종운" w:date="2022-05-17T11:40:00Z"/>
              </w:rPr>
            </w:pPr>
            <w:ins w:id="11519" w:author="임 종운" w:date="2022-05-17T11:40:00Z">
              <w:r>
                <w:t>INSERT INTO attendance VALUES (5606, 34, 2022-04-30);</w:t>
              </w:r>
            </w:ins>
          </w:p>
          <w:p w14:paraId="688550D7" w14:textId="77777777" w:rsidR="00D470AE" w:rsidRDefault="00D470AE" w:rsidP="00D470AE">
            <w:pPr>
              <w:ind w:left="0" w:hanging="2"/>
              <w:rPr>
                <w:ins w:id="11520" w:author="임 종운" w:date="2022-05-17T11:40:00Z"/>
              </w:rPr>
            </w:pPr>
            <w:ins w:id="11521" w:author="임 종운" w:date="2022-05-17T11:40:00Z">
              <w:r>
                <w:t>INSERT INTO attendance VALUES (5607, 35, 2022-04-30);</w:t>
              </w:r>
            </w:ins>
          </w:p>
          <w:p w14:paraId="5D7B27DD" w14:textId="77777777" w:rsidR="00D470AE" w:rsidRDefault="00D470AE" w:rsidP="00D470AE">
            <w:pPr>
              <w:ind w:left="0" w:hanging="2"/>
              <w:rPr>
                <w:ins w:id="11522" w:author="임 종운" w:date="2022-05-17T11:40:00Z"/>
              </w:rPr>
            </w:pPr>
            <w:ins w:id="11523" w:author="임 종운" w:date="2022-05-17T11:40:00Z">
              <w:r>
                <w:t>INSERT INTO attendance VALUES (5608, 36, 2022-04-30);</w:t>
              </w:r>
            </w:ins>
          </w:p>
          <w:p w14:paraId="58B5285E" w14:textId="77777777" w:rsidR="00D470AE" w:rsidRDefault="00D470AE" w:rsidP="00D470AE">
            <w:pPr>
              <w:ind w:left="0" w:hanging="2"/>
              <w:rPr>
                <w:ins w:id="11524" w:author="임 종운" w:date="2022-05-17T11:40:00Z"/>
              </w:rPr>
            </w:pPr>
            <w:ins w:id="11525" w:author="임 종운" w:date="2022-05-17T11:40:00Z">
              <w:r>
                <w:t>INSERT INTO attendance VALUES (5609, 37, 2022-04-30);</w:t>
              </w:r>
            </w:ins>
          </w:p>
          <w:p w14:paraId="38DA8B3F" w14:textId="77777777" w:rsidR="00D470AE" w:rsidRDefault="00D470AE" w:rsidP="00D470AE">
            <w:pPr>
              <w:ind w:left="0" w:hanging="2"/>
              <w:rPr>
                <w:ins w:id="11526" w:author="임 종운" w:date="2022-05-17T11:40:00Z"/>
              </w:rPr>
            </w:pPr>
            <w:ins w:id="11527" w:author="임 종운" w:date="2022-05-17T11:40:00Z">
              <w:r>
                <w:t>INSERT INTO attendance VALUES (5610, 38, 2022-04-30);</w:t>
              </w:r>
            </w:ins>
          </w:p>
          <w:p w14:paraId="331CB559" w14:textId="77777777" w:rsidR="00D470AE" w:rsidRDefault="00D470AE" w:rsidP="00D470AE">
            <w:pPr>
              <w:ind w:left="0" w:hanging="2"/>
              <w:rPr>
                <w:ins w:id="11528" w:author="임 종운" w:date="2022-05-17T11:40:00Z"/>
              </w:rPr>
            </w:pPr>
            <w:ins w:id="11529" w:author="임 종운" w:date="2022-05-17T11:40:00Z">
              <w:r>
                <w:t>INSERT INTO attendance VALUES (5611, 39, 2022-04-30);</w:t>
              </w:r>
            </w:ins>
          </w:p>
          <w:p w14:paraId="6F65D96B" w14:textId="77777777" w:rsidR="00D470AE" w:rsidRDefault="00D470AE" w:rsidP="00D470AE">
            <w:pPr>
              <w:ind w:left="0" w:hanging="2"/>
              <w:rPr>
                <w:ins w:id="11530" w:author="임 종운" w:date="2022-05-17T11:40:00Z"/>
              </w:rPr>
            </w:pPr>
            <w:ins w:id="11531" w:author="임 종운" w:date="2022-05-17T11:40:00Z">
              <w:r>
                <w:t>INSERT INTO attendance VALUES (5612, 40, 2022-04-30);</w:t>
              </w:r>
            </w:ins>
          </w:p>
          <w:p w14:paraId="3152BFA7" w14:textId="77777777" w:rsidR="00D470AE" w:rsidRDefault="00D470AE" w:rsidP="00D470AE">
            <w:pPr>
              <w:ind w:left="0" w:hanging="2"/>
              <w:rPr>
                <w:ins w:id="11532" w:author="임 종운" w:date="2022-05-17T11:40:00Z"/>
              </w:rPr>
            </w:pPr>
            <w:ins w:id="11533" w:author="임 종운" w:date="2022-05-17T11:40:00Z">
              <w:r>
                <w:t>INSERT INTO attendance VALUES (5613, 41, 2022-04-30);</w:t>
              </w:r>
            </w:ins>
          </w:p>
          <w:p w14:paraId="4E8F4528" w14:textId="77777777" w:rsidR="00D470AE" w:rsidRDefault="00D470AE" w:rsidP="00D470AE">
            <w:pPr>
              <w:ind w:left="0" w:hanging="2"/>
              <w:rPr>
                <w:ins w:id="11534" w:author="임 종운" w:date="2022-05-17T11:40:00Z"/>
              </w:rPr>
            </w:pPr>
            <w:ins w:id="11535" w:author="임 종운" w:date="2022-05-17T11:40:00Z">
              <w:r>
                <w:t>INSERT INTO attendance VALUES (5614, 42, 2022-04-30);</w:t>
              </w:r>
            </w:ins>
          </w:p>
          <w:p w14:paraId="695CE10D" w14:textId="77777777" w:rsidR="00D470AE" w:rsidRDefault="00D470AE" w:rsidP="00D470AE">
            <w:pPr>
              <w:ind w:left="0" w:hanging="2"/>
              <w:rPr>
                <w:ins w:id="11536" w:author="임 종운" w:date="2022-05-17T11:40:00Z"/>
              </w:rPr>
            </w:pPr>
            <w:ins w:id="11537" w:author="임 종운" w:date="2022-05-17T11:40:00Z">
              <w:r>
                <w:t>INSERT INTO attendance VALUES (5615, 43, 2022-04-30);</w:t>
              </w:r>
            </w:ins>
          </w:p>
          <w:p w14:paraId="2B32A18A" w14:textId="77777777" w:rsidR="00D470AE" w:rsidRDefault="00D470AE" w:rsidP="00D470AE">
            <w:pPr>
              <w:ind w:left="0" w:hanging="2"/>
              <w:rPr>
                <w:ins w:id="11538" w:author="임 종운" w:date="2022-05-17T11:40:00Z"/>
              </w:rPr>
            </w:pPr>
            <w:ins w:id="11539" w:author="임 종운" w:date="2022-05-17T11:40:00Z">
              <w:r>
                <w:t>INSERT INTO attendance VALUES (5616, 44, 2022-04-30);</w:t>
              </w:r>
            </w:ins>
          </w:p>
          <w:p w14:paraId="506C0199" w14:textId="77777777" w:rsidR="00D470AE" w:rsidRDefault="00D470AE" w:rsidP="00D470AE">
            <w:pPr>
              <w:ind w:left="0" w:hanging="2"/>
              <w:rPr>
                <w:ins w:id="11540" w:author="임 종운" w:date="2022-05-17T11:40:00Z"/>
              </w:rPr>
            </w:pPr>
            <w:ins w:id="11541" w:author="임 종운" w:date="2022-05-17T11:40:00Z">
              <w:r>
                <w:t>INSERT INTO attendance VALUES (5617, 45, 2022-04-30);</w:t>
              </w:r>
            </w:ins>
          </w:p>
          <w:p w14:paraId="5A863BF2" w14:textId="77777777" w:rsidR="00D470AE" w:rsidRDefault="00D470AE" w:rsidP="00D470AE">
            <w:pPr>
              <w:ind w:left="0" w:hanging="2"/>
              <w:rPr>
                <w:ins w:id="11542" w:author="임 종운" w:date="2022-05-17T11:40:00Z"/>
              </w:rPr>
            </w:pPr>
            <w:ins w:id="11543" w:author="임 종운" w:date="2022-05-17T11:40:00Z">
              <w:r>
                <w:t>INSERT INTO attendance VALUES (5618, 46, 2022-04-30);</w:t>
              </w:r>
            </w:ins>
          </w:p>
          <w:p w14:paraId="6AB6AC4C" w14:textId="77777777" w:rsidR="00D470AE" w:rsidRDefault="00D470AE" w:rsidP="00D470AE">
            <w:pPr>
              <w:ind w:left="0" w:hanging="2"/>
              <w:rPr>
                <w:ins w:id="11544" w:author="임 종운" w:date="2022-05-17T11:40:00Z"/>
              </w:rPr>
            </w:pPr>
            <w:ins w:id="11545" w:author="임 종운" w:date="2022-05-17T11:40:00Z">
              <w:r>
                <w:t>INSERT INTO attendance VALUES (5619, 47, 2022-04-30);</w:t>
              </w:r>
            </w:ins>
          </w:p>
          <w:p w14:paraId="7CFCC356" w14:textId="77777777" w:rsidR="00D470AE" w:rsidRDefault="00D470AE" w:rsidP="00D470AE">
            <w:pPr>
              <w:ind w:left="0" w:hanging="2"/>
              <w:rPr>
                <w:ins w:id="11546" w:author="임 종운" w:date="2022-05-17T11:40:00Z"/>
              </w:rPr>
            </w:pPr>
            <w:ins w:id="11547" w:author="임 종운" w:date="2022-05-17T11:40:00Z">
              <w:r>
                <w:t>INSERT INTO attendance VALUES (5620, 48, 2022-04-30);</w:t>
              </w:r>
            </w:ins>
          </w:p>
          <w:p w14:paraId="07DEB162" w14:textId="77777777" w:rsidR="00D470AE" w:rsidRDefault="00D470AE" w:rsidP="00D470AE">
            <w:pPr>
              <w:ind w:left="0" w:hanging="2"/>
              <w:rPr>
                <w:ins w:id="11548" w:author="임 종운" w:date="2022-05-17T11:40:00Z"/>
              </w:rPr>
            </w:pPr>
            <w:ins w:id="11549" w:author="임 종운" w:date="2022-05-17T11:40:00Z">
              <w:r>
                <w:t>INSERT INTO attendance VALUES (5621, 49, 2022-04-30);</w:t>
              </w:r>
            </w:ins>
          </w:p>
          <w:p w14:paraId="0547A8E3" w14:textId="77777777" w:rsidR="00D470AE" w:rsidRDefault="00D470AE" w:rsidP="00D470AE">
            <w:pPr>
              <w:ind w:left="0" w:hanging="2"/>
              <w:rPr>
                <w:ins w:id="11550" w:author="임 종운" w:date="2022-05-17T11:40:00Z"/>
              </w:rPr>
            </w:pPr>
            <w:ins w:id="11551" w:author="임 종운" w:date="2022-05-17T11:40:00Z">
              <w:r>
                <w:t>INSERT INTO attendance VALUES (5622, 50, 2022-04-30);</w:t>
              </w:r>
            </w:ins>
          </w:p>
          <w:p w14:paraId="2926CD5B" w14:textId="77777777" w:rsidR="00D470AE" w:rsidRDefault="00D470AE" w:rsidP="00D470AE">
            <w:pPr>
              <w:ind w:left="0" w:hanging="2"/>
              <w:rPr>
                <w:ins w:id="11552" w:author="임 종운" w:date="2022-05-17T11:40:00Z"/>
              </w:rPr>
            </w:pPr>
            <w:ins w:id="11553" w:author="임 종운" w:date="2022-05-17T11:40:00Z">
              <w:r>
                <w:t>INSERT INTO attendance VALUES (5623, 51, 2022-04-30);</w:t>
              </w:r>
            </w:ins>
          </w:p>
          <w:p w14:paraId="50A0DB13" w14:textId="77777777" w:rsidR="00D470AE" w:rsidRDefault="00D470AE" w:rsidP="00D470AE">
            <w:pPr>
              <w:ind w:left="0" w:hanging="2"/>
              <w:rPr>
                <w:ins w:id="11554" w:author="임 종운" w:date="2022-05-17T11:40:00Z"/>
              </w:rPr>
            </w:pPr>
            <w:ins w:id="11555" w:author="임 종운" w:date="2022-05-17T11:40:00Z">
              <w:r>
                <w:t>INSERT INTO attendance VALUES (5624, 52, 2022-04-30);</w:t>
              </w:r>
            </w:ins>
          </w:p>
          <w:p w14:paraId="46013886" w14:textId="77777777" w:rsidR="00D470AE" w:rsidRDefault="00D470AE" w:rsidP="00D470AE">
            <w:pPr>
              <w:ind w:left="0" w:hanging="2"/>
              <w:rPr>
                <w:ins w:id="11556" w:author="임 종운" w:date="2022-05-17T11:40:00Z"/>
              </w:rPr>
            </w:pPr>
            <w:ins w:id="11557" w:author="임 종운" w:date="2022-05-17T11:40:00Z">
              <w:r>
                <w:t>INSERT INTO attendance VALUES (5625, 53, 2022-04-30);</w:t>
              </w:r>
            </w:ins>
          </w:p>
          <w:p w14:paraId="37E2579A" w14:textId="77777777" w:rsidR="00D470AE" w:rsidRDefault="00D470AE" w:rsidP="00D470AE">
            <w:pPr>
              <w:ind w:left="0" w:hanging="2"/>
              <w:rPr>
                <w:ins w:id="11558" w:author="임 종운" w:date="2022-05-17T11:40:00Z"/>
              </w:rPr>
            </w:pPr>
            <w:ins w:id="11559" w:author="임 종운" w:date="2022-05-17T11:40:00Z">
              <w:r>
                <w:t>INSERT INTO attendance VALUES (5626, 54, 2022-04-30);</w:t>
              </w:r>
            </w:ins>
          </w:p>
          <w:p w14:paraId="01479082" w14:textId="77777777" w:rsidR="00D470AE" w:rsidRDefault="00D470AE" w:rsidP="00D470AE">
            <w:pPr>
              <w:ind w:left="0" w:hanging="2"/>
              <w:rPr>
                <w:ins w:id="11560" w:author="임 종운" w:date="2022-05-17T11:40:00Z"/>
              </w:rPr>
            </w:pPr>
            <w:ins w:id="11561" w:author="임 종운" w:date="2022-05-17T11:40:00Z">
              <w:r>
                <w:t>INSERT INTO attendance VALUES (5627, 55, 2022-04-30);</w:t>
              </w:r>
            </w:ins>
          </w:p>
          <w:p w14:paraId="317F6B5F" w14:textId="77777777" w:rsidR="00D470AE" w:rsidRDefault="00D470AE" w:rsidP="00D470AE">
            <w:pPr>
              <w:ind w:left="0" w:hanging="2"/>
              <w:rPr>
                <w:ins w:id="11562" w:author="임 종운" w:date="2022-05-17T11:40:00Z"/>
              </w:rPr>
            </w:pPr>
            <w:ins w:id="11563" w:author="임 종운" w:date="2022-05-17T11:40:00Z">
              <w:r>
                <w:t>INSERT INTO attendance VALUES (5628, 27, 2022-05-01);</w:t>
              </w:r>
            </w:ins>
          </w:p>
          <w:p w14:paraId="0046F26F" w14:textId="77777777" w:rsidR="00D470AE" w:rsidRDefault="00D470AE" w:rsidP="00D470AE">
            <w:pPr>
              <w:ind w:left="0" w:hanging="2"/>
              <w:rPr>
                <w:ins w:id="11564" w:author="임 종운" w:date="2022-05-17T11:40:00Z"/>
              </w:rPr>
            </w:pPr>
            <w:ins w:id="11565" w:author="임 종운" w:date="2022-05-17T11:40:00Z">
              <w:r>
                <w:t>INSERT INTO attendance VALUES (5629, 28, 2022-05-01);</w:t>
              </w:r>
            </w:ins>
          </w:p>
          <w:p w14:paraId="3CCF3FEA" w14:textId="77777777" w:rsidR="00D470AE" w:rsidRDefault="00D470AE" w:rsidP="00D470AE">
            <w:pPr>
              <w:ind w:left="0" w:hanging="2"/>
              <w:rPr>
                <w:ins w:id="11566" w:author="임 종운" w:date="2022-05-17T11:40:00Z"/>
              </w:rPr>
            </w:pPr>
            <w:ins w:id="11567" w:author="임 종운" w:date="2022-05-17T11:40:00Z">
              <w:r>
                <w:t>INSERT INTO attendance VALUES (5630, 29, 2022-05-01);</w:t>
              </w:r>
            </w:ins>
          </w:p>
          <w:p w14:paraId="75D3BCF3" w14:textId="77777777" w:rsidR="00D470AE" w:rsidRDefault="00D470AE" w:rsidP="00D470AE">
            <w:pPr>
              <w:ind w:left="0" w:hanging="2"/>
              <w:rPr>
                <w:ins w:id="11568" w:author="임 종운" w:date="2022-05-17T11:40:00Z"/>
              </w:rPr>
            </w:pPr>
            <w:ins w:id="11569" w:author="임 종운" w:date="2022-05-17T11:40:00Z">
              <w:r>
                <w:t>INSERT INTO attendance VALUES (5631, 30, 2022-05-01);</w:t>
              </w:r>
            </w:ins>
          </w:p>
          <w:p w14:paraId="5704AB04" w14:textId="77777777" w:rsidR="00D470AE" w:rsidRDefault="00D470AE" w:rsidP="00D470AE">
            <w:pPr>
              <w:ind w:left="0" w:hanging="2"/>
              <w:rPr>
                <w:ins w:id="11570" w:author="임 종운" w:date="2022-05-17T11:40:00Z"/>
              </w:rPr>
            </w:pPr>
            <w:ins w:id="11571" w:author="임 종운" w:date="2022-05-17T11:40:00Z">
              <w:r>
                <w:lastRenderedPageBreak/>
                <w:t>INSERT INTO attendance VALUES (5632, 31, 2022-05-01);</w:t>
              </w:r>
            </w:ins>
          </w:p>
          <w:p w14:paraId="6921924A" w14:textId="77777777" w:rsidR="00D470AE" w:rsidRDefault="00D470AE" w:rsidP="00D470AE">
            <w:pPr>
              <w:ind w:left="0" w:hanging="2"/>
              <w:rPr>
                <w:ins w:id="11572" w:author="임 종운" w:date="2022-05-17T11:40:00Z"/>
              </w:rPr>
            </w:pPr>
            <w:ins w:id="11573" w:author="임 종운" w:date="2022-05-17T11:40:00Z">
              <w:r>
                <w:t>INSERT INTO attendance VALUES (5633, 32, 2022-05-01);</w:t>
              </w:r>
            </w:ins>
          </w:p>
          <w:p w14:paraId="47F618EB" w14:textId="77777777" w:rsidR="00D470AE" w:rsidRDefault="00D470AE" w:rsidP="00D470AE">
            <w:pPr>
              <w:ind w:left="0" w:hanging="2"/>
              <w:rPr>
                <w:ins w:id="11574" w:author="임 종운" w:date="2022-05-17T11:40:00Z"/>
              </w:rPr>
            </w:pPr>
            <w:ins w:id="11575" w:author="임 종운" w:date="2022-05-17T11:40:00Z">
              <w:r>
                <w:t>INSERT INTO attendance VALUES (5634, 33, 2022-05-01);</w:t>
              </w:r>
            </w:ins>
          </w:p>
          <w:p w14:paraId="4726C8C3" w14:textId="77777777" w:rsidR="00D470AE" w:rsidRDefault="00D470AE" w:rsidP="00D470AE">
            <w:pPr>
              <w:ind w:left="0" w:hanging="2"/>
              <w:rPr>
                <w:ins w:id="11576" w:author="임 종운" w:date="2022-05-17T11:40:00Z"/>
              </w:rPr>
            </w:pPr>
            <w:ins w:id="11577" w:author="임 종운" w:date="2022-05-17T11:40:00Z">
              <w:r>
                <w:t>INSERT INTO attendance VALUES (5635, 34, 2022-05-01);</w:t>
              </w:r>
            </w:ins>
          </w:p>
          <w:p w14:paraId="35F0AF11" w14:textId="77777777" w:rsidR="00D470AE" w:rsidRDefault="00D470AE" w:rsidP="00D470AE">
            <w:pPr>
              <w:ind w:left="0" w:hanging="2"/>
              <w:rPr>
                <w:ins w:id="11578" w:author="임 종운" w:date="2022-05-17T11:40:00Z"/>
              </w:rPr>
            </w:pPr>
            <w:ins w:id="11579" w:author="임 종운" w:date="2022-05-17T11:40:00Z">
              <w:r>
                <w:t>INSERT INTO attendance VALUES (5636, 35, 2022-05-01);</w:t>
              </w:r>
            </w:ins>
          </w:p>
          <w:p w14:paraId="6D78EAED" w14:textId="77777777" w:rsidR="00D470AE" w:rsidRDefault="00D470AE" w:rsidP="00D470AE">
            <w:pPr>
              <w:ind w:left="0" w:hanging="2"/>
              <w:rPr>
                <w:ins w:id="11580" w:author="임 종운" w:date="2022-05-17T11:40:00Z"/>
              </w:rPr>
            </w:pPr>
            <w:ins w:id="11581" w:author="임 종운" w:date="2022-05-17T11:40:00Z">
              <w:r>
                <w:t>INSERT INTO attendance VALUES (5637, 36, 2022-05-01);</w:t>
              </w:r>
            </w:ins>
          </w:p>
          <w:p w14:paraId="52D97870" w14:textId="77777777" w:rsidR="00D470AE" w:rsidRDefault="00D470AE" w:rsidP="00D470AE">
            <w:pPr>
              <w:ind w:left="0" w:hanging="2"/>
              <w:rPr>
                <w:ins w:id="11582" w:author="임 종운" w:date="2022-05-17T11:40:00Z"/>
              </w:rPr>
            </w:pPr>
            <w:ins w:id="11583" w:author="임 종운" w:date="2022-05-17T11:40:00Z">
              <w:r>
                <w:t>INSERT INTO attendance VALUES (5638, 37, 2022-05-01);</w:t>
              </w:r>
            </w:ins>
          </w:p>
          <w:p w14:paraId="7BEE41B7" w14:textId="77777777" w:rsidR="00D470AE" w:rsidRDefault="00D470AE" w:rsidP="00D470AE">
            <w:pPr>
              <w:ind w:left="0" w:hanging="2"/>
              <w:rPr>
                <w:ins w:id="11584" w:author="임 종운" w:date="2022-05-17T11:40:00Z"/>
              </w:rPr>
            </w:pPr>
            <w:ins w:id="11585" w:author="임 종운" w:date="2022-05-17T11:40:00Z">
              <w:r>
                <w:t>INSERT INTO attendance VALUES (5639, 38, 2022-05-01);</w:t>
              </w:r>
            </w:ins>
          </w:p>
          <w:p w14:paraId="7E5C124C" w14:textId="77777777" w:rsidR="00D470AE" w:rsidRDefault="00D470AE" w:rsidP="00D470AE">
            <w:pPr>
              <w:ind w:left="0" w:hanging="2"/>
              <w:rPr>
                <w:ins w:id="11586" w:author="임 종운" w:date="2022-05-17T11:40:00Z"/>
              </w:rPr>
            </w:pPr>
            <w:ins w:id="11587" w:author="임 종운" w:date="2022-05-17T11:40:00Z">
              <w:r>
                <w:t>INSERT INTO attendance VALUES (5640, 39, 2022-05-01);</w:t>
              </w:r>
            </w:ins>
          </w:p>
          <w:p w14:paraId="2D36E186" w14:textId="77777777" w:rsidR="00D470AE" w:rsidRDefault="00D470AE" w:rsidP="00D470AE">
            <w:pPr>
              <w:ind w:left="0" w:hanging="2"/>
              <w:rPr>
                <w:ins w:id="11588" w:author="임 종운" w:date="2022-05-17T11:40:00Z"/>
              </w:rPr>
            </w:pPr>
            <w:ins w:id="11589" w:author="임 종운" w:date="2022-05-17T11:40:00Z">
              <w:r>
                <w:t>INSERT INTO attendance VALUES (5641, 40, 2022-05-01);</w:t>
              </w:r>
            </w:ins>
          </w:p>
          <w:p w14:paraId="2D76AB85" w14:textId="77777777" w:rsidR="00D470AE" w:rsidRDefault="00D470AE" w:rsidP="00D470AE">
            <w:pPr>
              <w:ind w:left="0" w:hanging="2"/>
              <w:rPr>
                <w:ins w:id="11590" w:author="임 종운" w:date="2022-05-17T11:40:00Z"/>
              </w:rPr>
            </w:pPr>
            <w:ins w:id="11591" w:author="임 종운" w:date="2022-05-17T11:40:00Z">
              <w:r>
                <w:t>INSERT INTO attendance VALUES (5642, 41, 2022-05-01);</w:t>
              </w:r>
            </w:ins>
          </w:p>
          <w:p w14:paraId="3C9EDEFD" w14:textId="77777777" w:rsidR="00D470AE" w:rsidRDefault="00D470AE" w:rsidP="00D470AE">
            <w:pPr>
              <w:ind w:left="0" w:hanging="2"/>
              <w:rPr>
                <w:ins w:id="11592" w:author="임 종운" w:date="2022-05-17T11:40:00Z"/>
              </w:rPr>
            </w:pPr>
            <w:ins w:id="11593" w:author="임 종운" w:date="2022-05-17T11:40:00Z">
              <w:r>
                <w:t>INSERT INTO attendance VALUES (5643, 42, 2022-05-01);</w:t>
              </w:r>
            </w:ins>
          </w:p>
          <w:p w14:paraId="35DD694D" w14:textId="77777777" w:rsidR="00D470AE" w:rsidRDefault="00D470AE" w:rsidP="00D470AE">
            <w:pPr>
              <w:ind w:left="0" w:hanging="2"/>
              <w:rPr>
                <w:ins w:id="11594" w:author="임 종운" w:date="2022-05-17T11:40:00Z"/>
              </w:rPr>
            </w:pPr>
            <w:ins w:id="11595" w:author="임 종운" w:date="2022-05-17T11:40:00Z">
              <w:r>
                <w:t>INSERT INTO attendance VALUES (5644, 43, 2022-05-01);</w:t>
              </w:r>
            </w:ins>
          </w:p>
          <w:p w14:paraId="0A1D7D34" w14:textId="77777777" w:rsidR="00D470AE" w:rsidRDefault="00D470AE" w:rsidP="00D470AE">
            <w:pPr>
              <w:ind w:left="0" w:hanging="2"/>
              <w:rPr>
                <w:ins w:id="11596" w:author="임 종운" w:date="2022-05-17T11:40:00Z"/>
              </w:rPr>
            </w:pPr>
            <w:ins w:id="11597" w:author="임 종운" w:date="2022-05-17T11:40:00Z">
              <w:r>
                <w:t>INSERT INTO attendance VALUES (5645, 44, 2022-05-01);</w:t>
              </w:r>
            </w:ins>
          </w:p>
          <w:p w14:paraId="2858D948" w14:textId="77777777" w:rsidR="00D470AE" w:rsidRDefault="00D470AE" w:rsidP="00D470AE">
            <w:pPr>
              <w:ind w:left="0" w:hanging="2"/>
              <w:rPr>
                <w:ins w:id="11598" w:author="임 종운" w:date="2022-05-17T11:40:00Z"/>
              </w:rPr>
            </w:pPr>
            <w:ins w:id="11599" w:author="임 종운" w:date="2022-05-17T11:40:00Z">
              <w:r>
                <w:t>INSERT INTO attendance VALUES (5646, 45, 2022-05-01);</w:t>
              </w:r>
            </w:ins>
          </w:p>
          <w:p w14:paraId="73946B21" w14:textId="77777777" w:rsidR="00D470AE" w:rsidRDefault="00D470AE" w:rsidP="00D470AE">
            <w:pPr>
              <w:ind w:left="0" w:hanging="2"/>
              <w:rPr>
                <w:ins w:id="11600" w:author="임 종운" w:date="2022-05-17T11:40:00Z"/>
              </w:rPr>
            </w:pPr>
            <w:ins w:id="11601" w:author="임 종운" w:date="2022-05-17T11:40:00Z">
              <w:r>
                <w:t>INSERT INTO attendance VALUES (5647, 46, 2022-05-01);</w:t>
              </w:r>
            </w:ins>
          </w:p>
          <w:p w14:paraId="1FDED83C" w14:textId="77777777" w:rsidR="00D470AE" w:rsidRDefault="00D470AE" w:rsidP="00D470AE">
            <w:pPr>
              <w:ind w:left="0" w:hanging="2"/>
              <w:rPr>
                <w:ins w:id="11602" w:author="임 종운" w:date="2022-05-17T11:40:00Z"/>
              </w:rPr>
            </w:pPr>
            <w:ins w:id="11603" w:author="임 종운" w:date="2022-05-17T11:40:00Z">
              <w:r>
                <w:t>INSERT INTO attendance VALUES (5648, 47, 2022-05-01);</w:t>
              </w:r>
            </w:ins>
          </w:p>
          <w:p w14:paraId="431A4A64" w14:textId="77777777" w:rsidR="00D470AE" w:rsidRDefault="00D470AE" w:rsidP="00D470AE">
            <w:pPr>
              <w:ind w:left="0" w:hanging="2"/>
              <w:rPr>
                <w:ins w:id="11604" w:author="임 종운" w:date="2022-05-17T11:40:00Z"/>
              </w:rPr>
            </w:pPr>
            <w:ins w:id="11605" w:author="임 종운" w:date="2022-05-17T11:40:00Z">
              <w:r>
                <w:t>INSERT INTO attendance VALUES (5649, 48, 2022-05-01);</w:t>
              </w:r>
            </w:ins>
          </w:p>
          <w:p w14:paraId="62A4BAF0" w14:textId="77777777" w:rsidR="00D470AE" w:rsidRDefault="00D470AE" w:rsidP="00D470AE">
            <w:pPr>
              <w:ind w:left="0" w:hanging="2"/>
              <w:rPr>
                <w:ins w:id="11606" w:author="임 종운" w:date="2022-05-17T11:40:00Z"/>
              </w:rPr>
            </w:pPr>
            <w:ins w:id="11607" w:author="임 종운" w:date="2022-05-17T11:40:00Z">
              <w:r>
                <w:t>INSERT INTO attendance VALUES (5650, 49, 2022-05-01);</w:t>
              </w:r>
            </w:ins>
          </w:p>
          <w:p w14:paraId="64A47682" w14:textId="77777777" w:rsidR="00D470AE" w:rsidRDefault="00D470AE" w:rsidP="00D470AE">
            <w:pPr>
              <w:ind w:left="0" w:hanging="2"/>
              <w:rPr>
                <w:ins w:id="11608" w:author="임 종운" w:date="2022-05-17T11:40:00Z"/>
              </w:rPr>
            </w:pPr>
            <w:ins w:id="11609" w:author="임 종운" w:date="2022-05-17T11:40:00Z">
              <w:r>
                <w:t>INSERT INTO attendance VALUES (5651, 50, 2022-05-01);</w:t>
              </w:r>
            </w:ins>
          </w:p>
          <w:p w14:paraId="14633398" w14:textId="77777777" w:rsidR="00D470AE" w:rsidRDefault="00D470AE" w:rsidP="00D470AE">
            <w:pPr>
              <w:ind w:left="0" w:hanging="2"/>
              <w:rPr>
                <w:ins w:id="11610" w:author="임 종운" w:date="2022-05-17T11:40:00Z"/>
              </w:rPr>
            </w:pPr>
            <w:ins w:id="11611" w:author="임 종운" w:date="2022-05-17T11:40:00Z">
              <w:r>
                <w:t>INSERT INTO attendance VALUES (5652, 51, 2022-05-01);</w:t>
              </w:r>
            </w:ins>
          </w:p>
          <w:p w14:paraId="3CBF03F1" w14:textId="77777777" w:rsidR="00D470AE" w:rsidRDefault="00D470AE" w:rsidP="00D470AE">
            <w:pPr>
              <w:ind w:left="0" w:hanging="2"/>
              <w:rPr>
                <w:ins w:id="11612" w:author="임 종운" w:date="2022-05-17T11:40:00Z"/>
              </w:rPr>
            </w:pPr>
            <w:ins w:id="11613" w:author="임 종운" w:date="2022-05-17T11:40:00Z">
              <w:r>
                <w:t>INSERT INTO attendance VALUES (5653, 52, 2022-05-01);</w:t>
              </w:r>
            </w:ins>
          </w:p>
          <w:p w14:paraId="07071776" w14:textId="77777777" w:rsidR="00D470AE" w:rsidRDefault="00D470AE" w:rsidP="00D470AE">
            <w:pPr>
              <w:ind w:left="0" w:hanging="2"/>
              <w:rPr>
                <w:ins w:id="11614" w:author="임 종운" w:date="2022-05-17T11:40:00Z"/>
              </w:rPr>
            </w:pPr>
            <w:ins w:id="11615" w:author="임 종운" w:date="2022-05-17T11:40:00Z">
              <w:r>
                <w:t>INSERT INTO attendance VALUES (5654, 53, 2022-05-01);</w:t>
              </w:r>
            </w:ins>
          </w:p>
          <w:p w14:paraId="361BB45A" w14:textId="77777777" w:rsidR="00D470AE" w:rsidRDefault="00D470AE" w:rsidP="00D470AE">
            <w:pPr>
              <w:ind w:left="0" w:hanging="2"/>
              <w:rPr>
                <w:ins w:id="11616" w:author="임 종운" w:date="2022-05-17T11:40:00Z"/>
              </w:rPr>
            </w:pPr>
            <w:ins w:id="11617" w:author="임 종운" w:date="2022-05-17T11:40:00Z">
              <w:r>
                <w:t>INSERT INTO attendance VALUES (5655, 54, 2022-05-01);</w:t>
              </w:r>
            </w:ins>
          </w:p>
          <w:p w14:paraId="5FE2BA28" w14:textId="77777777" w:rsidR="00D470AE" w:rsidRDefault="00D470AE" w:rsidP="00D470AE">
            <w:pPr>
              <w:ind w:left="0" w:hanging="2"/>
              <w:rPr>
                <w:ins w:id="11618" w:author="임 종운" w:date="2022-05-17T11:40:00Z"/>
              </w:rPr>
            </w:pPr>
            <w:ins w:id="11619" w:author="임 종운" w:date="2022-05-17T11:40:00Z">
              <w:r>
                <w:t>INSERT INTO attendance VALUES (5656, 55, 2022-05-01);</w:t>
              </w:r>
            </w:ins>
          </w:p>
          <w:p w14:paraId="180C8C17" w14:textId="77777777" w:rsidR="00D470AE" w:rsidRDefault="00D470AE" w:rsidP="00D470AE">
            <w:pPr>
              <w:ind w:left="0" w:hanging="2"/>
              <w:rPr>
                <w:ins w:id="11620" w:author="임 종운" w:date="2022-05-17T11:40:00Z"/>
              </w:rPr>
            </w:pPr>
            <w:ins w:id="11621" w:author="임 종운" w:date="2022-05-17T11:40:00Z">
              <w:r>
                <w:t>INSERT INTO attendance VALUES (5657, 27, 2022-05-02);</w:t>
              </w:r>
            </w:ins>
          </w:p>
          <w:p w14:paraId="346715FD" w14:textId="77777777" w:rsidR="00D470AE" w:rsidRDefault="00D470AE" w:rsidP="00D470AE">
            <w:pPr>
              <w:ind w:left="0" w:hanging="2"/>
              <w:rPr>
                <w:ins w:id="11622" w:author="임 종운" w:date="2022-05-17T11:40:00Z"/>
              </w:rPr>
            </w:pPr>
            <w:ins w:id="11623" w:author="임 종운" w:date="2022-05-17T11:40:00Z">
              <w:r>
                <w:t>INSERT INTO attendance VALUES (5658, 28, 2022-05-02);</w:t>
              </w:r>
            </w:ins>
          </w:p>
          <w:p w14:paraId="71C35742" w14:textId="77777777" w:rsidR="00D470AE" w:rsidRDefault="00D470AE" w:rsidP="00D470AE">
            <w:pPr>
              <w:ind w:left="0" w:hanging="2"/>
              <w:rPr>
                <w:ins w:id="11624" w:author="임 종운" w:date="2022-05-17T11:40:00Z"/>
              </w:rPr>
            </w:pPr>
            <w:ins w:id="11625" w:author="임 종운" w:date="2022-05-17T11:40:00Z">
              <w:r>
                <w:lastRenderedPageBreak/>
                <w:t>INSERT INTO attendance VALUES (5659, 29, 2022-05-02);</w:t>
              </w:r>
            </w:ins>
          </w:p>
          <w:p w14:paraId="6DF782B3" w14:textId="77777777" w:rsidR="00D470AE" w:rsidRDefault="00D470AE" w:rsidP="00D470AE">
            <w:pPr>
              <w:ind w:left="0" w:hanging="2"/>
              <w:rPr>
                <w:ins w:id="11626" w:author="임 종운" w:date="2022-05-17T11:40:00Z"/>
              </w:rPr>
            </w:pPr>
            <w:ins w:id="11627" w:author="임 종운" w:date="2022-05-17T11:40:00Z">
              <w:r>
                <w:t>INSERT INTO attendance VALUES (5660, 30, 2022-05-02);</w:t>
              </w:r>
            </w:ins>
          </w:p>
          <w:p w14:paraId="4B5DF374" w14:textId="77777777" w:rsidR="00D470AE" w:rsidRDefault="00D470AE" w:rsidP="00D470AE">
            <w:pPr>
              <w:ind w:left="0" w:hanging="2"/>
              <w:rPr>
                <w:ins w:id="11628" w:author="임 종운" w:date="2022-05-17T11:40:00Z"/>
              </w:rPr>
            </w:pPr>
            <w:ins w:id="11629" w:author="임 종운" w:date="2022-05-17T11:40:00Z">
              <w:r>
                <w:t>INSERT INTO attendance VALUES (5661, 31, 2022-05-02);</w:t>
              </w:r>
            </w:ins>
          </w:p>
          <w:p w14:paraId="6E518EAA" w14:textId="77777777" w:rsidR="00D470AE" w:rsidRDefault="00D470AE" w:rsidP="00D470AE">
            <w:pPr>
              <w:ind w:left="0" w:hanging="2"/>
              <w:rPr>
                <w:ins w:id="11630" w:author="임 종운" w:date="2022-05-17T11:40:00Z"/>
              </w:rPr>
            </w:pPr>
            <w:ins w:id="11631" w:author="임 종운" w:date="2022-05-17T11:40:00Z">
              <w:r>
                <w:t>INSERT INTO attendance VALUES (5662, 32, 2022-05-02);</w:t>
              </w:r>
            </w:ins>
          </w:p>
          <w:p w14:paraId="49DB14AE" w14:textId="77777777" w:rsidR="00D470AE" w:rsidRDefault="00D470AE" w:rsidP="00D470AE">
            <w:pPr>
              <w:ind w:left="0" w:hanging="2"/>
              <w:rPr>
                <w:ins w:id="11632" w:author="임 종운" w:date="2022-05-17T11:40:00Z"/>
              </w:rPr>
            </w:pPr>
            <w:ins w:id="11633" w:author="임 종운" w:date="2022-05-17T11:40:00Z">
              <w:r>
                <w:t>INSERT INTO attendance VALUES (5663, 33, 2022-05-02);</w:t>
              </w:r>
            </w:ins>
          </w:p>
          <w:p w14:paraId="74B53A0A" w14:textId="77777777" w:rsidR="00D470AE" w:rsidRDefault="00D470AE" w:rsidP="00D470AE">
            <w:pPr>
              <w:ind w:left="0" w:hanging="2"/>
              <w:rPr>
                <w:ins w:id="11634" w:author="임 종운" w:date="2022-05-17T11:40:00Z"/>
              </w:rPr>
            </w:pPr>
            <w:ins w:id="11635" w:author="임 종운" w:date="2022-05-17T11:40:00Z">
              <w:r>
                <w:t>INSERT INTO attendance VALUES (5664, 34, 2022-05-02);</w:t>
              </w:r>
            </w:ins>
          </w:p>
          <w:p w14:paraId="678081E0" w14:textId="77777777" w:rsidR="00D470AE" w:rsidRDefault="00D470AE" w:rsidP="00D470AE">
            <w:pPr>
              <w:ind w:left="0" w:hanging="2"/>
              <w:rPr>
                <w:ins w:id="11636" w:author="임 종운" w:date="2022-05-17T11:40:00Z"/>
              </w:rPr>
            </w:pPr>
            <w:ins w:id="11637" w:author="임 종운" w:date="2022-05-17T11:40:00Z">
              <w:r>
                <w:t>INSERT INTO attendance VALUES (5665, 35, 2022-05-02);</w:t>
              </w:r>
            </w:ins>
          </w:p>
          <w:p w14:paraId="48034C1C" w14:textId="77777777" w:rsidR="00D470AE" w:rsidRDefault="00D470AE" w:rsidP="00D470AE">
            <w:pPr>
              <w:ind w:left="0" w:hanging="2"/>
              <w:rPr>
                <w:ins w:id="11638" w:author="임 종운" w:date="2022-05-17T11:40:00Z"/>
              </w:rPr>
            </w:pPr>
            <w:ins w:id="11639" w:author="임 종운" w:date="2022-05-17T11:40:00Z">
              <w:r>
                <w:t>INSERT INTO attendance VALUES (5666, 36, 2022-05-02);</w:t>
              </w:r>
            </w:ins>
          </w:p>
          <w:p w14:paraId="418BB0ED" w14:textId="77777777" w:rsidR="00D470AE" w:rsidRDefault="00D470AE" w:rsidP="00D470AE">
            <w:pPr>
              <w:ind w:left="0" w:hanging="2"/>
              <w:rPr>
                <w:ins w:id="11640" w:author="임 종운" w:date="2022-05-17T11:40:00Z"/>
              </w:rPr>
            </w:pPr>
            <w:ins w:id="11641" w:author="임 종운" w:date="2022-05-17T11:40:00Z">
              <w:r>
                <w:t>INSERT INTO attendance VALUES (5667, 37, 2022-05-02);</w:t>
              </w:r>
            </w:ins>
          </w:p>
          <w:p w14:paraId="270F5D60" w14:textId="77777777" w:rsidR="00D470AE" w:rsidRDefault="00D470AE" w:rsidP="00D470AE">
            <w:pPr>
              <w:ind w:left="0" w:hanging="2"/>
              <w:rPr>
                <w:ins w:id="11642" w:author="임 종운" w:date="2022-05-17T11:40:00Z"/>
              </w:rPr>
            </w:pPr>
            <w:ins w:id="11643" w:author="임 종운" w:date="2022-05-17T11:40:00Z">
              <w:r>
                <w:t>INSERT INTO attendance VALUES (5668, 38, 2022-05-02);</w:t>
              </w:r>
            </w:ins>
          </w:p>
          <w:p w14:paraId="137DE739" w14:textId="77777777" w:rsidR="00D470AE" w:rsidRDefault="00D470AE" w:rsidP="00D470AE">
            <w:pPr>
              <w:ind w:left="0" w:hanging="2"/>
              <w:rPr>
                <w:ins w:id="11644" w:author="임 종운" w:date="2022-05-17T11:40:00Z"/>
              </w:rPr>
            </w:pPr>
            <w:ins w:id="11645" w:author="임 종운" w:date="2022-05-17T11:40:00Z">
              <w:r>
                <w:t>INSERT INTO attendance VALUES (5669, 39, 2022-05-02);</w:t>
              </w:r>
            </w:ins>
          </w:p>
          <w:p w14:paraId="601C23C9" w14:textId="77777777" w:rsidR="00D470AE" w:rsidRDefault="00D470AE" w:rsidP="00D470AE">
            <w:pPr>
              <w:ind w:left="0" w:hanging="2"/>
              <w:rPr>
                <w:ins w:id="11646" w:author="임 종운" w:date="2022-05-17T11:40:00Z"/>
              </w:rPr>
            </w:pPr>
            <w:ins w:id="11647" w:author="임 종운" w:date="2022-05-17T11:40:00Z">
              <w:r>
                <w:t>INSERT INTO attendance VALUES (5670, 40, 2022-05-02);</w:t>
              </w:r>
            </w:ins>
          </w:p>
          <w:p w14:paraId="3295CB0F" w14:textId="77777777" w:rsidR="00D470AE" w:rsidRDefault="00D470AE" w:rsidP="00D470AE">
            <w:pPr>
              <w:ind w:left="0" w:hanging="2"/>
              <w:rPr>
                <w:ins w:id="11648" w:author="임 종운" w:date="2022-05-17T11:40:00Z"/>
              </w:rPr>
            </w:pPr>
            <w:ins w:id="11649" w:author="임 종운" w:date="2022-05-17T11:40:00Z">
              <w:r>
                <w:t>INSERT INTO attendance VALUES (5671, 41, 2022-05-02);</w:t>
              </w:r>
            </w:ins>
          </w:p>
          <w:p w14:paraId="379BCDA6" w14:textId="77777777" w:rsidR="00D470AE" w:rsidRDefault="00D470AE" w:rsidP="00D470AE">
            <w:pPr>
              <w:ind w:left="0" w:hanging="2"/>
              <w:rPr>
                <w:ins w:id="11650" w:author="임 종운" w:date="2022-05-17T11:40:00Z"/>
              </w:rPr>
            </w:pPr>
            <w:ins w:id="11651" w:author="임 종운" w:date="2022-05-17T11:40:00Z">
              <w:r>
                <w:t>INSERT INTO attendance VALUES (5672, 42, 2022-05-02);</w:t>
              </w:r>
            </w:ins>
          </w:p>
          <w:p w14:paraId="6F2D32EB" w14:textId="77777777" w:rsidR="00D470AE" w:rsidRDefault="00D470AE" w:rsidP="00D470AE">
            <w:pPr>
              <w:ind w:left="0" w:hanging="2"/>
              <w:rPr>
                <w:ins w:id="11652" w:author="임 종운" w:date="2022-05-17T11:40:00Z"/>
              </w:rPr>
            </w:pPr>
            <w:ins w:id="11653" w:author="임 종운" w:date="2022-05-17T11:40:00Z">
              <w:r>
                <w:t>INSERT INTO attendance VALUES (5673, 43, 2022-05-02);</w:t>
              </w:r>
            </w:ins>
          </w:p>
          <w:p w14:paraId="34074481" w14:textId="77777777" w:rsidR="00D470AE" w:rsidRDefault="00D470AE" w:rsidP="00D470AE">
            <w:pPr>
              <w:ind w:left="0" w:hanging="2"/>
              <w:rPr>
                <w:ins w:id="11654" w:author="임 종운" w:date="2022-05-17T11:40:00Z"/>
              </w:rPr>
            </w:pPr>
            <w:ins w:id="11655" w:author="임 종운" w:date="2022-05-17T11:40:00Z">
              <w:r>
                <w:t>INSERT INTO attendance VALUES (5674, 44, 2022-05-02);</w:t>
              </w:r>
            </w:ins>
          </w:p>
          <w:p w14:paraId="15DBC855" w14:textId="77777777" w:rsidR="00D470AE" w:rsidRDefault="00D470AE" w:rsidP="00D470AE">
            <w:pPr>
              <w:ind w:left="0" w:hanging="2"/>
              <w:rPr>
                <w:ins w:id="11656" w:author="임 종운" w:date="2022-05-17T11:40:00Z"/>
              </w:rPr>
            </w:pPr>
            <w:ins w:id="11657" w:author="임 종운" w:date="2022-05-17T11:40:00Z">
              <w:r>
                <w:t>INSERT INTO attendance VALUES (5675, 45, 2022-05-02);</w:t>
              </w:r>
            </w:ins>
          </w:p>
          <w:p w14:paraId="2BA11296" w14:textId="77777777" w:rsidR="00D470AE" w:rsidRDefault="00D470AE" w:rsidP="00D470AE">
            <w:pPr>
              <w:ind w:left="0" w:hanging="2"/>
              <w:rPr>
                <w:ins w:id="11658" w:author="임 종운" w:date="2022-05-17T11:40:00Z"/>
              </w:rPr>
            </w:pPr>
            <w:ins w:id="11659" w:author="임 종운" w:date="2022-05-17T11:40:00Z">
              <w:r>
                <w:t>INSERT INTO attendance VALUES (5676, 46, 2022-05-02);</w:t>
              </w:r>
            </w:ins>
          </w:p>
          <w:p w14:paraId="5D52D6B0" w14:textId="77777777" w:rsidR="00D470AE" w:rsidRDefault="00D470AE" w:rsidP="00D470AE">
            <w:pPr>
              <w:ind w:left="0" w:hanging="2"/>
              <w:rPr>
                <w:ins w:id="11660" w:author="임 종운" w:date="2022-05-17T11:40:00Z"/>
              </w:rPr>
            </w:pPr>
            <w:ins w:id="11661" w:author="임 종운" w:date="2022-05-17T11:40:00Z">
              <w:r>
                <w:t>INSERT INTO attendance VALUES (5677, 47, 2022-05-02);</w:t>
              </w:r>
            </w:ins>
          </w:p>
          <w:p w14:paraId="4E0301BE" w14:textId="77777777" w:rsidR="00D470AE" w:rsidRDefault="00D470AE" w:rsidP="00D470AE">
            <w:pPr>
              <w:ind w:left="0" w:hanging="2"/>
              <w:rPr>
                <w:ins w:id="11662" w:author="임 종운" w:date="2022-05-17T11:40:00Z"/>
              </w:rPr>
            </w:pPr>
            <w:ins w:id="11663" w:author="임 종운" w:date="2022-05-17T11:40:00Z">
              <w:r>
                <w:t>INSERT INTO attendance VALUES (5678, 48, 2022-05-02);</w:t>
              </w:r>
            </w:ins>
          </w:p>
          <w:p w14:paraId="6466ADC3" w14:textId="77777777" w:rsidR="00D470AE" w:rsidRDefault="00D470AE" w:rsidP="00D470AE">
            <w:pPr>
              <w:ind w:left="0" w:hanging="2"/>
              <w:rPr>
                <w:ins w:id="11664" w:author="임 종운" w:date="2022-05-17T11:40:00Z"/>
              </w:rPr>
            </w:pPr>
            <w:ins w:id="11665" w:author="임 종운" w:date="2022-05-17T11:40:00Z">
              <w:r>
                <w:t>INSERT INTO attendance VALUES (5679, 49, 2022-05-02);</w:t>
              </w:r>
            </w:ins>
          </w:p>
          <w:p w14:paraId="52250694" w14:textId="77777777" w:rsidR="00D470AE" w:rsidRDefault="00D470AE" w:rsidP="00D470AE">
            <w:pPr>
              <w:ind w:left="0" w:hanging="2"/>
              <w:rPr>
                <w:ins w:id="11666" w:author="임 종운" w:date="2022-05-17T11:40:00Z"/>
              </w:rPr>
            </w:pPr>
            <w:ins w:id="11667" w:author="임 종운" w:date="2022-05-17T11:40:00Z">
              <w:r>
                <w:t>INSERT INTO attendance VALUES (5680, 50, 2022-05-02);</w:t>
              </w:r>
            </w:ins>
          </w:p>
          <w:p w14:paraId="717A3574" w14:textId="77777777" w:rsidR="00D470AE" w:rsidRDefault="00D470AE" w:rsidP="00D470AE">
            <w:pPr>
              <w:ind w:left="0" w:hanging="2"/>
              <w:rPr>
                <w:ins w:id="11668" w:author="임 종운" w:date="2022-05-17T11:40:00Z"/>
              </w:rPr>
            </w:pPr>
            <w:ins w:id="11669" w:author="임 종운" w:date="2022-05-17T11:40:00Z">
              <w:r>
                <w:t>INSERT INTO attendance VALUES (5681, 51, 2022-05-02);</w:t>
              </w:r>
            </w:ins>
          </w:p>
          <w:p w14:paraId="78618D3C" w14:textId="77777777" w:rsidR="00D470AE" w:rsidRDefault="00D470AE" w:rsidP="00D470AE">
            <w:pPr>
              <w:ind w:left="0" w:hanging="2"/>
              <w:rPr>
                <w:ins w:id="11670" w:author="임 종운" w:date="2022-05-17T11:40:00Z"/>
              </w:rPr>
            </w:pPr>
            <w:ins w:id="11671" w:author="임 종운" w:date="2022-05-17T11:40:00Z">
              <w:r>
                <w:t>INSERT INTO attendance VALUES (5682, 52, 2022-05-02);</w:t>
              </w:r>
            </w:ins>
          </w:p>
          <w:p w14:paraId="51743ECA" w14:textId="77777777" w:rsidR="00D470AE" w:rsidRDefault="00D470AE" w:rsidP="00D470AE">
            <w:pPr>
              <w:ind w:left="0" w:hanging="2"/>
              <w:rPr>
                <w:ins w:id="11672" w:author="임 종운" w:date="2022-05-17T11:40:00Z"/>
              </w:rPr>
            </w:pPr>
            <w:ins w:id="11673" w:author="임 종운" w:date="2022-05-17T11:40:00Z">
              <w:r>
                <w:t>INSERT INTO attendance VALUES (5683, 53, 2022-05-02);</w:t>
              </w:r>
            </w:ins>
          </w:p>
          <w:p w14:paraId="7399BF4B" w14:textId="77777777" w:rsidR="00D470AE" w:rsidRDefault="00D470AE" w:rsidP="00D470AE">
            <w:pPr>
              <w:ind w:left="0" w:hanging="2"/>
              <w:rPr>
                <w:ins w:id="11674" w:author="임 종운" w:date="2022-05-17T11:40:00Z"/>
              </w:rPr>
            </w:pPr>
            <w:ins w:id="11675" w:author="임 종운" w:date="2022-05-17T11:40:00Z">
              <w:r>
                <w:t>INSERT INTO attendance VALUES (5684, 54, 2022-05-02);</w:t>
              </w:r>
            </w:ins>
          </w:p>
          <w:p w14:paraId="6C4CA05F" w14:textId="77777777" w:rsidR="00D470AE" w:rsidRDefault="00D470AE" w:rsidP="00D470AE">
            <w:pPr>
              <w:ind w:left="0" w:hanging="2"/>
              <w:rPr>
                <w:ins w:id="11676" w:author="임 종운" w:date="2022-05-17T11:40:00Z"/>
              </w:rPr>
            </w:pPr>
            <w:ins w:id="11677" w:author="임 종운" w:date="2022-05-17T11:40:00Z">
              <w:r>
                <w:t>INSERT INTO attendance VALUES (5685, 55, 2022-05-02);</w:t>
              </w:r>
            </w:ins>
          </w:p>
          <w:p w14:paraId="52B14DBA" w14:textId="77777777" w:rsidR="00D470AE" w:rsidRDefault="00D470AE" w:rsidP="00D470AE">
            <w:pPr>
              <w:ind w:left="0" w:hanging="2"/>
              <w:rPr>
                <w:ins w:id="11678" w:author="임 종운" w:date="2022-05-17T11:40:00Z"/>
              </w:rPr>
            </w:pPr>
            <w:ins w:id="11679" w:author="임 종운" w:date="2022-05-17T11:40:00Z">
              <w:r>
                <w:lastRenderedPageBreak/>
                <w:t>INSERT INTO attendance VALUES (5686, 27, 2022-05-03);</w:t>
              </w:r>
            </w:ins>
          </w:p>
          <w:p w14:paraId="76FFC417" w14:textId="77777777" w:rsidR="00D470AE" w:rsidRDefault="00D470AE" w:rsidP="00D470AE">
            <w:pPr>
              <w:ind w:left="0" w:hanging="2"/>
              <w:rPr>
                <w:ins w:id="11680" w:author="임 종운" w:date="2022-05-17T11:40:00Z"/>
              </w:rPr>
            </w:pPr>
            <w:ins w:id="11681" w:author="임 종운" w:date="2022-05-17T11:40:00Z">
              <w:r>
                <w:t>INSERT INTO attendance VALUES (5687, 28, 2022-05-03);</w:t>
              </w:r>
            </w:ins>
          </w:p>
          <w:p w14:paraId="4D12994C" w14:textId="77777777" w:rsidR="00D470AE" w:rsidRDefault="00D470AE" w:rsidP="00D470AE">
            <w:pPr>
              <w:ind w:left="0" w:hanging="2"/>
              <w:rPr>
                <w:ins w:id="11682" w:author="임 종운" w:date="2022-05-17T11:40:00Z"/>
              </w:rPr>
            </w:pPr>
            <w:ins w:id="11683" w:author="임 종운" w:date="2022-05-17T11:40:00Z">
              <w:r>
                <w:t>INSERT INTO attendance VALUES (5688, 29, 2022-05-03);</w:t>
              </w:r>
            </w:ins>
          </w:p>
          <w:p w14:paraId="5D8FC4A9" w14:textId="77777777" w:rsidR="00D470AE" w:rsidRDefault="00D470AE" w:rsidP="00D470AE">
            <w:pPr>
              <w:ind w:left="0" w:hanging="2"/>
              <w:rPr>
                <w:ins w:id="11684" w:author="임 종운" w:date="2022-05-17T11:40:00Z"/>
              </w:rPr>
            </w:pPr>
            <w:ins w:id="11685" w:author="임 종운" w:date="2022-05-17T11:40:00Z">
              <w:r>
                <w:t>INSERT INTO attendance VALUES (5689, 30, 2022-05-03);</w:t>
              </w:r>
            </w:ins>
          </w:p>
          <w:p w14:paraId="6F786F3E" w14:textId="77777777" w:rsidR="00D470AE" w:rsidRDefault="00D470AE" w:rsidP="00D470AE">
            <w:pPr>
              <w:ind w:left="0" w:hanging="2"/>
              <w:rPr>
                <w:ins w:id="11686" w:author="임 종운" w:date="2022-05-17T11:40:00Z"/>
              </w:rPr>
            </w:pPr>
            <w:ins w:id="11687" w:author="임 종운" w:date="2022-05-17T11:40:00Z">
              <w:r>
                <w:t>INSERT INTO attendance VALUES (5690, 31, 2022-05-03);</w:t>
              </w:r>
            </w:ins>
          </w:p>
          <w:p w14:paraId="7A509448" w14:textId="77777777" w:rsidR="00D470AE" w:rsidRDefault="00D470AE" w:rsidP="00D470AE">
            <w:pPr>
              <w:ind w:left="0" w:hanging="2"/>
              <w:rPr>
                <w:ins w:id="11688" w:author="임 종운" w:date="2022-05-17T11:40:00Z"/>
              </w:rPr>
            </w:pPr>
            <w:ins w:id="11689" w:author="임 종운" w:date="2022-05-17T11:40:00Z">
              <w:r>
                <w:t>INSERT INTO attendance VALUES (5691, 32, 2022-05-03);</w:t>
              </w:r>
            </w:ins>
          </w:p>
          <w:p w14:paraId="00558A9E" w14:textId="77777777" w:rsidR="00D470AE" w:rsidRDefault="00D470AE" w:rsidP="00D470AE">
            <w:pPr>
              <w:ind w:left="0" w:hanging="2"/>
              <w:rPr>
                <w:ins w:id="11690" w:author="임 종운" w:date="2022-05-17T11:40:00Z"/>
              </w:rPr>
            </w:pPr>
            <w:ins w:id="11691" w:author="임 종운" w:date="2022-05-17T11:40:00Z">
              <w:r>
                <w:t>INSERT INTO attendance VALUES (5692, 33, 2022-05-03);</w:t>
              </w:r>
            </w:ins>
          </w:p>
          <w:p w14:paraId="6CB377A2" w14:textId="77777777" w:rsidR="00D470AE" w:rsidRDefault="00D470AE" w:rsidP="00D470AE">
            <w:pPr>
              <w:ind w:left="0" w:hanging="2"/>
              <w:rPr>
                <w:ins w:id="11692" w:author="임 종운" w:date="2022-05-17T11:40:00Z"/>
              </w:rPr>
            </w:pPr>
            <w:ins w:id="11693" w:author="임 종운" w:date="2022-05-17T11:40:00Z">
              <w:r>
                <w:t>INSERT INTO attendance VALUES (5693, 34, 2022-05-03);</w:t>
              </w:r>
            </w:ins>
          </w:p>
          <w:p w14:paraId="3C017073" w14:textId="77777777" w:rsidR="00D470AE" w:rsidRDefault="00D470AE" w:rsidP="00D470AE">
            <w:pPr>
              <w:ind w:left="0" w:hanging="2"/>
              <w:rPr>
                <w:ins w:id="11694" w:author="임 종운" w:date="2022-05-17T11:40:00Z"/>
              </w:rPr>
            </w:pPr>
            <w:ins w:id="11695" w:author="임 종운" w:date="2022-05-17T11:40:00Z">
              <w:r>
                <w:t>INSERT INTO attendance VALUES (5694, 35, 2022-05-03);</w:t>
              </w:r>
            </w:ins>
          </w:p>
          <w:p w14:paraId="1E43B18A" w14:textId="77777777" w:rsidR="00D470AE" w:rsidRDefault="00D470AE" w:rsidP="00D470AE">
            <w:pPr>
              <w:ind w:left="0" w:hanging="2"/>
              <w:rPr>
                <w:ins w:id="11696" w:author="임 종운" w:date="2022-05-17T11:40:00Z"/>
              </w:rPr>
            </w:pPr>
            <w:ins w:id="11697" w:author="임 종운" w:date="2022-05-17T11:40:00Z">
              <w:r>
                <w:t>INSERT INTO attendance VALUES (5695, 36, 2022-05-03);</w:t>
              </w:r>
            </w:ins>
          </w:p>
          <w:p w14:paraId="25FEB2BB" w14:textId="77777777" w:rsidR="00D470AE" w:rsidRDefault="00D470AE" w:rsidP="00D470AE">
            <w:pPr>
              <w:ind w:left="0" w:hanging="2"/>
              <w:rPr>
                <w:ins w:id="11698" w:author="임 종운" w:date="2022-05-17T11:40:00Z"/>
              </w:rPr>
            </w:pPr>
            <w:ins w:id="11699" w:author="임 종운" w:date="2022-05-17T11:40:00Z">
              <w:r>
                <w:t>INSERT INTO attendance VALUES (5696, 37, 2022-05-03);</w:t>
              </w:r>
            </w:ins>
          </w:p>
          <w:p w14:paraId="371B813B" w14:textId="77777777" w:rsidR="00D470AE" w:rsidRDefault="00D470AE" w:rsidP="00D470AE">
            <w:pPr>
              <w:ind w:left="0" w:hanging="2"/>
              <w:rPr>
                <w:ins w:id="11700" w:author="임 종운" w:date="2022-05-17T11:40:00Z"/>
              </w:rPr>
            </w:pPr>
            <w:ins w:id="11701" w:author="임 종운" w:date="2022-05-17T11:40:00Z">
              <w:r>
                <w:t>INSERT INTO attendance VALUES (5697, 38, 2022-05-03);</w:t>
              </w:r>
            </w:ins>
          </w:p>
          <w:p w14:paraId="35399158" w14:textId="77777777" w:rsidR="00D470AE" w:rsidRDefault="00D470AE" w:rsidP="00D470AE">
            <w:pPr>
              <w:ind w:left="0" w:hanging="2"/>
              <w:rPr>
                <w:ins w:id="11702" w:author="임 종운" w:date="2022-05-17T11:40:00Z"/>
              </w:rPr>
            </w:pPr>
            <w:ins w:id="11703" w:author="임 종운" w:date="2022-05-17T11:40:00Z">
              <w:r>
                <w:t>INSERT INTO attendance VALUES (5698, 39, 2022-05-03);</w:t>
              </w:r>
            </w:ins>
          </w:p>
          <w:p w14:paraId="7C89BFCC" w14:textId="77777777" w:rsidR="00D470AE" w:rsidRDefault="00D470AE" w:rsidP="00D470AE">
            <w:pPr>
              <w:ind w:left="0" w:hanging="2"/>
              <w:rPr>
                <w:ins w:id="11704" w:author="임 종운" w:date="2022-05-17T11:40:00Z"/>
              </w:rPr>
            </w:pPr>
            <w:ins w:id="11705" w:author="임 종운" w:date="2022-05-17T11:40:00Z">
              <w:r>
                <w:t>INSERT INTO attendance VALUES (5699, 40, 2022-05-03);</w:t>
              </w:r>
            </w:ins>
          </w:p>
          <w:p w14:paraId="4B8FE55A" w14:textId="77777777" w:rsidR="00D470AE" w:rsidRDefault="00D470AE" w:rsidP="00D470AE">
            <w:pPr>
              <w:ind w:left="0" w:hanging="2"/>
              <w:rPr>
                <w:ins w:id="11706" w:author="임 종운" w:date="2022-05-17T11:40:00Z"/>
              </w:rPr>
            </w:pPr>
            <w:ins w:id="11707" w:author="임 종운" w:date="2022-05-17T11:40:00Z">
              <w:r>
                <w:t>INSERT INTO attendance VALUES (5700, 41, 2022-05-03);</w:t>
              </w:r>
            </w:ins>
          </w:p>
          <w:p w14:paraId="6A5E8B6E" w14:textId="77777777" w:rsidR="00D470AE" w:rsidRDefault="00D470AE" w:rsidP="00D470AE">
            <w:pPr>
              <w:ind w:left="0" w:hanging="2"/>
              <w:rPr>
                <w:ins w:id="11708" w:author="임 종운" w:date="2022-05-17T11:40:00Z"/>
              </w:rPr>
            </w:pPr>
            <w:ins w:id="11709" w:author="임 종운" w:date="2022-05-17T11:40:00Z">
              <w:r>
                <w:t>INSERT INTO attendance VALUES (5701, 42, 2022-05-03);</w:t>
              </w:r>
            </w:ins>
          </w:p>
          <w:p w14:paraId="4817DDB7" w14:textId="77777777" w:rsidR="00D470AE" w:rsidRDefault="00D470AE" w:rsidP="00D470AE">
            <w:pPr>
              <w:ind w:left="0" w:hanging="2"/>
              <w:rPr>
                <w:ins w:id="11710" w:author="임 종운" w:date="2022-05-17T11:40:00Z"/>
              </w:rPr>
            </w:pPr>
            <w:ins w:id="11711" w:author="임 종운" w:date="2022-05-17T11:40:00Z">
              <w:r>
                <w:t>INSERT INTO attendance VALUES (5702, 43, 2022-05-03);</w:t>
              </w:r>
            </w:ins>
          </w:p>
          <w:p w14:paraId="56A19EC1" w14:textId="77777777" w:rsidR="00D470AE" w:rsidRDefault="00D470AE" w:rsidP="00D470AE">
            <w:pPr>
              <w:ind w:left="0" w:hanging="2"/>
              <w:rPr>
                <w:ins w:id="11712" w:author="임 종운" w:date="2022-05-17T11:40:00Z"/>
              </w:rPr>
            </w:pPr>
            <w:ins w:id="11713" w:author="임 종운" w:date="2022-05-17T11:40:00Z">
              <w:r>
                <w:t>INSERT INTO attendance VALUES (5703, 44, 2022-05-03);</w:t>
              </w:r>
            </w:ins>
          </w:p>
          <w:p w14:paraId="115433D3" w14:textId="77777777" w:rsidR="00D470AE" w:rsidRDefault="00D470AE" w:rsidP="00D470AE">
            <w:pPr>
              <w:ind w:left="0" w:hanging="2"/>
              <w:rPr>
                <w:ins w:id="11714" w:author="임 종운" w:date="2022-05-17T11:40:00Z"/>
              </w:rPr>
            </w:pPr>
            <w:ins w:id="11715" w:author="임 종운" w:date="2022-05-17T11:40:00Z">
              <w:r>
                <w:t>INSERT INTO attendance VALUES (5704, 45, 2022-05-03);</w:t>
              </w:r>
            </w:ins>
          </w:p>
          <w:p w14:paraId="6654D3BB" w14:textId="77777777" w:rsidR="00D470AE" w:rsidRDefault="00D470AE" w:rsidP="00D470AE">
            <w:pPr>
              <w:ind w:left="0" w:hanging="2"/>
              <w:rPr>
                <w:ins w:id="11716" w:author="임 종운" w:date="2022-05-17T11:40:00Z"/>
              </w:rPr>
            </w:pPr>
            <w:ins w:id="11717" w:author="임 종운" w:date="2022-05-17T11:40:00Z">
              <w:r>
                <w:t>INSERT INTO attendance VALUES (5705, 46, 2022-05-03);</w:t>
              </w:r>
            </w:ins>
          </w:p>
          <w:p w14:paraId="5F4BA1F8" w14:textId="77777777" w:rsidR="00D470AE" w:rsidRDefault="00D470AE" w:rsidP="00D470AE">
            <w:pPr>
              <w:ind w:left="0" w:hanging="2"/>
              <w:rPr>
                <w:ins w:id="11718" w:author="임 종운" w:date="2022-05-17T11:40:00Z"/>
              </w:rPr>
            </w:pPr>
            <w:ins w:id="11719" w:author="임 종운" w:date="2022-05-17T11:40:00Z">
              <w:r>
                <w:t>INSERT INTO attendance VALUES (5706, 47, 2022-05-03);</w:t>
              </w:r>
            </w:ins>
          </w:p>
          <w:p w14:paraId="73919CA7" w14:textId="77777777" w:rsidR="00D470AE" w:rsidRDefault="00D470AE" w:rsidP="00D470AE">
            <w:pPr>
              <w:ind w:left="0" w:hanging="2"/>
              <w:rPr>
                <w:ins w:id="11720" w:author="임 종운" w:date="2022-05-17T11:40:00Z"/>
              </w:rPr>
            </w:pPr>
            <w:ins w:id="11721" w:author="임 종운" w:date="2022-05-17T11:40:00Z">
              <w:r>
                <w:t>INSERT INTO attendance VALUES (5707, 48, 2022-05-03);</w:t>
              </w:r>
            </w:ins>
          </w:p>
          <w:p w14:paraId="3433B2A6" w14:textId="77777777" w:rsidR="00D470AE" w:rsidRDefault="00D470AE" w:rsidP="00D470AE">
            <w:pPr>
              <w:ind w:left="0" w:hanging="2"/>
              <w:rPr>
                <w:ins w:id="11722" w:author="임 종운" w:date="2022-05-17T11:40:00Z"/>
              </w:rPr>
            </w:pPr>
            <w:ins w:id="11723" w:author="임 종운" w:date="2022-05-17T11:40:00Z">
              <w:r>
                <w:t>INSERT INTO attendance VALUES (5708, 49, 2022-05-03);</w:t>
              </w:r>
            </w:ins>
          </w:p>
          <w:p w14:paraId="3E594712" w14:textId="77777777" w:rsidR="00D470AE" w:rsidRDefault="00D470AE" w:rsidP="00D470AE">
            <w:pPr>
              <w:ind w:left="0" w:hanging="2"/>
              <w:rPr>
                <w:ins w:id="11724" w:author="임 종운" w:date="2022-05-17T11:40:00Z"/>
              </w:rPr>
            </w:pPr>
            <w:ins w:id="11725" w:author="임 종운" w:date="2022-05-17T11:40:00Z">
              <w:r>
                <w:t>INSERT INTO attendance VALUES (5709, 50, 2022-05-03);</w:t>
              </w:r>
            </w:ins>
          </w:p>
          <w:p w14:paraId="0208634C" w14:textId="77777777" w:rsidR="00D470AE" w:rsidRDefault="00D470AE" w:rsidP="00D470AE">
            <w:pPr>
              <w:ind w:left="0" w:hanging="2"/>
              <w:rPr>
                <w:ins w:id="11726" w:author="임 종운" w:date="2022-05-17T11:40:00Z"/>
              </w:rPr>
            </w:pPr>
            <w:ins w:id="11727" w:author="임 종운" w:date="2022-05-17T11:40:00Z">
              <w:r>
                <w:t>INSERT INTO attendance VALUES (5710, 51, 2022-05-03);</w:t>
              </w:r>
            </w:ins>
          </w:p>
          <w:p w14:paraId="16D6015A" w14:textId="77777777" w:rsidR="00D470AE" w:rsidRDefault="00D470AE" w:rsidP="00D470AE">
            <w:pPr>
              <w:ind w:left="0" w:hanging="2"/>
              <w:rPr>
                <w:ins w:id="11728" w:author="임 종운" w:date="2022-05-17T11:40:00Z"/>
              </w:rPr>
            </w:pPr>
            <w:ins w:id="11729" w:author="임 종운" w:date="2022-05-17T11:40:00Z">
              <w:r>
                <w:t>INSERT INTO attendance VALUES (5711, 52, 2022-05-03);</w:t>
              </w:r>
            </w:ins>
          </w:p>
          <w:p w14:paraId="2AFE89A7" w14:textId="77777777" w:rsidR="00D470AE" w:rsidRDefault="00D470AE" w:rsidP="00D470AE">
            <w:pPr>
              <w:ind w:left="0" w:hanging="2"/>
              <w:rPr>
                <w:ins w:id="11730" w:author="임 종운" w:date="2022-05-17T11:40:00Z"/>
              </w:rPr>
            </w:pPr>
            <w:ins w:id="11731" w:author="임 종운" w:date="2022-05-17T11:40:00Z">
              <w:r>
                <w:t>INSERT INTO attendance VALUES (5712, 53, 2022-05-03);</w:t>
              </w:r>
            </w:ins>
          </w:p>
          <w:p w14:paraId="01F39FBE" w14:textId="77777777" w:rsidR="00D470AE" w:rsidRDefault="00D470AE" w:rsidP="00D470AE">
            <w:pPr>
              <w:ind w:left="0" w:hanging="2"/>
              <w:rPr>
                <w:ins w:id="11732" w:author="임 종운" w:date="2022-05-17T11:40:00Z"/>
              </w:rPr>
            </w:pPr>
            <w:ins w:id="11733" w:author="임 종운" w:date="2022-05-17T11:40:00Z">
              <w:r>
                <w:lastRenderedPageBreak/>
                <w:t>INSERT INTO attendance VALUES (5713, 54, 2022-05-03);</w:t>
              </w:r>
            </w:ins>
          </w:p>
          <w:p w14:paraId="7A43E7DA" w14:textId="77777777" w:rsidR="00D470AE" w:rsidRDefault="00D470AE" w:rsidP="00D470AE">
            <w:pPr>
              <w:ind w:left="0" w:hanging="2"/>
              <w:rPr>
                <w:ins w:id="11734" w:author="임 종운" w:date="2022-05-17T11:40:00Z"/>
              </w:rPr>
            </w:pPr>
            <w:ins w:id="11735" w:author="임 종운" w:date="2022-05-17T11:40:00Z">
              <w:r>
                <w:t>INSERT INTO attendance VALUES (5714, 55, 2022-05-03);</w:t>
              </w:r>
            </w:ins>
          </w:p>
          <w:p w14:paraId="1A22A05E" w14:textId="77777777" w:rsidR="00D470AE" w:rsidRDefault="00D470AE" w:rsidP="00D470AE">
            <w:pPr>
              <w:ind w:left="0" w:hanging="2"/>
              <w:rPr>
                <w:ins w:id="11736" w:author="임 종운" w:date="2022-05-17T11:40:00Z"/>
              </w:rPr>
            </w:pPr>
            <w:ins w:id="11737" w:author="임 종운" w:date="2022-05-17T11:40:00Z">
              <w:r>
                <w:t>INSERT INTO attendance VALUES (5715, 27, 2022-05-04);</w:t>
              </w:r>
            </w:ins>
          </w:p>
          <w:p w14:paraId="3D6EFE9B" w14:textId="77777777" w:rsidR="00D470AE" w:rsidRDefault="00D470AE" w:rsidP="00D470AE">
            <w:pPr>
              <w:ind w:left="0" w:hanging="2"/>
              <w:rPr>
                <w:ins w:id="11738" w:author="임 종운" w:date="2022-05-17T11:40:00Z"/>
              </w:rPr>
            </w:pPr>
            <w:ins w:id="11739" w:author="임 종운" w:date="2022-05-17T11:40:00Z">
              <w:r>
                <w:t>INSERT INTO attendance VALUES (5716, 28, 2022-05-04);</w:t>
              </w:r>
            </w:ins>
          </w:p>
          <w:p w14:paraId="662A4C95" w14:textId="77777777" w:rsidR="00D470AE" w:rsidRDefault="00D470AE" w:rsidP="00D470AE">
            <w:pPr>
              <w:ind w:left="0" w:hanging="2"/>
              <w:rPr>
                <w:ins w:id="11740" w:author="임 종운" w:date="2022-05-17T11:40:00Z"/>
              </w:rPr>
            </w:pPr>
            <w:ins w:id="11741" w:author="임 종운" w:date="2022-05-17T11:40:00Z">
              <w:r>
                <w:t>INSERT INTO attendance VALUES (5717, 29, 2022-05-04);</w:t>
              </w:r>
            </w:ins>
          </w:p>
          <w:p w14:paraId="7FC8ECE2" w14:textId="77777777" w:rsidR="00D470AE" w:rsidRDefault="00D470AE" w:rsidP="00D470AE">
            <w:pPr>
              <w:ind w:left="0" w:hanging="2"/>
              <w:rPr>
                <w:ins w:id="11742" w:author="임 종운" w:date="2022-05-17T11:40:00Z"/>
              </w:rPr>
            </w:pPr>
            <w:ins w:id="11743" w:author="임 종운" w:date="2022-05-17T11:40:00Z">
              <w:r>
                <w:t>INSERT INTO attendance VALUES (5718, 30, 2022-05-04);</w:t>
              </w:r>
            </w:ins>
          </w:p>
          <w:p w14:paraId="5A348480" w14:textId="77777777" w:rsidR="00D470AE" w:rsidRDefault="00D470AE" w:rsidP="00D470AE">
            <w:pPr>
              <w:ind w:left="0" w:hanging="2"/>
              <w:rPr>
                <w:ins w:id="11744" w:author="임 종운" w:date="2022-05-17T11:40:00Z"/>
              </w:rPr>
            </w:pPr>
            <w:ins w:id="11745" w:author="임 종운" w:date="2022-05-17T11:40:00Z">
              <w:r>
                <w:t>INSERT INTO attendance VALUES (5719, 31, 2022-05-04);</w:t>
              </w:r>
            </w:ins>
          </w:p>
          <w:p w14:paraId="2BCBF9A5" w14:textId="77777777" w:rsidR="00D470AE" w:rsidRDefault="00D470AE" w:rsidP="00D470AE">
            <w:pPr>
              <w:ind w:left="0" w:hanging="2"/>
              <w:rPr>
                <w:ins w:id="11746" w:author="임 종운" w:date="2022-05-17T11:40:00Z"/>
              </w:rPr>
            </w:pPr>
            <w:ins w:id="11747" w:author="임 종운" w:date="2022-05-17T11:40:00Z">
              <w:r>
                <w:t>INSERT INTO attendance VALUES (5720, 32, 2022-05-04);</w:t>
              </w:r>
            </w:ins>
          </w:p>
          <w:p w14:paraId="4B34EBEF" w14:textId="77777777" w:rsidR="00D470AE" w:rsidRDefault="00D470AE" w:rsidP="00D470AE">
            <w:pPr>
              <w:ind w:left="0" w:hanging="2"/>
              <w:rPr>
                <w:ins w:id="11748" w:author="임 종운" w:date="2022-05-17T11:40:00Z"/>
              </w:rPr>
            </w:pPr>
            <w:ins w:id="11749" w:author="임 종운" w:date="2022-05-17T11:40:00Z">
              <w:r>
                <w:t>INSERT INTO attendance VALUES (5721, 33, 2022-05-04);</w:t>
              </w:r>
            </w:ins>
          </w:p>
          <w:p w14:paraId="484C041E" w14:textId="77777777" w:rsidR="00D470AE" w:rsidRDefault="00D470AE" w:rsidP="00D470AE">
            <w:pPr>
              <w:ind w:left="0" w:hanging="2"/>
              <w:rPr>
                <w:ins w:id="11750" w:author="임 종운" w:date="2022-05-17T11:40:00Z"/>
              </w:rPr>
            </w:pPr>
            <w:ins w:id="11751" w:author="임 종운" w:date="2022-05-17T11:40:00Z">
              <w:r>
                <w:t>INSERT INTO attendance VALUES (5722, 34, 2022-05-04);</w:t>
              </w:r>
            </w:ins>
          </w:p>
          <w:p w14:paraId="2746DA00" w14:textId="77777777" w:rsidR="00D470AE" w:rsidRDefault="00D470AE" w:rsidP="00D470AE">
            <w:pPr>
              <w:ind w:left="0" w:hanging="2"/>
              <w:rPr>
                <w:ins w:id="11752" w:author="임 종운" w:date="2022-05-17T11:40:00Z"/>
              </w:rPr>
            </w:pPr>
            <w:ins w:id="11753" w:author="임 종운" w:date="2022-05-17T11:40:00Z">
              <w:r>
                <w:t>INSERT INTO attendance VALUES (5723, 35, 2022-05-04);</w:t>
              </w:r>
            </w:ins>
          </w:p>
          <w:p w14:paraId="64260970" w14:textId="77777777" w:rsidR="00D470AE" w:rsidRDefault="00D470AE" w:rsidP="00D470AE">
            <w:pPr>
              <w:ind w:left="0" w:hanging="2"/>
              <w:rPr>
                <w:ins w:id="11754" w:author="임 종운" w:date="2022-05-17T11:40:00Z"/>
              </w:rPr>
            </w:pPr>
            <w:ins w:id="11755" w:author="임 종운" w:date="2022-05-17T11:40:00Z">
              <w:r>
                <w:t>INSERT INTO attendance VALUES (5724, 36, 2022-05-04);</w:t>
              </w:r>
            </w:ins>
          </w:p>
          <w:p w14:paraId="22450CEB" w14:textId="77777777" w:rsidR="00D470AE" w:rsidRDefault="00D470AE" w:rsidP="00D470AE">
            <w:pPr>
              <w:ind w:left="0" w:hanging="2"/>
              <w:rPr>
                <w:ins w:id="11756" w:author="임 종운" w:date="2022-05-17T11:40:00Z"/>
              </w:rPr>
            </w:pPr>
            <w:ins w:id="11757" w:author="임 종운" w:date="2022-05-17T11:40:00Z">
              <w:r>
                <w:t>INSERT INTO attendance VALUES (5725, 37, 2022-05-04);</w:t>
              </w:r>
            </w:ins>
          </w:p>
          <w:p w14:paraId="4E0D572E" w14:textId="77777777" w:rsidR="00D470AE" w:rsidRDefault="00D470AE" w:rsidP="00D470AE">
            <w:pPr>
              <w:ind w:left="0" w:hanging="2"/>
              <w:rPr>
                <w:ins w:id="11758" w:author="임 종운" w:date="2022-05-17T11:40:00Z"/>
              </w:rPr>
            </w:pPr>
            <w:ins w:id="11759" w:author="임 종운" w:date="2022-05-17T11:40:00Z">
              <w:r>
                <w:t>INSERT INTO attendance VALUES (5726, 38, 2022-05-04);</w:t>
              </w:r>
            </w:ins>
          </w:p>
          <w:p w14:paraId="70D6684F" w14:textId="77777777" w:rsidR="00D470AE" w:rsidRDefault="00D470AE" w:rsidP="00D470AE">
            <w:pPr>
              <w:ind w:left="0" w:hanging="2"/>
              <w:rPr>
                <w:ins w:id="11760" w:author="임 종운" w:date="2022-05-17T11:40:00Z"/>
              </w:rPr>
            </w:pPr>
            <w:ins w:id="11761" w:author="임 종운" w:date="2022-05-17T11:40:00Z">
              <w:r>
                <w:t>INSERT INTO attendance VALUES (5727, 39, 2022-05-04);</w:t>
              </w:r>
            </w:ins>
          </w:p>
          <w:p w14:paraId="6C6C8E6A" w14:textId="77777777" w:rsidR="00D470AE" w:rsidRDefault="00D470AE" w:rsidP="00D470AE">
            <w:pPr>
              <w:ind w:left="0" w:hanging="2"/>
              <w:rPr>
                <w:ins w:id="11762" w:author="임 종운" w:date="2022-05-17T11:40:00Z"/>
              </w:rPr>
            </w:pPr>
            <w:ins w:id="11763" w:author="임 종운" w:date="2022-05-17T11:40:00Z">
              <w:r>
                <w:t>INSERT INTO attendance VALUES (5728, 40, 2022-05-04);</w:t>
              </w:r>
            </w:ins>
          </w:p>
          <w:p w14:paraId="1BA0721E" w14:textId="77777777" w:rsidR="00D470AE" w:rsidRDefault="00D470AE" w:rsidP="00D470AE">
            <w:pPr>
              <w:ind w:left="0" w:hanging="2"/>
              <w:rPr>
                <w:ins w:id="11764" w:author="임 종운" w:date="2022-05-17T11:40:00Z"/>
              </w:rPr>
            </w:pPr>
            <w:ins w:id="11765" w:author="임 종운" w:date="2022-05-17T11:40:00Z">
              <w:r>
                <w:t>INSERT INTO attendance VALUES (5729, 41, 2022-05-04);</w:t>
              </w:r>
            </w:ins>
          </w:p>
          <w:p w14:paraId="7546BB3E" w14:textId="77777777" w:rsidR="00D470AE" w:rsidRDefault="00D470AE" w:rsidP="00D470AE">
            <w:pPr>
              <w:ind w:left="0" w:hanging="2"/>
              <w:rPr>
                <w:ins w:id="11766" w:author="임 종운" w:date="2022-05-17T11:40:00Z"/>
              </w:rPr>
            </w:pPr>
            <w:ins w:id="11767" w:author="임 종운" w:date="2022-05-17T11:40:00Z">
              <w:r>
                <w:t>INSERT INTO attendance VALUES (5730, 42, 2022-05-04);</w:t>
              </w:r>
            </w:ins>
          </w:p>
          <w:p w14:paraId="358A2B44" w14:textId="77777777" w:rsidR="00D470AE" w:rsidRDefault="00D470AE" w:rsidP="00D470AE">
            <w:pPr>
              <w:ind w:left="0" w:hanging="2"/>
              <w:rPr>
                <w:ins w:id="11768" w:author="임 종운" w:date="2022-05-17T11:40:00Z"/>
              </w:rPr>
            </w:pPr>
            <w:ins w:id="11769" w:author="임 종운" w:date="2022-05-17T11:40:00Z">
              <w:r>
                <w:t>INSERT INTO attendance VALUES (5731, 43, 2022-05-04);</w:t>
              </w:r>
            </w:ins>
          </w:p>
          <w:p w14:paraId="10AA9F5B" w14:textId="77777777" w:rsidR="00D470AE" w:rsidRDefault="00D470AE" w:rsidP="00D470AE">
            <w:pPr>
              <w:ind w:left="0" w:hanging="2"/>
              <w:rPr>
                <w:ins w:id="11770" w:author="임 종운" w:date="2022-05-17T11:40:00Z"/>
              </w:rPr>
            </w:pPr>
            <w:ins w:id="11771" w:author="임 종운" w:date="2022-05-17T11:40:00Z">
              <w:r>
                <w:t>INSERT INTO attendance VALUES (5732, 44, 2022-05-04);</w:t>
              </w:r>
            </w:ins>
          </w:p>
          <w:p w14:paraId="7CB01CC1" w14:textId="77777777" w:rsidR="00D470AE" w:rsidRDefault="00D470AE" w:rsidP="00D470AE">
            <w:pPr>
              <w:ind w:left="0" w:hanging="2"/>
              <w:rPr>
                <w:ins w:id="11772" w:author="임 종운" w:date="2022-05-17T11:40:00Z"/>
              </w:rPr>
            </w:pPr>
            <w:ins w:id="11773" w:author="임 종운" w:date="2022-05-17T11:40:00Z">
              <w:r>
                <w:t>INSERT INTO attendance VALUES (5733, 45, 2022-05-04);</w:t>
              </w:r>
            </w:ins>
          </w:p>
          <w:p w14:paraId="0B4C08E2" w14:textId="77777777" w:rsidR="00D470AE" w:rsidRDefault="00D470AE" w:rsidP="00D470AE">
            <w:pPr>
              <w:ind w:left="0" w:hanging="2"/>
              <w:rPr>
                <w:ins w:id="11774" w:author="임 종운" w:date="2022-05-17T11:40:00Z"/>
              </w:rPr>
            </w:pPr>
            <w:ins w:id="11775" w:author="임 종운" w:date="2022-05-17T11:40:00Z">
              <w:r>
                <w:t>INSERT INTO attendance VALUES (5734, 46, 2022-05-04);</w:t>
              </w:r>
            </w:ins>
          </w:p>
          <w:p w14:paraId="7EFD87CF" w14:textId="77777777" w:rsidR="00D470AE" w:rsidRDefault="00D470AE" w:rsidP="00D470AE">
            <w:pPr>
              <w:ind w:left="0" w:hanging="2"/>
              <w:rPr>
                <w:ins w:id="11776" w:author="임 종운" w:date="2022-05-17T11:40:00Z"/>
              </w:rPr>
            </w:pPr>
            <w:ins w:id="11777" w:author="임 종운" w:date="2022-05-17T11:40:00Z">
              <w:r>
                <w:t>INSERT INTO attendance VALUES (5735, 47, 2022-05-04);</w:t>
              </w:r>
            </w:ins>
          </w:p>
          <w:p w14:paraId="5F501BDD" w14:textId="77777777" w:rsidR="00D470AE" w:rsidRDefault="00D470AE" w:rsidP="00D470AE">
            <w:pPr>
              <w:ind w:left="0" w:hanging="2"/>
              <w:rPr>
                <w:ins w:id="11778" w:author="임 종운" w:date="2022-05-17T11:40:00Z"/>
              </w:rPr>
            </w:pPr>
            <w:ins w:id="11779" w:author="임 종운" w:date="2022-05-17T11:40:00Z">
              <w:r>
                <w:t>INSERT INTO attendance VALUES (5736, 48, 2022-05-04);</w:t>
              </w:r>
            </w:ins>
          </w:p>
          <w:p w14:paraId="1F49DD4E" w14:textId="77777777" w:rsidR="00D470AE" w:rsidRDefault="00D470AE" w:rsidP="00D470AE">
            <w:pPr>
              <w:ind w:left="0" w:hanging="2"/>
              <w:rPr>
                <w:ins w:id="11780" w:author="임 종운" w:date="2022-05-17T11:40:00Z"/>
              </w:rPr>
            </w:pPr>
            <w:ins w:id="11781" w:author="임 종운" w:date="2022-05-17T11:40:00Z">
              <w:r>
                <w:t>INSERT INTO attendance VALUES (5737, 49, 2022-05-04);</w:t>
              </w:r>
            </w:ins>
          </w:p>
          <w:p w14:paraId="6FBBC204" w14:textId="77777777" w:rsidR="00D470AE" w:rsidRDefault="00D470AE" w:rsidP="00D470AE">
            <w:pPr>
              <w:ind w:left="0" w:hanging="2"/>
              <w:rPr>
                <w:ins w:id="11782" w:author="임 종운" w:date="2022-05-17T11:40:00Z"/>
              </w:rPr>
            </w:pPr>
            <w:ins w:id="11783" w:author="임 종운" w:date="2022-05-17T11:40:00Z">
              <w:r>
                <w:t>INSERT INTO attendance VALUES (5738, 50, 2022-05-04);</w:t>
              </w:r>
            </w:ins>
          </w:p>
          <w:p w14:paraId="110EF4A3" w14:textId="77777777" w:rsidR="00D470AE" w:rsidRDefault="00D470AE" w:rsidP="00D470AE">
            <w:pPr>
              <w:ind w:left="0" w:hanging="2"/>
              <w:rPr>
                <w:ins w:id="11784" w:author="임 종운" w:date="2022-05-17T11:40:00Z"/>
              </w:rPr>
            </w:pPr>
            <w:ins w:id="11785" w:author="임 종운" w:date="2022-05-17T11:40:00Z">
              <w:r>
                <w:t>INSERT INTO attendance VALUES (5739, 51, 2022-05-04);</w:t>
              </w:r>
            </w:ins>
          </w:p>
          <w:p w14:paraId="05CBDB53" w14:textId="77777777" w:rsidR="00D470AE" w:rsidRDefault="00D470AE" w:rsidP="00D470AE">
            <w:pPr>
              <w:ind w:left="0" w:hanging="2"/>
              <w:rPr>
                <w:ins w:id="11786" w:author="임 종운" w:date="2022-05-17T11:40:00Z"/>
              </w:rPr>
            </w:pPr>
            <w:ins w:id="11787" w:author="임 종운" w:date="2022-05-17T11:40:00Z">
              <w:r>
                <w:lastRenderedPageBreak/>
                <w:t>INSERT INTO attendance VALUES (5740, 52, 2022-05-04);</w:t>
              </w:r>
            </w:ins>
          </w:p>
          <w:p w14:paraId="78A9A4EA" w14:textId="77777777" w:rsidR="00D470AE" w:rsidRDefault="00D470AE" w:rsidP="00D470AE">
            <w:pPr>
              <w:ind w:left="0" w:hanging="2"/>
              <w:rPr>
                <w:ins w:id="11788" w:author="임 종운" w:date="2022-05-17T11:40:00Z"/>
              </w:rPr>
            </w:pPr>
            <w:ins w:id="11789" w:author="임 종운" w:date="2022-05-17T11:40:00Z">
              <w:r>
                <w:t>INSERT INTO attendance VALUES (5741, 53, 2022-05-04);</w:t>
              </w:r>
            </w:ins>
          </w:p>
          <w:p w14:paraId="1F2893D4" w14:textId="77777777" w:rsidR="00D470AE" w:rsidRDefault="00D470AE" w:rsidP="00D470AE">
            <w:pPr>
              <w:ind w:left="0" w:hanging="2"/>
              <w:rPr>
                <w:ins w:id="11790" w:author="임 종운" w:date="2022-05-17T11:40:00Z"/>
              </w:rPr>
            </w:pPr>
            <w:ins w:id="11791" w:author="임 종운" w:date="2022-05-17T11:40:00Z">
              <w:r>
                <w:t>INSERT INTO attendance VALUES (5742, 54, 2022-05-04);</w:t>
              </w:r>
            </w:ins>
          </w:p>
          <w:p w14:paraId="72BBF85D" w14:textId="77777777" w:rsidR="00D470AE" w:rsidRDefault="00D470AE" w:rsidP="00D470AE">
            <w:pPr>
              <w:ind w:left="0" w:hanging="2"/>
              <w:rPr>
                <w:ins w:id="11792" w:author="임 종운" w:date="2022-05-17T11:40:00Z"/>
              </w:rPr>
            </w:pPr>
            <w:ins w:id="11793" w:author="임 종운" w:date="2022-05-17T11:40:00Z">
              <w:r>
                <w:t>INSERT INTO attendance VALUES (5743, 55, 2022-05-04);</w:t>
              </w:r>
            </w:ins>
          </w:p>
          <w:p w14:paraId="30340B83" w14:textId="77777777" w:rsidR="00D470AE" w:rsidRDefault="00D470AE" w:rsidP="00D470AE">
            <w:pPr>
              <w:ind w:left="0" w:hanging="2"/>
              <w:rPr>
                <w:ins w:id="11794" w:author="임 종운" w:date="2022-05-17T11:40:00Z"/>
              </w:rPr>
            </w:pPr>
            <w:ins w:id="11795" w:author="임 종운" w:date="2022-05-17T11:40:00Z">
              <w:r>
                <w:t>INSERT INTO attendance VALUES (5744, 27, 2022-05-05);</w:t>
              </w:r>
            </w:ins>
          </w:p>
          <w:p w14:paraId="57AA60A7" w14:textId="77777777" w:rsidR="00D470AE" w:rsidRDefault="00D470AE" w:rsidP="00D470AE">
            <w:pPr>
              <w:ind w:left="0" w:hanging="2"/>
              <w:rPr>
                <w:ins w:id="11796" w:author="임 종운" w:date="2022-05-17T11:40:00Z"/>
              </w:rPr>
            </w:pPr>
            <w:ins w:id="11797" w:author="임 종운" w:date="2022-05-17T11:40:00Z">
              <w:r>
                <w:t>INSERT INTO attendance VALUES (5745, 28, 2022-05-05);</w:t>
              </w:r>
            </w:ins>
          </w:p>
          <w:p w14:paraId="3E4ACC1F" w14:textId="77777777" w:rsidR="00D470AE" w:rsidRDefault="00D470AE" w:rsidP="00D470AE">
            <w:pPr>
              <w:ind w:left="0" w:hanging="2"/>
              <w:rPr>
                <w:ins w:id="11798" w:author="임 종운" w:date="2022-05-17T11:40:00Z"/>
              </w:rPr>
            </w:pPr>
            <w:ins w:id="11799" w:author="임 종운" w:date="2022-05-17T11:40:00Z">
              <w:r>
                <w:t>INSERT INTO attendance VALUES (5746, 29, 2022-05-05);</w:t>
              </w:r>
            </w:ins>
          </w:p>
          <w:p w14:paraId="568598DA" w14:textId="77777777" w:rsidR="00D470AE" w:rsidRDefault="00D470AE" w:rsidP="00D470AE">
            <w:pPr>
              <w:ind w:left="0" w:hanging="2"/>
              <w:rPr>
                <w:ins w:id="11800" w:author="임 종운" w:date="2022-05-17T11:40:00Z"/>
              </w:rPr>
            </w:pPr>
            <w:ins w:id="11801" w:author="임 종운" w:date="2022-05-17T11:40:00Z">
              <w:r>
                <w:t>INSERT INTO attendance VALUES (5747, 30, 2022-05-05);</w:t>
              </w:r>
            </w:ins>
          </w:p>
          <w:p w14:paraId="5E45C9FF" w14:textId="77777777" w:rsidR="00D470AE" w:rsidRDefault="00D470AE" w:rsidP="00D470AE">
            <w:pPr>
              <w:ind w:left="0" w:hanging="2"/>
              <w:rPr>
                <w:ins w:id="11802" w:author="임 종운" w:date="2022-05-17T11:40:00Z"/>
              </w:rPr>
            </w:pPr>
            <w:ins w:id="11803" w:author="임 종운" w:date="2022-05-17T11:40:00Z">
              <w:r>
                <w:t>INSERT INTO attendance VALUES (5748, 31, 2022-05-05);</w:t>
              </w:r>
            </w:ins>
          </w:p>
          <w:p w14:paraId="36631D92" w14:textId="77777777" w:rsidR="00D470AE" w:rsidRDefault="00D470AE" w:rsidP="00D470AE">
            <w:pPr>
              <w:ind w:left="0" w:hanging="2"/>
              <w:rPr>
                <w:ins w:id="11804" w:author="임 종운" w:date="2022-05-17T11:40:00Z"/>
              </w:rPr>
            </w:pPr>
            <w:ins w:id="11805" w:author="임 종운" w:date="2022-05-17T11:40:00Z">
              <w:r>
                <w:t>INSERT INTO attendance VALUES (5749, 32, 2022-05-05);</w:t>
              </w:r>
            </w:ins>
          </w:p>
          <w:p w14:paraId="13722D07" w14:textId="77777777" w:rsidR="00D470AE" w:rsidRDefault="00D470AE" w:rsidP="00D470AE">
            <w:pPr>
              <w:ind w:left="0" w:hanging="2"/>
              <w:rPr>
                <w:ins w:id="11806" w:author="임 종운" w:date="2022-05-17T11:40:00Z"/>
              </w:rPr>
            </w:pPr>
            <w:ins w:id="11807" w:author="임 종운" w:date="2022-05-17T11:40:00Z">
              <w:r>
                <w:t>INSERT INTO attendance VALUES (5750, 33, 2022-05-05);</w:t>
              </w:r>
            </w:ins>
          </w:p>
          <w:p w14:paraId="1E3627DB" w14:textId="77777777" w:rsidR="00D470AE" w:rsidRDefault="00D470AE" w:rsidP="00D470AE">
            <w:pPr>
              <w:ind w:left="0" w:hanging="2"/>
              <w:rPr>
                <w:ins w:id="11808" w:author="임 종운" w:date="2022-05-17T11:40:00Z"/>
              </w:rPr>
            </w:pPr>
            <w:ins w:id="11809" w:author="임 종운" w:date="2022-05-17T11:40:00Z">
              <w:r>
                <w:t>INSERT INTO attendance VALUES (5751, 34, 2022-05-05);</w:t>
              </w:r>
            </w:ins>
          </w:p>
          <w:p w14:paraId="1EA3CCE2" w14:textId="77777777" w:rsidR="00D470AE" w:rsidRDefault="00D470AE" w:rsidP="00D470AE">
            <w:pPr>
              <w:ind w:left="0" w:hanging="2"/>
              <w:rPr>
                <w:ins w:id="11810" w:author="임 종운" w:date="2022-05-17T11:40:00Z"/>
              </w:rPr>
            </w:pPr>
            <w:ins w:id="11811" w:author="임 종운" w:date="2022-05-17T11:40:00Z">
              <w:r>
                <w:t>INSERT INTO attendance VALUES (5752, 35, 2022-05-05);</w:t>
              </w:r>
            </w:ins>
          </w:p>
          <w:p w14:paraId="0CF7C928" w14:textId="77777777" w:rsidR="00D470AE" w:rsidRDefault="00D470AE" w:rsidP="00D470AE">
            <w:pPr>
              <w:ind w:left="0" w:hanging="2"/>
              <w:rPr>
                <w:ins w:id="11812" w:author="임 종운" w:date="2022-05-17T11:40:00Z"/>
              </w:rPr>
            </w:pPr>
            <w:ins w:id="11813" w:author="임 종운" w:date="2022-05-17T11:40:00Z">
              <w:r>
                <w:t>INSERT INTO attendance VALUES (5753, 36, 2022-05-05);</w:t>
              </w:r>
            </w:ins>
          </w:p>
          <w:p w14:paraId="18ECA8D9" w14:textId="77777777" w:rsidR="00D470AE" w:rsidRDefault="00D470AE" w:rsidP="00D470AE">
            <w:pPr>
              <w:ind w:left="0" w:hanging="2"/>
              <w:rPr>
                <w:ins w:id="11814" w:author="임 종운" w:date="2022-05-17T11:40:00Z"/>
              </w:rPr>
            </w:pPr>
            <w:ins w:id="11815" w:author="임 종운" w:date="2022-05-17T11:40:00Z">
              <w:r>
                <w:t>INSERT INTO attendance VALUES (5754, 37, 2022-05-05);</w:t>
              </w:r>
            </w:ins>
          </w:p>
          <w:p w14:paraId="4A1651D7" w14:textId="77777777" w:rsidR="00D470AE" w:rsidRDefault="00D470AE" w:rsidP="00D470AE">
            <w:pPr>
              <w:ind w:left="0" w:hanging="2"/>
              <w:rPr>
                <w:ins w:id="11816" w:author="임 종운" w:date="2022-05-17T11:40:00Z"/>
              </w:rPr>
            </w:pPr>
            <w:ins w:id="11817" w:author="임 종운" w:date="2022-05-17T11:40:00Z">
              <w:r>
                <w:t>INSERT INTO attendance VALUES (5755, 38, 2022-05-05);</w:t>
              </w:r>
            </w:ins>
          </w:p>
          <w:p w14:paraId="554E8A1C" w14:textId="77777777" w:rsidR="00D470AE" w:rsidRDefault="00D470AE" w:rsidP="00D470AE">
            <w:pPr>
              <w:ind w:left="0" w:hanging="2"/>
              <w:rPr>
                <w:ins w:id="11818" w:author="임 종운" w:date="2022-05-17T11:40:00Z"/>
              </w:rPr>
            </w:pPr>
            <w:ins w:id="11819" w:author="임 종운" w:date="2022-05-17T11:40:00Z">
              <w:r>
                <w:t>INSERT INTO attendance VALUES (5756, 39, 2022-05-05);</w:t>
              </w:r>
            </w:ins>
          </w:p>
          <w:p w14:paraId="41152851" w14:textId="77777777" w:rsidR="00D470AE" w:rsidRDefault="00D470AE" w:rsidP="00D470AE">
            <w:pPr>
              <w:ind w:left="0" w:hanging="2"/>
              <w:rPr>
                <w:ins w:id="11820" w:author="임 종운" w:date="2022-05-17T11:40:00Z"/>
              </w:rPr>
            </w:pPr>
            <w:ins w:id="11821" w:author="임 종운" w:date="2022-05-17T11:40:00Z">
              <w:r>
                <w:t>INSERT INTO attendance VALUES (5757, 40, 2022-05-05);</w:t>
              </w:r>
            </w:ins>
          </w:p>
          <w:p w14:paraId="63B88497" w14:textId="77777777" w:rsidR="00D470AE" w:rsidRDefault="00D470AE" w:rsidP="00D470AE">
            <w:pPr>
              <w:ind w:left="0" w:hanging="2"/>
              <w:rPr>
                <w:ins w:id="11822" w:author="임 종운" w:date="2022-05-17T11:40:00Z"/>
              </w:rPr>
            </w:pPr>
            <w:ins w:id="11823" w:author="임 종운" w:date="2022-05-17T11:40:00Z">
              <w:r>
                <w:t>INSERT INTO attendance VALUES (5758, 41, 2022-05-05);</w:t>
              </w:r>
            </w:ins>
          </w:p>
          <w:p w14:paraId="38C3748A" w14:textId="77777777" w:rsidR="00D470AE" w:rsidRDefault="00D470AE" w:rsidP="00D470AE">
            <w:pPr>
              <w:ind w:left="0" w:hanging="2"/>
              <w:rPr>
                <w:ins w:id="11824" w:author="임 종운" w:date="2022-05-17T11:40:00Z"/>
              </w:rPr>
            </w:pPr>
            <w:ins w:id="11825" w:author="임 종운" w:date="2022-05-17T11:40:00Z">
              <w:r>
                <w:t>INSERT INTO attendance VALUES (5759, 42, 2022-05-05);</w:t>
              </w:r>
            </w:ins>
          </w:p>
          <w:p w14:paraId="3D5AAA40" w14:textId="77777777" w:rsidR="00D470AE" w:rsidRDefault="00D470AE" w:rsidP="00D470AE">
            <w:pPr>
              <w:ind w:left="0" w:hanging="2"/>
              <w:rPr>
                <w:ins w:id="11826" w:author="임 종운" w:date="2022-05-17T11:40:00Z"/>
              </w:rPr>
            </w:pPr>
            <w:ins w:id="11827" w:author="임 종운" w:date="2022-05-17T11:40:00Z">
              <w:r>
                <w:t>INSERT INTO attendance VALUES (5760, 43, 2022-05-05);</w:t>
              </w:r>
            </w:ins>
          </w:p>
          <w:p w14:paraId="5A42241A" w14:textId="77777777" w:rsidR="00D470AE" w:rsidRDefault="00D470AE" w:rsidP="00D470AE">
            <w:pPr>
              <w:ind w:left="0" w:hanging="2"/>
              <w:rPr>
                <w:ins w:id="11828" w:author="임 종운" w:date="2022-05-17T11:40:00Z"/>
              </w:rPr>
            </w:pPr>
            <w:ins w:id="11829" w:author="임 종운" w:date="2022-05-17T11:40:00Z">
              <w:r>
                <w:t>INSERT INTO attendance VALUES (5761, 44, 2022-05-05);</w:t>
              </w:r>
            </w:ins>
          </w:p>
          <w:p w14:paraId="366FE4E5" w14:textId="77777777" w:rsidR="00D470AE" w:rsidRDefault="00D470AE" w:rsidP="00D470AE">
            <w:pPr>
              <w:ind w:left="0" w:hanging="2"/>
              <w:rPr>
                <w:ins w:id="11830" w:author="임 종운" w:date="2022-05-17T11:40:00Z"/>
              </w:rPr>
            </w:pPr>
            <w:ins w:id="11831" w:author="임 종운" w:date="2022-05-17T11:40:00Z">
              <w:r>
                <w:t>INSERT INTO attendance VALUES (5762, 45, 2022-05-05);</w:t>
              </w:r>
            </w:ins>
          </w:p>
          <w:p w14:paraId="7DACEACC" w14:textId="77777777" w:rsidR="00D470AE" w:rsidRDefault="00D470AE" w:rsidP="00D470AE">
            <w:pPr>
              <w:ind w:left="0" w:hanging="2"/>
              <w:rPr>
                <w:ins w:id="11832" w:author="임 종운" w:date="2022-05-17T11:40:00Z"/>
              </w:rPr>
            </w:pPr>
            <w:ins w:id="11833" w:author="임 종운" w:date="2022-05-17T11:40:00Z">
              <w:r>
                <w:t>INSERT INTO attendance VALUES (5763, 46, 2022-05-05);</w:t>
              </w:r>
            </w:ins>
          </w:p>
          <w:p w14:paraId="6DB88A7E" w14:textId="77777777" w:rsidR="00D470AE" w:rsidRDefault="00D470AE" w:rsidP="00D470AE">
            <w:pPr>
              <w:ind w:left="0" w:hanging="2"/>
              <w:rPr>
                <w:ins w:id="11834" w:author="임 종운" w:date="2022-05-17T11:40:00Z"/>
              </w:rPr>
            </w:pPr>
            <w:ins w:id="11835" w:author="임 종운" w:date="2022-05-17T11:40:00Z">
              <w:r>
                <w:t>INSERT INTO attendance VALUES (5764, 47, 2022-05-05);</w:t>
              </w:r>
            </w:ins>
          </w:p>
          <w:p w14:paraId="5BA603AD" w14:textId="77777777" w:rsidR="00D470AE" w:rsidRDefault="00D470AE" w:rsidP="00D470AE">
            <w:pPr>
              <w:ind w:left="0" w:hanging="2"/>
              <w:rPr>
                <w:ins w:id="11836" w:author="임 종운" w:date="2022-05-17T11:40:00Z"/>
              </w:rPr>
            </w:pPr>
            <w:ins w:id="11837" w:author="임 종운" w:date="2022-05-17T11:40:00Z">
              <w:r>
                <w:t>INSERT INTO attendance VALUES (5765, 48, 2022-05-05);</w:t>
              </w:r>
            </w:ins>
          </w:p>
          <w:p w14:paraId="0AE7E017" w14:textId="77777777" w:rsidR="00D470AE" w:rsidRDefault="00D470AE" w:rsidP="00D470AE">
            <w:pPr>
              <w:ind w:left="0" w:hanging="2"/>
              <w:rPr>
                <w:ins w:id="11838" w:author="임 종운" w:date="2022-05-17T11:40:00Z"/>
              </w:rPr>
            </w:pPr>
            <w:ins w:id="11839" w:author="임 종운" w:date="2022-05-17T11:40:00Z">
              <w:r>
                <w:t>INSERT INTO attendance VALUES (5766, 49, 2022-05-05);</w:t>
              </w:r>
            </w:ins>
          </w:p>
          <w:p w14:paraId="7C8C7678" w14:textId="77777777" w:rsidR="00D470AE" w:rsidRDefault="00D470AE" w:rsidP="00D470AE">
            <w:pPr>
              <w:ind w:left="0" w:hanging="2"/>
              <w:rPr>
                <w:ins w:id="11840" w:author="임 종운" w:date="2022-05-17T11:40:00Z"/>
              </w:rPr>
            </w:pPr>
            <w:ins w:id="11841" w:author="임 종운" w:date="2022-05-17T11:40:00Z">
              <w:r>
                <w:lastRenderedPageBreak/>
                <w:t>INSERT INTO attendance VALUES (5767, 50, 2022-05-05);</w:t>
              </w:r>
            </w:ins>
          </w:p>
          <w:p w14:paraId="33A9C890" w14:textId="77777777" w:rsidR="00D470AE" w:rsidRDefault="00D470AE" w:rsidP="00D470AE">
            <w:pPr>
              <w:ind w:left="0" w:hanging="2"/>
              <w:rPr>
                <w:ins w:id="11842" w:author="임 종운" w:date="2022-05-17T11:40:00Z"/>
              </w:rPr>
            </w:pPr>
            <w:ins w:id="11843" w:author="임 종운" w:date="2022-05-17T11:40:00Z">
              <w:r>
                <w:t>INSERT INTO attendance VALUES (5768, 51, 2022-05-05);</w:t>
              </w:r>
            </w:ins>
          </w:p>
          <w:p w14:paraId="1380169B" w14:textId="77777777" w:rsidR="00D470AE" w:rsidRDefault="00D470AE" w:rsidP="00D470AE">
            <w:pPr>
              <w:ind w:left="0" w:hanging="2"/>
              <w:rPr>
                <w:ins w:id="11844" w:author="임 종운" w:date="2022-05-17T11:40:00Z"/>
              </w:rPr>
            </w:pPr>
            <w:ins w:id="11845" w:author="임 종운" w:date="2022-05-17T11:40:00Z">
              <w:r>
                <w:t>INSERT INTO attendance VALUES (5769, 52, 2022-05-05);</w:t>
              </w:r>
            </w:ins>
          </w:p>
          <w:p w14:paraId="33EFE711" w14:textId="77777777" w:rsidR="00D470AE" w:rsidRDefault="00D470AE" w:rsidP="00D470AE">
            <w:pPr>
              <w:ind w:left="0" w:hanging="2"/>
              <w:rPr>
                <w:ins w:id="11846" w:author="임 종운" w:date="2022-05-17T11:40:00Z"/>
              </w:rPr>
            </w:pPr>
            <w:ins w:id="11847" w:author="임 종운" w:date="2022-05-17T11:40:00Z">
              <w:r>
                <w:t>INSERT INTO attendance VALUES (5770, 53, 2022-05-05);</w:t>
              </w:r>
            </w:ins>
          </w:p>
          <w:p w14:paraId="158037D8" w14:textId="77777777" w:rsidR="00D470AE" w:rsidRDefault="00D470AE" w:rsidP="00D470AE">
            <w:pPr>
              <w:ind w:left="0" w:hanging="2"/>
              <w:rPr>
                <w:ins w:id="11848" w:author="임 종운" w:date="2022-05-17T11:40:00Z"/>
              </w:rPr>
            </w:pPr>
            <w:ins w:id="11849" w:author="임 종운" w:date="2022-05-17T11:40:00Z">
              <w:r>
                <w:t>INSERT INTO attendance VALUES (5771, 54, 2022-05-05);</w:t>
              </w:r>
            </w:ins>
          </w:p>
          <w:p w14:paraId="72EB0393" w14:textId="77777777" w:rsidR="00D470AE" w:rsidRDefault="00D470AE" w:rsidP="00D470AE">
            <w:pPr>
              <w:ind w:left="0" w:hanging="2"/>
              <w:rPr>
                <w:ins w:id="11850" w:author="임 종운" w:date="2022-05-17T11:40:00Z"/>
              </w:rPr>
            </w:pPr>
            <w:ins w:id="11851" w:author="임 종운" w:date="2022-05-17T11:40:00Z">
              <w:r>
                <w:t>INSERT INTO attendance VALUES (5772, 55, 2022-05-05);</w:t>
              </w:r>
            </w:ins>
          </w:p>
          <w:p w14:paraId="3CF521C1" w14:textId="77777777" w:rsidR="00D470AE" w:rsidRDefault="00D470AE" w:rsidP="00D470AE">
            <w:pPr>
              <w:ind w:left="0" w:hanging="2"/>
              <w:rPr>
                <w:ins w:id="11852" w:author="임 종운" w:date="2022-05-17T11:40:00Z"/>
              </w:rPr>
            </w:pPr>
            <w:ins w:id="11853" w:author="임 종운" w:date="2022-05-17T11:40:00Z">
              <w:r>
                <w:t>INSERT INTO attendance VALUES (5773, 27, 2022-05-06);</w:t>
              </w:r>
            </w:ins>
          </w:p>
          <w:p w14:paraId="231CACA0" w14:textId="77777777" w:rsidR="00D470AE" w:rsidRDefault="00D470AE" w:rsidP="00D470AE">
            <w:pPr>
              <w:ind w:left="0" w:hanging="2"/>
              <w:rPr>
                <w:ins w:id="11854" w:author="임 종운" w:date="2022-05-17T11:40:00Z"/>
              </w:rPr>
            </w:pPr>
            <w:ins w:id="11855" w:author="임 종운" w:date="2022-05-17T11:40:00Z">
              <w:r>
                <w:t>INSERT INTO attendance VALUES (5774, 28, 2022-05-06);</w:t>
              </w:r>
            </w:ins>
          </w:p>
          <w:p w14:paraId="1E1742DB" w14:textId="77777777" w:rsidR="00D470AE" w:rsidRDefault="00D470AE" w:rsidP="00D470AE">
            <w:pPr>
              <w:ind w:left="0" w:hanging="2"/>
              <w:rPr>
                <w:ins w:id="11856" w:author="임 종운" w:date="2022-05-17T11:40:00Z"/>
              </w:rPr>
            </w:pPr>
            <w:ins w:id="11857" w:author="임 종운" w:date="2022-05-17T11:40:00Z">
              <w:r>
                <w:t>INSERT INTO attendance VALUES (5775, 29, 2022-05-06);</w:t>
              </w:r>
            </w:ins>
          </w:p>
          <w:p w14:paraId="7D6C7F08" w14:textId="77777777" w:rsidR="00D470AE" w:rsidRDefault="00D470AE" w:rsidP="00D470AE">
            <w:pPr>
              <w:ind w:left="0" w:hanging="2"/>
              <w:rPr>
                <w:ins w:id="11858" w:author="임 종운" w:date="2022-05-17T11:40:00Z"/>
              </w:rPr>
            </w:pPr>
            <w:ins w:id="11859" w:author="임 종운" w:date="2022-05-17T11:40:00Z">
              <w:r>
                <w:t>INSERT INTO attendance VALUES (5776, 30, 2022-05-06);</w:t>
              </w:r>
            </w:ins>
          </w:p>
          <w:p w14:paraId="46524DF1" w14:textId="77777777" w:rsidR="00D470AE" w:rsidRDefault="00D470AE" w:rsidP="00D470AE">
            <w:pPr>
              <w:ind w:left="0" w:hanging="2"/>
              <w:rPr>
                <w:ins w:id="11860" w:author="임 종운" w:date="2022-05-17T11:40:00Z"/>
              </w:rPr>
            </w:pPr>
            <w:ins w:id="11861" w:author="임 종운" w:date="2022-05-17T11:40:00Z">
              <w:r>
                <w:t>INSERT INTO attendance VALUES (5777, 31, 2022-05-06);</w:t>
              </w:r>
            </w:ins>
          </w:p>
          <w:p w14:paraId="5E84F017" w14:textId="77777777" w:rsidR="00D470AE" w:rsidRDefault="00D470AE" w:rsidP="00D470AE">
            <w:pPr>
              <w:ind w:left="0" w:hanging="2"/>
              <w:rPr>
                <w:ins w:id="11862" w:author="임 종운" w:date="2022-05-17T11:40:00Z"/>
              </w:rPr>
            </w:pPr>
            <w:ins w:id="11863" w:author="임 종운" w:date="2022-05-17T11:40:00Z">
              <w:r>
                <w:t>INSERT INTO attendance VALUES (5778, 32, 2022-05-06);</w:t>
              </w:r>
            </w:ins>
          </w:p>
          <w:p w14:paraId="2CFB7E85" w14:textId="77777777" w:rsidR="00D470AE" w:rsidRDefault="00D470AE" w:rsidP="00D470AE">
            <w:pPr>
              <w:ind w:left="0" w:hanging="2"/>
              <w:rPr>
                <w:ins w:id="11864" w:author="임 종운" w:date="2022-05-17T11:40:00Z"/>
              </w:rPr>
            </w:pPr>
            <w:ins w:id="11865" w:author="임 종운" w:date="2022-05-17T11:40:00Z">
              <w:r>
                <w:t>INSERT INTO attendance VALUES (5779, 33, 2022-05-06);</w:t>
              </w:r>
            </w:ins>
          </w:p>
          <w:p w14:paraId="473177D4" w14:textId="77777777" w:rsidR="00D470AE" w:rsidRDefault="00D470AE" w:rsidP="00D470AE">
            <w:pPr>
              <w:ind w:left="0" w:hanging="2"/>
              <w:rPr>
                <w:ins w:id="11866" w:author="임 종운" w:date="2022-05-17T11:40:00Z"/>
              </w:rPr>
            </w:pPr>
            <w:ins w:id="11867" w:author="임 종운" w:date="2022-05-17T11:40:00Z">
              <w:r>
                <w:t>INSERT INTO attendance VALUES (5780, 34, 2022-05-06);</w:t>
              </w:r>
            </w:ins>
          </w:p>
          <w:p w14:paraId="4FCECCBE" w14:textId="77777777" w:rsidR="00D470AE" w:rsidRDefault="00D470AE" w:rsidP="00D470AE">
            <w:pPr>
              <w:ind w:left="0" w:hanging="2"/>
              <w:rPr>
                <w:ins w:id="11868" w:author="임 종운" w:date="2022-05-17T11:40:00Z"/>
              </w:rPr>
            </w:pPr>
            <w:ins w:id="11869" w:author="임 종운" w:date="2022-05-17T11:40:00Z">
              <w:r>
                <w:t>INSERT INTO attendance VALUES (5781, 35, 2022-05-06);</w:t>
              </w:r>
            </w:ins>
          </w:p>
          <w:p w14:paraId="4B916EDD" w14:textId="77777777" w:rsidR="00D470AE" w:rsidRDefault="00D470AE" w:rsidP="00D470AE">
            <w:pPr>
              <w:ind w:left="0" w:hanging="2"/>
              <w:rPr>
                <w:ins w:id="11870" w:author="임 종운" w:date="2022-05-17T11:40:00Z"/>
              </w:rPr>
            </w:pPr>
            <w:ins w:id="11871" w:author="임 종운" w:date="2022-05-17T11:40:00Z">
              <w:r>
                <w:t>INSERT INTO attendance VALUES (5782, 36, 2022-05-06);</w:t>
              </w:r>
            </w:ins>
          </w:p>
          <w:p w14:paraId="2556E5F5" w14:textId="77777777" w:rsidR="00D470AE" w:rsidRDefault="00D470AE" w:rsidP="00D470AE">
            <w:pPr>
              <w:ind w:left="0" w:hanging="2"/>
              <w:rPr>
                <w:ins w:id="11872" w:author="임 종운" w:date="2022-05-17T11:40:00Z"/>
              </w:rPr>
            </w:pPr>
            <w:ins w:id="11873" w:author="임 종운" w:date="2022-05-17T11:40:00Z">
              <w:r>
                <w:t>INSERT INTO attendance VALUES (5783, 37, 2022-05-06);</w:t>
              </w:r>
            </w:ins>
          </w:p>
          <w:p w14:paraId="11C0C166" w14:textId="77777777" w:rsidR="00D470AE" w:rsidRDefault="00D470AE" w:rsidP="00D470AE">
            <w:pPr>
              <w:ind w:left="0" w:hanging="2"/>
              <w:rPr>
                <w:ins w:id="11874" w:author="임 종운" w:date="2022-05-17T11:40:00Z"/>
              </w:rPr>
            </w:pPr>
            <w:ins w:id="11875" w:author="임 종운" w:date="2022-05-17T11:40:00Z">
              <w:r>
                <w:t>INSERT INTO attendance VALUES (5784, 38, 2022-05-06);</w:t>
              </w:r>
            </w:ins>
          </w:p>
          <w:p w14:paraId="2AC80DEB" w14:textId="77777777" w:rsidR="00D470AE" w:rsidRDefault="00D470AE" w:rsidP="00D470AE">
            <w:pPr>
              <w:ind w:left="0" w:hanging="2"/>
              <w:rPr>
                <w:ins w:id="11876" w:author="임 종운" w:date="2022-05-17T11:40:00Z"/>
              </w:rPr>
            </w:pPr>
            <w:ins w:id="11877" w:author="임 종운" w:date="2022-05-17T11:40:00Z">
              <w:r>
                <w:t>INSERT INTO attendance VALUES (5785, 39, 2022-05-06);</w:t>
              </w:r>
            </w:ins>
          </w:p>
          <w:p w14:paraId="57CABC1F" w14:textId="77777777" w:rsidR="00D470AE" w:rsidRDefault="00D470AE" w:rsidP="00D470AE">
            <w:pPr>
              <w:ind w:left="0" w:hanging="2"/>
              <w:rPr>
                <w:ins w:id="11878" w:author="임 종운" w:date="2022-05-17T11:40:00Z"/>
              </w:rPr>
            </w:pPr>
            <w:ins w:id="11879" w:author="임 종운" w:date="2022-05-17T11:40:00Z">
              <w:r>
                <w:t>INSERT INTO attendance VALUES (5786, 40, 2022-05-06);</w:t>
              </w:r>
            </w:ins>
          </w:p>
          <w:p w14:paraId="179FE39B" w14:textId="77777777" w:rsidR="00D470AE" w:rsidRDefault="00D470AE" w:rsidP="00D470AE">
            <w:pPr>
              <w:ind w:left="0" w:hanging="2"/>
              <w:rPr>
                <w:ins w:id="11880" w:author="임 종운" w:date="2022-05-17T11:40:00Z"/>
              </w:rPr>
            </w:pPr>
            <w:ins w:id="11881" w:author="임 종운" w:date="2022-05-17T11:40:00Z">
              <w:r>
                <w:t>INSERT INTO attendance VALUES (5787, 41, 2022-05-06);</w:t>
              </w:r>
            </w:ins>
          </w:p>
          <w:p w14:paraId="6BEB6BD3" w14:textId="77777777" w:rsidR="00D470AE" w:rsidRDefault="00D470AE" w:rsidP="00D470AE">
            <w:pPr>
              <w:ind w:left="0" w:hanging="2"/>
              <w:rPr>
                <w:ins w:id="11882" w:author="임 종운" w:date="2022-05-17T11:40:00Z"/>
              </w:rPr>
            </w:pPr>
            <w:ins w:id="11883" w:author="임 종운" w:date="2022-05-17T11:40:00Z">
              <w:r>
                <w:t>INSERT INTO attendance VALUES (5788, 42, 2022-05-06);</w:t>
              </w:r>
            </w:ins>
          </w:p>
          <w:p w14:paraId="41947889" w14:textId="77777777" w:rsidR="00D470AE" w:rsidRDefault="00D470AE" w:rsidP="00D470AE">
            <w:pPr>
              <w:ind w:left="0" w:hanging="2"/>
              <w:rPr>
                <w:ins w:id="11884" w:author="임 종운" w:date="2022-05-17T11:40:00Z"/>
              </w:rPr>
            </w:pPr>
            <w:ins w:id="11885" w:author="임 종운" w:date="2022-05-17T11:40:00Z">
              <w:r>
                <w:t>INSERT INTO attendance VALUES (5789, 43, 2022-05-06);</w:t>
              </w:r>
            </w:ins>
          </w:p>
          <w:p w14:paraId="77E0F569" w14:textId="77777777" w:rsidR="00D470AE" w:rsidRDefault="00D470AE" w:rsidP="00D470AE">
            <w:pPr>
              <w:ind w:left="0" w:hanging="2"/>
              <w:rPr>
                <w:ins w:id="11886" w:author="임 종운" w:date="2022-05-17T11:40:00Z"/>
              </w:rPr>
            </w:pPr>
            <w:ins w:id="11887" w:author="임 종운" w:date="2022-05-17T11:40:00Z">
              <w:r>
                <w:t>INSERT INTO attendance VALUES (5790, 44, 2022-05-06);</w:t>
              </w:r>
            </w:ins>
          </w:p>
          <w:p w14:paraId="0C33AE97" w14:textId="77777777" w:rsidR="00D470AE" w:rsidRDefault="00D470AE" w:rsidP="00D470AE">
            <w:pPr>
              <w:ind w:left="0" w:hanging="2"/>
              <w:rPr>
                <w:ins w:id="11888" w:author="임 종운" w:date="2022-05-17T11:40:00Z"/>
              </w:rPr>
            </w:pPr>
            <w:ins w:id="11889" w:author="임 종운" w:date="2022-05-17T11:40:00Z">
              <w:r>
                <w:t>INSERT INTO attendance VALUES (5791, 45, 2022-05-06);</w:t>
              </w:r>
            </w:ins>
          </w:p>
          <w:p w14:paraId="35BD8AA2" w14:textId="77777777" w:rsidR="00D470AE" w:rsidRDefault="00D470AE" w:rsidP="00D470AE">
            <w:pPr>
              <w:ind w:left="0" w:hanging="2"/>
              <w:rPr>
                <w:ins w:id="11890" w:author="임 종운" w:date="2022-05-17T11:40:00Z"/>
              </w:rPr>
            </w:pPr>
            <w:ins w:id="11891" w:author="임 종운" w:date="2022-05-17T11:40:00Z">
              <w:r>
                <w:t>INSERT INTO attendance VALUES (5792, 46, 2022-05-06);</w:t>
              </w:r>
            </w:ins>
          </w:p>
          <w:p w14:paraId="437C3009" w14:textId="77777777" w:rsidR="00D470AE" w:rsidRDefault="00D470AE" w:rsidP="00D470AE">
            <w:pPr>
              <w:ind w:left="0" w:hanging="2"/>
              <w:rPr>
                <w:ins w:id="11892" w:author="임 종운" w:date="2022-05-17T11:40:00Z"/>
              </w:rPr>
            </w:pPr>
            <w:ins w:id="11893" w:author="임 종운" w:date="2022-05-17T11:40:00Z">
              <w:r>
                <w:t>INSERT INTO attendance VALUES (5793, 47, 2022-05-06);</w:t>
              </w:r>
            </w:ins>
          </w:p>
          <w:p w14:paraId="0E4B922E" w14:textId="77777777" w:rsidR="00D470AE" w:rsidRDefault="00D470AE" w:rsidP="00D470AE">
            <w:pPr>
              <w:ind w:left="0" w:hanging="2"/>
              <w:rPr>
                <w:ins w:id="11894" w:author="임 종운" w:date="2022-05-17T11:40:00Z"/>
              </w:rPr>
            </w:pPr>
            <w:ins w:id="11895" w:author="임 종운" w:date="2022-05-17T11:40:00Z">
              <w:r>
                <w:lastRenderedPageBreak/>
                <w:t>INSERT INTO attendance VALUES (5794, 48, 2022-05-06);</w:t>
              </w:r>
            </w:ins>
          </w:p>
          <w:p w14:paraId="04339813" w14:textId="77777777" w:rsidR="00D470AE" w:rsidRDefault="00D470AE" w:rsidP="00D470AE">
            <w:pPr>
              <w:ind w:left="0" w:hanging="2"/>
              <w:rPr>
                <w:ins w:id="11896" w:author="임 종운" w:date="2022-05-17T11:40:00Z"/>
              </w:rPr>
            </w:pPr>
            <w:ins w:id="11897" w:author="임 종운" w:date="2022-05-17T11:40:00Z">
              <w:r>
                <w:t>INSERT INTO attendance VALUES (5795, 49, 2022-05-06);</w:t>
              </w:r>
            </w:ins>
          </w:p>
          <w:p w14:paraId="4A5DCE91" w14:textId="77777777" w:rsidR="00D470AE" w:rsidRDefault="00D470AE" w:rsidP="00D470AE">
            <w:pPr>
              <w:ind w:left="0" w:hanging="2"/>
              <w:rPr>
                <w:ins w:id="11898" w:author="임 종운" w:date="2022-05-17T11:40:00Z"/>
              </w:rPr>
            </w:pPr>
            <w:ins w:id="11899" w:author="임 종운" w:date="2022-05-17T11:40:00Z">
              <w:r>
                <w:t>INSERT INTO attendance VALUES (5796, 50, 2022-05-06);</w:t>
              </w:r>
            </w:ins>
          </w:p>
          <w:p w14:paraId="0BCA7D53" w14:textId="77777777" w:rsidR="00D470AE" w:rsidRDefault="00D470AE" w:rsidP="00D470AE">
            <w:pPr>
              <w:ind w:left="0" w:hanging="2"/>
              <w:rPr>
                <w:ins w:id="11900" w:author="임 종운" w:date="2022-05-17T11:40:00Z"/>
              </w:rPr>
            </w:pPr>
            <w:ins w:id="11901" w:author="임 종운" w:date="2022-05-17T11:40:00Z">
              <w:r>
                <w:t>INSERT INTO attendance VALUES (5797, 51, 2022-05-06);</w:t>
              </w:r>
            </w:ins>
          </w:p>
          <w:p w14:paraId="72369B29" w14:textId="77777777" w:rsidR="00D470AE" w:rsidRDefault="00D470AE" w:rsidP="00D470AE">
            <w:pPr>
              <w:ind w:left="0" w:hanging="2"/>
              <w:rPr>
                <w:ins w:id="11902" w:author="임 종운" w:date="2022-05-17T11:40:00Z"/>
              </w:rPr>
            </w:pPr>
            <w:ins w:id="11903" w:author="임 종운" w:date="2022-05-17T11:40:00Z">
              <w:r>
                <w:t>INSERT INTO attendance VALUES (5798, 52, 2022-05-06);</w:t>
              </w:r>
            </w:ins>
          </w:p>
          <w:p w14:paraId="33EB7512" w14:textId="77777777" w:rsidR="00D470AE" w:rsidRDefault="00D470AE" w:rsidP="00D470AE">
            <w:pPr>
              <w:ind w:left="0" w:hanging="2"/>
              <w:rPr>
                <w:ins w:id="11904" w:author="임 종운" w:date="2022-05-17T11:40:00Z"/>
              </w:rPr>
            </w:pPr>
            <w:ins w:id="11905" w:author="임 종운" w:date="2022-05-17T11:40:00Z">
              <w:r>
                <w:t>INSERT INTO attendance VALUES (5799, 53, 2022-05-06);</w:t>
              </w:r>
            </w:ins>
          </w:p>
          <w:p w14:paraId="6AF71312" w14:textId="77777777" w:rsidR="00D470AE" w:rsidRDefault="00D470AE" w:rsidP="00D470AE">
            <w:pPr>
              <w:ind w:left="0" w:hanging="2"/>
              <w:rPr>
                <w:ins w:id="11906" w:author="임 종운" w:date="2022-05-17T11:40:00Z"/>
              </w:rPr>
            </w:pPr>
            <w:ins w:id="11907" w:author="임 종운" w:date="2022-05-17T11:40:00Z">
              <w:r>
                <w:t>INSERT INTO attendance VALUES (5800, 54, 2022-05-06);</w:t>
              </w:r>
            </w:ins>
          </w:p>
          <w:p w14:paraId="23A38A15" w14:textId="77777777" w:rsidR="00D470AE" w:rsidRDefault="00D470AE" w:rsidP="00D470AE">
            <w:pPr>
              <w:ind w:left="0" w:hanging="2"/>
              <w:rPr>
                <w:ins w:id="11908" w:author="임 종운" w:date="2022-05-17T11:40:00Z"/>
              </w:rPr>
            </w:pPr>
            <w:ins w:id="11909" w:author="임 종운" w:date="2022-05-17T11:40:00Z">
              <w:r>
                <w:t>INSERT INTO attendance VALUES (5801, 55, 2022-05-06);</w:t>
              </w:r>
            </w:ins>
          </w:p>
          <w:p w14:paraId="53F51AE0" w14:textId="77777777" w:rsidR="00D470AE" w:rsidRDefault="00D470AE" w:rsidP="00D470AE">
            <w:pPr>
              <w:ind w:left="0" w:hanging="2"/>
              <w:rPr>
                <w:ins w:id="11910" w:author="임 종운" w:date="2022-05-17T11:40:00Z"/>
              </w:rPr>
            </w:pPr>
            <w:ins w:id="11911" w:author="임 종운" w:date="2022-05-17T11:40:00Z">
              <w:r>
                <w:t>INSERT INTO attendance VALUES (5802, 27, 2022-05-07);</w:t>
              </w:r>
            </w:ins>
          </w:p>
          <w:p w14:paraId="7D14D5A5" w14:textId="77777777" w:rsidR="00D470AE" w:rsidRDefault="00D470AE" w:rsidP="00D470AE">
            <w:pPr>
              <w:ind w:left="0" w:hanging="2"/>
              <w:rPr>
                <w:ins w:id="11912" w:author="임 종운" w:date="2022-05-17T11:40:00Z"/>
              </w:rPr>
            </w:pPr>
            <w:ins w:id="11913" w:author="임 종운" w:date="2022-05-17T11:40:00Z">
              <w:r>
                <w:t>INSERT INTO attendance VALUES (5803, 28, 2022-05-07);</w:t>
              </w:r>
            </w:ins>
          </w:p>
          <w:p w14:paraId="235505B7" w14:textId="77777777" w:rsidR="00D470AE" w:rsidRDefault="00D470AE" w:rsidP="00D470AE">
            <w:pPr>
              <w:ind w:left="0" w:hanging="2"/>
              <w:rPr>
                <w:ins w:id="11914" w:author="임 종운" w:date="2022-05-17T11:40:00Z"/>
              </w:rPr>
            </w:pPr>
            <w:ins w:id="11915" w:author="임 종운" w:date="2022-05-17T11:40:00Z">
              <w:r>
                <w:t>INSERT INTO attendance VALUES (5804, 29, 2022-05-07);</w:t>
              </w:r>
            </w:ins>
          </w:p>
          <w:p w14:paraId="0FC9112E" w14:textId="77777777" w:rsidR="00D470AE" w:rsidRDefault="00D470AE" w:rsidP="00D470AE">
            <w:pPr>
              <w:ind w:left="0" w:hanging="2"/>
              <w:rPr>
                <w:ins w:id="11916" w:author="임 종운" w:date="2022-05-17T11:40:00Z"/>
              </w:rPr>
            </w:pPr>
            <w:ins w:id="11917" w:author="임 종운" w:date="2022-05-17T11:40:00Z">
              <w:r>
                <w:t>INSERT INTO attendance VALUES (5805, 30, 2022-05-07);</w:t>
              </w:r>
            </w:ins>
          </w:p>
          <w:p w14:paraId="2FA4C111" w14:textId="77777777" w:rsidR="00D470AE" w:rsidRDefault="00D470AE" w:rsidP="00D470AE">
            <w:pPr>
              <w:ind w:left="0" w:hanging="2"/>
              <w:rPr>
                <w:ins w:id="11918" w:author="임 종운" w:date="2022-05-17T11:40:00Z"/>
              </w:rPr>
            </w:pPr>
            <w:ins w:id="11919" w:author="임 종운" w:date="2022-05-17T11:40:00Z">
              <w:r>
                <w:t>INSERT INTO attendance VALUES (5806, 31, 2022-05-07);</w:t>
              </w:r>
            </w:ins>
          </w:p>
          <w:p w14:paraId="5E8F7B39" w14:textId="77777777" w:rsidR="00D470AE" w:rsidRDefault="00D470AE" w:rsidP="00D470AE">
            <w:pPr>
              <w:ind w:left="0" w:hanging="2"/>
              <w:rPr>
                <w:ins w:id="11920" w:author="임 종운" w:date="2022-05-17T11:40:00Z"/>
              </w:rPr>
            </w:pPr>
            <w:ins w:id="11921" w:author="임 종운" w:date="2022-05-17T11:40:00Z">
              <w:r>
                <w:t>INSERT INTO attendance VALUES (5807, 32, 2022-05-07);</w:t>
              </w:r>
            </w:ins>
          </w:p>
          <w:p w14:paraId="41770F93" w14:textId="77777777" w:rsidR="00D470AE" w:rsidRDefault="00D470AE" w:rsidP="00D470AE">
            <w:pPr>
              <w:ind w:left="0" w:hanging="2"/>
              <w:rPr>
                <w:ins w:id="11922" w:author="임 종운" w:date="2022-05-17T11:40:00Z"/>
              </w:rPr>
            </w:pPr>
            <w:ins w:id="11923" w:author="임 종운" w:date="2022-05-17T11:40:00Z">
              <w:r>
                <w:t>INSERT INTO attendance VALUES (5808, 33, 2022-05-07);</w:t>
              </w:r>
            </w:ins>
          </w:p>
          <w:p w14:paraId="0F9D5A64" w14:textId="77777777" w:rsidR="00D470AE" w:rsidRDefault="00D470AE" w:rsidP="00D470AE">
            <w:pPr>
              <w:ind w:left="0" w:hanging="2"/>
              <w:rPr>
                <w:ins w:id="11924" w:author="임 종운" w:date="2022-05-17T11:40:00Z"/>
              </w:rPr>
            </w:pPr>
            <w:ins w:id="11925" w:author="임 종운" w:date="2022-05-17T11:40:00Z">
              <w:r>
                <w:t>INSERT INTO attendance VALUES (5809, 34, 2022-05-07);</w:t>
              </w:r>
            </w:ins>
          </w:p>
          <w:p w14:paraId="22A15598" w14:textId="77777777" w:rsidR="00D470AE" w:rsidRDefault="00D470AE" w:rsidP="00D470AE">
            <w:pPr>
              <w:ind w:left="0" w:hanging="2"/>
              <w:rPr>
                <w:ins w:id="11926" w:author="임 종운" w:date="2022-05-17T11:40:00Z"/>
              </w:rPr>
            </w:pPr>
            <w:ins w:id="11927" w:author="임 종운" w:date="2022-05-17T11:40:00Z">
              <w:r>
                <w:t>INSERT INTO attendance VALUES (5810, 35, 2022-05-07);</w:t>
              </w:r>
            </w:ins>
          </w:p>
          <w:p w14:paraId="225D6297" w14:textId="77777777" w:rsidR="00D470AE" w:rsidRDefault="00D470AE" w:rsidP="00D470AE">
            <w:pPr>
              <w:ind w:left="0" w:hanging="2"/>
              <w:rPr>
                <w:ins w:id="11928" w:author="임 종운" w:date="2022-05-17T11:40:00Z"/>
              </w:rPr>
            </w:pPr>
            <w:ins w:id="11929" w:author="임 종운" w:date="2022-05-17T11:40:00Z">
              <w:r>
                <w:t>INSERT INTO attendance VALUES (5811, 36, 2022-05-07);</w:t>
              </w:r>
            </w:ins>
          </w:p>
          <w:p w14:paraId="739C016F" w14:textId="77777777" w:rsidR="00D470AE" w:rsidRDefault="00D470AE" w:rsidP="00D470AE">
            <w:pPr>
              <w:ind w:left="0" w:hanging="2"/>
              <w:rPr>
                <w:ins w:id="11930" w:author="임 종운" w:date="2022-05-17T11:40:00Z"/>
              </w:rPr>
            </w:pPr>
            <w:ins w:id="11931" w:author="임 종운" w:date="2022-05-17T11:40:00Z">
              <w:r>
                <w:t>INSERT INTO attendance VALUES (5812, 37, 2022-05-07);</w:t>
              </w:r>
            </w:ins>
          </w:p>
          <w:p w14:paraId="42F00393" w14:textId="77777777" w:rsidR="00D470AE" w:rsidRDefault="00D470AE" w:rsidP="00D470AE">
            <w:pPr>
              <w:ind w:left="0" w:hanging="2"/>
              <w:rPr>
                <w:ins w:id="11932" w:author="임 종운" w:date="2022-05-17T11:40:00Z"/>
              </w:rPr>
            </w:pPr>
            <w:ins w:id="11933" w:author="임 종운" w:date="2022-05-17T11:40:00Z">
              <w:r>
                <w:t>INSERT INTO attendance VALUES (5813, 38, 2022-05-07);</w:t>
              </w:r>
            </w:ins>
          </w:p>
          <w:p w14:paraId="0CC5E8CF" w14:textId="77777777" w:rsidR="00D470AE" w:rsidRDefault="00D470AE" w:rsidP="00D470AE">
            <w:pPr>
              <w:ind w:left="0" w:hanging="2"/>
              <w:rPr>
                <w:ins w:id="11934" w:author="임 종운" w:date="2022-05-17T11:40:00Z"/>
              </w:rPr>
            </w:pPr>
            <w:ins w:id="11935" w:author="임 종운" w:date="2022-05-17T11:40:00Z">
              <w:r>
                <w:t>INSERT INTO attendance VALUES (5814, 39, 2022-05-07);</w:t>
              </w:r>
            </w:ins>
          </w:p>
          <w:p w14:paraId="1F810ED7" w14:textId="77777777" w:rsidR="00D470AE" w:rsidRDefault="00D470AE" w:rsidP="00D470AE">
            <w:pPr>
              <w:ind w:left="0" w:hanging="2"/>
              <w:rPr>
                <w:ins w:id="11936" w:author="임 종운" w:date="2022-05-17T11:40:00Z"/>
              </w:rPr>
            </w:pPr>
            <w:ins w:id="11937" w:author="임 종운" w:date="2022-05-17T11:40:00Z">
              <w:r>
                <w:t>INSERT INTO attendance VALUES (5815, 40, 2022-05-07);</w:t>
              </w:r>
            </w:ins>
          </w:p>
          <w:p w14:paraId="35230614" w14:textId="77777777" w:rsidR="00D470AE" w:rsidRDefault="00D470AE" w:rsidP="00D470AE">
            <w:pPr>
              <w:ind w:left="0" w:hanging="2"/>
              <w:rPr>
                <w:ins w:id="11938" w:author="임 종운" w:date="2022-05-17T11:40:00Z"/>
              </w:rPr>
            </w:pPr>
            <w:ins w:id="11939" w:author="임 종운" w:date="2022-05-17T11:40:00Z">
              <w:r>
                <w:t>INSERT INTO attendance VALUES (5816, 41, 2022-05-07);</w:t>
              </w:r>
            </w:ins>
          </w:p>
          <w:p w14:paraId="1BACFB0B" w14:textId="77777777" w:rsidR="00D470AE" w:rsidRDefault="00D470AE" w:rsidP="00D470AE">
            <w:pPr>
              <w:ind w:left="0" w:hanging="2"/>
              <w:rPr>
                <w:ins w:id="11940" w:author="임 종운" w:date="2022-05-17T11:40:00Z"/>
              </w:rPr>
            </w:pPr>
            <w:ins w:id="11941" w:author="임 종운" w:date="2022-05-17T11:40:00Z">
              <w:r>
                <w:t>INSERT INTO attendance VALUES (5817, 42, 2022-05-07);</w:t>
              </w:r>
            </w:ins>
          </w:p>
          <w:p w14:paraId="56279D4D" w14:textId="77777777" w:rsidR="00D470AE" w:rsidRDefault="00D470AE" w:rsidP="00D470AE">
            <w:pPr>
              <w:ind w:left="0" w:hanging="2"/>
              <w:rPr>
                <w:ins w:id="11942" w:author="임 종운" w:date="2022-05-17T11:40:00Z"/>
              </w:rPr>
            </w:pPr>
            <w:ins w:id="11943" w:author="임 종운" w:date="2022-05-17T11:40:00Z">
              <w:r>
                <w:t>INSERT INTO attendance VALUES (5818, 43, 2022-05-07);</w:t>
              </w:r>
            </w:ins>
          </w:p>
          <w:p w14:paraId="48CA77AD" w14:textId="77777777" w:rsidR="00D470AE" w:rsidRDefault="00D470AE" w:rsidP="00D470AE">
            <w:pPr>
              <w:ind w:left="0" w:hanging="2"/>
              <w:rPr>
                <w:ins w:id="11944" w:author="임 종운" w:date="2022-05-17T11:40:00Z"/>
              </w:rPr>
            </w:pPr>
            <w:ins w:id="11945" w:author="임 종운" w:date="2022-05-17T11:40:00Z">
              <w:r>
                <w:t>INSERT INTO attendance VALUES (5819, 44, 2022-05-07);</w:t>
              </w:r>
            </w:ins>
          </w:p>
          <w:p w14:paraId="1A5E067C" w14:textId="77777777" w:rsidR="00D470AE" w:rsidRDefault="00D470AE" w:rsidP="00D470AE">
            <w:pPr>
              <w:ind w:left="0" w:hanging="2"/>
              <w:rPr>
                <w:ins w:id="11946" w:author="임 종운" w:date="2022-05-17T11:40:00Z"/>
              </w:rPr>
            </w:pPr>
            <w:ins w:id="11947" w:author="임 종운" w:date="2022-05-17T11:40:00Z">
              <w:r>
                <w:t>INSERT INTO attendance VALUES (5820, 45, 2022-05-07);</w:t>
              </w:r>
            </w:ins>
          </w:p>
          <w:p w14:paraId="242B8656" w14:textId="77777777" w:rsidR="00D470AE" w:rsidRDefault="00D470AE" w:rsidP="00D470AE">
            <w:pPr>
              <w:ind w:left="0" w:hanging="2"/>
              <w:rPr>
                <w:ins w:id="11948" w:author="임 종운" w:date="2022-05-17T11:40:00Z"/>
              </w:rPr>
            </w:pPr>
            <w:ins w:id="11949" w:author="임 종운" w:date="2022-05-17T11:40:00Z">
              <w:r>
                <w:lastRenderedPageBreak/>
                <w:t>INSERT INTO attendance VALUES (5821, 46, 2022-05-07);</w:t>
              </w:r>
            </w:ins>
          </w:p>
          <w:p w14:paraId="34CD4911" w14:textId="77777777" w:rsidR="00D470AE" w:rsidRDefault="00D470AE" w:rsidP="00D470AE">
            <w:pPr>
              <w:ind w:left="0" w:hanging="2"/>
              <w:rPr>
                <w:ins w:id="11950" w:author="임 종운" w:date="2022-05-17T11:40:00Z"/>
              </w:rPr>
            </w:pPr>
            <w:ins w:id="11951" w:author="임 종운" w:date="2022-05-17T11:40:00Z">
              <w:r>
                <w:t>INSERT INTO attendance VALUES (5822, 47, 2022-05-07);</w:t>
              </w:r>
            </w:ins>
          </w:p>
          <w:p w14:paraId="4278D104" w14:textId="77777777" w:rsidR="00D470AE" w:rsidRDefault="00D470AE" w:rsidP="00D470AE">
            <w:pPr>
              <w:ind w:left="0" w:hanging="2"/>
              <w:rPr>
                <w:ins w:id="11952" w:author="임 종운" w:date="2022-05-17T11:40:00Z"/>
              </w:rPr>
            </w:pPr>
            <w:ins w:id="11953" w:author="임 종운" w:date="2022-05-17T11:40:00Z">
              <w:r>
                <w:t>INSERT INTO attendance VALUES (5823, 48, 2022-05-07);</w:t>
              </w:r>
            </w:ins>
          </w:p>
          <w:p w14:paraId="2FF75701" w14:textId="77777777" w:rsidR="00D470AE" w:rsidRDefault="00D470AE" w:rsidP="00D470AE">
            <w:pPr>
              <w:ind w:left="0" w:hanging="2"/>
              <w:rPr>
                <w:ins w:id="11954" w:author="임 종운" w:date="2022-05-17T11:40:00Z"/>
              </w:rPr>
            </w:pPr>
            <w:ins w:id="11955" w:author="임 종운" w:date="2022-05-17T11:40:00Z">
              <w:r>
                <w:t>INSERT INTO attendance VALUES (5824, 49, 2022-05-07);</w:t>
              </w:r>
            </w:ins>
          </w:p>
          <w:p w14:paraId="3ED17EF4" w14:textId="77777777" w:rsidR="00D470AE" w:rsidRDefault="00D470AE" w:rsidP="00D470AE">
            <w:pPr>
              <w:ind w:left="0" w:hanging="2"/>
              <w:rPr>
                <w:ins w:id="11956" w:author="임 종운" w:date="2022-05-17T11:40:00Z"/>
              </w:rPr>
            </w:pPr>
            <w:ins w:id="11957" w:author="임 종운" w:date="2022-05-17T11:40:00Z">
              <w:r>
                <w:t>INSERT INTO attendance VALUES (5825, 50, 2022-05-07);</w:t>
              </w:r>
            </w:ins>
          </w:p>
          <w:p w14:paraId="06003C52" w14:textId="77777777" w:rsidR="00D470AE" w:rsidRDefault="00D470AE" w:rsidP="00D470AE">
            <w:pPr>
              <w:ind w:left="0" w:hanging="2"/>
              <w:rPr>
                <w:ins w:id="11958" w:author="임 종운" w:date="2022-05-17T11:40:00Z"/>
              </w:rPr>
            </w:pPr>
            <w:ins w:id="11959" w:author="임 종운" w:date="2022-05-17T11:40:00Z">
              <w:r>
                <w:t>INSERT INTO attendance VALUES (5826, 51, 2022-05-07);</w:t>
              </w:r>
            </w:ins>
          </w:p>
          <w:p w14:paraId="5216DBEC" w14:textId="77777777" w:rsidR="00D470AE" w:rsidRDefault="00D470AE" w:rsidP="00D470AE">
            <w:pPr>
              <w:ind w:left="0" w:hanging="2"/>
              <w:rPr>
                <w:ins w:id="11960" w:author="임 종운" w:date="2022-05-17T11:40:00Z"/>
              </w:rPr>
            </w:pPr>
            <w:ins w:id="11961" w:author="임 종운" w:date="2022-05-17T11:40:00Z">
              <w:r>
                <w:t>INSERT INTO attendance VALUES (5827, 52, 2022-05-07);</w:t>
              </w:r>
            </w:ins>
          </w:p>
          <w:p w14:paraId="51FFC72C" w14:textId="77777777" w:rsidR="00D470AE" w:rsidRDefault="00D470AE" w:rsidP="00D470AE">
            <w:pPr>
              <w:ind w:left="0" w:hanging="2"/>
              <w:rPr>
                <w:ins w:id="11962" w:author="임 종운" w:date="2022-05-17T11:40:00Z"/>
              </w:rPr>
            </w:pPr>
            <w:ins w:id="11963" w:author="임 종운" w:date="2022-05-17T11:40:00Z">
              <w:r>
                <w:t>INSERT INTO attendance VALUES (5828, 53, 2022-05-07);</w:t>
              </w:r>
            </w:ins>
          </w:p>
          <w:p w14:paraId="5C88C60A" w14:textId="77777777" w:rsidR="00D470AE" w:rsidRDefault="00D470AE" w:rsidP="00D470AE">
            <w:pPr>
              <w:ind w:left="0" w:hanging="2"/>
              <w:rPr>
                <w:ins w:id="11964" w:author="임 종운" w:date="2022-05-17T11:40:00Z"/>
              </w:rPr>
            </w:pPr>
            <w:ins w:id="11965" w:author="임 종운" w:date="2022-05-17T11:40:00Z">
              <w:r>
                <w:t>INSERT INTO attendance VALUES (5829, 54, 2022-05-07);</w:t>
              </w:r>
            </w:ins>
          </w:p>
          <w:p w14:paraId="06224C6C" w14:textId="77777777" w:rsidR="00D470AE" w:rsidRDefault="00D470AE" w:rsidP="00D470AE">
            <w:pPr>
              <w:ind w:left="0" w:hanging="2"/>
              <w:rPr>
                <w:ins w:id="11966" w:author="임 종운" w:date="2022-05-17T11:40:00Z"/>
              </w:rPr>
            </w:pPr>
            <w:ins w:id="11967" w:author="임 종운" w:date="2022-05-17T11:40:00Z">
              <w:r>
                <w:t>INSERT INTO attendance VALUES (5830, 55, 2022-05-07);</w:t>
              </w:r>
            </w:ins>
          </w:p>
          <w:p w14:paraId="6CDA7617" w14:textId="77777777" w:rsidR="00D470AE" w:rsidRDefault="00D470AE" w:rsidP="00D470AE">
            <w:pPr>
              <w:ind w:left="0" w:hanging="2"/>
              <w:rPr>
                <w:ins w:id="11968" w:author="임 종운" w:date="2022-05-17T11:40:00Z"/>
              </w:rPr>
            </w:pPr>
            <w:ins w:id="11969" w:author="임 종운" w:date="2022-05-17T11:40:00Z">
              <w:r>
                <w:t>INSERT INTO attendance VALUES (5831, 27, 2022-05-08);</w:t>
              </w:r>
            </w:ins>
          </w:p>
          <w:p w14:paraId="13F14CAA" w14:textId="77777777" w:rsidR="00D470AE" w:rsidRDefault="00D470AE" w:rsidP="00D470AE">
            <w:pPr>
              <w:ind w:left="0" w:hanging="2"/>
              <w:rPr>
                <w:ins w:id="11970" w:author="임 종운" w:date="2022-05-17T11:40:00Z"/>
              </w:rPr>
            </w:pPr>
            <w:ins w:id="11971" w:author="임 종운" w:date="2022-05-17T11:40:00Z">
              <w:r>
                <w:t>INSERT INTO attendance VALUES (5832, 28, 2022-05-08);</w:t>
              </w:r>
            </w:ins>
          </w:p>
          <w:p w14:paraId="2B16D66C" w14:textId="77777777" w:rsidR="00D470AE" w:rsidRDefault="00D470AE" w:rsidP="00D470AE">
            <w:pPr>
              <w:ind w:left="0" w:hanging="2"/>
              <w:rPr>
                <w:ins w:id="11972" w:author="임 종운" w:date="2022-05-17T11:40:00Z"/>
              </w:rPr>
            </w:pPr>
            <w:ins w:id="11973" w:author="임 종운" w:date="2022-05-17T11:40:00Z">
              <w:r>
                <w:t>INSERT INTO attendance VALUES (5833, 29, 2022-05-08);</w:t>
              </w:r>
            </w:ins>
          </w:p>
          <w:p w14:paraId="262CBDB6" w14:textId="77777777" w:rsidR="00D470AE" w:rsidRDefault="00D470AE" w:rsidP="00D470AE">
            <w:pPr>
              <w:ind w:left="0" w:hanging="2"/>
              <w:rPr>
                <w:ins w:id="11974" w:author="임 종운" w:date="2022-05-17T11:40:00Z"/>
              </w:rPr>
            </w:pPr>
            <w:ins w:id="11975" w:author="임 종운" w:date="2022-05-17T11:40:00Z">
              <w:r>
                <w:t>INSERT INTO attendance VALUES (5834, 30, 2022-05-08);</w:t>
              </w:r>
            </w:ins>
          </w:p>
          <w:p w14:paraId="1D76A5BE" w14:textId="77777777" w:rsidR="00D470AE" w:rsidRDefault="00D470AE" w:rsidP="00D470AE">
            <w:pPr>
              <w:ind w:left="0" w:hanging="2"/>
              <w:rPr>
                <w:ins w:id="11976" w:author="임 종운" w:date="2022-05-17T11:40:00Z"/>
              </w:rPr>
            </w:pPr>
            <w:ins w:id="11977" w:author="임 종운" w:date="2022-05-17T11:40:00Z">
              <w:r>
                <w:t>INSERT INTO attendance VALUES (5835, 31, 2022-05-08);</w:t>
              </w:r>
            </w:ins>
          </w:p>
          <w:p w14:paraId="6BC12D75" w14:textId="77777777" w:rsidR="00D470AE" w:rsidRDefault="00D470AE" w:rsidP="00D470AE">
            <w:pPr>
              <w:ind w:left="0" w:hanging="2"/>
              <w:rPr>
                <w:ins w:id="11978" w:author="임 종운" w:date="2022-05-17T11:40:00Z"/>
              </w:rPr>
            </w:pPr>
            <w:ins w:id="11979" w:author="임 종운" w:date="2022-05-17T11:40:00Z">
              <w:r>
                <w:t>INSERT INTO attendance VALUES (5836, 32, 2022-05-08);</w:t>
              </w:r>
            </w:ins>
          </w:p>
          <w:p w14:paraId="6CF9CD9F" w14:textId="77777777" w:rsidR="00D470AE" w:rsidRDefault="00D470AE" w:rsidP="00D470AE">
            <w:pPr>
              <w:ind w:left="0" w:hanging="2"/>
              <w:rPr>
                <w:ins w:id="11980" w:author="임 종운" w:date="2022-05-17T11:40:00Z"/>
              </w:rPr>
            </w:pPr>
            <w:ins w:id="11981" w:author="임 종운" w:date="2022-05-17T11:40:00Z">
              <w:r>
                <w:t>INSERT INTO attendance VALUES (5837, 33, 2022-05-08);</w:t>
              </w:r>
            </w:ins>
          </w:p>
          <w:p w14:paraId="46525129" w14:textId="77777777" w:rsidR="00D470AE" w:rsidRDefault="00D470AE" w:rsidP="00D470AE">
            <w:pPr>
              <w:ind w:left="0" w:hanging="2"/>
              <w:rPr>
                <w:ins w:id="11982" w:author="임 종운" w:date="2022-05-17T11:40:00Z"/>
              </w:rPr>
            </w:pPr>
            <w:ins w:id="11983" w:author="임 종운" w:date="2022-05-17T11:40:00Z">
              <w:r>
                <w:t>INSERT INTO attendance VALUES (5838, 34, 2022-05-08);</w:t>
              </w:r>
            </w:ins>
          </w:p>
          <w:p w14:paraId="5F006A3C" w14:textId="77777777" w:rsidR="00D470AE" w:rsidRDefault="00D470AE" w:rsidP="00D470AE">
            <w:pPr>
              <w:ind w:left="0" w:hanging="2"/>
              <w:rPr>
                <w:ins w:id="11984" w:author="임 종운" w:date="2022-05-17T11:40:00Z"/>
              </w:rPr>
            </w:pPr>
            <w:ins w:id="11985" w:author="임 종운" w:date="2022-05-17T11:40:00Z">
              <w:r>
                <w:t>INSERT INTO attendance VALUES (5839, 35, 2022-05-08);</w:t>
              </w:r>
            </w:ins>
          </w:p>
          <w:p w14:paraId="2DF85F8F" w14:textId="77777777" w:rsidR="00D470AE" w:rsidRDefault="00D470AE" w:rsidP="00D470AE">
            <w:pPr>
              <w:ind w:left="0" w:hanging="2"/>
              <w:rPr>
                <w:ins w:id="11986" w:author="임 종운" w:date="2022-05-17T11:40:00Z"/>
              </w:rPr>
            </w:pPr>
            <w:ins w:id="11987" w:author="임 종운" w:date="2022-05-17T11:40:00Z">
              <w:r>
                <w:t>INSERT INTO attendance VALUES (5840, 36, 2022-05-08);</w:t>
              </w:r>
            </w:ins>
          </w:p>
          <w:p w14:paraId="2C76A9AC" w14:textId="77777777" w:rsidR="00D470AE" w:rsidRDefault="00D470AE" w:rsidP="00D470AE">
            <w:pPr>
              <w:ind w:left="0" w:hanging="2"/>
              <w:rPr>
                <w:ins w:id="11988" w:author="임 종운" w:date="2022-05-17T11:40:00Z"/>
              </w:rPr>
            </w:pPr>
            <w:ins w:id="11989" w:author="임 종운" w:date="2022-05-17T11:40:00Z">
              <w:r>
                <w:t>INSERT INTO attendance VALUES (5841, 37, 2022-05-08);</w:t>
              </w:r>
            </w:ins>
          </w:p>
          <w:p w14:paraId="5F57F237" w14:textId="77777777" w:rsidR="00D470AE" w:rsidRDefault="00D470AE" w:rsidP="00D470AE">
            <w:pPr>
              <w:ind w:left="0" w:hanging="2"/>
              <w:rPr>
                <w:ins w:id="11990" w:author="임 종운" w:date="2022-05-17T11:40:00Z"/>
              </w:rPr>
            </w:pPr>
            <w:ins w:id="11991" w:author="임 종운" w:date="2022-05-17T11:40:00Z">
              <w:r>
                <w:t>INSERT INTO attendance VALUES (5842, 38, 2022-05-08);</w:t>
              </w:r>
            </w:ins>
          </w:p>
          <w:p w14:paraId="4BF413CD" w14:textId="77777777" w:rsidR="00D470AE" w:rsidRDefault="00D470AE" w:rsidP="00D470AE">
            <w:pPr>
              <w:ind w:left="0" w:hanging="2"/>
              <w:rPr>
                <w:ins w:id="11992" w:author="임 종운" w:date="2022-05-17T11:40:00Z"/>
              </w:rPr>
            </w:pPr>
            <w:ins w:id="11993" w:author="임 종운" w:date="2022-05-17T11:40:00Z">
              <w:r>
                <w:t>INSERT INTO attendance VALUES (5843, 39, 2022-05-08);</w:t>
              </w:r>
            </w:ins>
          </w:p>
          <w:p w14:paraId="6DA887EC" w14:textId="77777777" w:rsidR="00D470AE" w:rsidRDefault="00D470AE" w:rsidP="00D470AE">
            <w:pPr>
              <w:ind w:left="0" w:hanging="2"/>
              <w:rPr>
                <w:ins w:id="11994" w:author="임 종운" w:date="2022-05-17T11:40:00Z"/>
              </w:rPr>
            </w:pPr>
            <w:ins w:id="11995" w:author="임 종운" w:date="2022-05-17T11:40:00Z">
              <w:r>
                <w:t>INSERT INTO attendance VALUES (5844, 40, 2022-05-08);</w:t>
              </w:r>
            </w:ins>
          </w:p>
          <w:p w14:paraId="75734A83" w14:textId="77777777" w:rsidR="00D470AE" w:rsidRDefault="00D470AE" w:rsidP="00D470AE">
            <w:pPr>
              <w:ind w:left="0" w:hanging="2"/>
              <w:rPr>
                <w:ins w:id="11996" w:author="임 종운" w:date="2022-05-17T11:40:00Z"/>
              </w:rPr>
            </w:pPr>
            <w:ins w:id="11997" w:author="임 종운" w:date="2022-05-17T11:40:00Z">
              <w:r>
                <w:t>INSERT INTO attendance VALUES (5845, 41, 2022-05-08);</w:t>
              </w:r>
            </w:ins>
          </w:p>
          <w:p w14:paraId="62FE8570" w14:textId="77777777" w:rsidR="00D470AE" w:rsidRDefault="00D470AE" w:rsidP="00D470AE">
            <w:pPr>
              <w:ind w:left="0" w:hanging="2"/>
              <w:rPr>
                <w:ins w:id="11998" w:author="임 종운" w:date="2022-05-17T11:40:00Z"/>
              </w:rPr>
            </w:pPr>
            <w:ins w:id="11999" w:author="임 종운" w:date="2022-05-17T11:40:00Z">
              <w:r>
                <w:t>INSERT INTO attendance VALUES (5846, 42, 2022-05-08);</w:t>
              </w:r>
            </w:ins>
          </w:p>
          <w:p w14:paraId="595211A5" w14:textId="77777777" w:rsidR="00D470AE" w:rsidRDefault="00D470AE" w:rsidP="00D470AE">
            <w:pPr>
              <w:ind w:left="0" w:hanging="2"/>
              <w:rPr>
                <w:ins w:id="12000" w:author="임 종운" w:date="2022-05-17T11:40:00Z"/>
              </w:rPr>
            </w:pPr>
            <w:ins w:id="12001" w:author="임 종운" w:date="2022-05-17T11:40:00Z">
              <w:r>
                <w:t>INSERT INTO attendance VALUES (5847, 43, 2022-05-08);</w:t>
              </w:r>
            </w:ins>
          </w:p>
          <w:p w14:paraId="3C7BDFBA" w14:textId="77777777" w:rsidR="00D470AE" w:rsidRDefault="00D470AE" w:rsidP="00D470AE">
            <w:pPr>
              <w:ind w:left="0" w:hanging="2"/>
              <w:rPr>
                <w:ins w:id="12002" w:author="임 종운" w:date="2022-05-17T11:40:00Z"/>
              </w:rPr>
            </w:pPr>
            <w:ins w:id="12003" w:author="임 종운" w:date="2022-05-17T11:40:00Z">
              <w:r>
                <w:lastRenderedPageBreak/>
                <w:t>INSERT INTO attendance VALUES (5848, 44, 2022-05-08);</w:t>
              </w:r>
            </w:ins>
          </w:p>
          <w:p w14:paraId="7742B4EA" w14:textId="77777777" w:rsidR="00D470AE" w:rsidRDefault="00D470AE" w:rsidP="00D470AE">
            <w:pPr>
              <w:ind w:left="0" w:hanging="2"/>
              <w:rPr>
                <w:ins w:id="12004" w:author="임 종운" w:date="2022-05-17T11:40:00Z"/>
              </w:rPr>
            </w:pPr>
            <w:ins w:id="12005" w:author="임 종운" w:date="2022-05-17T11:40:00Z">
              <w:r>
                <w:t>INSERT INTO attendance VALUES (5849, 45, 2022-05-08);</w:t>
              </w:r>
            </w:ins>
          </w:p>
          <w:p w14:paraId="552366BF" w14:textId="77777777" w:rsidR="00D470AE" w:rsidRDefault="00D470AE" w:rsidP="00D470AE">
            <w:pPr>
              <w:ind w:left="0" w:hanging="2"/>
              <w:rPr>
                <w:ins w:id="12006" w:author="임 종운" w:date="2022-05-17T11:40:00Z"/>
              </w:rPr>
            </w:pPr>
            <w:ins w:id="12007" w:author="임 종운" w:date="2022-05-17T11:40:00Z">
              <w:r>
                <w:t>INSERT INTO attendance VALUES (5850, 46, 2022-05-08);</w:t>
              </w:r>
            </w:ins>
          </w:p>
          <w:p w14:paraId="4A29A366" w14:textId="77777777" w:rsidR="00D470AE" w:rsidRDefault="00D470AE" w:rsidP="00D470AE">
            <w:pPr>
              <w:ind w:left="0" w:hanging="2"/>
              <w:rPr>
                <w:ins w:id="12008" w:author="임 종운" w:date="2022-05-17T11:40:00Z"/>
              </w:rPr>
            </w:pPr>
            <w:ins w:id="12009" w:author="임 종운" w:date="2022-05-17T11:40:00Z">
              <w:r>
                <w:t>INSERT INTO attendance VALUES (5851, 47, 2022-05-08);</w:t>
              </w:r>
            </w:ins>
          </w:p>
          <w:p w14:paraId="3A6E5D1E" w14:textId="77777777" w:rsidR="00D470AE" w:rsidRDefault="00D470AE" w:rsidP="00D470AE">
            <w:pPr>
              <w:ind w:left="0" w:hanging="2"/>
              <w:rPr>
                <w:ins w:id="12010" w:author="임 종운" w:date="2022-05-17T11:40:00Z"/>
              </w:rPr>
            </w:pPr>
            <w:ins w:id="12011" w:author="임 종운" w:date="2022-05-17T11:40:00Z">
              <w:r>
                <w:t>INSERT INTO attendance VALUES (5852, 48, 2022-05-08);</w:t>
              </w:r>
            </w:ins>
          </w:p>
          <w:p w14:paraId="36F7124E" w14:textId="77777777" w:rsidR="00D470AE" w:rsidRDefault="00D470AE" w:rsidP="00D470AE">
            <w:pPr>
              <w:ind w:left="0" w:hanging="2"/>
              <w:rPr>
                <w:ins w:id="12012" w:author="임 종운" w:date="2022-05-17T11:40:00Z"/>
              </w:rPr>
            </w:pPr>
            <w:ins w:id="12013" w:author="임 종운" w:date="2022-05-17T11:40:00Z">
              <w:r>
                <w:t>INSERT INTO attendance VALUES (5853, 49, 2022-05-08);</w:t>
              </w:r>
            </w:ins>
          </w:p>
          <w:p w14:paraId="3F85FBF9" w14:textId="77777777" w:rsidR="00D470AE" w:rsidRDefault="00D470AE" w:rsidP="00D470AE">
            <w:pPr>
              <w:ind w:left="0" w:hanging="2"/>
              <w:rPr>
                <w:ins w:id="12014" w:author="임 종운" w:date="2022-05-17T11:40:00Z"/>
              </w:rPr>
            </w:pPr>
            <w:ins w:id="12015" w:author="임 종운" w:date="2022-05-17T11:40:00Z">
              <w:r>
                <w:t>INSERT INTO attendance VALUES (5854, 50, 2022-05-08);</w:t>
              </w:r>
            </w:ins>
          </w:p>
          <w:p w14:paraId="12205DCB" w14:textId="77777777" w:rsidR="00D470AE" w:rsidRDefault="00D470AE" w:rsidP="00D470AE">
            <w:pPr>
              <w:ind w:left="0" w:hanging="2"/>
              <w:rPr>
                <w:ins w:id="12016" w:author="임 종운" w:date="2022-05-17T11:40:00Z"/>
              </w:rPr>
            </w:pPr>
            <w:ins w:id="12017" w:author="임 종운" w:date="2022-05-17T11:40:00Z">
              <w:r>
                <w:t>INSERT INTO attendance VALUES (5855, 51, 2022-05-08);</w:t>
              </w:r>
            </w:ins>
          </w:p>
          <w:p w14:paraId="7EBB0285" w14:textId="77777777" w:rsidR="00D470AE" w:rsidRDefault="00D470AE" w:rsidP="00D470AE">
            <w:pPr>
              <w:ind w:left="0" w:hanging="2"/>
              <w:rPr>
                <w:ins w:id="12018" w:author="임 종운" w:date="2022-05-17T11:40:00Z"/>
              </w:rPr>
            </w:pPr>
            <w:ins w:id="12019" w:author="임 종운" w:date="2022-05-17T11:40:00Z">
              <w:r>
                <w:t>INSERT INTO attendance VALUES (5856, 52, 2022-05-08);</w:t>
              </w:r>
            </w:ins>
          </w:p>
          <w:p w14:paraId="675C96FC" w14:textId="77777777" w:rsidR="00D470AE" w:rsidRDefault="00D470AE" w:rsidP="00D470AE">
            <w:pPr>
              <w:ind w:left="0" w:hanging="2"/>
              <w:rPr>
                <w:ins w:id="12020" w:author="임 종운" w:date="2022-05-17T11:40:00Z"/>
              </w:rPr>
            </w:pPr>
            <w:ins w:id="12021" w:author="임 종운" w:date="2022-05-17T11:40:00Z">
              <w:r>
                <w:t>INSERT INTO attendance VALUES (5857, 53, 2022-05-08);</w:t>
              </w:r>
            </w:ins>
          </w:p>
          <w:p w14:paraId="66192653" w14:textId="77777777" w:rsidR="00D470AE" w:rsidRDefault="00D470AE" w:rsidP="00D470AE">
            <w:pPr>
              <w:ind w:left="0" w:hanging="2"/>
              <w:rPr>
                <w:ins w:id="12022" w:author="임 종운" w:date="2022-05-17T11:40:00Z"/>
              </w:rPr>
            </w:pPr>
            <w:ins w:id="12023" w:author="임 종운" w:date="2022-05-17T11:40:00Z">
              <w:r>
                <w:t>INSERT INTO attendance VALUES (5858, 54, 2022-05-08);</w:t>
              </w:r>
            </w:ins>
          </w:p>
          <w:p w14:paraId="6DE023C1" w14:textId="77777777" w:rsidR="00D470AE" w:rsidRDefault="00D470AE" w:rsidP="00D470AE">
            <w:pPr>
              <w:ind w:left="0" w:hanging="2"/>
              <w:rPr>
                <w:ins w:id="12024" w:author="임 종운" w:date="2022-05-17T11:40:00Z"/>
              </w:rPr>
            </w:pPr>
            <w:ins w:id="12025" w:author="임 종운" w:date="2022-05-17T11:40:00Z">
              <w:r>
                <w:t>INSERT INTO attendance VALUES (5859, 55, 2022-05-08);</w:t>
              </w:r>
            </w:ins>
          </w:p>
          <w:p w14:paraId="4AC888A4" w14:textId="77777777" w:rsidR="00D470AE" w:rsidRDefault="00D470AE" w:rsidP="00D470AE">
            <w:pPr>
              <w:ind w:left="0" w:hanging="2"/>
              <w:rPr>
                <w:ins w:id="12026" w:author="임 종운" w:date="2022-05-17T11:40:00Z"/>
              </w:rPr>
            </w:pPr>
            <w:ins w:id="12027" w:author="임 종운" w:date="2022-05-17T11:40:00Z">
              <w:r>
                <w:t>INSERT INTO attendance VALUES (5860, 27, 2022-05-09);</w:t>
              </w:r>
            </w:ins>
          </w:p>
          <w:p w14:paraId="0A2EDA37" w14:textId="77777777" w:rsidR="00D470AE" w:rsidRDefault="00D470AE" w:rsidP="00D470AE">
            <w:pPr>
              <w:ind w:left="0" w:hanging="2"/>
              <w:rPr>
                <w:ins w:id="12028" w:author="임 종운" w:date="2022-05-17T11:40:00Z"/>
              </w:rPr>
            </w:pPr>
            <w:ins w:id="12029" w:author="임 종운" w:date="2022-05-17T11:40:00Z">
              <w:r>
                <w:t>INSERT INTO attendance VALUES (5861, 28, 2022-05-09);</w:t>
              </w:r>
            </w:ins>
          </w:p>
          <w:p w14:paraId="42763344" w14:textId="77777777" w:rsidR="00D470AE" w:rsidRDefault="00D470AE" w:rsidP="00D470AE">
            <w:pPr>
              <w:ind w:left="0" w:hanging="2"/>
              <w:rPr>
                <w:ins w:id="12030" w:author="임 종운" w:date="2022-05-17T11:40:00Z"/>
              </w:rPr>
            </w:pPr>
            <w:ins w:id="12031" w:author="임 종운" w:date="2022-05-17T11:40:00Z">
              <w:r>
                <w:t>INSERT INTO attendance VALUES (5862, 29, 2022-05-09);</w:t>
              </w:r>
            </w:ins>
          </w:p>
          <w:p w14:paraId="4B9995E3" w14:textId="77777777" w:rsidR="00D470AE" w:rsidRDefault="00D470AE" w:rsidP="00D470AE">
            <w:pPr>
              <w:ind w:left="0" w:hanging="2"/>
              <w:rPr>
                <w:ins w:id="12032" w:author="임 종운" w:date="2022-05-17T11:40:00Z"/>
              </w:rPr>
            </w:pPr>
            <w:ins w:id="12033" w:author="임 종운" w:date="2022-05-17T11:40:00Z">
              <w:r>
                <w:t>INSERT INTO attendance VALUES (5863, 30, 2022-05-09);</w:t>
              </w:r>
            </w:ins>
          </w:p>
          <w:p w14:paraId="5E180BAA" w14:textId="77777777" w:rsidR="00D470AE" w:rsidRDefault="00D470AE" w:rsidP="00D470AE">
            <w:pPr>
              <w:ind w:left="0" w:hanging="2"/>
              <w:rPr>
                <w:ins w:id="12034" w:author="임 종운" w:date="2022-05-17T11:40:00Z"/>
              </w:rPr>
            </w:pPr>
            <w:ins w:id="12035" w:author="임 종운" w:date="2022-05-17T11:40:00Z">
              <w:r>
                <w:t>INSERT INTO attendance VALUES (5864, 31, 2022-05-09);</w:t>
              </w:r>
            </w:ins>
          </w:p>
          <w:p w14:paraId="5B846FAB" w14:textId="77777777" w:rsidR="00D470AE" w:rsidRDefault="00D470AE" w:rsidP="00D470AE">
            <w:pPr>
              <w:ind w:left="0" w:hanging="2"/>
              <w:rPr>
                <w:ins w:id="12036" w:author="임 종운" w:date="2022-05-17T11:40:00Z"/>
              </w:rPr>
            </w:pPr>
            <w:ins w:id="12037" w:author="임 종운" w:date="2022-05-17T11:40:00Z">
              <w:r>
                <w:t>INSERT INTO attendance VALUES (5865, 32, 2022-05-09);</w:t>
              </w:r>
            </w:ins>
          </w:p>
          <w:p w14:paraId="02BCD714" w14:textId="77777777" w:rsidR="00D470AE" w:rsidRDefault="00D470AE" w:rsidP="00D470AE">
            <w:pPr>
              <w:ind w:left="0" w:hanging="2"/>
              <w:rPr>
                <w:ins w:id="12038" w:author="임 종운" w:date="2022-05-17T11:40:00Z"/>
              </w:rPr>
            </w:pPr>
            <w:ins w:id="12039" w:author="임 종운" w:date="2022-05-17T11:40:00Z">
              <w:r>
                <w:t>INSERT INTO attendance VALUES (5866, 33, 2022-05-09);</w:t>
              </w:r>
            </w:ins>
          </w:p>
          <w:p w14:paraId="2193D995" w14:textId="77777777" w:rsidR="00D470AE" w:rsidRDefault="00D470AE" w:rsidP="00D470AE">
            <w:pPr>
              <w:ind w:left="0" w:hanging="2"/>
              <w:rPr>
                <w:ins w:id="12040" w:author="임 종운" w:date="2022-05-17T11:40:00Z"/>
              </w:rPr>
            </w:pPr>
            <w:ins w:id="12041" w:author="임 종운" w:date="2022-05-17T11:40:00Z">
              <w:r>
                <w:t>INSERT INTO attendance VALUES (5867, 34, 2022-05-09);</w:t>
              </w:r>
            </w:ins>
          </w:p>
          <w:p w14:paraId="400EEF44" w14:textId="77777777" w:rsidR="00D470AE" w:rsidRDefault="00D470AE" w:rsidP="00D470AE">
            <w:pPr>
              <w:ind w:left="0" w:hanging="2"/>
              <w:rPr>
                <w:ins w:id="12042" w:author="임 종운" w:date="2022-05-17T11:40:00Z"/>
              </w:rPr>
            </w:pPr>
            <w:ins w:id="12043" w:author="임 종운" w:date="2022-05-17T11:40:00Z">
              <w:r>
                <w:t>INSERT INTO attendance VALUES (5868, 35, 2022-05-09);</w:t>
              </w:r>
            </w:ins>
          </w:p>
          <w:p w14:paraId="17FDCEC9" w14:textId="77777777" w:rsidR="00D470AE" w:rsidRDefault="00D470AE" w:rsidP="00D470AE">
            <w:pPr>
              <w:ind w:left="0" w:hanging="2"/>
              <w:rPr>
                <w:ins w:id="12044" w:author="임 종운" w:date="2022-05-17T11:40:00Z"/>
              </w:rPr>
            </w:pPr>
            <w:ins w:id="12045" w:author="임 종운" w:date="2022-05-17T11:40:00Z">
              <w:r>
                <w:t>INSERT INTO attendance VALUES (5869, 36, 2022-05-09);</w:t>
              </w:r>
            </w:ins>
          </w:p>
          <w:p w14:paraId="7EF2A8A4" w14:textId="77777777" w:rsidR="00D470AE" w:rsidRDefault="00D470AE" w:rsidP="00D470AE">
            <w:pPr>
              <w:ind w:left="0" w:hanging="2"/>
              <w:rPr>
                <w:ins w:id="12046" w:author="임 종운" w:date="2022-05-17T11:40:00Z"/>
              </w:rPr>
            </w:pPr>
            <w:ins w:id="12047" w:author="임 종운" w:date="2022-05-17T11:40:00Z">
              <w:r>
                <w:t>INSERT INTO attendance VALUES (5870, 37, 2022-05-09);</w:t>
              </w:r>
            </w:ins>
          </w:p>
          <w:p w14:paraId="3E3CA18D" w14:textId="77777777" w:rsidR="00D470AE" w:rsidRDefault="00D470AE" w:rsidP="00D470AE">
            <w:pPr>
              <w:ind w:left="0" w:hanging="2"/>
              <w:rPr>
                <w:ins w:id="12048" w:author="임 종운" w:date="2022-05-17T11:40:00Z"/>
              </w:rPr>
            </w:pPr>
            <w:ins w:id="12049" w:author="임 종운" w:date="2022-05-17T11:40:00Z">
              <w:r>
                <w:t>INSERT INTO attendance VALUES (5871, 38, 2022-05-09);</w:t>
              </w:r>
            </w:ins>
          </w:p>
          <w:p w14:paraId="370E6F5F" w14:textId="77777777" w:rsidR="00D470AE" w:rsidRDefault="00D470AE" w:rsidP="00D470AE">
            <w:pPr>
              <w:ind w:left="0" w:hanging="2"/>
              <w:rPr>
                <w:ins w:id="12050" w:author="임 종운" w:date="2022-05-17T11:40:00Z"/>
              </w:rPr>
            </w:pPr>
            <w:ins w:id="12051" w:author="임 종운" w:date="2022-05-17T11:40:00Z">
              <w:r>
                <w:t>INSERT INTO attendance VALUES (5872, 39, 2022-05-09);</w:t>
              </w:r>
            </w:ins>
          </w:p>
          <w:p w14:paraId="3FD35E7D" w14:textId="77777777" w:rsidR="00D470AE" w:rsidRDefault="00D470AE" w:rsidP="00D470AE">
            <w:pPr>
              <w:ind w:left="0" w:hanging="2"/>
              <w:rPr>
                <w:ins w:id="12052" w:author="임 종운" w:date="2022-05-17T11:40:00Z"/>
              </w:rPr>
            </w:pPr>
            <w:ins w:id="12053" w:author="임 종운" w:date="2022-05-17T11:40:00Z">
              <w:r>
                <w:t>INSERT INTO attendance VALUES (5873, 40, 2022-05-09);</w:t>
              </w:r>
            </w:ins>
          </w:p>
          <w:p w14:paraId="2ADCA61F" w14:textId="77777777" w:rsidR="00D470AE" w:rsidRDefault="00D470AE" w:rsidP="00D470AE">
            <w:pPr>
              <w:ind w:left="0" w:hanging="2"/>
              <w:rPr>
                <w:ins w:id="12054" w:author="임 종운" w:date="2022-05-17T11:40:00Z"/>
              </w:rPr>
            </w:pPr>
            <w:ins w:id="12055" w:author="임 종운" w:date="2022-05-17T11:40:00Z">
              <w:r>
                <w:t>INSERT INTO attendance VALUES (5874, 41, 2022-05-09);</w:t>
              </w:r>
            </w:ins>
          </w:p>
          <w:p w14:paraId="6DDDBC64" w14:textId="77777777" w:rsidR="00D470AE" w:rsidRDefault="00D470AE" w:rsidP="00D470AE">
            <w:pPr>
              <w:ind w:left="0" w:hanging="2"/>
              <w:rPr>
                <w:ins w:id="12056" w:author="임 종운" w:date="2022-05-17T11:40:00Z"/>
              </w:rPr>
            </w:pPr>
            <w:ins w:id="12057" w:author="임 종운" w:date="2022-05-17T11:40:00Z">
              <w:r>
                <w:lastRenderedPageBreak/>
                <w:t>INSERT INTO attendance VALUES (5875, 42, 2022-05-09);</w:t>
              </w:r>
            </w:ins>
          </w:p>
          <w:p w14:paraId="6E912CF4" w14:textId="77777777" w:rsidR="00D470AE" w:rsidRDefault="00D470AE" w:rsidP="00D470AE">
            <w:pPr>
              <w:ind w:left="0" w:hanging="2"/>
              <w:rPr>
                <w:ins w:id="12058" w:author="임 종운" w:date="2022-05-17T11:40:00Z"/>
              </w:rPr>
            </w:pPr>
            <w:ins w:id="12059" w:author="임 종운" w:date="2022-05-17T11:40:00Z">
              <w:r>
                <w:t>INSERT INTO attendance VALUES (5876, 43, 2022-05-09);</w:t>
              </w:r>
            </w:ins>
          </w:p>
          <w:p w14:paraId="52768ABF" w14:textId="77777777" w:rsidR="00D470AE" w:rsidRDefault="00D470AE" w:rsidP="00D470AE">
            <w:pPr>
              <w:ind w:left="0" w:hanging="2"/>
              <w:rPr>
                <w:ins w:id="12060" w:author="임 종운" w:date="2022-05-17T11:40:00Z"/>
              </w:rPr>
            </w:pPr>
            <w:ins w:id="12061" w:author="임 종운" w:date="2022-05-17T11:40:00Z">
              <w:r>
                <w:t>INSERT INTO attendance VALUES (5877, 44, 2022-05-09);</w:t>
              </w:r>
            </w:ins>
          </w:p>
          <w:p w14:paraId="28B58FD7" w14:textId="77777777" w:rsidR="00D470AE" w:rsidRDefault="00D470AE" w:rsidP="00D470AE">
            <w:pPr>
              <w:ind w:left="0" w:hanging="2"/>
              <w:rPr>
                <w:ins w:id="12062" w:author="임 종운" w:date="2022-05-17T11:40:00Z"/>
              </w:rPr>
            </w:pPr>
            <w:ins w:id="12063" w:author="임 종운" w:date="2022-05-17T11:40:00Z">
              <w:r>
                <w:t>INSERT INTO attendance VALUES (5878, 45, 2022-05-09);</w:t>
              </w:r>
            </w:ins>
          </w:p>
          <w:p w14:paraId="585BE566" w14:textId="77777777" w:rsidR="00D470AE" w:rsidRDefault="00D470AE" w:rsidP="00D470AE">
            <w:pPr>
              <w:ind w:left="0" w:hanging="2"/>
              <w:rPr>
                <w:ins w:id="12064" w:author="임 종운" w:date="2022-05-17T11:40:00Z"/>
              </w:rPr>
            </w:pPr>
            <w:ins w:id="12065" w:author="임 종운" w:date="2022-05-17T11:40:00Z">
              <w:r>
                <w:t>INSERT INTO attendance VALUES (5879, 46, 2022-05-09);</w:t>
              </w:r>
            </w:ins>
          </w:p>
          <w:p w14:paraId="587C6008" w14:textId="77777777" w:rsidR="00D470AE" w:rsidRDefault="00D470AE" w:rsidP="00D470AE">
            <w:pPr>
              <w:ind w:left="0" w:hanging="2"/>
              <w:rPr>
                <w:ins w:id="12066" w:author="임 종운" w:date="2022-05-17T11:40:00Z"/>
              </w:rPr>
            </w:pPr>
            <w:ins w:id="12067" w:author="임 종운" w:date="2022-05-17T11:40:00Z">
              <w:r>
                <w:t>INSERT INTO attendance VALUES (5880, 47, 2022-05-09);</w:t>
              </w:r>
            </w:ins>
          </w:p>
          <w:p w14:paraId="367CF4EA" w14:textId="77777777" w:rsidR="00D470AE" w:rsidRDefault="00D470AE" w:rsidP="00D470AE">
            <w:pPr>
              <w:ind w:left="0" w:hanging="2"/>
              <w:rPr>
                <w:ins w:id="12068" w:author="임 종운" w:date="2022-05-17T11:40:00Z"/>
              </w:rPr>
            </w:pPr>
            <w:ins w:id="12069" w:author="임 종운" w:date="2022-05-17T11:40:00Z">
              <w:r>
                <w:t>INSERT INTO attendance VALUES (5881, 48, 2022-05-09);</w:t>
              </w:r>
            </w:ins>
          </w:p>
          <w:p w14:paraId="72CC7EF6" w14:textId="77777777" w:rsidR="00D470AE" w:rsidRDefault="00D470AE" w:rsidP="00D470AE">
            <w:pPr>
              <w:ind w:left="0" w:hanging="2"/>
              <w:rPr>
                <w:ins w:id="12070" w:author="임 종운" w:date="2022-05-17T11:40:00Z"/>
              </w:rPr>
            </w:pPr>
            <w:ins w:id="12071" w:author="임 종운" w:date="2022-05-17T11:40:00Z">
              <w:r>
                <w:t>INSERT INTO attendance VALUES (5882, 49, 2022-05-09);</w:t>
              </w:r>
            </w:ins>
          </w:p>
          <w:p w14:paraId="2A2F87EC" w14:textId="77777777" w:rsidR="00D470AE" w:rsidRDefault="00D470AE" w:rsidP="00D470AE">
            <w:pPr>
              <w:ind w:left="0" w:hanging="2"/>
              <w:rPr>
                <w:ins w:id="12072" w:author="임 종운" w:date="2022-05-17T11:40:00Z"/>
              </w:rPr>
            </w:pPr>
            <w:ins w:id="12073" w:author="임 종운" w:date="2022-05-17T11:40:00Z">
              <w:r>
                <w:t>INSERT INTO attendance VALUES (5883, 50, 2022-05-09);</w:t>
              </w:r>
            </w:ins>
          </w:p>
          <w:p w14:paraId="7C7E3994" w14:textId="77777777" w:rsidR="00D470AE" w:rsidRDefault="00D470AE" w:rsidP="00D470AE">
            <w:pPr>
              <w:ind w:left="0" w:hanging="2"/>
              <w:rPr>
                <w:ins w:id="12074" w:author="임 종운" w:date="2022-05-17T11:40:00Z"/>
              </w:rPr>
            </w:pPr>
            <w:ins w:id="12075" w:author="임 종운" w:date="2022-05-17T11:40:00Z">
              <w:r>
                <w:t>INSERT INTO attendance VALUES (5884, 51, 2022-05-09);</w:t>
              </w:r>
            </w:ins>
          </w:p>
          <w:p w14:paraId="1173E299" w14:textId="77777777" w:rsidR="00D470AE" w:rsidRDefault="00D470AE" w:rsidP="00D470AE">
            <w:pPr>
              <w:ind w:left="0" w:hanging="2"/>
              <w:rPr>
                <w:ins w:id="12076" w:author="임 종운" w:date="2022-05-17T11:40:00Z"/>
              </w:rPr>
            </w:pPr>
            <w:ins w:id="12077" w:author="임 종운" w:date="2022-05-17T11:40:00Z">
              <w:r>
                <w:t>INSERT INTO attendance VALUES (5885, 52, 2022-05-09);</w:t>
              </w:r>
            </w:ins>
          </w:p>
          <w:p w14:paraId="25C8B690" w14:textId="77777777" w:rsidR="00D470AE" w:rsidRDefault="00D470AE" w:rsidP="00D470AE">
            <w:pPr>
              <w:ind w:left="0" w:hanging="2"/>
              <w:rPr>
                <w:ins w:id="12078" w:author="임 종운" w:date="2022-05-17T11:40:00Z"/>
              </w:rPr>
            </w:pPr>
            <w:ins w:id="12079" w:author="임 종운" w:date="2022-05-17T11:40:00Z">
              <w:r>
                <w:t>INSERT INTO attendance VALUES (5886, 53, 2022-05-09);</w:t>
              </w:r>
            </w:ins>
          </w:p>
          <w:p w14:paraId="201087E2" w14:textId="77777777" w:rsidR="00D470AE" w:rsidRDefault="00D470AE" w:rsidP="00D470AE">
            <w:pPr>
              <w:ind w:left="0" w:hanging="2"/>
              <w:rPr>
                <w:ins w:id="12080" w:author="임 종운" w:date="2022-05-17T11:40:00Z"/>
              </w:rPr>
            </w:pPr>
            <w:ins w:id="12081" w:author="임 종운" w:date="2022-05-17T11:40:00Z">
              <w:r>
                <w:t>INSERT INTO attendance VALUES (5887, 54, 2022-05-09);</w:t>
              </w:r>
            </w:ins>
          </w:p>
          <w:p w14:paraId="3539AD36" w14:textId="77777777" w:rsidR="00D470AE" w:rsidRDefault="00D470AE" w:rsidP="00D470AE">
            <w:pPr>
              <w:ind w:left="0" w:hanging="2"/>
              <w:rPr>
                <w:ins w:id="12082" w:author="임 종운" w:date="2022-05-17T11:40:00Z"/>
              </w:rPr>
            </w:pPr>
            <w:ins w:id="12083" w:author="임 종운" w:date="2022-05-17T11:40:00Z">
              <w:r>
                <w:t>INSERT INTO attendance VALUES (5888, 55, 2022-05-09);</w:t>
              </w:r>
            </w:ins>
          </w:p>
          <w:p w14:paraId="00B6CEBB" w14:textId="77777777" w:rsidR="00D470AE" w:rsidRDefault="00D470AE" w:rsidP="00D470AE">
            <w:pPr>
              <w:ind w:left="0" w:hanging="2"/>
              <w:rPr>
                <w:ins w:id="12084" w:author="임 종운" w:date="2022-05-17T11:40:00Z"/>
              </w:rPr>
            </w:pPr>
            <w:ins w:id="12085" w:author="임 종운" w:date="2022-05-17T11:40:00Z">
              <w:r>
                <w:t>INSERT INTO attendance VALUES (5889, 27, 2022-05-10);</w:t>
              </w:r>
            </w:ins>
          </w:p>
          <w:p w14:paraId="002594CF" w14:textId="77777777" w:rsidR="00D470AE" w:rsidRDefault="00D470AE" w:rsidP="00D470AE">
            <w:pPr>
              <w:ind w:left="0" w:hanging="2"/>
              <w:rPr>
                <w:ins w:id="12086" w:author="임 종운" w:date="2022-05-17T11:40:00Z"/>
              </w:rPr>
            </w:pPr>
            <w:ins w:id="12087" w:author="임 종운" w:date="2022-05-17T11:40:00Z">
              <w:r>
                <w:t>INSERT INTO attendance VALUES (5890, 28, 2022-05-10);</w:t>
              </w:r>
            </w:ins>
          </w:p>
          <w:p w14:paraId="3CCA7782" w14:textId="77777777" w:rsidR="00D470AE" w:rsidRDefault="00D470AE" w:rsidP="00D470AE">
            <w:pPr>
              <w:ind w:left="0" w:hanging="2"/>
              <w:rPr>
                <w:ins w:id="12088" w:author="임 종운" w:date="2022-05-17T11:40:00Z"/>
              </w:rPr>
            </w:pPr>
            <w:ins w:id="12089" w:author="임 종운" w:date="2022-05-17T11:40:00Z">
              <w:r>
                <w:t>INSERT INTO attendance VALUES (5891, 29, 2022-05-10);</w:t>
              </w:r>
            </w:ins>
          </w:p>
          <w:p w14:paraId="3E577EF1" w14:textId="77777777" w:rsidR="00D470AE" w:rsidRDefault="00D470AE" w:rsidP="00D470AE">
            <w:pPr>
              <w:ind w:left="0" w:hanging="2"/>
              <w:rPr>
                <w:ins w:id="12090" w:author="임 종운" w:date="2022-05-17T11:40:00Z"/>
              </w:rPr>
            </w:pPr>
            <w:ins w:id="12091" w:author="임 종운" w:date="2022-05-17T11:40:00Z">
              <w:r>
                <w:t>INSERT INTO attendance VALUES (5892, 30, 2022-05-10);</w:t>
              </w:r>
            </w:ins>
          </w:p>
          <w:p w14:paraId="3DADC748" w14:textId="77777777" w:rsidR="00D470AE" w:rsidRDefault="00D470AE" w:rsidP="00D470AE">
            <w:pPr>
              <w:ind w:left="0" w:hanging="2"/>
              <w:rPr>
                <w:ins w:id="12092" w:author="임 종운" w:date="2022-05-17T11:40:00Z"/>
              </w:rPr>
            </w:pPr>
            <w:ins w:id="12093" w:author="임 종운" w:date="2022-05-17T11:40:00Z">
              <w:r>
                <w:t>INSERT INTO attendance VALUES (5893, 31, 2022-05-10);</w:t>
              </w:r>
            </w:ins>
          </w:p>
          <w:p w14:paraId="4EC2E5EE" w14:textId="77777777" w:rsidR="00D470AE" w:rsidRDefault="00D470AE" w:rsidP="00D470AE">
            <w:pPr>
              <w:ind w:left="0" w:hanging="2"/>
              <w:rPr>
                <w:ins w:id="12094" w:author="임 종운" w:date="2022-05-17T11:40:00Z"/>
              </w:rPr>
            </w:pPr>
            <w:ins w:id="12095" w:author="임 종운" w:date="2022-05-17T11:40:00Z">
              <w:r>
                <w:t>INSERT INTO attendance VALUES (5894, 32, 2022-05-10);</w:t>
              </w:r>
            </w:ins>
          </w:p>
          <w:p w14:paraId="25FBADF5" w14:textId="77777777" w:rsidR="00D470AE" w:rsidRDefault="00D470AE" w:rsidP="00D470AE">
            <w:pPr>
              <w:ind w:left="0" w:hanging="2"/>
              <w:rPr>
                <w:ins w:id="12096" w:author="임 종운" w:date="2022-05-17T11:40:00Z"/>
              </w:rPr>
            </w:pPr>
            <w:ins w:id="12097" w:author="임 종운" w:date="2022-05-17T11:40:00Z">
              <w:r>
                <w:t>INSERT INTO attendance VALUES (5895, 33, 2022-05-10);</w:t>
              </w:r>
            </w:ins>
          </w:p>
          <w:p w14:paraId="434D6952" w14:textId="77777777" w:rsidR="00D470AE" w:rsidRDefault="00D470AE" w:rsidP="00D470AE">
            <w:pPr>
              <w:ind w:left="0" w:hanging="2"/>
              <w:rPr>
                <w:ins w:id="12098" w:author="임 종운" w:date="2022-05-17T11:40:00Z"/>
              </w:rPr>
            </w:pPr>
            <w:ins w:id="12099" w:author="임 종운" w:date="2022-05-17T11:40:00Z">
              <w:r>
                <w:t>INSERT INTO attendance VALUES (5896, 34, 2022-05-10);</w:t>
              </w:r>
            </w:ins>
          </w:p>
          <w:p w14:paraId="0BCE360D" w14:textId="77777777" w:rsidR="00D470AE" w:rsidRDefault="00D470AE" w:rsidP="00D470AE">
            <w:pPr>
              <w:ind w:left="0" w:hanging="2"/>
              <w:rPr>
                <w:ins w:id="12100" w:author="임 종운" w:date="2022-05-17T11:40:00Z"/>
              </w:rPr>
            </w:pPr>
            <w:ins w:id="12101" w:author="임 종운" w:date="2022-05-17T11:40:00Z">
              <w:r>
                <w:t>INSERT INTO attendance VALUES (5897, 35, 2022-05-10);</w:t>
              </w:r>
            </w:ins>
          </w:p>
          <w:p w14:paraId="00FC3A3D" w14:textId="77777777" w:rsidR="00D470AE" w:rsidRDefault="00D470AE" w:rsidP="00D470AE">
            <w:pPr>
              <w:ind w:left="0" w:hanging="2"/>
              <w:rPr>
                <w:ins w:id="12102" w:author="임 종운" w:date="2022-05-17T11:40:00Z"/>
              </w:rPr>
            </w:pPr>
            <w:ins w:id="12103" w:author="임 종운" w:date="2022-05-17T11:40:00Z">
              <w:r>
                <w:t>INSERT INTO attendance VALUES (5898, 36, 2022-05-10);</w:t>
              </w:r>
            </w:ins>
          </w:p>
          <w:p w14:paraId="6752DB66" w14:textId="77777777" w:rsidR="00D470AE" w:rsidRDefault="00D470AE" w:rsidP="00D470AE">
            <w:pPr>
              <w:ind w:left="0" w:hanging="2"/>
              <w:rPr>
                <w:ins w:id="12104" w:author="임 종운" w:date="2022-05-17T11:40:00Z"/>
              </w:rPr>
            </w:pPr>
            <w:ins w:id="12105" w:author="임 종운" w:date="2022-05-17T11:40:00Z">
              <w:r>
                <w:t>INSERT INTO attendance VALUES (5899, 37, 2022-05-10);</w:t>
              </w:r>
            </w:ins>
          </w:p>
          <w:p w14:paraId="70B7BC75" w14:textId="77777777" w:rsidR="00D470AE" w:rsidRDefault="00D470AE" w:rsidP="00D470AE">
            <w:pPr>
              <w:ind w:left="0" w:hanging="2"/>
              <w:rPr>
                <w:ins w:id="12106" w:author="임 종운" w:date="2022-05-17T11:40:00Z"/>
              </w:rPr>
            </w:pPr>
            <w:ins w:id="12107" w:author="임 종운" w:date="2022-05-17T11:40:00Z">
              <w:r>
                <w:t>INSERT INTO attendance VALUES (5900, 38, 2022-05-10);</w:t>
              </w:r>
            </w:ins>
          </w:p>
          <w:p w14:paraId="53C5C917" w14:textId="77777777" w:rsidR="00D470AE" w:rsidRDefault="00D470AE" w:rsidP="00D470AE">
            <w:pPr>
              <w:ind w:left="0" w:hanging="2"/>
              <w:rPr>
                <w:ins w:id="12108" w:author="임 종운" w:date="2022-05-17T11:40:00Z"/>
              </w:rPr>
            </w:pPr>
            <w:ins w:id="12109" w:author="임 종운" w:date="2022-05-17T11:40:00Z">
              <w:r>
                <w:t>INSERT INTO attendance VALUES (5901, 39, 2022-05-10);</w:t>
              </w:r>
            </w:ins>
          </w:p>
          <w:p w14:paraId="65C06978" w14:textId="77777777" w:rsidR="00D470AE" w:rsidRDefault="00D470AE" w:rsidP="00D470AE">
            <w:pPr>
              <w:ind w:left="0" w:hanging="2"/>
              <w:rPr>
                <w:ins w:id="12110" w:author="임 종운" w:date="2022-05-17T11:40:00Z"/>
              </w:rPr>
            </w:pPr>
            <w:ins w:id="12111" w:author="임 종운" w:date="2022-05-17T11:40:00Z">
              <w:r>
                <w:lastRenderedPageBreak/>
                <w:t>INSERT INTO attendance VALUES (5902, 40, 2022-05-10);</w:t>
              </w:r>
            </w:ins>
          </w:p>
          <w:p w14:paraId="219B12F0" w14:textId="77777777" w:rsidR="00D470AE" w:rsidRDefault="00D470AE" w:rsidP="00D470AE">
            <w:pPr>
              <w:ind w:left="0" w:hanging="2"/>
              <w:rPr>
                <w:ins w:id="12112" w:author="임 종운" w:date="2022-05-17T11:40:00Z"/>
              </w:rPr>
            </w:pPr>
            <w:ins w:id="12113" w:author="임 종운" w:date="2022-05-17T11:40:00Z">
              <w:r>
                <w:t>INSERT INTO attendance VALUES (5903, 41, 2022-05-10);</w:t>
              </w:r>
            </w:ins>
          </w:p>
          <w:p w14:paraId="55323BB5" w14:textId="77777777" w:rsidR="00D470AE" w:rsidRDefault="00D470AE" w:rsidP="00D470AE">
            <w:pPr>
              <w:ind w:left="0" w:hanging="2"/>
              <w:rPr>
                <w:ins w:id="12114" w:author="임 종운" w:date="2022-05-17T11:40:00Z"/>
              </w:rPr>
            </w:pPr>
            <w:ins w:id="12115" w:author="임 종운" w:date="2022-05-17T11:40:00Z">
              <w:r>
                <w:t>INSERT INTO attendance VALUES (5904, 42, 2022-05-10);</w:t>
              </w:r>
            </w:ins>
          </w:p>
          <w:p w14:paraId="03296347" w14:textId="77777777" w:rsidR="00D470AE" w:rsidRDefault="00D470AE" w:rsidP="00D470AE">
            <w:pPr>
              <w:ind w:left="0" w:hanging="2"/>
              <w:rPr>
                <w:ins w:id="12116" w:author="임 종운" w:date="2022-05-17T11:40:00Z"/>
              </w:rPr>
            </w:pPr>
            <w:ins w:id="12117" w:author="임 종운" w:date="2022-05-17T11:40:00Z">
              <w:r>
                <w:t>INSERT INTO attendance VALUES (5905, 43, 2022-05-10);</w:t>
              </w:r>
            </w:ins>
          </w:p>
          <w:p w14:paraId="65D24A12" w14:textId="77777777" w:rsidR="00D470AE" w:rsidRDefault="00D470AE" w:rsidP="00D470AE">
            <w:pPr>
              <w:ind w:left="0" w:hanging="2"/>
              <w:rPr>
                <w:ins w:id="12118" w:author="임 종운" w:date="2022-05-17T11:40:00Z"/>
              </w:rPr>
            </w:pPr>
            <w:ins w:id="12119" w:author="임 종운" w:date="2022-05-17T11:40:00Z">
              <w:r>
                <w:t>INSERT INTO attendance VALUES (5906, 44, 2022-05-10);</w:t>
              </w:r>
            </w:ins>
          </w:p>
          <w:p w14:paraId="4F7085FB" w14:textId="77777777" w:rsidR="00D470AE" w:rsidRDefault="00D470AE" w:rsidP="00D470AE">
            <w:pPr>
              <w:ind w:left="0" w:hanging="2"/>
              <w:rPr>
                <w:ins w:id="12120" w:author="임 종운" w:date="2022-05-17T11:40:00Z"/>
              </w:rPr>
            </w:pPr>
            <w:ins w:id="12121" w:author="임 종운" w:date="2022-05-17T11:40:00Z">
              <w:r>
                <w:t>INSERT INTO attendance VALUES (5907, 45, 2022-05-10);</w:t>
              </w:r>
            </w:ins>
          </w:p>
          <w:p w14:paraId="2AD0DF2D" w14:textId="77777777" w:rsidR="00D470AE" w:rsidRDefault="00D470AE" w:rsidP="00D470AE">
            <w:pPr>
              <w:ind w:left="0" w:hanging="2"/>
              <w:rPr>
                <w:ins w:id="12122" w:author="임 종운" w:date="2022-05-17T11:40:00Z"/>
              </w:rPr>
            </w:pPr>
            <w:ins w:id="12123" w:author="임 종운" w:date="2022-05-17T11:40:00Z">
              <w:r>
                <w:t>INSERT INTO attendance VALUES (5908, 46, 2022-05-10);</w:t>
              </w:r>
            </w:ins>
          </w:p>
          <w:p w14:paraId="2A0E97E4" w14:textId="77777777" w:rsidR="00D470AE" w:rsidRDefault="00D470AE" w:rsidP="00D470AE">
            <w:pPr>
              <w:ind w:left="0" w:hanging="2"/>
              <w:rPr>
                <w:ins w:id="12124" w:author="임 종운" w:date="2022-05-17T11:40:00Z"/>
              </w:rPr>
            </w:pPr>
            <w:ins w:id="12125" w:author="임 종운" w:date="2022-05-17T11:40:00Z">
              <w:r>
                <w:t>INSERT INTO attendance VALUES (5909, 47, 2022-05-10);</w:t>
              </w:r>
            </w:ins>
          </w:p>
          <w:p w14:paraId="0CE5D7CE" w14:textId="77777777" w:rsidR="00D470AE" w:rsidRDefault="00D470AE" w:rsidP="00D470AE">
            <w:pPr>
              <w:ind w:left="0" w:hanging="2"/>
              <w:rPr>
                <w:ins w:id="12126" w:author="임 종운" w:date="2022-05-17T11:40:00Z"/>
              </w:rPr>
            </w:pPr>
            <w:ins w:id="12127" w:author="임 종운" w:date="2022-05-17T11:40:00Z">
              <w:r>
                <w:t>INSERT INTO attendance VALUES (5910, 48, 2022-05-10);</w:t>
              </w:r>
            </w:ins>
          </w:p>
          <w:p w14:paraId="6894A25F" w14:textId="77777777" w:rsidR="00D470AE" w:rsidRDefault="00D470AE" w:rsidP="00D470AE">
            <w:pPr>
              <w:ind w:left="0" w:hanging="2"/>
              <w:rPr>
                <w:ins w:id="12128" w:author="임 종운" w:date="2022-05-17T11:40:00Z"/>
              </w:rPr>
            </w:pPr>
            <w:ins w:id="12129" w:author="임 종운" w:date="2022-05-17T11:40:00Z">
              <w:r>
                <w:t>INSERT INTO attendance VALUES (5911, 49, 2022-05-10);</w:t>
              </w:r>
            </w:ins>
          </w:p>
          <w:p w14:paraId="2925FA9E" w14:textId="77777777" w:rsidR="00D470AE" w:rsidRDefault="00D470AE" w:rsidP="00D470AE">
            <w:pPr>
              <w:ind w:left="0" w:hanging="2"/>
              <w:rPr>
                <w:ins w:id="12130" w:author="임 종운" w:date="2022-05-17T11:40:00Z"/>
              </w:rPr>
            </w:pPr>
            <w:ins w:id="12131" w:author="임 종운" w:date="2022-05-17T11:40:00Z">
              <w:r>
                <w:t>INSERT INTO attendance VALUES (5912, 50, 2022-05-10);</w:t>
              </w:r>
            </w:ins>
          </w:p>
          <w:p w14:paraId="310C4CA7" w14:textId="77777777" w:rsidR="00D470AE" w:rsidRDefault="00D470AE" w:rsidP="00D470AE">
            <w:pPr>
              <w:ind w:left="0" w:hanging="2"/>
              <w:rPr>
                <w:ins w:id="12132" w:author="임 종운" w:date="2022-05-17T11:40:00Z"/>
              </w:rPr>
            </w:pPr>
            <w:ins w:id="12133" w:author="임 종운" w:date="2022-05-17T11:40:00Z">
              <w:r>
                <w:t>INSERT INTO attendance VALUES (5913, 51, 2022-05-10);</w:t>
              </w:r>
            </w:ins>
          </w:p>
          <w:p w14:paraId="3FE5608F" w14:textId="77777777" w:rsidR="00D470AE" w:rsidRDefault="00D470AE" w:rsidP="00D470AE">
            <w:pPr>
              <w:ind w:left="0" w:hanging="2"/>
              <w:rPr>
                <w:ins w:id="12134" w:author="임 종운" w:date="2022-05-17T11:40:00Z"/>
              </w:rPr>
            </w:pPr>
            <w:ins w:id="12135" w:author="임 종운" w:date="2022-05-17T11:40:00Z">
              <w:r>
                <w:t>INSERT INTO attendance VALUES (5914, 52, 2022-05-10);</w:t>
              </w:r>
            </w:ins>
          </w:p>
          <w:p w14:paraId="5DB62923" w14:textId="77777777" w:rsidR="00D470AE" w:rsidRDefault="00D470AE" w:rsidP="00D470AE">
            <w:pPr>
              <w:ind w:left="0" w:hanging="2"/>
              <w:rPr>
                <w:ins w:id="12136" w:author="임 종운" w:date="2022-05-17T11:40:00Z"/>
              </w:rPr>
            </w:pPr>
            <w:ins w:id="12137" w:author="임 종운" w:date="2022-05-17T11:40:00Z">
              <w:r>
                <w:t>INSERT INTO attendance VALUES (5915, 53, 2022-05-10);</w:t>
              </w:r>
            </w:ins>
          </w:p>
          <w:p w14:paraId="3054FFBA" w14:textId="77777777" w:rsidR="00D470AE" w:rsidRDefault="00D470AE" w:rsidP="00D470AE">
            <w:pPr>
              <w:ind w:left="0" w:hanging="2"/>
              <w:rPr>
                <w:ins w:id="12138" w:author="임 종운" w:date="2022-05-17T11:40:00Z"/>
              </w:rPr>
            </w:pPr>
            <w:ins w:id="12139" w:author="임 종운" w:date="2022-05-17T11:40:00Z">
              <w:r>
                <w:t>INSERT INTO attendance VALUES (5916, 54, 2022-05-10);</w:t>
              </w:r>
            </w:ins>
          </w:p>
          <w:p w14:paraId="47E35E82" w14:textId="77777777" w:rsidR="00D470AE" w:rsidRDefault="00D470AE" w:rsidP="00D470AE">
            <w:pPr>
              <w:ind w:left="0" w:hanging="2"/>
              <w:rPr>
                <w:ins w:id="12140" w:author="임 종운" w:date="2022-05-17T11:40:00Z"/>
              </w:rPr>
            </w:pPr>
            <w:ins w:id="12141" w:author="임 종운" w:date="2022-05-17T11:40:00Z">
              <w:r>
                <w:t>INSERT INTO attendance VALUES (5917, 55, 2022-05-10);</w:t>
              </w:r>
            </w:ins>
          </w:p>
          <w:p w14:paraId="78AD7631" w14:textId="77777777" w:rsidR="00D470AE" w:rsidRDefault="00D470AE" w:rsidP="00D470AE">
            <w:pPr>
              <w:ind w:left="0" w:hanging="2"/>
              <w:rPr>
                <w:ins w:id="12142" w:author="임 종운" w:date="2022-05-17T11:40:00Z"/>
              </w:rPr>
            </w:pPr>
            <w:ins w:id="12143" w:author="임 종운" w:date="2022-05-17T11:40:00Z">
              <w:r>
                <w:t>INSERT INTO attendance VALUES (5918, 27, 2022-05-11);</w:t>
              </w:r>
            </w:ins>
          </w:p>
          <w:p w14:paraId="319C3541" w14:textId="77777777" w:rsidR="00D470AE" w:rsidRDefault="00D470AE" w:rsidP="00D470AE">
            <w:pPr>
              <w:ind w:left="0" w:hanging="2"/>
              <w:rPr>
                <w:ins w:id="12144" w:author="임 종운" w:date="2022-05-17T11:40:00Z"/>
              </w:rPr>
            </w:pPr>
            <w:ins w:id="12145" w:author="임 종운" w:date="2022-05-17T11:40:00Z">
              <w:r>
                <w:t>INSERT INTO attendance VALUES (5919, 28, 2022-05-11);</w:t>
              </w:r>
            </w:ins>
          </w:p>
          <w:p w14:paraId="50B3D767" w14:textId="77777777" w:rsidR="00D470AE" w:rsidRDefault="00D470AE" w:rsidP="00D470AE">
            <w:pPr>
              <w:ind w:left="0" w:hanging="2"/>
              <w:rPr>
                <w:ins w:id="12146" w:author="임 종운" w:date="2022-05-17T11:40:00Z"/>
              </w:rPr>
            </w:pPr>
            <w:ins w:id="12147" w:author="임 종운" w:date="2022-05-17T11:40:00Z">
              <w:r>
                <w:t>INSERT INTO attendance VALUES (5920, 29, 2022-05-11);</w:t>
              </w:r>
            </w:ins>
          </w:p>
          <w:p w14:paraId="1E5B6DA0" w14:textId="77777777" w:rsidR="00D470AE" w:rsidRDefault="00D470AE" w:rsidP="00D470AE">
            <w:pPr>
              <w:ind w:left="0" w:hanging="2"/>
              <w:rPr>
                <w:ins w:id="12148" w:author="임 종운" w:date="2022-05-17T11:40:00Z"/>
              </w:rPr>
            </w:pPr>
            <w:ins w:id="12149" w:author="임 종운" w:date="2022-05-17T11:40:00Z">
              <w:r>
                <w:t>INSERT INTO attendance VALUES (5921, 30, 2022-05-11);</w:t>
              </w:r>
            </w:ins>
          </w:p>
          <w:p w14:paraId="3489597C" w14:textId="77777777" w:rsidR="00D470AE" w:rsidRDefault="00D470AE" w:rsidP="00D470AE">
            <w:pPr>
              <w:ind w:left="0" w:hanging="2"/>
              <w:rPr>
                <w:ins w:id="12150" w:author="임 종운" w:date="2022-05-17T11:40:00Z"/>
              </w:rPr>
            </w:pPr>
            <w:ins w:id="12151" w:author="임 종운" w:date="2022-05-17T11:40:00Z">
              <w:r>
                <w:t>INSERT INTO attendance VALUES (5922, 31, 2022-05-11);</w:t>
              </w:r>
            </w:ins>
          </w:p>
          <w:p w14:paraId="143AB308" w14:textId="77777777" w:rsidR="00D470AE" w:rsidRDefault="00D470AE" w:rsidP="00D470AE">
            <w:pPr>
              <w:ind w:left="0" w:hanging="2"/>
              <w:rPr>
                <w:ins w:id="12152" w:author="임 종운" w:date="2022-05-17T11:40:00Z"/>
              </w:rPr>
            </w:pPr>
            <w:ins w:id="12153" w:author="임 종운" w:date="2022-05-17T11:40:00Z">
              <w:r>
                <w:t>INSERT INTO attendance VALUES (5923, 32, 2022-05-11);</w:t>
              </w:r>
            </w:ins>
          </w:p>
          <w:p w14:paraId="2AF2EA3D" w14:textId="77777777" w:rsidR="00D470AE" w:rsidRDefault="00D470AE" w:rsidP="00D470AE">
            <w:pPr>
              <w:ind w:left="0" w:hanging="2"/>
              <w:rPr>
                <w:ins w:id="12154" w:author="임 종운" w:date="2022-05-17T11:40:00Z"/>
              </w:rPr>
            </w:pPr>
            <w:ins w:id="12155" w:author="임 종운" w:date="2022-05-17T11:40:00Z">
              <w:r>
                <w:t>INSERT INTO attendance VALUES (5924, 33, 2022-05-11);</w:t>
              </w:r>
            </w:ins>
          </w:p>
          <w:p w14:paraId="4410DFB5" w14:textId="77777777" w:rsidR="00D470AE" w:rsidRDefault="00D470AE" w:rsidP="00D470AE">
            <w:pPr>
              <w:ind w:left="0" w:hanging="2"/>
              <w:rPr>
                <w:ins w:id="12156" w:author="임 종운" w:date="2022-05-17T11:40:00Z"/>
              </w:rPr>
            </w:pPr>
            <w:ins w:id="12157" w:author="임 종운" w:date="2022-05-17T11:40:00Z">
              <w:r>
                <w:t>INSERT INTO attendance VALUES (5925, 34, 2022-05-11);</w:t>
              </w:r>
            </w:ins>
          </w:p>
          <w:p w14:paraId="5662E969" w14:textId="77777777" w:rsidR="00D470AE" w:rsidRDefault="00D470AE" w:rsidP="00D470AE">
            <w:pPr>
              <w:ind w:left="0" w:hanging="2"/>
              <w:rPr>
                <w:ins w:id="12158" w:author="임 종운" w:date="2022-05-17T11:40:00Z"/>
              </w:rPr>
            </w:pPr>
            <w:ins w:id="12159" w:author="임 종운" w:date="2022-05-17T11:40:00Z">
              <w:r>
                <w:t>INSERT INTO attendance VALUES (5926, 35, 2022-05-11);</w:t>
              </w:r>
            </w:ins>
          </w:p>
          <w:p w14:paraId="2BA14600" w14:textId="77777777" w:rsidR="00D470AE" w:rsidRDefault="00D470AE" w:rsidP="00D470AE">
            <w:pPr>
              <w:ind w:left="0" w:hanging="2"/>
              <w:rPr>
                <w:ins w:id="12160" w:author="임 종운" w:date="2022-05-17T11:40:00Z"/>
              </w:rPr>
            </w:pPr>
            <w:ins w:id="12161" w:author="임 종운" w:date="2022-05-17T11:40:00Z">
              <w:r>
                <w:t>INSERT INTO attendance VALUES (5927, 36, 2022-05-11);</w:t>
              </w:r>
            </w:ins>
          </w:p>
          <w:p w14:paraId="65073435" w14:textId="77777777" w:rsidR="00D470AE" w:rsidRDefault="00D470AE" w:rsidP="00D470AE">
            <w:pPr>
              <w:ind w:left="0" w:hanging="2"/>
              <w:rPr>
                <w:ins w:id="12162" w:author="임 종운" w:date="2022-05-17T11:40:00Z"/>
              </w:rPr>
            </w:pPr>
            <w:ins w:id="12163" w:author="임 종운" w:date="2022-05-17T11:40:00Z">
              <w:r>
                <w:t>INSERT INTO attendance VALUES (5928, 37, 2022-05-11);</w:t>
              </w:r>
            </w:ins>
          </w:p>
          <w:p w14:paraId="606AB6A9" w14:textId="77777777" w:rsidR="00D470AE" w:rsidRDefault="00D470AE" w:rsidP="00D470AE">
            <w:pPr>
              <w:ind w:left="0" w:hanging="2"/>
              <w:rPr>
                <w:ins w:id="12164" w:author="임 종운" w:date="2022-05-17T11:40:00Z"/>
              </w:rPr>
            </w:pPr>
            <w:ins w:id="12165" w:author="임 종운" w:date="2022-05-17T11:40:00Z">
              <w:r>
                <w:lastRenderedPageBreak/>
                <w:t>INSERT INTO attendance VALUES (5929, 38, 2022-05-11);</w:t>
              </w:r>
            </w:ins>
          </w:p>
          <w:p w14:paraId="78EE5053" w14:textId="77777777" w:rsidR="00D470AE" w:rsidRDefault="00D470AE" w:rsidP="00D470AE">
            <w:pPr>
              <w:ind w:left="0" w:hanging="2"/>
              <w:rPr>
                <w:ins w:id="12166" w:author="임 종운" w:date="2022-05-17T11:40:00Z"/>
              </w:rPr>
            </w:pPr>
            <w:ins w:id="12167" w:author="임 종운" w:date="2022-05-17T11:40:00Z">
              <w:r>
                <w:t>INSERT INTO attendance VALUES (5930, 39, 2022-05-11);</w:t>
              </w:r>
            </w:ins>
          </w:p>
          <w:p w14:paraId="698C85AC" w14:textId="77777777" w:rsidR="00D470AE" w:rsidRDefault="00D470AE" w:rsidP="00D470AE">
            <w:pPr>
              <w:ind w:left="0" w:hanging="2"/>
              <w:rPr>
                <w:ins w:id="12168" w:author="임 종운" w:date="2022-05-17T11:40:00Z"/>
              </w:rPr>
            </w:pPr>
            <w:ins w:id="12169" w:author="임 종운" w:date="2022-05-17T11:40:00Z">
              <w:r>
                <w:t>INSERT INTO attendance VALUES (5931, 40, 2022-05-11);</w:t>
              </w:r>
            </w:ins>
          </w:p>
          <w:p w14:paraId="4EF10BB3" w14:textId="77777777" w:rsidR="00D470AE" w:rsidRDefault="00D470AE" w:rsidP="00D470AE">
            <w:pPr>
              <w:ind w:left="0" w:hanging="2"/>
              <w:rPr>
                <w:ins w:id="12170" w:author="임 종운" w:date="2022-05-17T11:40:00Z"/>
              </w:rPr>
            </w:pPr>
            <w:ins w:id="12171" w:author="임 종운" w:date="2022-05-17T11:40:00Z">
              <w:r>
                <w:t>INSERT INTO attendance VALUES (5932, 41, 2022-05-11);</w:t>
              </w:r>
            </w:ins>
          </w:p>
          <w:p w14:paraId="105AA14E" w14:textId="77777777" w:rsidR="00D470AE" w:rsidRDefault="00D470AE" w:rsidP="00D470AE">
            <w:pPr>
              <w:ind w:left="0" w:hanging="2"/>
              <w:rPr>
                <w:ins w:id="12172" w:author="임 종운" w:date="2022-05-17T11:40:00Z"/>
              </w:rPr>
            </w:pPr>
            <w:ins w:id="12173" w:author="임 종운" w:date="2022-05-17T11:40:00Z">
              <w:r>
                <w:t>INSERT INTO attendance VALUES (5933, 42, 2022-05-11);</w:t>
              </w:r>
            </w:ins>
          </w:p>
          <w:p w14:paraId="7FEAE78D" w14:textId="77777777" w:rsidR="00D470AE" w:rsidRDefault="00D470AE" w:rsidP="00D470AE">
            <w:pPr>
              <w:ind w:left="0" w:hanging="2"/>
              <w:rPr>
                <w:ins w:id="12174" w:author="임 종운" w:date="2022-05-17T11:40:00Z"/>
              </w:rPr>
            </w:pPr>
            <w:ins w:id="12175" w:author="임 종운" w:date="2022-05-17T11:40:00Z">
              <w:r>
                <w:t>INSERT INTO attendance VALUES (5934, 43, 2022-05-11);</w:t>
              </w:r>
            </w:ins>
          </w:p>
          <w:p w14:paraId="71C21198" w14:textId="77777777" w:rsidR="00D470AE" w:rsidRDefault="00D470AE" w:rsidP="00D470AE">
            <w:pPr>
              <w:ind w:left="0" w:hanging="2"/>
              <w:rPr>
                <w:ins w:id="12176" w:author="임 종운" w:date="2022-05-17T11:40:00Z"/>
              </w:rPr>
            </w:pPr>
            <w:ins w:id="12177" w:author="임 종운" w:date="2022-05-17T11:40:00Z">
              <w:r>
                <w:t>INSERT INTO attendance VALUES (5935, 44, 2022-05-11);</w:t>
              </w:r>
            </w:ins>
          </w:p>
          <w:p w14:paraId="3D29DA59" w14:textId="77777777" w:rsidR="00D470AE" w:rsidRDefault="00D470AE" w:rsidP="00D470AE">
            <w:pPr>
              <w:ind w:left="0" w:hanging="2"/>
              <w:rPr>
                <w:ins w:id="12178" w:author="임 종운" w:date="2022-05-17T11:40:00Z"/>
              </w:rPr>
            </w:pPr>
            <w:ins w:id="12179" w:author="임 종운" w:date="2022-05-17T11:40:00Z">
              <w:r>
                <w:t>INSERT INTO attendance VALUES (5936, 45, 2022-05-11);</w:t>
              </w:r>
            </w:ins>
          </w:p>
          <w:p w14:paraId="09AA51FD" w14:textId="77777777" w:rsidR="00D470AE" w:rsidRDefault="00D470AE" w:rsidP="00D470AE">
            <w:pPr>
              <w:ind w:left="0" w:hanging="2"/>
              <w:rPr>
                <w:ins w:id="12180" w:author="임 종운" w:date="2022-05-17T11:40:00Z"/>
              </w:rPr>
            </w:pPr>
            <w:ins w:id="12181" w:author="임 종운" w:date="2022-05-17T11:40:00Z">
              <w:r>
                <w:t>INSERT INTO attendance VALUES (5937, 46, 2022-05-11);</w:t>
              </w:r>
            </w:ins>
          </w:p>
          <w:p w14:paraId="66181F97" w14:textId="77777777" w:rsidR="00D470AE" w:rsidRDefault="00D470AE" w:rsidP="00D470AE">
            <w:pPr>
              <w:ind w:left="0" w:hanging="2"/>
              <w:rPr>
                <w:ins w:id="12182" w:author="임 종운" w:date="2022-05-17T11:40:00Z"/>
              </w:rPr>
            </w:pPr>
            <w:ins w:id="12183" w:author="임 종운" w:date="2022-05-17T11:40:00Z">
              <w:r>
                <w:t>INSERT INTO attendance VALUES (5938, 47, 2022-05-11);</w:t>
              </w:r>
            </w:ins>
          </w:p>
          <w:p w14:paraId="4680C50A" w14:textId="77777777" w:rsidR="00D470AE" w:rsidRDefault="00D470AE" w:rsidP="00D470AE">
            <w:pPr>
              <w:ind w:left="0" w:hanging="2"/>
              <w:rPr>
                <w:ins w:id="12184" w:author="임 종운" w:date="2022-05-17T11:40:00Z"/>
              </w:rPr>
            </w:pPr>
            <w:ins w:id="12185" w:author="임 종운" w:date="2022-05-17T11:40:00Z">
              <w:r>
                <w:t>INSERT INTO attendance VALUES (5939, 48, 2022-05-11);</w:t>
              </w:r>
            </w:ins>
          </w:p>
          <w:p w14:paraId="5513DAA9" w14:textId="77777777" w:rsidR="00D470AE" w:rsidRDefault="00D470AE" w:rsidP="00D470AE">
            <w:pPr>
              <w:ind w:left="0" w:hanging="2"/>
              <w:rPr>
                <w:ins w:id="12186" w:author="임 종운" w:date="2022-05-17T11:40:00Z"/>
              </w:rPr>
            </w:pPr>
            <w:ins w:id="12187" w:author="임 종운" w:date="2022-05-17T11:40:00Z">
              <w:r>
                <w:t>INSERT INTO attendance VALUES (5940, 49, 2022-05-11);</w:t>
              </w:r>
            </w:ins>
          </w:p>
          <w:p w14:paraId="75B870EA" w14:textId="77777777" w:rsidR="00D470AE" w:rsidRDefault="00D470AE" w:rsidP="00D470AE">
            <w:pPr>
              <w:ind w:left="0" w:hanging="2"/>
              <w:rPr>
                <w:ins w:id="12188" w:author="임 종운" w:date="2022-05-17T11:40:00Z"/>
              </w:rPr>
            </w:pPr>
            <w:ins w:id="12189" w:author="임 종운" w:date="2022-05-17T11:40:00Z">
              <w:r>
                <w:t>INSERT INTO attendance VALUES (5941, 50, 2022-05-11);</w:t>
              </w:r>
            </w:ins>
          </w:p>
          <w:p w14:paraId="3FD0B3F3" w14:textId="77777777" w:rsidR="00D470AE" w:rsidRDefault="00D470AE" w:rsidP="00D470AE">
            <w:pPr>
              <w:ind w:left="0" w:hanging="2"/>
              <w:rPr>
                <w:ins w:id="12190" w:author="임 종운" w:date="2022-05-17T11:40:00Z"/>
              </w:rPr>
            </w:pPr>
            <w:ins w:id="12191" w:author="임 종운" w:date="2022-05-17T11:40:00Z">
              <w:r>
                <w:t>INSERT INTO attendance VALUES (5942, 51, 2022-05-11);</w:t>
              </w:r>
            </w:ins>
          </w:p>
          <w:p w14:paraId="44943D54" w14:textId="77777777" w:rsidR="00D470AE" w:rsidRDefault="00D470AE" w:rsidP="00D470AE">
            <w:pPr>
              <w:ind w:left="0" w:hanging="2"/>
              <w:rPr>
                <w:ins w:id="12192" w:author="임 종운" w:date="2022-05-17T11:40:00Z"/>
              </w:rPr>
            </w:pPr>
            <w:ins w:id="12193" w:author="임 종운" w:date="2022-05-17T11:40:00Z">
              <w:r>
                <w:t>INSERT INTO attendance VALUES (5943, 52, 2022-05-11);</w:t>
              </w:r>
            </w:ins>
          </w:p>
          <w:p w14:paraId="0601A75F" w14:textId="77777777" w:rsidR="00D470AE" w:rsidRDefault="00D470AE" w:rsidP="00D470AE">
            <w:pPr>
              <w:ind w:left="0" w:hanging="2"/>
              <w:rPr>
                <w:ins w:id="12194" w:author="임 종운" w:date="2022-05-17T11:40:00Z"/>
              </w:rPr>
            </w:pPr>
            <w:ins w:id="12195" w:author="임 종운" w:date="2022-05-17T11:40:00Z">
              <w:r>
                <w:t>INSERT INTO attendance VALUES (5944, 53, 2022-05-11);</w:t>
              </w:r>
            </w:ins>
          </w:p>
          <w:p w14:paraId="087E918D" w14:textId="77777777" w:rsidR="00D470AE" w:rsidRDefault="00D470AE" w:rsidP="00D470AE">
            <w:pPr>
              <w:ind w:left="0" w:hanging="2"/>
              <w:rPr>
                <w:ins w:id="12196" w:author="임 종운" w:date="2022-05-17T11:40:00Z"/>
              </w:rPr>
            </w:pPr>
            <w:ins w:id="12197" w:author="임 종운" w:date="2022-05-17T11:40:00Z">
              <w:r>
                <w:t>INSERT INTO attendance VALUES (5945, 54, 2022-05-11);</w:t>
              </w:r>
            </w:ins>
          </w:p>
          <w:p w14:paraId="7AA27DE0" w14:textId="77777777" w:rsidR="00D470AE" w:rsidRDefault="00D470AE" w:rsidP="00D470AE">
            <w:pPr>
              <w:ind w:left="0" w:hanging="2"/>
              <w:rPr>
                <w:ins w:id="12198" w:author="임 종운" w:date="2022-05-17T11:40:00Z"/>
              </w:rPr>
            </w:pPr>
            <w:ins w:id="12199" w:author="임 종운" w:date="2022-05-17T11:40:00Z">
              <w:r>
                <w:t>INSERT INTO attendance VALUES (5946, 55, 2022-05-11);</w:t>
              </w:r>
            </w:ins>
          </w:p>
          <w:p w14:paraId="46C3E84B" w14:textId="77777777" w:rsidR="00D470AE" w:rsidRDefault="00D470AE" w:rsidP="00D470AE">
            <w:pPr>
              <w:ind w:left="0" w:hanging="2"/>
              <w:rPr>
                <w:ins w:id="12200" w:author="임 종운" w:date="2022-05-17T11:40:00Z"/>
              </w:rPr>
            </w:pPr>
            <w:ins w:id="12201" w:author="임 종운" w:date="2022-05-17T11:40:00Z">
              <w:r>
                <w:t>INSERT INTO attendance VALUES (5947, 27, 2022-05-12);</w:t>
              </w:r>
            </w:ins>
          </w:p>
          <w:p w14:paraId="64B37111" w14:textId="77777777" w:rsidR="00D470AE" w:rsidRDefault="00D470AE" w:rsidP="00D470AE">
            <w:pPr>
              <w:ind w:left="0" w:hanging="2"/>
              <w:rPr>
                <w:ins w:id="12202" w:author="임 종운" w:date="2022-05-17T11:40:00Z"/>
              </w:rPr>
            </w:pPr>
            <w:ins w:id="12203" w:author="임 종운" w:date="2022-05-17T11:40:00Z">
              <w:r>
                <w:t>INSERT INTO attendance VALUES (5948, 28, 2022-05-12);</w:t>
              </w:r>
            </w:ins>
          </w:p>
          <w:p w14:paraId="530581A0" w14:textId="77777777" w:rsidR="00D470AE" w:rsidRDefault="00D470AE" w:rsidP="00D470AE">
            <w:pPr>
              <w:ind w:left="0" w:hanging="2"/>
              <w:rPr>
                <w:ins w:id="12204" w:author="임 종운" w:date="2022-05-17T11:40:00Z"/>
              </w:rPr>
            </w:pPr>
            <w:ins w:id="12205" w:author="임 종운" w:date="2022-05-17T11:40:00Z">
              <w:r>
                <w:t>INSERT INTO attendance VALUES (5949, 29, 2022-05-12);</w:t>
              </w:r>
            </w:ins>
          </w:p>
          <w:p w14:paraId="154AB8E9" w14:textId="77777777" w:rsidR="00D470AE" w:rsidRDefault="00D470AE" w:rsidP="00D470AE">
            <w:pPr>
              <w:ind w:left="0" w:hanging="2"/>
              <w:rPr>
                <w:ins w:id="12206" w:author="임 종운" w:date="2022-05-17T11:40:00Z"/>
              </w:rPr>
            </w:pPr>
            <w:ins w:id="12207" w:author="임 종운" w:date="2022-05-17T11:40:00Z">
              <w:r>
                <w:t>INSERT INTO attendance VALUES (5950, 30, 2022-05-12);</w:t>
              </w:r>
            </w:ins>
          </w:p>
          <w:p w14:paraId="6EA477B1" w14:textId="77777777" w:rsidR="00D470AE" w:rsidRDefault="00D470AE" w:rsidP="00D470AE">
            <w:pPr>
              <w:ind w:left="0" w:hanging="2"/>
              <w:rPr>
                <w:ins w:id="12208" w:author="임 종운" w:date="2022-05-17T11:40:00Z"/>
              </w:rPr>
            </w:pPr>
            <w:ins w:id="12209" w:author="임 종운" w:date="2022-05-17T11:40:00Z">
              <w:r>
                <w:t>INSERT INTO attendance VALUES (5951, 31, 2022-05-12);</w:t>
              </w:r>
            </w:ins>
          </w:p>
          <w:p w14:paraId="3690B238" w14:textId="77777777" w:rsidR="00D470AE" w:rsidRDefault="00D470AE" w:rsidP="00D470AE">
            <w:pPr>
              <w:ind w:left="0" w:hanging="2"/>
              <w:rPr>
                <w:ins w:id="12210" w:author="임 종운" w:date="2022-05-17T11:40:00Z"/>
              </w:rPr>
            </w:pPr>
            <w:ins w:id="12211" w:author="임 종운" w:date="2022-05-17T11:40:00Z">
              <w:r>
                <w:t>INSERT INTO attendance VALUES (5952, 32, 2022-05-12);</w:t>
              </w:r>
            </w:ins>
          </w:p>
          <w:p w14:paraId="6811DDFE" w14:textId="77777777" w:rsidR="00D470AE" w:rsidRDefault="00D470AE" w:rsidP="00D470AE">
            <w:pPr>
              <w:ind w:left="0" w:hanging="2"/>
              <w:rPr>
                <w:ins w:id="12212" w:author="임 종운" w:date="2022-05-17T11:40:00Z"/>
              </w:rPr>
            </w:pPr>
            <w:ins w:id="12213" w:author="임 종운" w:date="2022-05-17T11:40:00Z">
              <w:r>
                <w:t>INSERT INTO attendance VALUES (5953, 33, 2022-05-12);</w:t>
              </w:r>
            </w:ins>
          </w:p>
          <w:p w14:paraId="107E3656" w14:textId="77777777" w:rsidR="00D470AE" w:rsidRDefault="00D470AE" w:rsidP="00D470AE">
            <w:pPr>
              <w:ind w:left="0" w:hanging="2"/>
              <w:rPr>
                <w:ins w:id="12214" w:author="임 종운" w:date="2022-05-17T11:40:00Z"/>
              </w:rPr>
            </w:pPr>
            <w:ins w:id="12215" w:author="임 종운" w:date="2022-05-17T11:40:00Z">
              <w:r>
                <w:t>INSERT INTO attendance VALUES (5954, 34, 2022-05-12);</w:t>
              </w:r>
            </w:ins>
          </w:p>
          <w:p w14:paraId="54F74BA5" w14:textId="77777777" w:rsidR="00D470AE" w:rsidRDefault="00D470AE" w:rsidP="00D470AE">
            <w:pPr>
              <w:ind w:left="0" w:hanging="2"/>
              <w:rPr>
                <w:ins w:id="12216" w:author="임 종운" w:date="2022-05-17T11:40:00Z"/>
              </w:rPr>
            </w:pPr>
            <w:ins w:id="12217" w:author="임 종운" w:date="2022-05-17T11:40:00Z">
              <w:r>
                <w:t>INSERT INTO attendance VALUES (5955, 35, 2022-05-12);</w:t>
              </w:r>
            </w:ins>
          </w:p>
          <w:p w14:paraId="2E1DE0F1" w14:textId="77777777" w:rsidR="00D470AE" w:rsidRDefault="00D470AE" w:rsidP="00D470AE">
            <w:pPr>
              <w:ind w:left="0" w:hanging="2"/>
              <w:rPr>
                <w:ins w:id="12218" w:author="임 종운" w:date="2022-05-17T11:40:00Z"/>
              </w:rPr>
            </w:pPr>
            <w:ins w:id="12219" w:author="임 종운" w:date="2022-05-17T11:40:00Z">
              <w:r>
                <w:lastRenderedPageBreak/>
                <w:t>INSERT INTO attendance VALUES (5956, 36, 2022-05-12);</w:t>
              </w:r>
            </w:ins>
          </w:p>
          <w:p w14:paraId="4B4B5BE3" w14:textId="77777777" w:rsidR="00D470AE" w:rsidRDefault="00D470AE" w:rsidP="00D470AE">
            <w:pPr>
              <w:ind w:left="0" w:hanging="2"/>
              <w:rPr>
                <w:ins w:id="12220" w:author="임 종운" w:date="2022-05-17T11:40:00Z"/>
              </w:rPr>
            </w:pPr>
            <w:ins w:id="12221" w:author="임 종운" w:date="2022-05-17T11:40:00Z">
              <w:r>
                <w:t>INSERT INTO attendance VALUES (5957, 37, 2022-05-12);</w:t>
              </w:r>
            </w:ins>
          </w:p>
          <w:p w14:paraId="2510E13E" w14:textId="77777777" w:rsidR="00D470AE" w:rsidRDefault="00D470AE" w:rsidP="00D470AE">
            <w:pPr>
              <w:ind w:left="0" w:hanging="2"/>
              <w:rPr>
                <w:ins w:id="12222" w:author="임 종운" w:date="2022-05-17T11:40:00Z"/>
              </w:rPr>
            </w:pPr>
            <w:ins w:id="12223" w:author="임 종운" w:date="2022-05-17T11:40:00Z">
              <w:r>
                <w:t>INSERT INTO attendance VALUES (5958, 38, 2022-05-12);</w:t>
              </w:r>
            </w:ins>
          </w:p>
          <w:p w14:paraId="139DCFD5" w14:textId="77777777" w:rsidR="00D470AE" w:rsidRDefault="00D470AE" w:rsidP="00D470AE">
            <w:pPr>
              <w:ind w:left="0" w:hanging="2"/>
              <w:rPr>
                <w:ins w:id="12224" w:author="임 종운" w:date="2022-05-17T11:40:00Z"/>
              </w:rPr>
            </w:pPr>
            <w:ins w:id="12225" w:author="임 종운" w:date="2022-05-17T11:40:00Z">
              <w:r>
                <w:t>INSERT INTO attendance VALUES (5959, 39, 2022-05-12);</w:t>
              </w:r>
            </w:ins>
          </w:p>
          <w:p w14:paraId="283ADCB9" w14:textId="77777777" w:rsidR="00D470AE" w:rsidRDefault="00D470AE" w:rsidP="00D470AE">
            <w:pPr>
              <w:ind w:left="0" w:hanging="2"/>
              <w:rPr>
                <w:ins w:id="12226" w:author="임 종운" w:date="2022-05-17T11:40:00Z"/>
              </w:rPr>
            </w:pPr>
            <w:ins w:id="12227" w:author="임 종운" w:date="2022-05-17T11:40:00Z">
              <w:r>
                <w:t>INSERT INTO attendance VALUES (5960, 40, 2022-05-12);</w:t>
              </w:r>
            </w:ins>
          </w:p>
          <w:p w14:paraId="75325D7A" w14:textId="77777777" w:rsidR="00D470AE" w:rsidRDefault="00D470AE" w:rsidP="00D470AE">
            <w:pPr>
              <w:ind w:left="0" w:hanging="2"/>
              <w:rPr>
                <w:ins w:id="12228" w:author="임 종운" w:date="2022-05-17T11:40:00Z"/>
              </w:rPr>
            </w:pPr>
            <w:ins w:id="12229" w:author="임 종운" w:date="2022-05-17T11:40:00Z">
              <w:r>
                <w:t>INSERT INTO attendance VALUES (5961, 41, 2022-05-12);</w:t>
              </w:r>
            </w:ins>
          </w:p>
          <w:p w14:paraId="2838FAF9" w14:textId="77777777" w:rsidR="00D470AE" w:rsidRDefault="00D470AE" w:rsidP="00D470AE">
            <w:pPr>
              <w:ind w:left="0" w:hanging="2"/>
              <w:rPr>
                <w:ins w:id="12230" w:author="임 종운" w:date="2022-05-17T11:40:00Z"/>
              </w:rPr>
            </w:pPr>
            <w:ins w:id="12231" w:author="임 종운" w:date="2022-05-17T11:40:00Z">
              <w:r>
                <w:t>INSERT INTO attendance VALUES (5962, 42, 2022-05-12);</w:t>
              </w:r>
            </w:ins>
          </w:p>
          <w:p w14:paraId="2D00DA6E" w14:textId="77777777" w:rsidR="00D470AE" w:rsidRDefault="00D470AE" w:rsidP="00D470AE">
            <w:pPr>
              <w:ind w:left="0" w:hanging="2"/>
              <w:rPr>
                <w:ins w:id="12232" w:author="임 종운" w:date="2022-05-17T11:40:00Z"/>
              </w:rPr>
            </w:pPr>
            <w:ins w:id="12233" w:author="임 종운" w:date="2022-05-17T11:40:00Z">
              <w:r>
                <w:t>INSERT INTO attendance VALUES (5963, 43, 2022-05-12);</w:t>
              </w:r>
            </w:ins>
          </w:p>
          <w:p w14:paraId="14C87BBD" w14:textId="77777777" w:rsidR="00D470AE" w:rsidRDefault="00D470AE" w:rsidP="00D470AE">
            <w:pPr>
              <w:ind w:left="0" w:hanging="2"/>
              <w:rPr>
                <w:ins w:id="12234" w:author="임 종운" w:date="2022-05-17T11:40:00Z"/>
              </w:rPr>
            </w:pPr>
            <w:ins w:id="12235" w:author="임 종운" w:date="2022-05-17T11:40:00Z">
              <w:r>
                <w:t>INSERT INTO attendance VALUES (5964, 44, 2022-05-12);</w:t>
              </w:r>
            </w:ins>
          </w:p>
          <w:p w14:paraId="6A3FC9F7" w14:textId="77777777" w:rsidR="00D470AE" w:rsidRDefault="00D470AE" w:rsidP="00D470AE">
            <w:pPr>
              <w:ind w:left="0" w:hanging="2"/>
              <w:rPr>
                <w:ins w:id="12236" w:author="임 종운" w:date="2022-05-17T11:40:00Z"/>
              </w:rPr>
            </w:pPr>
            <w:ins w:id="12237" w:author="임 종운" w:date="2022-05-17T11:40:00Z">
              <w:r>
                <w:t>INSERT INTO attendance VALUES (5965, 45, 2022-05-12);</w:t>
              </w:r>
            </w:ins>
          </w:p>
          <w:p w14:paraId="2C33ED70" w14:textId="77777777" w:rsidR="00D470AE" w:rsidRDefault="00D470AE" w:rsidP="00D470AE">
            <w:pPr>
              <w:ind w:left="0" w:hanging="2"/>
              <w:rPr>
                <w:ins w:id="12238" w:author="임 종운" w:date="2022-05-17T11:40:00Z"/>
              </w:rPr>
            </w:pPr>
            <w:ins w:id="12239" w:author="임 종운" w:date="2022-05-17T11:40:00Z">
              <w:r>
                <w:t>INSERT INTO attendance VALUES (5966, 46, 2022-05-12);</w:t>
              </w:r>
            </w:ins>
          </w:p>
          <w:p w14:paraId="5F2899F5" w14:textId="77777777" w:rsidR="00D470AE" w:rsidRDefault="00D470AE" w:rsidP="00D470AE">
            <w:pPr>
              <w:ind w:left="0" w:hanging="2"/>
              <w:rPr>
                <w:ins w:id="12240" w:author="임 종운" w:date="2022-05-17T11:40:00Z"/>
              </w:rPr>
            </w:pPr>
            <w:ins w:id="12241" w:author="임 종운" w:date="2022-05-17T11:40:00Z">
              <w:r>
                <w:t>INSERT INTO attendance VALUES (5967, 47, 2022-05-12);</w:t>
              </w:r>
            </w:ins>
          </w:p>
          <w:p w14:paraId="33A735A7" w14:textId="77777777" w:rsidR="00D470AE" w:rsidRDefault="00D470AE" w:rsidP="00D470AE">
            <w:pPr>
              <w:ind w:left="0" w:hanging="2"/>
              <w:rPr>
                <w:ins w:id="12242" w:author="임 종운" w:date="2022-05-17T11:40:00Z"/>
              </w:rPr>
            </w:pPr>
            <w:ins w:id="12243" w:author="임 종운" w:date="2022-05-17T11:40:00Z">
              <w:r>
                <w:t>INSERT INTO attendance VALUES (5968, 48, 2022-05-12);</w:t>
              </w:r>
            </w:ins>
          </w:p>
          <w:p w14:paraId="30C225DB" w14:textId="77777777" w:rsidR="00D470AE" w:rsidRDefault="00D470AE" w:rsidP="00D470AE">
            <w:pPr>
              <w:ind w:left="0" w:hanging="2"/>
              <w:rPr>
                <w:ins w:id="12244" w:author="임 종운" w:date="2022-05-17T11:40:00Z"/>
              </w:rPr>
            </w:pPr>
            <w:ins w:id="12245" w:author="임 종운" w:date="2022-05-17T11:40:00Z">
              <w:r>
                <w:t>INSERT INTO attendance VALUES (5969, 49, 2022-05-12);</w:t>
              </w:r>
            </w:ins>
          </w:p>
          <w:p w14:paraId="23330266" w14:textId="77777777" w:rsidR="00D470AE" w:rsidRDefault="00D470AE" w:rsidP="00D470AE">
            <w:pPr>
              <w:ind w:left="0" w:hanging="2"/>
              <w:rPr>
                <w:ins w:id="12246" w:author="임 종운" w:date="2022-05-17T11:40:00Z"/>
              </w:rPr>
            </w:pPr>
            <w:ins w:id="12247" w:author="임 종운" w:date="2022-05-17T11:40:00Z">
              <w:r>
                <w:t>INSERT INTO attendance VALUES (5970, 50, 2022-05-12);</w:t>
              </w:r>
            </w:ins>
          </w:p>
          <w:p w14:paraId="76EFD399" w14:textId="77777777" w:rsidR="00D470AE" w:rsidRDefault="00D470AE" w:rsidP="00D470AE">
            <w:pPr>
              <w:ind w:left="0" w:hanging="2"/>
              <w:rPr>
                <w:ins w:id="12248" w:author="임 종운" w:date="2022-05-17T11:40:00Z"/>
              </w:rPr>
            </w:pPr>
            <w:ins w:id="12249" w:author="임 종운" w:date="2022-05-17T11:40:00Z">
              <w:r>
                <w:t>INSERT INTO attendance VALUES (5971, 51, 2022-05-12);</w:t>
              </w:r>
            </w:ins>
          </w:p>
          <w:p w14:paraId="69959EE6" w14:textId="77777777" w:rsidR="00D470AE" w:rsidRDefault="00D470AE" w:rsidP="00D470AE">
            <w:pPr>
              <w:ind w:left="0" w:hanging="2"/>
              <w:rPr>
                <w:ins w:id="12250" w:author="임 종운" w:date="2022-05-17T11:40:00Z"/>
              </w:rPr>
            </w:pPr>
            <w:ins w:id="12251" w:author="임 종운" w:date="2022-05-17T11:40:00Z">
              <w:r>
                <w:t>INSERT INTO attendance VALUES (5972, 52, 2022-05-12);</w:t>
              </w:r>
            </w:ins>
          </w:p>
          <w:p w14:paraId="2BFDC362" w14:textId="77777777" w:rsidR="00D470AE" w:rsidRDefault="00D470AE" w:rsidP="00D470AE">
            <w:pPr>
              <w:ind w:left="0" w:hanging="2"/>
              <w:rPr>
                <w:ins w:id="12252" w:author="임 종운" w:date="2022-05-17T11:40:00Z"/>
              </w:rPr>
            </w:pPr>
            <w:ins w:id="12253" w:author="임 종운" w:date="2022-05-17T11:40:00Z">
              <w:r>
                <w:t>INSERT INTO attendance VALUES (5973, 53, 2022-05-12);</w:t>
              </w:r>
            </w:ins>
          </w:p>
          <w:p w14:paraId="413D5AAC" w14:textId="77777777" w:rsidR="00D470AE" w:rsidRDefault="00D470AE" w:rsidP="00D470AE">
            <w:pPr>
              <w:ind w:left="0" w:hanging="2"/>
              <w:rPr>
                <w:ins w:id="12254" w:author="임 종운" w:date="2022-05-17T11:40:00Z"/>
              </w:rPr>
            </w:pPr>
            <w:ins w:id="12255" w:author="임 종운" w:date="2022-05-17T11:40:00Z">
              <w:r>
                <w:t>INSERT INTO attendance VALUES (5974, 54, 2022-05-12);</w:t>
              </w:r>
            </w:ins>
          </w:p>
          <w:p w14:paraId="69CC4AAE" w14:textId="77777777" w:rsidR="00D470AE" w:rsidRDefault="00D470AE" w:rsidP="00D470AE">
            <w:pPr>
              <w:ind w:left="0" w:hanging="2"/>
              <w:rPr>
                <w:ins w:id="12256" w:author="임 종운" w:date="2022-05-17T11:40:00Z"/>
              </w:rPr>
            </w:pPr>
            <w:ins w:id="12257" w:author="임 종운" w:date="2022-05-17T11:40:00Z">
              <w:r>
                <w:t>INSERT INTO attendance VALUES (5975, 55, 2022-05-12);</w:t>
              </w:r>
            </w:ins>
          </w:p>
          <w:p w14:paraId="5D59D904" w14:textId="77777777" w:rsidR="00D470AE" w:rsidRDefault="00D470AE" w:rsidP="00D470AE">
            <w:pPr>
              <w:ind w:left="0" w:hanging="2"/>
              <w:rPr>
                <w:ins w:id="12258" w:author="임 종운" w:date="2022-05-17T11:40:00Z"/>
              </w:rPr>
            </w:pPr>
            <w:ins w:id="12259" w:author="임 종운" w:date="2022-05-17T11:40:00Z">
              <w:r>
                <w:t>INSERT INTO attendance VALUES (5976, 27, 2022-05-13);</w:t>
              </w:r>
            </w:ins>
          </w:p>
          <w:p w14:paraId="5AE74631" w14:textId="77777777" w:rsidR="00D470AE" w:rsidRDefault="00D470AE" w:rsidP="00D470AE">
            <w:pPr>
              <w:ind w:left="0" w:hanging="2"/>
              <w:rPr>
                <w:ins w:id="12260" w:author="임 종운" w:date="2022-05-17T11:40:00Z"/>
              </w:rPr>
            </w:pPr>
            <w:ins w:id="12261" w:author="임 종운" w:date="2022-05-17T11:40:00Z">
              <w:r>
                <w:t>INSERT INTO attendance VALUES (5977, 28, 2022-05-13);</w:t>
              </w:r>
            </w:ins>
          </w:p>
          <w:p w14:paraId="757CBA89" w14:textId="77777777" w:rsidR="00D470AE" w:rsidRDefault="00D470AE" w:rsidP="00D470AE">
            <w:pPr>
              <w:ind w:left="0" w:hanging="2"/>
              <w:rPr>
                <w:ins w:id="12262" w:author="임 종운" w:date="2022-05-17T11:40:00Z"/>
              </w:rPr>
            </w:pPr>
            <w:ins w:id="12263" w:author="임 종운" w:date="2022-05-17T11:40:00Z">
              <w:r>
                <w:t>INSERT INTO attendance VALUES (5978, 29, 2022-05-13);</w:t>
              </w:r>
            </w:ins>
          </w:p>
          <w:p w14:paraId="4D0D19D2" w14:textId="77777777" w:rsidR="00D470AE" w:rsidRDefault="00D470AE" w:rsidP="00D470AE">
            <w:pPr>
              <w:ind w:left="0" w:hanging="2"/>
              <w:rPr>
                <w:ins w:id="12264" w:author="임 종운" w:date="2022-05-17T11:40:00Z"/>
              </w:rPr>
            </w:pPr>
            <w:ins w:id="12265" w:author="임 종운" w:date="2022-05-17T11:40:00Z">
              <w:r>
                <w:t>INSERT INTO attendance VALUES (5979, 30, 2022-05-13);</w:t>
              </w:r>
            </w:ins>
          </w:p>
          <w:p w14:paraId="0AA47777" w14:textId="77777777" w:rsidR="00D470AE" w:rsidRDefault="00D470AE" w:rsidP="00D470AE">
            <w:pPr>
              <w:ind w:left="0" w:hanging="2"/>
              <w:rPr>
                <w:ins w:id="12266" w:author="임 종운" w:date="2022-05-17T11:40:00Z"/>
              </w:rPr>
            </w:pPr>
            <w:ins w:id="12267" w:author="임 종운" w:date="2022-05-17T11:40:00Z">
              <w:r>
                <w:t>INSERT INTO attendance VALUES (5980, 31, 2022-05-13);</w:t>
              </w:r>
            </w:ins>
          </w:p>
          <w:p w14:paraId="6287D277" w14:textId="77777777" w:rsidR="00D470AE" w:rsidRDefault="00D470AE" w:rsidP="00D470AE">
            <w:pPr>
              <w:ind w:left="0" w:hanging="2"/>
              <w:rPr>
                <w:ins w:id="12268" w:author="임 종운" w:date="2022-05-17T11:40:00Z"/>
              </w:rPr>
            </w:pPr>
            <w:ins w:id="12269" w:author="임 종운" w:date="2022-05-17T11:40:00Z">
              <w:r>
                <w:t>INSERT INTO attendance VALUES (5981, 32, 2022-05-13);</w:t>
              </w:r>
            </w:ins>
          </w:p>
          <w:p w14:paraId="0FA20EF4" w14:textId="77777777" w:rsidR="00D470AE" w:rsidRDefault="00D470AE" w:rsidP="00D470AE">
            <w:pPr>
              <w:ind w:left="0" w:hanging="2"/>
              <w:rPr>
                <w:ins w:id="12270" w:author="임 종운" w:date="2022-05-17T11:40:00Z"/>
              </w:rPr>
            </w:pPr>
            <w:ins w:id="12271" w:author="임 종운" w:date="2022-05-17T11:40:00Z">
              <w:r>
                <w:t>INSERT INTO attendance VALUES (5982, 33, 2022-05-13);</w:t>
              </w:r>
            </w:ins>
          </w:p>
          <w:p w14:paraId="57245372" w14:textId="77777777" w:rsidR="00D470AE" w:rsidRDefault="00D470AE" w:rsidP="00D470AE">
            <w:pPr>
              <w:ind w:left="0" w:hanging="2"/>
              <w:rPr>
                <w:ins w:id="12272" w:author="임 종운" w:date="2022-05-17T11:40:00Z"/>
              </w:rPr>
            </w:pPr>
            <w:ins w:id="12273" w:author="임 종운" w:date="2022-05-17T11:40:00Z">
              <w:r>
                <w:lastRenderedPageBreak/>
                <w:t>INSERT INTO attendance VALUES (5983, 34, 2022-05-13);</w:t>
              </w:r>
            </w:ins>
          </w:p>
          <w:p w14:paraId="27A22E15" w14:textId="77777777" w:rsidR="00D470AE" w:rsidRDefault="00D470AE" w:rsidP="00D470AE">
            <w:pPr>
              <w:ind w:left="0" w:hanging="2"/>
              <w:rPr>
                <w:ins w:id="12274" w:author="임 종운" w:date="2022-05-17T11:40:00Z"/>
              </w:rPr>
            </w:pPr>
            <w:ins w:id="12275" w:author="임 종운" w:date="2022-05-17T11:40:00Z">
              <w:r>
                <w:t>INSERT INTO attendance VALUES (5984, 35, 2022-05-13);</w:t>
              </w:r>
            </w:ins>
          </w:p>
          <w:p w14:paraId="13CEA42A" w14:textId="77777777" w:rsidR="00D470AE" w:rsidRDefault="00D470AE" w:rsidP="00D470AE">
            <w:pPr>
              <w:ind w:left="0" w:hanging="2"/>
              <w:rPr>
                <w:ins w:id="12276" w:author="임 종운" w:date="2022-05-17T11:40:00Z"/>
              </w:rPr>
            </w:pPr>
            <w:ins w:id="12277" w:author="임 종운" w:date="2022-05-17T11:40:00Z">
              <w:r>
                <w:t>INSERT INTO attendance VALUES (5985, 36, 2022-05-13);</w:t>
              </w:r>
            </w:ins>
          </w:p>
          <w:p w14:paraId="797C8C23" w14:textId="77777777" w:rsidR="00D470AE" w:rsidRDefault="00D470AE" w:rsidP="00D470AE">
            <w:pPr>
              <w:ind w:left="0" w:hanging="2"/>
              <w:rPr>
                <w:ins w:id="12278" w:author="임 종운" w:date="2022-05-17T11:40:00Z"/>
              </w:rPr>
            </w:pPr>
            <w:ins w:id="12279" w:author="임 종운" w:date="2022-05-17T11:40:00Z">
              <w:r>
                <w:t>INSERT INTO attendance VALUES (5986, 37, 2022-05-13);</w:t>
              </w:r>
            </w:ins>
          </w:p>
          <w:p w14:paraId="3A19135A" w14:textId="77777777" w:rsidR="00D470AE" w:rsidRDefault="00D470AE" w:rsidP="00D470AE">
            <w:pPr>
              <w:ind w:left="0" w:hanging="2"/>
              <w:rPr>
                <w:ins w:id="12280" w:author="임 종운" w:date="2022-05-17T11:40:00Z"/>
              </w:rPr>
            </w:pPr>
            <w:ins w:id="12281" w:author="임 종운" w:date="2022-05-17T11:40:00Z">
              <w:r>
                <w:t>INSERT INTO attendance VALUES (5987, 38, 2022-05-13);</w:t>
              </w:r>
            </w:ins>
          </w:p>
          <w:p w14:paraId="6F082841" w14:textId="77777777" w:rsidR="00D470AE" w:rsidRDefault="00D470AE" w:rsidP="00D470AE">
            <w:pPr>
              <w:ind w:left="0" w:hanging="2"/>
              <w:rPr>
                <w:ins w:id="12282" w:author="임 종운" w:date="2022-05-17T11:40:00Z"/>
              </w:rPr>
            </w:pPr>
            <w:ins w:id="12283" w:author="임 종운" w:date="2022-05-17T11:40:00Z">
              <w:r>
                <w:t>INSERT INTO attendance VALUES (5988, 39, 2022-05-13);</w:t>
              </w:r>
            </w:ins>
          </w:p>
          <w:p w14:paraId="26FD272C" w14:textId="77777777" w:rsidR="00D470AE" w:rsidRDefault="00D470AE" w:rsidP="00D470AE">
            <w:pPr>
              <w:ind w:left="0" w:hanging="2"/>
              <w:rPr>
                <w:ins w:id="12284" w:author="임 종운" w:date="2022-05-17T11:40:00Z"/>
              </w:rPr>
            </w:pPr>
            <w:ins w:id="12285" w:author="임 종운" w:date="2022-05-17T11:40:00Z">
              <w:r>
                <w:t>INSERT INTO attendance VALUES (5989, 40, 2022-05-13);</w:t>
              </w:r>
            </w:ins>
          </w:p>
          <w:p w14:paraId="58D489A4" w14:textId="77777777" w:rsidR="00D470AE" w:rsidRDefault="00D470AE" w:rsidP="00D470AE">
            <w:pPr>
              <w:ind w:left="0" w:hanging="2"/>
              <w:rPr>
                <w:ins w:id="12286" w:author="임 종운" w:date="2022-05-17T11:40:00Z"/>
              </w:rPr>
            </w:pPr>
            <w:ins w:id="12287" w:author="임 종운" w:date="2022-05-17T11:40:00Z">
              <w:r>
                <w:t>INSERT INTO attendance VALUES (5990, 41, 2022-05-13);</w:t>
              </w:r>
            </w:ins>
          </w:p>
          <w:p w14:paraId="6CB13D6E" w14:textId="77777777" w:rsidR="00D470AE" w:rsidRDefault="00D470AE" w:rsidP="00D470AE">
            <w:pPr>
              <w:ind w:left="0" w:hanging="2"/>
              <w:rPr>
                <w:ins w:id="12288" w:author="임 종운" w:date="2022-05-17T11:40:00Z"/>
              </w:rPr>
            </w:pPr>
            <w:ins w:id="12289" w:author="임 종운" w:date="2022-05-17T11:40:00Z">
              <w:r>
                <w:t>INSERT INTO attendance VALUES (5991, 42, 2022-05-13);</w:t>
              </w:r>
            </w:ins>
          </w:p>
          <w:p w14:paraId="668E9188" w14:textId="77777777" w:rsidR="00D470AE" w:rsidRDefault="00D470AE" w:rsidP="00D470AE">
            <w:pPr>
              <w:ind w:left="0" w:hanging="2"/>
              <w:rPr>
                <w:ins w:id="12290" w:author="임 종운" w:date="2022-05-17T11:40:00Z"/>
              </w:rPr>
            </w:pPr>
            <w:ins w:id="12291" w:author="임 종운" w:date="2022-05-17T11:40:00Z">
              <w:r>
                <w:t>INSERT INTO attendance VALUES (5992, 43, 2022-05-13);</w:t>
              </w:r>
            </w:ins>
          </w:p>
          <w:p w14:paraId="0671EFE4" w14:textId="77777777" w:rsidR="00D470AE" w:rsidRDefault="00D470AE" w:rsidP="00D470AE">
            <w:pPr>
              <w:ind w:left="0" w:hanging="2"/>
              <w:rPr>
                <w:ins w:id="12292" w:author="임 종운" w:date="2022-05-17T11:40:00Z"/>
              </w:rPr>
            </w:pPr>
            <w:ins w:id="12293" w:author="임 종운" w:date="2022-05-17T11:40:00Z">
              <w:r>
                <w:t>INSERT INTO attendance VALUES (5993, 44, 2022-05-13);</w:t>
              </w:r>
            </w:ins>
          </w:p>
          <w:p w14:paraId="5C0CBD5E" w14:textId="77777777" w:rsidR="00D470AE" w:rsidRDefault="00D470AE" w:rsidP="00D470AE">
            <w:pPr>
              <w:ind w:left="0" w:hanging="2"/>
              <w:rPr>
                <w:ins w:id="12294" w:author="임 종운" w:date="2022-05-17T11:40:00Z"/>
              </w:rPr>
            </w:pPr>
            <w:ins w:id="12295" w:author="임 종운" w:date="2022-05-17T11:40:00Z">
              <w:r>
                <w:t>INSERT INTO attendance VALUES (5994, 45, 2022-05-13);</w:t>
              </w:r>
            </w:ins>
          </w:p>
          <w:p w14:paraId="6FC99A2F" w14:textId="77777777" w:rsidR="00D470AE" w:rsidRDefault="00D470AE" w:rsidP="00D470AE">
            <w:pPr>
              <w:ind w:left="0" w:hanging="2"/>
              <w:rPr>
                <w:ins w:id="12296" w:author="임 종운" w:date="2022-05-17T11:40:00Z"/>
              </w:rPr>
            </w:pPr>
            <w:ins w:id="12297" w:author="임 종운" w:date="2022-05-17T11:40:00Z">
              <w:r>
                <w:t>INSERT INTO attendance VALUES (5995, 46, 2022-05-13);</w:t>
              </w:r>
            </w:ins>
          </w:p>
          <w:p w14:paraId="242CF184" w14:textId="77777777" w:rsidR="00D470AE" w:rsidRDefault="00D470AE" w:rsidP="00D470AE">
            <w:pPr>
              <w:ind w:left="0" w:hanging="2"/>
              <w:rPr>
                <w:ins w:id="12298" w:author="임 종운" w:date="2022-05-17T11:40:00Z"/>
              </w:rPr>
            </w:pPr>
            <w:ins w:id="12299" w:author="임 종운" w:date="2022-05-17T11:40:00Z">
              <w:r>
                <w:t>INSERT INTO attendance VALUES (5996, 47, 2022-05-13);</w:t>
              </w:r>
            </w:ins>
          </w:p>
          <w:p w14:paraId="6B3A12EB" w14:textId="77777777" w:rsidR="00D470AE" w:rsidRDefault="00D470AE" w:rsidP="00D470AE">
            <w:pPr>
              <w:ind w:left="0" w:hanging="2"/>
              <w:rPr>
                <w:ins w:id="12300" w:author="임 종운" w:date="2022-05-17T11:40:00Z"/>
              </w:rPr>
            </w:pPr>
            <w:ins w:id="12301" w:author="임 종운" w:date="2022-05-17T11:40:00Z">
              <w:r>
                <w:t>INSERT INTO attendance VALUES (5997, 48, 2022-05-13);</w:t>
              </w:r>
            </w:ins>
          </w:p>
          <w:p w14:paraId="2DF4A387" w14:textId="77777777" w:rsidR="00D470AE" w:rsidRDefault="00D470AE" w:rsidP="00D470AE">
            <w:pPr>
              <w:ind w:left="0" w:hanging="2"/>
              <w:rPr>
                <w:ins w:id="12302" w:author="임 종운" w:date="2022-05-17T11:40:00Z"/>
              </w:rPr>
            </w:pPr>
            <w:ins w:id="12303" w:author="임 종운" w:date="2022-05-17T11:40:00Z">
              <w:r>
                <w:t>INSERT INTO attendance VALUES (5998, 49, 2022-05-13);</w:t>
              </w:r>
            </w:ins>
          </w:p>
          <w:p w14:paraId="1D324A16" w14:textId="77777777" w:rsidR="00D470AE" w:rsidRDefault="00D470AE" w:rsidP="00D470AE">
            <w:pPr>
              <w:ind w:left="0" w:hanging="2"/>
              <w:rPr>
                <w:ins w:id="12304" w:author="임 종운" w:date="2022-05-17T11:40:00Z"/>
              </w:rPr>
            </w:pPr>
            <w:ins w:id="12305" w:author="임 종운" w:date="2022-05-17T11:40:00Z">
              <w:r>
                <w:t>INSERT INTO attendance VALUES (5999, 50, 2022-05-13);</w:t>
              </w:r>
            </w:ins>
          </w:p>
          <w:p w14:paraId="2D50F1E1" w14:textId="77777777" w:rsidR="00D470AE" w:rsidRDefault="00D470AE" w:rsidP="00D470AE">
            <w:pPr>
              <w:ind w:left="0" w:hanging="2"/>
              <w:rPr>
                <w:ins w:id="12306" w:author="임 종운" w:date="2022-05-17T11:40:00Z"/>
              </w:rPr>
            </w:pPr>
            <w:ins w:id="12307" w:author="임 종운" w:date="2022-05-17T11:40:00Z">
              <w:r>
                <w:t>INSERT INTO attendance VALUES (6000, 51, 2022-05-13);</w:t>
              </w:r>
            </w:ins>
          </w:p>
          <w:p w14:paraId="155C0DF2" w14:textId="77777777" w:rsidR="00D470AE" w:rsidRDefault="00D470AE" w:rsidP="00D470AE">
            <w:pPr>
              <w:ind w:left="0" w:hanging="2"/>
              <w:rPr>
                <w:ins w:id="12308" w:author="임 종운" w:date="2022-05-17T11:40:00Z"/>
              </w:rPr>
            </w:pPr>
            <w:ins w:id="12309" w:author="임 종운" w:date="2022-05-17T11:40:00Z">
              <w:r>
                <w:t>INSERT INTO attendance VALUES (6001, 52, 2022-05-13);</w:t>
              </w:r>
            </w:ins>
          </w:p>
          <w:p w14:paraId="078FC227" w14:textId="77777777" w:rsidR="00D470AE" w:rsidRDefault="00D470AE" w:rsidP="00D470AE">
            <w:pPr>
              <w:ind w:left="0" w:hanging="2"/>
              <w:rPr>
                <w:ins w:id="12310" w:author="임 종운" w:date="2022-05-17T11:40:00Z"/>
              </w:rPr>
            </w:pPr>
            <w:ins w:id="12311" w:author="임 종운" w:date="2022-05-17T11:40:00Z">
              <w:r>
                <w:t>INSERT INTO attendance VALUES (6002, 53, 2022-05-13);</w:t>
              </w:r>
            </w:ins>
          </w:p>
          <w:p w14:paraId="3117FF5A" w14:textId="77777777" w:rsidR="00D470AE" w:rsidRDefault="00D470AE" w:rsidP="00D470AE">
            <w:pPr>
              <w:ind w:left="0" w:hanging="2"/>
              <w:rPr>
                <w:ins w:id="12312" w:author="임 종운" w:date="2022-05-17T11:40:00Z"/>
              </w:rPr>
            </w:pPr>
            <w:ins w:id="12313" w:author="임 종운" w:date="2022-05-17T11:40:00Z">
              <w:r>
                <w:t>INSERT INTO attendance VALUES (6003, 54, 2022-05-13);</w:t>
              </w:r>
            </w:ins>
          </w:p>
          <w:p w14:paraId="00ABE77B" w14:textId="77777777" w:rsidR="00D470AE" w:rsidRDefault="00D470AE" w:rsidP="00D470AE">
            <w:pPr>
              <w:ind w:left="0" w:hanging="2"/>
              <w:rPr>
                <w:ins w:id="12314" w:author="임 종운" w:date="2022-05-17T11:40:00Z"/>
              </w:rPr>
            </w:pPr>
            <w:ins w:id="12315" w:author="임 종운" w:date="2022-05-17T11:40:00Z">
              <w:r>
                <w:t>INSERT INTO attendance VALUES (6004, 55, 2022-05-13);</w:t>
              </w:r>
            </w:ins>
          </w:p>
          <w:p w14:paraId="5DDC0D9B" w14:textId="77777777" w:rsidR="00D470AE" w:rsidRDefault="00D470AE" w:rsidP="00D470AE">
            <w:pPr>
              <w:ind w:left="0" w:hanging="2"/>
              <w:rPr>
                <w:ins w:id="12316" w:author="임 종운" w:date="2022-05-17T11:40:00Z"/>
              </w:rPr>
            </w:pPr>
            <w:ins w:id="12317" w:author="임 종운" w:date="2022-05-17T11:40:00Z">
              <w:r>
                <w:t>INSERT INTO attendance VALUES (6005, 27, 2022-05-14);</w:t>
              </w:r>
            </w:ins>
          </w:p>
          <w:p w14:paraId="5E02EECA" w14:textId="77777777" w:rsidR="00D470AE" w:rsidRDefault="00D470AE" w:rsidP="00D470AE">
            <w:pPr>
              <w:ind w:left="0" w:hanging="2"/>
              <w:rPr>
                <w:ins w:id="12318" w:author="임 종운" w:date="2022-05-17T11:40:00Z"/>
              </w:rPr>
            </w:pPr>
            <w:ins w:id="12319" w:author="임 종운" w:date="2022-05-17T11:40:00Z">
              <w:r>
                <w:t>INSERT INTO attendance VALUES (6006, 28, 2022-05-14);</w:t>
              </w:r>
            </w:ins>
          </w:p>
          <w:p w14:paraId="318FADE0" w14:textId="77777777" w:rsidR="00D470AE" w:rsidRDefault="00D470AE" w:rsidP="00D470AE">
            <w:pPr>
              <w:ind w:left="0" w:hanging="2"/>
              <w:rPr>
                <w:ins w:id="12320" w:author="임 종운" w:date="2022-05-17T11:40:00Z"/>
              </w:rPr>
            </w:pPr>
            <w:ins w:id="12321" w:author="임 종운" w:date="2022-05-17T11:40:00Z">
              <w:r>
                <w:t>INSERT INTO attendance VALUES (6007, 29, 2022-05-14);</w:t>
              </w:r>
            </w:ins>
          </w:p>
          <w:p w14:paraId="700E32D4" w14:textId="77777777" w:rsidR="00D470AE" w:rsidRDefault="00D470AE" w:rsidP="00D470AE">
            <w:pPr>
              <w:ind w:left="0" w:hanging="2"/>
              <w:rPr>
                <w:ins w:id="12322" w:author="임 종운" w:date="2022-05-17T11:40:00Z"/>
              </w:rPr>
            </w:pPr>
            <w:ins w:id="12323" w:author="임 종운" w:date="2022-05-17T11:40:00Z">
              <w:r>
                <w:t>INSERT INTO attendance VALUES (6008, 30, 2022-05-14);</w:t>
              </w:r>
            </w:ins>
          </w:p>
          <w:p w14:paraId="6BC0E1A7" w14:textId="77777777" w:rsidR="00D470AE" w:rsidRDefault="00D470AE" w:rsidP="00D470AE">
            <w:pPr>
              <w:ind w:left="0" w:hanging="2"/>
              <w:rPr>
                <w:ins w:id="12324" w:author="임 종운" w:date="2022-05-17T11:40:00Z"/>
              </w:rPr>
            </w:pPr>
            <w:ins w:id="12325" w:author="임 종운" w:date="2022-05-17T11:40:00Z">
              <w:r>
                <w:t>INSERT INTO attendance VALUES (6009, 31, 2022-05-14);</w:t>
              </w:r>
            </w:ins>
          </w:p>
          <w:p w14:paraId="619DC092" w14:textId="77777777" w:rsidR="00D470AE" w:rsidRDefault="00D470AE" w:rsidP="00D470AE">
            <w:pPr>
              <w:ind w:left="0" w:hanging="2"/>
              <w:rPr>
                <w:ins w:id="12326" w:author="임 종운" w:date="2022-05-17T11:40:00Z"/>
              </w:rPr>
            </w:pPr>
            <w:ins w:id="12327" w:author="임 종운" w:date="2022-05-17T11:40:00Z">
              <w:r>
                <w:lastRenderedPageBreak/>
                <w:t>INSERT INTO attendance VALUES (6010, 32, 2022-05-14);</w:t>
              </w:r>
            </w:ins>
          </w:p>
          <w:p w14:paraId="7BF19972" w14:textId="77777777" w:rsidR="00D470AE" w:rsidRDefault="00D470AE" w:rsidP="00D470AE">
            <w:pPr>
              <w:ind w:left="0" w:hanging="2"/>
              <w:rPr>
                <w:ins w:id="12328" w:author="임 종운" w:date="2022-05-17T11:40:00Z"/>
              </w:rPr>
            </w:pPr>
            <w:ins w:id="12329" w:author="임 종운" w:date="2022-05-17T11:40:00Z">
              <w:r>
                <w:t>INSERT INTO attendance VALUES (6011, 33, 2022-05-14);</w:t>
              </w:r>
            </w:ins>
          </w:p>
          <w:p w14:paraId="7E98A6A4" w14:textId="77777777" w:rsidR="00D470AE" w:rsidRDefault="00D470AE" w:rsidP="00D470AE">
            <w:pPr>
              <w:ind w:left="0" w:hanging="2"/>
              <w:rPr>
                <w:ins w:id="12330" w:author="임 종운" w:date="2022-05-17T11:40:00Z"/>
              </w:rPr>
            </w:pPr>
            <w:ins w:id="12331" w:author="임 종운" w:date="2022-05-17T11:40:00Z">
              <w:r>
                <w:t>INSERT INTO attendance VALUES (6012, 34, 2022-05-14);</w:t>
              </w:r>
            </w:ins>
          </w:p>
          <w:p w14:paraId="413DE813" w14:textId="77777777" w:rsidR="00D470AE" w:rsidRDefault="00D470AE" w:rsidP="00D470AE">
            <w:pPr>
              <w:ind w:left="0" w:hanging="2"/>
              <w:rPr>
                <w:ins w:id="12332" w:author="임 종운" w:date="2022-05-17T11:40:00Z"/>
              </w:rPr>
            </w:pPr>
            <w:ins w:id="12333" w:author="임 종운" w:date="2022-05-17T11:40:00Z">
              <w:r>
                <w:t>INSERT INTO attendance VALUES (6013, 35, 2022-05-14);</w:t>
              </w:r>
            </w:ins>
          </w:p>
          <w:p w14:paraId="7EFCFC89" w14:textId="77777777" w:rsidR="00D470AE" w:rsidRDefault="00D470AE" w:rsidP="00D470AE">
            <w:pPr>
              <w:ind w:left="0" w:hanging="2"/>
              <w:rPr>
                <w:ins w:id="12334" w:author="임 종운" w:date="2022-05-17T11:40:00Z"/>
              </w:rPr>
            </w:pPr>
            <w:ins w:id="12335" w:author="임 종운" w:date="2022-05-17T11:40:00Z">
              <w:r>
                <w:t>INSERT INTO attendance VALUES (6014, 36, 2022-05-14);</w:t>
              </w:r>
            </w:ins>
          </w:p>
          <w:p w14:paraId="4A711997" w14:textId="77777777" w:rsidR="00D470AE" w:rsidRDefault="00D470AE" w:rsidP="00D470AE">
            <w:pPr>
              <w:ind w:left="0" w:hanging="2"/>
              <w:rPr>
                <w:ins w:id="12336" w:author="임 종운" w:date="2022-05-17T11:40:00Z"/>
              </w:rPr>
            </w:pPr>
            <w:ins w:id="12337" w:author="임 종운" w:date="2022-05-17T11:40:00Z">
              <w:r>
                <w:t>INSERT INTO attendance VALUES (6015, 37, 2022-05-14);</w:t>
              </w:r>
            </w:ins>
          </w:p>
          <w:p w14:paraId="6FEF9F94" w14:textId="77777777" w:rsidR="00D470AE" w:rsidRDefault="00D470AE" w:rsidP="00D470AE">
            <w:pPr>
              <w:ind w:left="0" w:hanging="2"/>
              <w:rPr>
                <w:ins w:id="12338" w:author="임 종운" w:date="2022-05-17T11:40:00Z"/>
              </w:rPr>
            </w:pPr>
            <w:ins w:id="12339" w:author="임 종운" w:date="2022-05-17T11:40:00Z">
              <w:r>
                <w:t>INSERT INTO attendance VALUES (6016, 38, 2022-05-14);</w:t>
              </w:r>
            </w:ins>
          </w:p>
          <w:p w14:paraId="56C9D5EB" w14:textId="77777777" w:rsidR="00D470AE" w:rsidRDefault="00D470AE" w:rsidP="00D470AE">
            <w:pPr>
              <w:ind w:left="0" w:hanging="2"/>
              <w:rPr>
                <w:ins w:id="12340" w:author="임 종운" w:date="2022-05-17T11:40:00Z"/>
              </w:rPr>
            </w:pPr>
            <w:ins w:id="12341" w:author="임 종운" w:date="2022-05-17T11:40:00Z">
              <w:r>
                <w:t>INSERT INTO attendance VALUES (6017, 39, 2022-05-14);</w:t>
              </w:r>
            </w:ins>
          </w:p>
          <w:p w14:paraId="18207A9B" w14:textId="77777777" w:rsidR="00D470AE" w:rsidRDefault="00D470AE" w:rsidP="00D470AE">
            <w:pPr>
              <w:ind w:left="0" w:hanging="2"/>
              <w:rPr>
                <w:ins w:id="12342" w:author="임 종운" w:date="2022-05-17T11:40:00Z"/>
              </w:rPr>
            </w:pPr>
            <w:ins w:id="12343" w:author="임 종운" w:date="2022-05-17T11:40:00Z">
              <w:r>
                <w:t>INSERT INTO attendance VALUES (6018, 40, 2022-05-14);</w:t>
              </w:r>
            </w:ins>
          </w:p>
          <w:p w14:paraId="310C44CE" w14:textId="77777777" w:rsidR="00D470AE" w:rsidRDefault="00D470AE" w:rsidP="00D470AE">
            <w:pPr>
              <w:ind w:left="0" w:hanging="2"/>
              <w:rPr>
                <w:ins w:id="12344" w:author="임 종운" w:date="2022-05-17T11:40:00Z"/>
              </w:rPr>
            </w:pPr>
            <w:ins w:id="12345" w:author="임 종운" w:date="2022-05-17T11:40:00Z">
              <w:r>
                <w:t>INSERT INTO attendance VALUES (6019, 41, 2022-05-14);</w:t>
              </w:r>
            </w:ins>
          </w:p>
          <w:p w14:paraId="3EB86B07" w14:textId="77777777" w:rsidR="00D470AE" w:rsidRDefault="00D470AE" w:rsidP="00D470AE">
            <w:pPr>
              <w:ind w:left="0" w:hanging="2"/>
              <w:rPr>
                <w:ins w:id="12346" w:author="임 종운" w:date="2022-05-17T11:40:00Z"/>
              </w:rPr>
            </w:pPr>
            <w:ins w:id="12347" w:author="임 종운" w:date="2022-05-17T11:40:00Z">
              <w:r>
                <w:t>INSERT INTO attendance VALUES (6020, 42, 2022-05-14);</w:t>
              </w:r>
            </w:ins>
          </w:p>
          <w:p w14:paraId="43EEBD5D" w14:textId="77777777" w:rsidR="00D470AE" w:rsidRDefault="00D470AE" w:rsidP="00D470AE">
            <w:pPr>
              <w:ind w:left="0" w:hanging="2"/>
              <w:rPr>
                <w:ins w:id="12348" w:author="임 종운" w:date="2022-05-17T11:40:00Z"/>
              </w:rPr>
            </w:pPr>
            <w:ins w:id="12349" w:author="임 종운" w:date="2022-05-17T11:40:00Z">
              <w:r>
                <w:t>INSERT INTO attendance VALUES (6021, 43, 2022-05-14);</w:t>
              </w:r>
            </w:ins>
          </w:p>
          <w:p w14:paraId="38E3801D" w14:textId="77777777" w:rsidR="00D470AE" w:rsidRDefault="00D470AE" w:rsidP="00D470AE">
            <w:pPr>
              <w:ind w:left="0" w:hanging="2"/>
              <w:rPr>
                <w:ins w:id="12350" w:author="임 종운" w:date="2022-05-17T11:40:00Z"/>
              </w:rPr>
            </w:pPr>
            <w:ins w:id="12351" w:author="임 종운" w:date="2022-05-17T11:40:00Z">
              <w:r>
                <w:t>INSERT INTO attendance VALUES (6022, 44, 2022-05-14);</w:t>
              </w:r>
            </w:ins>
          </w:p>
          <w:p w14:paraId="0AB69E86" w14:textId="77777777" w:rsidR="00D470AE" w:rsidRDefault="00D470AE" w:rsidP="00D470AE">
            <w:pPr>
              <w:ind w:left="0" w:hanging="2"/>
              <w:rPr>
                <w:ins w:id="12352" w:author="임 종운" w:date="2022-05-17T11:40:00Z"/>
              </w:rPr>
            </w:pPr>
            <w:ins w:id="12353" w:author="임 종운" w:date="2022-05-17T11:40:00Z">
              <w:r>
                <w:t>INSERT INTO attendance VALUES (6023, 45, 2022-05-14);</w:t>
              </w:r>
            </w:ins>
          </w:p>
          <w:p w14:paraId="1AEC20D2" w14:textId="77777777" w:rsidR="00D470AE" w:rsidRDefault="00D470AE" w:rsidP="00D470AE">
            <w:pPr>
              <w:ind w:left="0" w:hanging="2"/>
              <w:rPr>
                <w:ins w:id="12354" w:author="임 종운" w:date="2022-05-17T11:40:00Z"/>
              </w:rPr>
            </w:pPr>
            <w:ins w:id="12355" w:author="임 종운" w:date="2022-05-17T11:40:00Z">
              <w:r>
                <w:t>INSERT INTO attendance VALUES (6024, 46, 2022-05-14);</w:t>
              </w:r>
            </w:ins>
          </w:p>
          <w:p w14:paraId="6FB3DD38" w14:textId="77777777" w:rsidR="00D470AE" w:rsidRDefault="00D470AE" w:rsidP="00D470AE">
            <w:pPr>
              <w:ind w:left="0" w:hanging="2"/>
              <w:rPr>
                <w:ins w:id="12356" w:author="임 종운" w:date="2022-05-17T11:40:00Z"/>
              </w:rPr>
            </w:pPr>
            <w:ins w:id="12357" w:author="임 종운" w:date="2022-05-17T11:40:00Z">
              <w:r>
                <w:t>INSERT INTO attendance VALUES (6025, 47, 2022-05-14);</w:t>
              </w:r>
            </w:ins>
          </w:p>
          <w:p w14:paraId="623AB1BE" w14:textId="77777777" w:rsidR="00D470AE" w:rsidRDefault="00D470AE" w:rsidP="00D470AE">
            <w:pPr>
              <w:ind w:left="0" w:hanging="2"/>
              <w:rPr>
                <w:ins w:id="12358" w:author="임 종운" w:date="2022-05-17T11:40:00Z"/>
              </w:rPr>
            </w:pPr>
            <w:ins w:id="12359" w:author="임 종운" w:date="2022-05-17T11:40:00Z">
              <w:r>
                <w:t>INSERT INTO attendance VALUES (6026, 48, 2022-05-14);</w:t>
              </w:r>
            </w:ins>
          </w:p>
          <w:p w14:paraId="00C19E5E" w14:textId="77777777" w:rsidR="00D470AE" w:rsidRDefault="00D470AE" w:rsidP="00D470AE">
            <w:pPr>
              <w:ind w:left="0" w:hanging="2"/>
              <w:rPr>
                <w:ins w:id="12360" w:author="임 종운" w:date="2022-05-17T11:40:00Z"/>
              </w:rPr>
            </w:pPr>
            <w:ins w:id="12361" w:author="임 종운" w:date="2022-05-17T11:40:00Z">
              <w:r>
                <w:t>INSERT INTO attendance VALUES (6027, 49, 2022-05-14);</w:t>
              </w:r>
            </w:ins>
          </w:p>
          <w:p w14:paraId="1EE5358C" w14:textId="77777777" w:rsidR="00D470AE" w:rsidRDefault="00D470AE" w:rsidP="00D470AE">
            <w:pPr>
              <w:ind w:left="0" w:hanging="2"/>
              <w:rPr>
                <w:ins w:id="12362" w:author="임 종운" w:date="2022-05-17T11:40:00Z"/>
              </w:rPr>
            </w:pPr>
            <w:ins w:id="12363" w:author="임 종운" w:date="2022-05-17T11:40:00Z">
              <w:r>
                <w:t>INSERT INTO attendance VALUES (6028, 50, 2022-05-14);</w:t>
              </w:r>
            </w:ins>
          </w:p>
          <w:p w14:paraId="5A43F494" w14:textId="77777777" w:rsidR="00D470AE" w:rsidRDefault="00D470AE" w:rsidP="00D470AE">
            <w:pPr>
              <w:ind w:left="0" w:hanging="2"/>
              <w:rPr>
                <w:ins w:id="12364" w:author="임 종운" w:date="2022-05-17T11:40:00Z"/>
              </w:rPr>
            </w:pPr>
            <w:ins w:id="12365" w:author="임 종운" w:date="2022-05-17T11:40:00Z">
              <w:r>
                <w:t>INSERT INTO attendance VALUES (6029, 51, 2022-05-14);</w:t>
              </w:r>
            </w:ins>
          </w:p>
          <w:p w14:paraId="7C0ACA5C" w14:textId="77777777" w:rsidR="00D470AE" w:rsidRDefault="00D470AE" w:rsidP="00D470AE">
            <w:pPr>
              <w:ind w:left="0" w:hanging="2"/>
              <w:rPr>
                <w:ins w:id="12366" w:author="임 종운" w:date="2022-05-17T11:40:00Z"/>
              </w:rPr>
            </w:pPr>
            <w:ins w:id="12367" w:author="임 종운" w:date="2022-05-17T11:40:00Z">
              <w:r>
                <w:t>INSERT INTO attendance VALUES (6030, 52, 2022-05-14);</w:t>
              </w:r>
            </w:ins>
          </w:p>
          <w:p w14:paraId="450225DB" w14:textId="77777777" w:rsidR="00D470AE" w:rsidRDefault="00D470AE" w:rsidP="00D470AE">
            <w:pPr>
              <w:ind w:left="0" w:hanging="2"/>
              <w:rPr>
                <w:ins w:id="12368" w:author="임 종운" w:date="2022-05-17T11:40:00Z"/>
              </w:rPr>
            </w:pPr>
            <w:ins w:id="12369" w:author="임 종운" w:date="2022-05-17T11:40:00Z">
              <w:r>
                <w:t>INSERT INTO attendance VALUES (6031, 53, 2022-05-14);</w:t>
              </w:r>
            </w:ins>
          </w:p>
          <w:p w14:paraId="7E7314E7" w14:textId="77777777" w:rsidR="00D470AE" w:rsidRDefault="00D470AE" w:rsidP="00D470AE">
            <w:pPr>
              <w:ind w:left="0" w:hanging="2"/>
              <w:rPr>
                <w:ins w:id="12370" w:author="임 종운" w:date="2022-05-17T11:40:00Z"/>
              </w:rPr>
            </w:pPr>
            <w:ins w:id="12371" w:author="임 종운" w:date="2022-05-17T11:40:00Z">
              <w:r>
                <w:t>INSERT INTO attendance VALUES (6032, 54, 2022-05-14);</w:t>
              </w:r>
            </w:ins>
          </w:p>
          <w:p w14:paraId="1FF5D3A9" w14:textId="77777777" w:rsidR="00D470AE" w:rsidRDefault="00D470AE" w:rsidP="00D470AE">
            <w:pPr>
              <w:ind w:left="0" w:hanging="2"/>
              <w:rPr>
                <w:ins w:id="12372" w:author="임 종운" w:date="2022-05-17T11:40:00Z"/>
              </w:rPr>
            </w:pPr>
            <w:ins w:id="12373" w:author="임 종운" w:date="2022-05-17T11:40:00Z">
              <w:r>
                <w:t>INSERT INTO attendance VALUES (6033, 55, 2022-05-14);</w:t>
              </w:r>
            </w:ins>
          </w:p>
          <w:p w14:paraId="34C5CA0B" w14:textId="77777777" w:rsidR="00D470AE" w:rsidRDefault="00D470AE" w:rsidP="00D470AE">
            <w:pPr>
              <w:ind w:left="0" w:hanging="2"/>
              <w:rPr>
                <w:ins w:id="12374" w:author="임 종운" w:date="2022-05-17T11:40:00Z"/>
              </w:rPr>
            </w:pPr>
            <w:ins w:id="12375" w:author="임 종운" w:date="2022-05-17T11:40:00Z">
              <w:r>
                <w:t>INSERT INTO attendance VALUES (6034, 27, 2022-05-15);</w:t>
              </w:r>
            </w:ins>
          </w:p>
          <w:p w14:paraId="22E4E50F" w14:textId="77777777" w:rsidR="00D470AE" w:rsidRDefault="00D470AE" w:rsidP="00D470AE">
            <w:pPr>
              <w:ind w:left="0" w:hanging="2"/>
              <w:rPr>
                <w:ins w:id="12376" w:author="임 종운" w:date="2022-05-17T11:40:00Z"/>
              </w:rPr>
            </w:pPr>
            <w:ins w:id="12377" w:author="임 종운" w:date="2022-05-17T11:40:00Z">
              <w:r>
                <w:t>INSERT INTO attendance VALUES (6035, 28, 2022-05-15);</w:t>
              </w:r>
            </w:ins>
          </w:p>
          <w:p w14:paraId="42343ADA" w14:textId="77777777" w:rsidR="00D470AE" w:rsidRDefault="00D470AE" w:rsidP="00D470AE">
            <w:pPr>
              <w:ind w:left="0" w:hanging="2"/>
              <w:rPr>
                <w:ins w:id="12378" w:author="임 종운" w:date="2022-05-17T11:40:00Z"/>
              </w:rPr>
            </w:pPr>
            <w:ins w:id="12379" w:author="임 종운" w:date="2022-05-17T11:40:00Z">
              <w:r>
                <w:t>INSERT INTO attendance VALUES (6036, 29, 2022-05-15);</w:t>
              </w:r>
            </w:ins>
          </w:p>
          <w:p w14:paraId="68C2A532" w14:textId="77777777" w:rsidR="00D470AE" w:rsidRDefault="00D470AE" w:rsidP="00D470AE">
            <w:pPr>
              <w:ind w:left="0" w:hanging="2"/>
              <w:rPr>
                <w:ins w:id="12380" w:author="임 종운" w:date="2022-05-17T11:40:00Z"/>
              </w:rPr>
            </w:pPr>
            <w:ins w:id="12381" w:author="임 종운" w:date="2022-05-17T11:40:00Z">
              <w:r>
                <w:lastRenderedPageBreak/>
                <w:t>INSERT INTO attendance VALUES (6037, 30, 2022-05-15);</w:t>
              </w:r>
            </w:ins>
          </w:p>
          <w:p w14:paraId="0E484D81" w14:textId="77777777" w:rsidR="00D470AE" w:rsidRDefault="00D470AE" w:rsidP="00D470AE">
            <w:pPr>
              <w:ind w:left="0" w:hanging="2"/>
              <w:rPr>
                <w:ins w:id="12382" w:author="임 종운" w:date="2022-05-17T11:40:00Z"/>
              </w:rPr>
            </w:pPr>
            <w:ins w:id="12383" w:author="임 종운" w:date="2022-05-17T11:40:00Z">
              <w:r>
                <w:t>INSERT INTO attendance VALUES (6038, 31, 2022-05-15);</w:t>
              </w:r>
            </w:ins>
          </w:p>
          <w:p w14:paraId="06D1F548" w14:textId="77777777" w:rsidR="00D470AE" w:rsidRDefault="00D470AE" w:rsidP="00D470AE">
            <w:pPr>
              <w:ind w:left="0" w:hanging="2"/>
              <w:rPr>
                <w:ins w:id="12384" w:author="임 종운" w:date="2022-05-17T11:40:00Z"/>
              </w:rPr>
            </w:pPr>
            <w:ins w:id="12385" w:author="임 종운" w:date="2022-05-17T11:40:00Z">
              <w:r>
                <w:t>INSERT INTO attendance VALUES (6039, 32, 2022-05-15);</w:t>
              </w:r>
            </w:ins>
          </w:p>
          <w:p w14:paraId="3FBB6D19" w14:textId="77777777" w:rsidR="00D470AE" w:rsidRDefault="00D470AE" w:rsidP="00D470AE">
            <w:pPr>
              <w:ind w:left="0" w:hanging="2"/>
              <w:rPr>
                <w:ins w:id="12386" w:author="임 종운" w:date="2022-05-17T11:40:00Z"/>
              </w:rPr>
            </w:pPr>
            <w:ins w:id="12387" w:author="임 종운" w:date="2022-05-17T11:40:00Z">
              <w:r>
                <w:t>INSERT INTO attendance VALUES (6040, 33, 2022-05-15);</w:t>
              </w:r>
            </w:ins>
          </w:p>
          <w:p w14:paraId="14553CCA" w14:textId="77777777" w:rsidR="00D470AE" w:rsidRDefault="00D470AE" w:rsidP="00D470AE">
            <w:pPr>
              <w:ind w:left="0" w:hanging="2"/>
              <w:rPr>
                <w:ins w:id="12388" w:author="임 종운" w:date="2022-05-17T11:40:00Z"/>
              </w:rPr>
            </w:pPr>
            <w:ins w:id="12389" w:author="임 종운" w:date="2022-05-17T11:40:00Z">
              <w:r>
                <w:t>INSERT INTO attendance VALUES (6041, 34, 2022-05-15);</w:t>
              </w:r>
            </w:ins>
          </w:p>
          <w:p w14:paraId="2509C9A8" w14:textId="77777777" w:rsidR="00D470AE" w:rsidRDefault="00D470AE" w:rsidP="00D470AE">
            <w:pPr>
              <w:ind w:left="0" w:hanging="2"/>
              <w:rPr>
                <w:ins w:id="12390" w:author="임 종운" w:date="2022-05-17T11:40:00Z"/>
              </w:rPr>
            </w:pPr>
            <w:ins w:id="12391" w:author="임 종운" w:date="2022-05-17T11:40:00Z">
              <w:r>
                <w:t>INSERT INTO attendance VALUES (6042, 35, 2022-05-15);</w:t>
              </w:r>
            </w:ins>
          </w:p>
          <w:p w14:paraId="0389F552" w14:textId="77777777" w:rsidR="00D470AE" w:rsidRDefault="00D470AE" w:rsidP="00D470AE">
            <w:pPr>
              <w:ind w:left="0" w:hanging="2"/>
              <w:rPr>
                <w:ins w:id="12392" w:author="임 종운" w:date="2022-05-17T11:40:00Z"/>
              </w:rPr>
            </w:pPr>
            <w:ins w:id="12393" w:author="임 종운" w:date="2022-05-17T11:40:00Z">
              <w:r>
                <w:t>INSERT INTO attendance VALUES (6043, 36, 2022-05-15);</w:t>
              </w:r>
            </w:ins>
          </w:p>
          <w:p w14:paraId="5E95029C" w14:textId="77777777" w:rsidR="00D470AE" w:rsidRDefault="00D470AE" w:rsidP="00D470AE">
            <w:pPr>
              <w:ind w:left="0" w:hanging="2"/>
              <w:rPr>
                <w:ins w:id="12394" w:author="임 종운" w:date="2022-05-17T11:40:00Z"/>
              </w:rPr>
            </w:pPr>
            <w:ins w:id="12395" w:author="임 종운" w:date="2022-05-17T11:40:00Z">
              <w:r>
                <w:t>INSERT INTO attendance VALUES (6044, 37, 2022-05-15);</w:t>
              </w:r>
            </w:ins>
          </w:p>
          <w:p w14:paraId="159200E1" w14:textId="77777777" w:rsidR="00D470AE" w:rsidRDefault="00D470AE" w:rsidP="00D470AE">
            <w:pPr>
              <w:ind w:left="0" w:hanging="2"/>
              <w:rPr>
                <w:ins w:id="12396" w:author="임 종운" w:date="2022-05-17T11:40:00Z"/>
              </w:rPr>
            </w:pPr>
            <w:ins w:id="12397" w:author="임 종운" w:date="2022-05-17T11:40:00Z">
              <w:r>
                <w:t>INSERT INTO attendance VALUES (6045, 38, 2022-05-15);</w:t>
              </w:r>
            </w:ins>
          </w:p>
          <w:p w14:paraId="1D3861ED" w14:textId="77777777" w:rsidR="00D470AE" w:rsidRDefault="00D470AE" w:rsidP="00D470AE">
            <w:pPr>
              <w:ind w:left="0" w:hanging="2"/>
              <w:rPr>
                <w:ins w:id="12398" w:author="임 종운" w:date="2022-05-17T11:40:00Z"/>
              </w:rPr>
            </w:pPr>
            <w:ins w:id="12399" w:author="임 종운" w:date="2022-05-17T11:40:00Z">
              <w:r>
                <w:t>INSERT INTO attendance VALUES (6046, 39, 2022-05-15);</w:t>
              </w:r>
            </w:ins>
          </w:p>
          <w:p w14:paraId="17117EB1" w14:textId="77777777" w:rsidR="00D470AE" w:rsidRDefault="00D470AE" w:rsidP="00D470AE">
            <w:pPr>
              <w:ind w:left="0" w:hanging="2"/>
              <w:rPr>
                <w:ins w:id="12400" w:author="임 종운" w:date="2022-05-17T11:40:00Z"/>
              </w:rPr>
            </w:pPr>
            <w:ins w:id="12401" w:author="임 종운" w:date="2022-05-17T11:40:00Z">
              <w:r>
                <w:t>INSERT INTO attendance VALUES (6047, 40, 2022-05-15);</w:t>
              </w:r>
            </w:ins>
          </w:p>
          <w:p w14:paraId="15360B9E" w14:textId="77777777" w:rsidR="00D470AE" w:rsidRDefault="00D470AE" w:rsidP="00D470AE">
            <w:pPr>
              <w:ind w:left="0" w:hanging="2"/>
              <w:rPr>
                <w:ins w:id="12402" w:author="임 종운" w:date="2022-05-17T11:40:00Z"/>
              </w:rPr>
            </w:pPr>
            <w:ins w:id="12403" w:author="임 종운" w:date="2022-05-17T11:40:00Z">
              <w:r>
                <w:t>INSERT INTO attendance VALUES (6048, 41, 2022-05-15);</w:t>
              </w:r>
            </w:ins>
          </w:p>
          <w:p w14:paraId="55687288" w14:textId="77777777" w:rsidR="00D470AE" w:rsidRDefault="00D470AE" w:rsidP="00D470AE">
            <w:pPr>
              <w:ind w:left="0" w:hanging="2"/>
              <w:rPr>
                <w:ins w:id="12404" w:author="임 종운" w:date="2022-05-17T11:40:00Z"/>
              </w:rPr>
            </w:pPr>
            <w:ins w:id="12405" w:author="임 종운" w:date="2022-05-17T11:40:00Z">
              <w:r>
                <w:t>INSERT INTO attendance VALUES (6049, 42, 2022-05-15);</w:t>
              </w:r>
            </w:ins>
          </w:p>
          <w:p w14:paraId="22FEA5D9" w14:textId="77777777" w:rsidR="00D470AE" w:rsidRDefault="00D470AE" w:rsidP="00D470AE">
            <w:pPr>
              <w:ind w:left="0" w:hanging="2"/>
              <w:rPr>
                <w:ins w:id="12406" w:author="임 종운" w:date="2022-05-17T11:40:00Z"/>
              </w:rPr>
            </w:pPr>
            <w:ins w:id="12407" w:author="임 종운" w:date="2022-05-17T11:40:00Z">
              <w:r>
                <w:t>INSERT INTO attendance VALUES (6050, 43, 2022-05-15);</w:t>
              </w:r>
            </w:ins>
          </w:p>
          <w:p w14:paraId="1E2D3287" w14:textId="77777777" w:rsidR="00D470AE" w:rsidRDefault="00D470AE" w:rsidP="00D470AE">
            <w:pPr>
              <w:ind w:left="0" w:hanging="2"/>
              <w:rPr>
                <w:ins w:id="12408" w:author="임 종운" w:date="2022-05-17T11:40:00Z"/>
              </w:rPr>
            </w:pPr>
            <w:ins w:id="12409" w:author="임 종운" w:date="2022-05-17T11:40:00Z">
              <w:r>
                <w:t>INSERT INTO attendance VALUES (6051, 44, 2022-05-15);</w:t>
              </w:r>
            </w:ins>
          </w:p>
          <w:p w14:paraId="46F81D77" w14:textId="77777777" w:rsidR="00D470AE" w:rsidRDefault="00D470AE" w:rsidP="00D470AE">
            <w:pPr>
              <w:ind w:left="0" w:hanging="2"/>
              <w:rPr>
                <w:ins w:id="12410" w:author="임 종운" w:date="2022-05-17T11:40:00Z"/>
              </w:rPr>
            </w:pPr>
            <w:ins w:id="12411" w:author="임 종운" w:date="2022-05-17T11:40:00Z">
              <w:r>
                <w:t>INSERT INTO attendance VALUES (6052, 45, 2022-05-15);</w:t>
              </w:r>
            </w:ins>
          </w:p>
          <w:p w14:paraId="378F2F74" w14:textId="77777777" w:rsidR="00D470AE" w:rsidRDefault="00D470AE" w:rsidP="00D470AE">
            <w:pPr>
              <w:ind w:left="0" w:hanging="2"/>
              <w:rPr>
                <w:ins w:id="12412" w:author="임 종운" w:date="2022-05-17T11:40:00Z"/>
              </w:rPr>
            </w:pPr>
            <w:ins w:id="12413" w:author="임 종운" w:date="2022-05-17T11:40:00Z">
              <w:r>
                <w:t>INSERT INTO attendance VALUES (6053, 46, 2022-05-15);</w:t>
              </w:r>
            </w:ins>
          </w:p>
          <w:p w14:paraId="0B1C4B16" w14:textId="77777777" w:rsidR="00D470AE" w:rsidRDefault="00D470AE" w:rsidP="00D470AE">
            <w:pPr>
              <w:ind w:left="0" w:hanging="2"/>
              <w:rPr>
                <w:ins w:id="12414" w:author="임 종운" w:date="2022-05-17T11:40:00Z"/>
              </w:rPr>
            </w:pPr>
            <w:ins w:id="12415" w:author="임 종운" w:date="2022-05-17T11:40:00Z">
              <w:r>
                <w:t>INSERT INTO attendance VALUES (6054, 47, 2022-05-15);</w:t>
              </w:r>
            </w:ins>
          </w:p>
          <w:p w14:paraId="57794B94" w14:textId="77777777" w:rsidR="00D470AE" w:rsidRDefault="00D470AE" w:rsidP="00D470AE">
            <w:pPr>
              <w:ind w:left="0" w:hanging="2"/>
              <w:rPr>
                <w:ins w:id="12416" w:author="임 종운" w:date="2022-05-17T11:40:00Z"/>
              </w:rPr>
            </w:pPr>
            <w:ins w:id="12417" w:author="임 종운" w:date="2022-05-17T11:40:00Z">
              <w:r>
                <w:t>INSERT INTO attendance VALUES (6055, 48, 2022-05-15);</w:t>
              </w:r>
            </w:ins>
          </w:p>
          <w:p w14:paraId="63555CA2" w14:textId="77777777" w:rsidR="00D470AE" w:rsidRDefault="00D470AE" w:rsidP="00D470AE">
            <w:pPr>
              <w:ind w:left="0" w:hanging="2"/>
              <w:rPr>
                <w:ins w:id="12418" w:author="임 종운" w:date="2022-05-17T11:40:00Z"/>
              </w:rPr>
            </w:pPr>
            <w:ins w:id="12419" w:author="임 종운" w:date="2022-05-17T11:40:00Z">
              <w:r>
                <w:t>INSERT INTO attendance VALUES (6056, 49, 2022-05-15);</w:t>
              </w:r>
            </w:ins>
          </w:p>
          <w:p w14:paraId="5CCF93F5" w14:textId="77777777" w:rsidR="00D470AE" w:rsidRDefault="00D470AE" w:rsidP="00D470AE">
            <w:pPr>
              <w:ind w:left="0" w:hanging="2"/>
              <w:rPr>
                <w:ins w:id="12420" w:author="임 종운" w:date="2022-05-17T11:40:00Z"/>
              </w:rPr>
            </w:pPr>
            <w:ins w:id="12421" w:author="임 종운" w:date="2022-05-17T11:40:00Z">
              <w:r>
                <w:t>INSERT INTO attendance VALUES (6057, 50, 2022-05-15);</w:t>
              </w:r>
            </w:ins>
          </w:p>
          <w:p w14:paraId="226C076E" w14:textId="77777777" w:rsidR="00D470AE" w:rsidRDefault="00D470AE" w:rsidP="00D470AE">
            <w:pPr>
              <w:ind w:left="0" w:hanging="2"/>
              <w:rPr>
                <w:ins w:id="12422" w:author="임 종운" w:date="2022-05-17T11:40:00Z"/>
              </w:rPr>
            </w:pPr>
            <w:ins w:id="12423" w:author="임 종운" w:date="2022-05-17T11:40:00Z">
              <w:r>
                <w:t>INSERT INTO attendance VALUES (6058, 51, 2022-05-15);</w:t>
              </w:r>
            </w:ins>
          </w:p>
          <w:p w14:paraId="2565D03E" w14:textId="77777777" w:rsidR="00D470AE" w:rsidRDefault="00D470AE" w:rsidP="00D470AE">
            <w:pPr>
              <w:ind w:left="0" w:hanging="2"/>
              <w:rPr>
                <w:ins w:id="12424" w:author="임 종운" w:date="2022-05-17T11:40:00Z"/>
              </w:rPr>
            </w:pPr>
            <w:ins w:id="12425" w:author="임 종운" w:date="2022-05-17T11:40:00Z">
              <w:r>
                <w:t>INSERT INTO attendance VALUES (6059, 52, 2022-05-15);</w:t>
              </w:r>
            </w:ins>
          </w:p>
          <w:p w14:paraId="4DF2A6BA" w14:textId="77777777" w:rsidR="00D470AE" w:rsidRDefault="00D470AE" w:rsidP="00D470AE">
            <w:pPr>
              <w:ind w:left="0" w:hanging="2"/>
              <w:rPr>
                <w:ins w:id="12426" w:author="임 종운" w:date="2022-05-17T11:40:00Z"/>
              </w:rPr>
            </w:pPr>
            <w:ins w:id="12427" w:author="임 종운" w:date="2022-05-17T11:40:00Z">
              <w:r>
                <w:t>INSERT INTO attendance VALUES (6060, 53, 2022-05-15);</w:t>
              </w:r>
            </w:ins>
          </w:p>
          <w:p w14:paraId="70F2FCFE" w14:textId="77777777" w:rsidR="00D470AE" w:rsidRDefault="00D470AE" w:rsidP="00D470AE">
            <w:pPr>
              <w:ind w:left="0" w:hanging="2"/>
              <w:rPr>
                <w:ins w:id="12428" w:author="임 종운" w:date="2022-05-17T11:40:00Z"/>
              </w:rPr>
            </w:pPr>
            <w:ins w:id="12429" w:author="임 종운" w:date="2022-05-17T11:40:00Z">
              <w:r>
                <w:t>INSERT INTO attendance VALUES (6061, 54, 2022-05-15);</w:t>
              </w:r>
            </w:ins>
          </w:p>
          <w:p w14:paraId="34E08ACB" w14:textId="77777777" w:rsidR="00D470AE" w:rsidRDefault="00D470AE" w:rsidP="00D470AE">
            <w:pPr>
              <w:ind w:left="0" w:hanging="2"/>
              <w:rPr>
                <w:ins w:id="12430" w:author="임 종운" w:date="2022-05-17T11:40:00Z"/>
              </w:rPr>
            </w:pPr>
            <w:ins w:id="12431" w:author="임 종운" w:date="2022-05-17T11:40:00Z">
              <w:r>
                <w:t>INSERT INTO attendance VALUES (6062, 55, 2022-05-15);</w:t>
              </w:r>
            </w:ins>
          </w:p>
          <w:p w14:paraId="25396497" w14:textId="77777777" w:rsidR="00D470AE" w:rsidRDefault="00D470AE" w:rsidP="00D470AE">
            <w:pPr>
              <w:ind w:left="0" w:hanging="2"/>
              <w:rPr>
                <w:ins w:id="12432" w:author="임 종운" w:date="2022-05-17T11:40:00Z"/>
              </w:rPr>
            </w:pPr>
            <w:ins w:id="12433" w:author="임 종운" w:date="2022-05-17T11:40:00Z">
              <w:r>
                <w:t>INSERT INTO attendance VALUES (6063, 27, 2022-05-16);</w:t>
              </w:r>
            </w:ins>
          </w:p>
          <w:p w14:paraId="25D4BC57" w14:textId="77777777" w:rsidR="00D470AE" w:rsidRDefault="00D470AE" w:rsidP="00D470AE">
            <w:pPr>
              <w:ind w:left="0" w:hanging="2"/>
              <w:rPr>
                <w:ins w:id="12434" w:author="임 종운" w:date="2022-05-17T11:40:00Z"/>
              </w:rPr>
            </w:pPr>
            <w:ins w:id="12435" w:author="임 종운" w:date="2022-05-17T11:40:00Z">
              <w:r>
                <w:lastRenderedPageBreak/>
                <w:t>INSERT INTO attendance VALUES (6064, 28, 2022-05-16);</w:t>
              </w:r>
            </w:ins>
          </w:p>
          <w:p w14:paraId="6D4A1405" w14:textId="77777777" w:rsidR="00D470AE" w:rsidRDefault="00D470AE" w:rsidP="00D470AE">
            <w:pPr>
              <w:ind w:left="0" w:hanging="2"/>
              <w:rPr>
                <w:ins w:id="12436" w:author="임 종운" w:date="2022-05-17T11:40:00Z"/>
              </w:rPr>
            </w:pPr>
            <w:ins w:id="12437" w:author="임 종운" w:date="2022-05-17T11:40:00Z">
              <w:r>
                <w:t>INSERT INTO attendance VALUES (6065, 29, 2022-05-16);</w:t>
              </w:r>
            </w:ins>
          </w:p>
          <w:p w14:paraId="4DEEE96B" w14:textId="77777777" w:rsidR="00D470AE" w:rsidRDefault="00D470AE" w:rsidP="00D470AE">
            <w:pPr>
              <w:ind w:left="0" w:hanging="2"/>
              <w:rPr>
                <w:ins w:id="12438" w:author="임 종운" w:date="2022-05-17T11:40:00Z"/>
              </w:rPr>
            </w:pPr>
            <w:ins w:id="12439" w:author="임 종운" w:date="2022-05-17T11:40:00Z">
              <w:r>
                <w:t>INSERT INTO attendance VALUES (6066, 30, 2022-05-16);</w:t>
              </w:r>
            </w:ins>
          </w:p>
          <w:p w14:paraId="617D9366" w14:textId="77777777" w:rsidR="00D470AE" w:rsidRDefault="00D470AE" w:rsidP="00D470AE">
            <w:pPr>
              <w:ind w:left="0" w:hanging="2"/>
              <w:rPr>
                <w:ins w:id="12440" w:author="임 종운" w:date="2022-05-17T11:40:00Z"/>
              </w:rPr>
            </w:pPr>
            <w:ins w:id="12441" w:author="임 종운" w:date="2022-05-17T11:40:00Z">
              <w:r>
                <w:t>INSERT INTO attendance VALUES (6067, 31, 2022-05-16);</w:t>
              </w:r>
            </w:ins>
          </w:p>
          <w:p w14:paraId="298C8E9E" w14:textId="77777777" w:rsidR="00D470AE" w:rsidRDefault="00D470AE" w:rsidP="00D470AE">
            <w:pPr>
              <w:ind w:left="0" w:hanging="2"/>
              <w:rPr>
                <w:ins w:id="12442" w:author="임 종운" w:date="2022-05-17T11:40:00Z"/>
              </w:rPr>
            </w:pPr>
            <w:ins w:id="12443" w:author="임 종운" w:date="2022-05-17T11:40:00Z">
              <w:r>
                <w:t>INSERT INTO attendance VALUES (6068, 32, 2022-05-16);</w:t>
              </w:r>
            </w:ins>
          </w:p>
          <w:p w14:paraId="1047FFB8" w14:textId="77777777" w:rsidR="00D470AE" w:rsidRDefault="00D470AE" w:rsidP="00D470AE">
            <w:pPr>
              <w:ind w:left="0" w:hanging="2"/>
              <w:rPr>
                <w:ins w:id="12444" w:author="임 종운" w:date="2022-05-17T11:40:00Z"/>
              </w:rPr>
            </w:pPr>
            <w:ins w:id="12445" w:author="임 종운" w:date="2022-05-17T11:40:00Z">
              <w:r>
                <w:t>INSERT INTO attendance VALUES (6069, 33, 2022-05-16);</w:t>
              </w:r>
            </w:ins>
          </w:p>
          <w:p w14:paraId="3529F1CA" w14:textId="77777777" w:rsidR="00D470AE" w:rsidRDefault="00D470AE" w:rsidP="00D470AE">
            <w:pPr>
              <w:ind w:left="0" w:hanging="2"/>
              <w:rPr>
                <w:ins w:id="12446" w:author="임 종운" w:date="2022-05-17T11:40:00Z"/>
              </w:rPr>
            </w:pPr>
            <w:ins w:id="12447" w:author="임 종운" w:date="2022-05-17T11:40:00Z">
              <w:r>
                <w:t>INSERT INTO attendance VALUES (6070, 34, 2022-05-16);</w:t>
              </w:r>
            </w:ins>
          </w:p>
          <w:p w14:paraId="252D91D9" w14:textId="77777777" w:rsidR="00D470AE" w:rsidRDefault="00D470AE" w:rsidP="00D470AE">
            <w:pPr>
              <w:ind w:left="0" w:hanging="2"/>
              <w:rPr>
                <w:ins w:id="12448" w:author="임 종운" w:date="2022-05-17T11:40:00Z"/>
              </w:rPr>
            </w:pPr>
            <w:ins w:id="12449" w:author="임 종운" w:date="2022-05-17T11:40:00Z">
              <w:r>
                <w:t>INSERT INTO attendance VALUES (6071, 35, 2022-05-16);</w:t>
              </w:r>
            </w:ins>
          </w:p>
          <w:p w14:paraId="604105E6" w14:textId="77777777" w:rsidR="00D470AE" w:rsidRDefault="00D470AE" w:rsidP="00D470AE">
            <w:pPr>
              <w:ind w:left="0" w:hanging="2"/>
              <w:rPr>
                <w:ins w:id="12450" w:author="임 종운" w:date="2022-05-17T11:40:00Z"/>
              </w:rPr>
            </w:pPr>
            <w:ins w:id="12451" w:author="임 종운" w:date="2022-05-17T11:40:00Z">
              <w:r>
                <w:t>INSERT INTO attendance VALUES (6072, 36, 2022-05-16);</w:t>
              </w:r>
            </w:ins>
          </w:p>
          <w:p w14:paraId="398C411D" w14:textId="77777777" w:rsidR="00D470AE" w:rsidRDefault="00D470AE" w:rsidP="00D470AE">
            <w:pPr>
              <w:ind w:left="0" w:hanging="2"/>
              <w:rPr>
                <w:ins w:id="12452" w:author="임 종운" w:date="2022-05-17T11:40:00Z"/>
              </w:rPr>
            </w:pPr>
            <w:ins w:id="12453" w:author="임 종운" w:date="2022-05-17T11:40:00Z">
              <w:r>
                <w:t>INSERT INTO attendance VALUES (6073, 37, 2022-05-16);</w:t>
              </w:r>
            </w:ins>
          </w:p>
          <w:p w14:paraId="54AAD957" w14:textId="77777777" w:rsidR="00D470AE" w:rsidRDefault="00D470AE" w:rsidP="00D470AE">
            <w:pPr>
              <w:ind w:left="0" w:hanging="2"/>
              <w:rPr>
                <w:ins w:id="12454" w:author="임 종운" w:date="2022-05-17T11:40:00Z"/>
              </w:rPr>
            </w:pPr>
            <w:ins w:id="12455" w:author="임 종운" w:date="2022-05-17T11:40:00Z">
              <w:r>
                <w:t>INSERT INTO attendance VALUES (6074, 38, 2022-05-16);</w:t>
              </w:r>
            </w:ins>
          </w:p>
          <w:p w14:paraId="3960B659" w14:textId="77777777" w:rsidR="00D470AE" w:rsidRDefault="00D470AE" w:rsidP="00D470AE">
            <w:pPr>
              <w:ind w:left="0" w:hanging="2"/>
              <w:rPr>
                <w:ins w:id="12456" w:author="임 종운" w:date="2022-05-17T11:40:00Z"/>
              </w:rPr>
            </w:pPr>
            <w:ins w:id="12457" w:author="임 종운" w:date="2022-05-17T11:40:00Z">
              <w:r>
                <w:t>INSERT INTO attendance VALUES (6075, 39, 2022-05-16);</w:t>
              </w:r>
            </w:ins>
          </w:p>
          <w:p w14:paraId="4E4042B5" w14:textId="77777777" w:rsidR="00D470AE" w:rsidRDefault="00D470AE" w:rsidP="00D470AE">
            <w:pPr>
              <w:ind w:left="0" w:hanging="2"/>
              <w:rPr>
                <w:ins w:id="12458" w:author="임 종운" w:date="2022-05-17T11:40:00Z"/>
              </w:rPr>
            </w:pPr>
            <w:ins w:id="12459" w:author="임 종운" w:date="2022-05-17T11:40:00Z">
              <w:r>
                <w:t>INSERT INTO attendance VALUES (6076, 40, 2022-05-16);</w:t>
              </w:r>
            </w:ins>
          </w:p>
          <w:p w14:paraId="124BF372" w14:textId="77777777" w:rsidR="00D470AE" w:rsidRDefault="00D470AE" w:rsidP="00D470AE">
            <w:pPr>
              <w:ind w:left="0" w:hanging="2"/>
              <w:rPr>
                <w:ins w:id="12460" w:author="임 종운" w:date="2022-05-17T11:40:00Z"/>
              </w:rPr>
            </w:pPr>
            <w:ins w:id="12461" w:author="임 종운" w:date="2022-05-17T11:40:00Z">
              <w:r>
                <w:t>INSERT INTO attendance VALUES (6077, 41, 2022-05-16);</w:t>
              </w:r>
            </w:ins>
          </w:p>
          <w:p w14:paraId="06C72027" w14:textId="77777777" w:rsidR="00D470AE" w:rsidRDefault="00D470AE" w:rsidP="00D470AE">
            <w:pPr>
              <w:ind w:left="0" w:hanging="2"/>
              <w:rPr>
                <w:ins w:id="12462" w:author="임 종운" w:date="2022-05-17T11:40:00Z"/>
              </w:rPr>
            </w:pPr>
            <w:ins w:id="12463" w:author="임 종운" w:date="2022-05-17T11:40:00Z">
              <w:r>
                <w:t>INSERT INTO attendance VALUES (6078, 42, 2022-05-16);</w:t>
              </w:r>
            </w:ins>
          </w:p>
          <w:p w14:paraId="20293370" w14:textId="77777777" w:rsidR="00D470AE" w:rsidRDefault="00D470AE" w:rsidP="00D470AE">
            <w:pPr>
              <w:ind w:left="0" w:hanging="2"/>
              <w:rPr>
                <w:ins w:id="12464" w:author="임 종운" w:date="2022-05-17T11:40:00Z"/>
              </w:rPr>
            </w:pPr>
            <w:ins w:id="12465" w:author="임 종운" w:date="2022-05-17T11:40:00Z">
              <w:r>
                <w:t>INSERT INTO attendance VALUES (6079, 43, 2022-05-16);</w:t>
              </w:r>
            </w:ins>
          </w:p>
          <w:p w14:paraId="67A71D29" w14:textId="77777777" w:rsidR="00D470AE" w:rsidRDefault="00D470AE" w:rsidP="00D470AE">
            <w:pPr>
              <w:ind w:left="0" w:hanging="2"/>
              <w:rPr>
                <w:ins w:id="12466" w:author="임 종운" w:date="2022-05-17T11:40:00Z"/>
              </w:rPr>
            </w:pPr>
            <w:ins w:id="12467" w:author="임 종운" w:date="2022-05-17T11:40:00Z">
              <w:r>
                <w:t>INSERT INTO attendance VALUES (6080, 44, 2022-05-16);</w:t>
              </w:r>
            </w:ins>
          </w:p>
          <w:p w14:paraId="1116A70F" w14:textId="77777777" w:rsidR="00D470AE" w:rsidRDefault="00D470AE" w:rsidP="00D470AE">
            <w:pPr>
              <w:ind w:left="0" w:hanging="2"/>
              <w:rPr>
                <w:ins w:id="12468" w:author="임 종운" w:date="2022-05-17T11:40:00Z"/>
              </w:rPr>
            </w:pPr>
            <w:ins w:id="12469" w:author="임 종운" w:date="2022-05-17T11:40:00Z">
              <w:r>
                <w:t>INSERT INTO attendance VALUES (6081, 45, 2022-05-16);</w:t>
              </w:r>
            </w:ins>
          </w:p>
          <w:p w14:paraId="2D1392E9" w14:textId="77777777" w:rsidR="00D470AE" w:rsidRDefault="00D470AE" w:rsidP="00D470AE">
            <w:pPr>
              <w:ind w:left="0" w:hanging="2"/>
              <w:rPr>
                <w:ins w:id="12470" w:author="임 종운" w:date="2022-05-17T11:40:00Z"/>
              </w:rPr>
            </w:pPr>
            <w:ins w:id="12471" w:author="임 종운" w:date="2022-05-17T11:40:00Z">
              <w:r>
                <w:t>INSERT INTO attendance VALUES (6082, 46, 2022-05-16);</w:t>
              </w:r>
            </w:ins>
          </w:p>
          <w:p w14:paraId="62F7D1C7" w14:textId="77777777" w:rsidR="00D470AE" w:rsidRDefault="00D470AE" w:rsidP="00D470AE">
            <w:pPr>
              <w:ind w:left="0" w:hanging="2"/>
              <w:rPr>
                <w:ins w:id="12472" w:author="임 종운" w:date="2022-05-17T11:40:00Z"/>
              </w:rPr>
            </w:pPr>
            <w:ins w:id="12473" w:author="임 종운" w:date="2022-05-17T11:40:00Z">
              <w:r>
                <w:t>INSERT INTO attendance VALUES (6083, 47, 2022-05-16);</w:t>
              </w:r>
            </w:ins>
          </w:p>
          <w:p w14:paraId="5837B707" w14:textId="77777777" w:rsidR="00D470AE" w:rsidRDefault="00D470AE" w:rsidP="00D470AE">
            <w:pPr>
              <w:ind w:left="0" w:hanging="2"/>
              <w:rPr>
                <w:ins w:id="12474" w:author="임 종운" w:date="2022-05-17T11:40:00Z"/>
              </w:rPr>
            </w:pPr>
            <w:ins w:id="12475" w:author="임 종운" w:date="2022-05-17T11:40:00Z">
              <w:r>
                <w:t>INSERT INTO attendance VALUES (6084, 48, 2022-05-16);</w:t>
              </w:r>
            </w:ins>
          </w:p>
          <w:p w14:paraId="6C756B6C" w14:textId="77777777" w:rsidR="00D470AE" w:rsidRDefault="00D470AE" w:rsidP="00D470AE">
            <w:pPr>
              <w:ind w:left="0" w:hanging="2"/>
              <w:rPr>
                <w:ins w:id="12476" w:author="임 종운" w:date="2022-05-17T11:40:00Z"/>
              </w:rPr>
            </w:pPr>
            <w:ins w:id="12477" w:author="임 종운" w:date="2022-05-17T11:40:00Z">
              <w:r>
                <w:t>INSERT INTO attendance VALUES (6085, 49, 2022-05-16);</w:t>
              </w:r>
            </w:ins>
          </w:p>
          <w:p w14:paraId="6FA6ECF1" w14:textId="77777777" w:rsidR="00D470AE" w:rsidRDefault="00D470AE" w:rsidP="00D470AE">
            <w:pPr>
              <w:ind w:left="0" w:hanging="2"/>
              <w:rPr>
                <w:ins w:id="12478" w:author="임 종운" w:date="2022-05-17T11:40:00Z"/>
              </w:rPr>
            </w:pPr>
            <w:ins w:id="12479" w:author="임 종운" w:date="2022-05-17T11:40:00Z">
              <w:r>
                <w:t>INSERT INTO attendance VALUES (6086, 50, 2022-05-16);</w:t>
              </w:r>
            </w:ins>
          </w:p>
          <w:p w14:paraId="71DCCA2A" w14:textId="77777777" w:rsidR="00D470AE" w:rsidRDefault="00D470AE" w:rsidP="00D470AE">
            <w:pPr>
              <w:ind w:left="0" w:hanging="2"/>
              <w:rPr>
                <w:ins w:id="12480" w:author="임 종운" w:date="2022-05-17T11:40:00Z"/>
              </w:rPr>
            </w:pPr>
            <w:ins w:id="12481" w:author="임 종운" w:date="2022-05-17T11:40:00Z">
              <w:r>
                <w:t>INSERT INTO attendance VALUES (6087, 51, 2022-05-16);</w:t>
              </w:r>
            </w:ins>
          </w:p>
          <w:p w14:paraId="3E44ADC3" w14:textId="77777777" w:rsidR="00D470AE" w:rsidRDefault="00D470AE" w:rsidP="00D470AE">
            <w:pPr>
              <w:ind w:left="0" w:hanging="2"/>
              <w:rPr>
                <w:ins w:id="12482" w:author="임 종운" w:date="2022-05-17T11:40:00Z"/>
              </w:rPr>
            </w:pPr>
            <w:ins w:id="12483" w:author="임 종운" w:date="2022-05-17T11:40:00Z">
              <w:r>
                <w:t>INSERT INTO attendance VALUES (6088, 52, 2022-05-16);</w:t>
              </w:r>
            </w:ins>
          </w:p>
          <w:p w14:paraId="6BCAD918" w14:textId="77777777" w:rsidR="00D470AE" w:rsidRDefault="00D470AE" w:rsidP="00D470AE">
            <w:pPr>
              <w:ind w:left="0" w:hanging="2"/>
              <w:rPr>
                <w:ins w:id="12484" w:author="임 종운" w:date="2022-05-17T11:40:00Z"/>
              </w:rPr>
            </w:pPr>
            <w:ins w:id="12485" w:author="임 종운" w:date="2022-05-17T11:40:00Z">
              <w:r>
                <w:t>INSERT INTO attendance VALUES (6089, 53, 2022-05-16);</w:t>
              </w:r>
            </w:ins>
          </w:p>
          <w:p w14:paraId="5FF763F4" w14:textId="77777777" w:rsidR="00D470AE" w:rsidRDefault="00D470AE" w:rsidP="00D470AE">
            <w:pPr>
              <w:ind w:left="0" w:hanging="2"/>
              <w:rPr>
                <w:ins w:id="12486" w:author="임 종운" w:date="2022-05-17T11:40:00Z"/>
              </w:rPr>
            </w:pPr>
            <w:ins w:id="12487" w:author="임 종운" w:date="2022-05-17T11:40:00Z">
              <w:r>
                <w:t>INSERT INTO attendance VALUES (6090, 54, 2022-05-16);</w:t>
              </w:r>
            </w:ins>
          </w:p>
          <w:p w14:paraId="30C279C2" w14:textId="77777777" w:rsidR="00D470AE" w:rsidRDefault="00D470AE" w:rsidP="00D470AE">
            <w:pPr>
              <w:ind w:left="0" w:hanging="2"/>
              <w:rPr>
                <w:ins w:id="12488" w:author="임 종운" w:date="2022-05-17T11:40:00Z"/>
              </w:rPr>
            </w:pPr>
            <w:ins w:id="12489" w:author="임 종운" w:date="2022-05-17T11:40:00Z">
              <w:r>
                <w:lastRenderedPageBreak/>
                <w:t>INSERT INTO attendance VALUES (6091, 55, 2022-05-16);</w:t>
              </w:r>
            </w:ins>
          </w:p>
          <w:p w14:paraId="2FC5D375" w14:textId="77777777" w:rsidR="00D470AE" w:rsidRDefault="00D470AE" w:rsidP="00D470AE">
            <w:pPr>
              <w:ind w:left="0" w:hanging="2"/>
              <w:rPr>
                <w:ins w:id="12490" w:author="임 종운" w:date="2022-05-17T11:40:00Z"/>
              </w:rPr>
            </w:pPr>
            <w:ins w:id="12491" w:author="임 종운" w:date="2022-05-17T11:40:00Z">
              <w:r>
                <w:t>INSERT INTO attendance VALUES (6092, 27, 2022-05-17);</w:t>
              </w:r>
            </w:ins>
          </w:p>
          <w:p w14:paraId="534DEA06" w14:textId="77777777" w:rsidR="00D470AE" w:rsidRDefault="00D470AE" w:rsidP="00D470AE">
            <w:pPr>
              <w:ind w:left="0" w:hanging="2"/>
              <w:rPr>
                <w:ins w:id="12492" w:author="임 종운" w:date="2022-05-17T11:40:00Z"/>
              </w:rPr>
            </w:pPr>
            <w:ins w:id="12493" w:author="임 종운" w:date="2022-05-17T11:40:00Z">
              <w:r>
                <w:t>INSERT INTO attendance VALUES (6093, 28, 2022-05-17);</w:t>
              </w:r>
            </w:ins>
          </w:p>
          <w:p w14:paraId="6F17BCB2" w14:textId="77777777" w:rsidR="00D470AE" w:rsidRDefault="00D470AE" w:rsidP="00D470AE">
            <w:pPr>
              <w:ind w:left="0" w:hanging="2"/>
              <w:rPr>
                <w:ins w:id="12494" w:author="임 종운" w:date="2022-05-17T11:40:00Z"/>
              </w:rPr>
            </w:pPr>
            <w:ins w:id="12495" w:author="임 종운" w:date="2022-05-17T11:40:00Z">
              <w:r>
                <w:t>INSERT INTO attendance VALUES (6094, 29, 2022-05-17);</w:t>
              </w:r>
            </w:ins>
          </w:p>
          <w:p w14:paraId="7CAEF4AB" w14:textId="77777777" w:rsidR="00D470AE" w:rsidRDefault="00D470AE" w:rsidP="00D470AE">
            <w:pPr>
              <w:ind w:left="0" w:hanging="2"/>
              <w:rPr>
                <w:ins w:id="12496" w:author="임 종운" w:date="2022-05-17T11:40:00Z"/>
              </w:rPr>
            </w:pPr>
            <w:ins w:id="12497" w:author="임 종운" w:date="2022-05-17T11:40:00Z">
              <w:r>
                <w:t>INSERT INTO attendance VALUES (6095, 30, 2022-05-17);</w:t>
              </w:r>
            </w:ins>
          </w:p>
          <w:p w14:paraId="5EED35A3" w14:textId="77777777" w:rsidR="00D470AE" w:rsidRDefault="00D470AE" w:rsidP="00D470AE">
            <w:pPr>
              <w:ind w:left="0" w:hanging="2"/>
              <w:rPr>
                <w:ins w:id="12498" w:author="임 종운" w:date="2022-05-17T11:40:00Z"/>
              </w:rPr>
            </w:pPr>
            <w:ins w:id="12499" w:author="임 종운" w:date="2022-05-17T11:40:00Z">
              <w:r>
                <w:t>INSERT INTO attendance VALUES (6096, 31, 2022-05-17);</w:t>
              </w:r>
            </w:ins>
          </w:p>
          <w:p w14:paraId="4D2F8F3F" w14:textId="77777777" w:rsidR="00D470AE" w:rsidRDefault="00D470AE" w:rsidP="00D470AE">
            <w:pPr>
              <w:ind w:left="0" w:hanging="2"/>
              <w:rPr>
                <w:ins w:id="12500" w:author="임 종운" w:date="2022-05-17T11:40:00Z"/>
              </w:rPr>
            </w:pPr>
            <w:ins w:id="12501" w:author="임 종운" w:date="2022-05-17T11:40:00Z">
              <w:r>
                <w:t>INSERT INTO attendance VALUES (6097, 32, 2022-05-17);</w:t>
              </w:r>
            </w:ins>
          </w:p>
          <w:p w14:paraId="34974658" w14:textId="77777777" w:rsidR="00D470AE" w:rsidRDefault="00D470AE" w:rsidP="00D470AE">
            <w:pPr>
              <w:ind w:left="0" w:hanging="2"/>
              <w:rPr>
                <w:ins w:id="12502" w:author="임 종운" w:date="2022-05-17T11:40:00Z"/>
              </w:rPr>
            </w:pPr>
            <w:ins w:id="12503" w:author="임 종운" w:date="2022-05-17T11:40:00Z">
              <w:r>
                <w:t>INSERT INTO attendance VALUES (6098, 33, 2022-05-17);</w:t>
              </w:r>
            </w:ins>
          </w:p>
          <w:p w14:paraId="2A726B5F" w14:textId="77777777" w:rsidR="00D470AE" w:rsidRDefault="00D470AE" w:rsidP="00D470AE">
            <w:pPr>
              <w:ind w:left="0" w:hanging="2"/>
              <w:rPr>
                <w:ins w:id="12504" w:author="임 종운" w:date="2022-05-17T11:40:00Z"/>
              </w:rPr>
            </w:pPr>
            <w:ins w:id="12505" w:author="임 종운" w:date="2022-05-17T11:40:00Z">
              <w:r>
                <w:t>INSERT INTO attendance VALUES (6099, 34, 2022-05-17);</w:t>
              </w:r>
            </w:ins>
          </w:p>
          <w:p w14:paraId="028DE758" w14:textId="77777777" w:rsidR="00D470AE" w:rsidRDefault="00D470AE" w:rsidP="00D470AE">
            <w:pPr>
              <w:ind w:left="0" w:hanging="2"/>
              <w:rPr>
                <w:ins w:id="12506" w:author="임 종운" w:date="2022-05-17T11:40:00Z"/>
              </w:rPr>
            </w:pPr>
            <w:ins w:id="12507" w:author="임 종운" w:date="2022-05-17T11:40:00Z">
              <w:r>
                <w:t>INSERT INTO attendance VALUES (6100, 35, 2022-05-17);</w:t>
              </w:r>
            </w:ins>
          </w:p>
          <w:p w14:paraId="18F0C78E" w14:textId="77777777" w:rsidR="00D470AE" w:rsidRDefault="00D470AE" w:rsidP="00D470AE">
            <w:pPr>
              <w:ind w:left="0" w:hanging="2"/>
              <w:rPr>
                <w:ins w:id="12508" w:author="임 종운" w:date="2022-05-17T11:40:00Z"/>
              </w:rPr>
            </w:pPr>
            <w:ins w:id="12509" w:author="임 종운" w:date="2022-05-17T11:40:00Z">
              <w:r>
                <w:t>INSERT INTO attendance VALUES (6101, 36, 2022-05-17);</w:t>
              </w:r>
            </w:ins>
          </w:p>
          <w:p w14:paraId="682448FC" w14:textId="77777777" w:rsidR="00D470AE" w:rsidRDefault="00D470AE" w:rsidP="00D470AE">
            <w:pPr>
              <w:ind w:left="0" w:hanging="2"/>
              <w:rPr>
                <w:ins w:id="12510" w:author="임 종운" w:date="2022-05-17T11:40:00Z"/>
              </w:rPr>
            </w:pPr>
            <w:ins w:id="12511" w:author="임 종운" w:date="2022-05-17T11:40:00Z">
              <w:r>
                <w:t>INSERT INTO attendance VALUES (6102, 37, 2022-05-17);</w:t>
              </w:r>
            </w:ins>
          </w:p>
          <w:p w14:paraId="5310D771" w14:textId="77777777" w:rsidR="00D470AE" w:rsidRDefault="00D470AE" w:rsidP="00D470AE">
            <w:pPr>
              <w:ind w:left="0" w:hanging="2"/>
              <w:rPr>
                <w:ins w:id="12512" w:author="임 종운" w:date="2022-05-17T11:40:00Z"/>
              </w:rPr>
            </w:pPr>
            <w:ins w:id="12513" w:author="임 종운" w:date="2022-05-17T11:40:00Z">
              <w:r>
                <w:t>INSERT INTO attendance VALUES (6103, 38, 2022-05-17);</w:t>
              </w:r>
            </w:ins>
          </w:p>
          <w:p w14:paraId="4825F978" w14:textId="77777777" w:rsidR="00D470AE" w:rsidRDefault="00D470AE" w:rsidP="00D470AE">
            <w:pPr>
              <w:ind w:left="0" w:hanging="2"/>
              <w:rPr>
                <w:ins w:id="12514" w:author="임 종운" w:date="2022-05-17T11:40:00Z"/>
              </w:rPr>
            </w:pPr>
            <w:ins w:id="12515" w:author="임 종운" w:date="2022-05-17T11:40:00Z">
              <w:r>
                <w:t>INSERT INTO attendance VALUES (6104, 39, 2022-05-17);</w:t>
              </w:r>
            </w:ins>
          </w:p>
          <w:p w14:paraId="73E04E40" w14:textId="77777777" w:rsidR="00D470AE" w:rsidRDefault="00D470AE" w:rsidP="00D470AE">
            <w:pPr>
              <w:ind w:left="0" w:hanging="2"/>
              <w:rPr>
                <w:ins w:id="12516" w:author="임 종운" w:date="2022-05-17T11:40:00Z"/>
              </w:rPr>
            </w:pPr>
            <w:ins w:id="12517" w:author="임 종운" w:date="2022-05-17T11:40:00Z">
              <w:r>
                <w:t>INSERT INTO attendance VALUES (6105, 40, 2022-05-17);</w:t>
              </w:r>
            </w:ins>
          </w:p>
          <w:p w14:paraId="7F26EF66" w14:textId="77777777" w:rsidR="00D470AE" w:rsidRDefault="00D470AE" w:rsidP="00D470AE">
            <w:pPr>
              <w:ind w:left="0" w:hanging="2"/>
              <w:rPr>
                <w:ins w:id="12518" w:author="임 종운" w:date="2022-05-17T11:40:00Z"/>
              </w:rPr>
            </w:pPr>
            <w:ins w:id="12519" w:author="임 종운" w:date="2022-05-17T11:40:00Z">
              <w:r>
                <w:t>INSERT INTO attendance VALUES (6106, 41, 2022-05-17);</w:t>
              </w:r>
            </w:ins>
          </w:p>
          <w:p w14:paraId="13BB0987" w14:textId="77777777" w:rsidR="00D470AE" w:rsidRDefault="00D470AE" w:rsidP="00D470AE">
            <w:pPr>
              <w:ind w:left="0" w:hanging="2"/>
              <w:rPr>
                <w:ins w:id="12520" w:author="임 종운" w:date="2022-05-17T11:40:00Z"/>
              </w:rPr>
            </w:pPr>
            <w:ins w:id="12521" w:author="임 종운" w:date="2022-05-17T11:40:00Z">
              <w:r>
                <w:t>INSERT INTO attendance VALUES (6107, 42, 2022-05-17);</w:t>
              </w:r>
            </w:ins>
          </w:p>
          <w:p w14:paraId="0969420F" w14:textId="77777777" w:rsidR="00D470AE" w:rsidRDefault="00D470AE" w:rsidP="00D470AE">
            <w:pPr>
              <w:ind w:left="0" w:hanging="2"/>
              <w:rPr>
                <w:ins w:id="12522" w:author="임 종운" w:date="2022-05-17T11:40:00Z"/>
              </w:rPr>
            </w:pPr>
            <w:ins w:id="12523" w:author="임 종운" w:date="2022-05-17T11:40:00Z">
              <w:r>
                <w:t>INSERT INTO attendance VALUES (6108, 43, 2022-05-17);</w:t>
              </w:r>
            </w:ins>
          </w:p>
          <w:p w14:paraId="2617EDE7" w14:textId="77777777" w:rsidR="00D470AE" w:rsidRDefault="00D470AE" w:rsidP="00D470AE">
            <w:pPr>
              <w:ind w:left="0" w:hanging="2"/>
              <w:rPr>
                <w:ins w:id="12524" w:author="임 종운" w:date="2022-05-17T11:40:00Z"/>
              </w:rPr>
            </w:pPr>
            <w:ins w:id="12525" w:author="임 종운" w:date="2022-05-17T11:40:00Z">
              <w:r>
                <w:t>INSERT INTO attendance VALUES (6109, 44, 2022-05-17);</w:t>
              </w:r>
            </w:ins>
          </w:p>
          <w:p w14:paraId="7F0E7016" w14:textId="77777777" w:rsidR="00D470AE" w:rsidRDefault="00D470AE" w:rsidP="00D470AE">
            <w:pPr>
              <w:ind w:left="0" w:hanging="2"/>
              <w:rPr>
                <w:ins w:id="12526" w:author="임 종운" w:date="2022-05-17T11:40:00Z"/>
              </w:rPr>
            </w:pPr>
            <w:ins w:id="12527" w:author="임 종운" w:date="2022-05-17T11:40:00Z">
              <w:r>
                <w:t>INSERT INTO attendance VALUES (6110, 45, 2022-05-17);</w:t>
              </w:r>
            </w:ins>
          </w:p>
          <w:p w14:paraId="67EEEC88" w14:textId="77777777" w:rsidR="00D470AE" w:rsidRDefault="00D470AE" w:rsidP="00D470AE">
            <w:pPr>
              <w:ind w:left="0" w:hanging="2"/>
              <w:rPr>
                <w:ins w:id="12528" w:author="임 종운" w:date="2022-05-17T11:40:00Z"/>
              </w:rPr>
            </w:pPr>
            <w:ins w:id="12529" w:author="임 종운" w:date="2022-05-17T11:40:00Z">
              <w:r>
                <w:t>INSERT INTO attendance VALUES (6111, 46, 2022-05-17);</w:t>
              </w:r>
            </w:ins>
          </w:p>
          <w:p w14:paraId="53F51704" w14:textId="77777777" w:rsidR="00D470AE" w:rsidRDefault="00D470AE" w:rsidP="00D470AE">
            <w:pPr>
              <w:ind w:left="0" w:hanging="2"/>
              <w:rPr>
                <w:ins w:id="12530" w:author="임 종운" w:date="2022-05-17T11:40:00Z"/>
              </w:rPr>
            </w:pPr>
            <w:ins w:id="12531" w:author="임 종운" w:date="2022-05-17T11:40:00Z">
              <w:r>
                <w:t>INSERT INTO attendance VALUES (6112, 47, 2022-05-17);</w:t>
              </w:r>
            </w:ins>
          </w:p>
          <w:p w14:paraId="7C80C6B9" w14:textId="77777777" w:rsidR="00D470AE" w:rsidRDefault="00D470AE" w:rsidP="00D470AE">
            <w:pPr>
              <w:ind w:left="0" w:hanging="2"/>
              <w:rPr>
                <w:ins w:id="12532" w:author="임 종운" w:date="2022-05-17T11:40:00Z"/>
              </w:rPr>
            </w:pPr>
            <w:ins w:id="12533" w:author="임 종운" w:date="2022-05-17T11:40:00Z">
              <w:r>
                <w:t>INSERT INTO attendance VALUES (6113, 48, 2022-05-17);</w:t>
              </w:r>
            </w:ins>
          </w:p>
          <w:p w14:paraId="735491FA" w14:textId="77777777" w:rsidR="00D470AE" w:rsidRDefault="00D470AE" w:rsidP="00D470AE">
            <w:pPr>
              <w:ind w:left="0" w:hanging="2"/>
              <w:rPr>
                <w:ins w:id="12534" w:author="임 종운" w:date="2022-05-17T11:40:00Z"/>
              </w:rPr>
            </w:pPr>
            <w:ins w:id="12535" w:author="임 종운" w:date="2022-05-17T11:40:00Z">
              <w:r>
                <w:t>INSERT INTO attendance VALUES (6114, 49, 2022-05-17);</w:t>
              </w:r>
            </w:ins>
          </w:p>
          <w:p w14:paraId="0E711DE2" w14:textId="77777777" w:rsidR="00D470AE" w:rsidRDefault="00D470AE" w:rsidP="00D470AE">
            <w:pPr>
              <w:ind w:left="0" w:hanging="2"/>
              <w:rPr>
                <w:ins w:id="12536" w:author="임 종운" w:date="2022-05-17T11:40:00Z"/>
              </w:rPr>
            </w:pPr>
            <w:ins w:id="12537" w:author="임 종운" w:date="2022-05-17T11:40:00Z">
              <w:r>
                <w:t>INSERT INTO attendance VALUES (6115, 50, 2022-05-17);</w:t>
              </w:r>
            </w:ins>
          </w:p>
          <w:p w14:paraId="24941688" w14:textId="77777777" w:rsidR="00D470AE" w:rsidRDefault="00D470AE" w:rsidP="00D470AE">
            <w:pPr>
              <w:ind w:left="0" w:hanging="2"/>
              <w:rPr>
                <w:ins w:id="12538" w:author="임 종운" w:date="2022-05-17T11:40:00Z"/>
              </w:rPr>
            </w:pPr>
            <w:ins w:id="12539" w:author="임 종운" w:date="2022-05-17T11:40:00Z">
              <w:r>
                <w:t>INSERT INTO attendance VALUES (6116, 51, 2022-05-17);</w:t>
              </w:r>
            </w:ins>
          </w:p>
          <w:p w14:paraId="6031386B" w14:textId="77777777" w:rsidR="00D470AE" w:rsidRDefault="00D470AE" w:rsidP="00D470AE">
            <w:pPr>
              <w:ind w:left="0" w:hanging="2"/>
              <w:rPr>
                <w:ins w:id="12540" w:author="임 종운" w:date="2022-05-17T11:40:00Z"/>
              </w:rPr>
            </w:pPr>
            <w:ins w:id="12541" w:author="임 종운" w:date="2022-05-17T11:40:00Z">
              <w:r>
                <w:t>INSERT INTO attendance VALUES (6117, 52, 2022-05-17);</w:t>
              </w:r>
            </w:ins>
          </w:p>
          <w:p w14:paraId="5B4E58FB" w14:textId="77777777" w:rsidR="00D470AE" w:rsidRDefault="00D470AE" w:rsidP="00D470AE">
            <w:pPr>
              <w:ind w:left="0" w:hanging="2"/>
              <w:rPr>
                <w:ins w:id="12542" w:author="임 종운" w:date="2022-05-17T11:40:00Z"/>
              </w:rPr>
            </w:pPr>
            <w:ins w:id="12543" w:author="임 종운" w:date="2022-05-17T11:40:00Z">
              <w:r>
                <w:lastRenderedPageBreak/>
                <w:t>INSERT INTO attendance VALUES (6118, 53, 2022-05-17);</w:t>
              </w:r>
            </w:ins>
          </w:p>
          <w:p w14:paraId="67B8758A" w14:textId="77777777" w:rsidR="00D470AE" w:rsidRDefault="00D470AE" w:rsidP="00D470AE">
            <w:pPr>
              <w:ind w:left="0" w:hanging="2"/>
              <w:rPr>
                <w:ins w:id="12544" w:author="임 종운" w:date="2022-05-17T11:40:00Z"/>
              </w:rPr>
            </w:pPr>
            <w:ins w:id="12545" w:author="임 종운" w:date="2022-05-17T11:40:00Z">
              <w:r>
                <w:t>INSERT INTO attendance VALUES (6119, 54, 2022-05-17);</w:t>
              </w:r>
            </w:ins>
          </w:p>
          <w:p w14:paraId="2A821F9A" w14:textId="77777777" w:rsidR="00D470AE" w:rsidRDefault="00D470AE" w:rsidP="00D470AE">
            <w:pPr>
              <w:ind w:left="0" w:hanging="2"/>
              <w:rPr>
                <w:ins w:id="12546" w:author="임 종운" w:date="2022-05-17T11:40:00Z"/>
              </w:rPr>
            </w:pPr>
            <w:ins w:id="12547" w:author="임 종운" w:date="2022-05-17T11:40:00Z">
              <w:r>
                <w:t>INSERT INTO attendance VALUES (6120, 55, 2022-05-17);</w:t>
              </w:r>
            </w:ins>
          </w:p>
          <w:p w14:paraId="5D032312" w14:textId="77777777" w:rsidR="00D470AE" w:rsidRDefault="00D470AE" w:rsidP="00D470AE">
            <w:pPr>
              <w:ind w:left="0" w:hanging="2"/>
              <w:rPr>
                <w:ins w:id="12548" w:author="임 종운" w:date="2022-05-17T11:40:00Z"/>
              </w:rPr>
            </w:pPr>
            <w:ins w:id="12549" w:author="임 종운" w:date="2022-05-17T11:40:00Z">
              <w:r>
                <w:t>INSERT INTO attendance VALUES (6121, 27, 2022-05-18);</w:t>
              </w:r>
            </w:ins>
          </w:p>
          <w:p w14:paraId="5C65585B" w14:textId="77777777" w:rsidR="00D470AE" w:rsidRDefault="00D470AE" w:rsidP="00D470AE">
            <w:pPr>
              <w:ind w:left="0" w:hanging="2"/>
              <w:rPr>
                <w:ins w:id="12550" w:author="임 종운" w:date="2022-05-17T11:40:00Z"/>
              </w:rPr>
            </w:pPr>
            <w:ins w:id="12551" w:author="임 종운" w:date="2022-05-17T11:40:00Z">
              <w:r>
                <w:t>INSERT INTO attendance VALUES (6122, 28, 2022-05-18);</w:t>
              </w:r>
            </w:ins>
          </w:p>
          <w:p w14:paraId="36FB8DB3" w14:textId="77777777" w:rsidR="00D470AE" w:rsidRDefault="00D470AE" w:rsidP="00D470AE">
            <w:pPr>
              <w:ind w:left="0" w:hanging="2"/>
              <w:rPr>
                <w:ins w:id="12552" w:author="임 종운" w:date="2022-05-17T11:40:00Z"/>
              </w:rPr>
            </w:pPr>
            <w:ins w:id="12553" w:author="임 종운" w:date="2022-05-17T11:40:00Z">
              <w:r>
                <w:t>INSERT INTO attendance VALUES (6123, 29, 2022-05-18);</w:t>
              </w:r>
            </w:ins>
          </w:p>
          <w:p w14:paraId="6B77E26B" w14:textId="77777777" w:rsidR="00D470AE" w:rsidRDefault="00D470AE" w:rsidP="00D470AE">
            <w:pPr>
              <w:ind w:left="0" w:hanging="2"/>
              <w:rPr>
                <w:ins w:id="12554" w:author="임 종운" w:date="2022-05-17T11:40:00Z"/>
              </w:rPr>
            </w:pPr>
            <w:ins w:id="12555" w:author="임 종운" w:date="2022-05-17T11:40:00Z">
              <w:r>
                <w:t>INSERT INTO attendance VALUES (6124, 30, 2022-05-18);</w:t>
              </w:r>
            </w:ins>
          </w:p>
          <w:p w14:paraId="71360D44" w14:textId="77777777" w:rsidR="00D470AE" w:rsidRDefault="00D470AE" w:rsidP="00D470AE">
            <w:pPr>
              <w:ind w:left="0" w:hanging="2"/>
              <w:rPr>
                <w:ins w:id="12556" w:author="임 종운" w:date="2022-05-17T11:40:00Z"/>
              </w:rPr>
            </w:pPr>
            <w:ins w:id="12557" w:author="임 종운" w:date="2022-05-17T11:40:00Z">
              <w:r>
                <w:t>INSERT INTO attendance VALUES (6125, 31, 2022-05-18);</w:t>
              </w:r>
            </w:ins>
          </w:p>
          <w:p w14:paraId="41A7E735" w14:textId="77777777" w:rsidR="00D470AE" w:rsidRDefault="00D470AE" w:rsidP="00D470AE">
            <w:pPr>
              <w:ind w:left="0" w:hanging="2"/>
              <w:rPr>
                <w:ins w:id="12558" w:author="임 종운" w:date="2022-05-17T11:40:00Z"/>
              </w:rPr>
            </w:pPr>
            <w:ins w:id="12559" w:author="임 종운" w:date="2022-05-17T11:40:00Z">
              <w:r>
                <w:t>INSERT INTO attendance VALUES (6126, 32, 2022-05-18);</w:t>
              </w:r>
            </w:ins>
          </w:p>
          <w:p w14:paraId="615DBFAF" w14:textId="77777777" w:rsidR="00D470AE" w:rsidRDefault="00D470AE" w:rsidP="00D470AE">
            <w:pPr>
              <w:ind w:left="0" w:hanging="2"/>
              <w:rPr>
                <w:ins w:id="12560" w:author="임 종운" w:date="2022-05-17T11:40:00Z"/>
              </w:rPr>
            </w:pPr>
            <w:ins w:id="12561" w:author="임 종운" w:date="2022-05-17T11:40:00Z">
              <w:r>
                <w:t>INSERT INTO attendance VALUES (6127, 33, 2022-05-18);</w:t>
              </w:r>
            </w:ins>
          </w:p>
          <w:p w14:paraId="648F77D6" w14:textId="77777777" w:rsidR="00D470AE" w:rsidRDefault="00D470AE" w:rsidP="00D470AE">
            <w:pPr>
              <w:ind w:left="0" w:hanging="2"/>
              <w:rPr>
                <w:ins w:id="12562" w:author="임 종운" w:date="2022-05-17T11:40:00Z"/>
              </w:rPr>
            </w:pPr>
            <w:ins w:id="12563" w:author="임 종운" w:date="2022-05-17T11:40:00Z">
              <w:r>
                <w:t>INSERT INTO attendance VALUES (6128, 34, 2022-05-18);</w:t>
              </w:r>
            </w:ins>
          </w:p>
          <w:p w14:paraId="6EF52FB8" w14:textId="77777777" w:rsidR="00D470AE" w:rsidRDefault="00D470AE" w:rsidP="00D470AE">
            <w:pPr>
              <w:ind w:left="0" w:hanging="2"/>
              <w:rPr>
                <w:ins w:id="12564" w:author="임 종운" w:date="2022-05-17T11:40:00Z"/>
              </w:rPr>
            </w:pPr>
            <w:ins w:id="12565" w:author="임 종운" w:date="2022-05-17T11:40:00Z">
              <w:r>
                <w:t>INSERT INTO attendance VALUES (6129, 35, 2022-05-18);</w:t>
              </w:r>
            </w:ins>
          </w:p>
          <w:p w14:paraId="4F34A406" w14:textId="77777777" w:rsidR="00D470AE" w:rsidRDefault="00D470AE" w:rsidP="00D470AE">
            <w:pPr>
              <w:ind w:left="0" w:hanging="2"/>
              <w:rPr>
                <w:ins w:id="12566" w:author="임 종운" w:date="2022-05-17T11:40:00Z"/>
              </w:rPr>
            </w:pPr>
            <w:ins w:id="12567" w:author="임 종운" w:date="2022-05-17T11:40:00Z">
              <w:r>
                <w:t>INSERT INTO attendance VALUES (6130, 36, 2022-05-18);</w:t>
              </w:r>
            </w:ins>
          </w:p>
          <w:p w14:paraId="31854F86" w14:textId="77777777" w:rsidR="00D470AE" w:rsidRDefault="00D470AE" w:rsidP="00D470AE">
            <w:pPr>
              <w:ind w:left="0" w:hanging="2"/>
              <w:rPr>
                <w:ins w:id="12568" w:author="임 종운" w:date="2022-05-17T11:40:00Z"/>
              </w:rPr>
            </w:pPr>
            <w:ins w:id="12569" w:author="임 종운" w:date="2022-05-17T11:40:00Z">
              <w:r>
                <w:t>INSERT INTO attendance VALUES (6131, 37, 2022-05-18);</w:t>
              </w:r>
            </w:ins>
          </w:p>
          <w:p w14:paraId="62489D3F" w14:textId="77777777" w:rsidR="00D470AE" w:rsidRDefault="00D470AE" w:rsidP="00D470AE">
            <w:pPr>
              <w:ind w:left="0" w:hanging="2"/>
              <w:rPr>
                <w:ins w:id="12570" w:author="임 종운" w:date="2022-05-17T11:40:00Z"/>
              </w:rPr>
            </w:pPr>
            <w:ins w:id="12571" w:author="임 종운" w:date="2022-05-17T11:40:00Z">
              <w:r>
                <w:t>INSERT INTO attendance VALUES (6132, 38, 2022-05-18);</w:t>
              </w:r>
            </w:ins>
          </w:p>
          <w:p w14:paraId="16C5645D" w14:textId="77777777" w:rsidR="00D470AE" w:rsidRDefault="00D470AE" w:rsidP="00D470AE">
            <w:pPr>
              <w:ind w:left="0" w:hanging="2"/>
              <w:rPr>
                <w:ins w:id="12572" w:author="임 종운" w:date="2022-05-17T11:40:00Z"/>
              </w:rPr>
            </w:pPr>
            <w:ins w:id="12573" w:author="임 종운" w:date="2022-05-17T11:40:00Z">
              <w:r>
                <w:t>INSERT INTO attendance VALUES (6133, 39, 2022-05-18);</w:t>
              </w:r>
            </w:ins>
          </w:p>
          <w:p w14:paraId="2DA7FB89" w14:textId="77777777" w:rsidR="00D470AE" w:rsidRDefault="00D470AE" w:rsidP="00D470AE">
            <w:pPr>
              <w:ind w:left="0" w:hanging="2"/>
              <w:rPr>
                <w:ins w:id="12574" w:author="임 종운" w:date="2022-05-17T11:40:00Z"/>
              </w:rPr>
            </w:pPr>
            <w:ins w:id="12575" w:author="임 종운" w:date="2022-05-17T11:40:00Z">
              <w:r>
                <w:t>INSERT INTO attendance VALUES (6134, 40, 2022-05-18);</w:t>
              </w:r>
            </w:ins>
          </w:p>
          <w:p w14:paraId="20696FA4" w14:textId="77777777" w:rsidR="00D470AE" w:rsidRDefault="00D470AE" w:rsidP="00D470AE">
            <w:pPr>
              <w:ind w:left="0" w:hanging="2"/>
              <w:rPr>
                <w:ins w:id="12576" w:author="임 종운" w:date="2022-05-17T11:40:00Z"/>
              </w:rPr>
            </w:pPr>
            <w:ins w:id="12577" w:author="임 종운" w:date="2022-05-17T11:40:00Z">
              <w:r>
                <w:t>INSERT INTO attendance VALUES (6135, 41, 2022-05-18);</w:t>
              </w:r>
            </w:ins>
          </w:p>
          <w:p w14:paraId="07ECBB40" w14:textId="77777777" w:rsidR="00D470AE" w:rsidRDefault="00D470AE" w:rsidP="00D470AE">
            <w:pPr>
              <w:ind w:left="0" w:hanging="2"/>
              <w:rPr>
                <w:ins w:id="12578" w:author="임 종운" w:date="2022-05-17T11:40:00Z"/>
              </w:rPr>
            </w:pPr>
            <w:ins w:id="12579" w:author="임 종운" w:date="2022-05-17T11:40:00Z">
              <w:r>
                <w:t>INSERT INTO attendance VALUES (6136, 42, 2022-05-18);</w:t>
              </w:r>
            </w:ins>
          </w:p>
          <w:p w14:paraId="1FD84378" w14:textId="77777777" w:rsidR="00D470AE" w:rsidRDefault="00D470AE" w:rsidP="00D470AE">
            <w:pPr>
              <w:ind w:left="0" w:hanging="2"/>
              <w:rPr>
                <w:ins w:id="12580" w:author="임 종운" w:date="2022-05-17T11:40:00Z"/>
              </w:rPr>
            </w:pPr>
            <w:ins w:id="12581" w:author="임 종운" w:date="2022-05-17T11:40:00Z">
              <w:r>
                <w:t>INSERT INTO attendance VALUES (6137, 43, 2022-05-18);</w:t>
              </w:r>
            </w:ins>
          </w:p>
          <w:p w14:paraId="46A1156E" w14:textId="77777777" w:rsidR="00D470AE" w:rsidRDefault="00D470AE" w:rsidP="00D470AE">
            <w:pPr>
              <w:ind w:left="0" w:hanging="2"/>
              <w:rPr>
                <w:ins w:id="12582" w:author="임 종운" w:date="2022-05-17T11:40:00Z"/>
              </w:rPr>
            </w:pPr>
            <w:ins w:id="12583" w:author="임 종운" w:date="2022-05-17T11:40:00Z">
              <w:r>
                <w:t>INSERT INTO attendance VALUES (6138, 44, 2022-05-18);</w:t>
              </w:r>
            </w:ins>
          </w:p>
          <w:p w14:paraId="2CBFF7B3" w14:textId="77777777" w:rsidR="00D470AE" w:rsidRDefault="00D470AE" w:rsidP="00D470AE">
            <w:pPr>
              <w:ind w:left="0" w:hanging="2"/>
              <w:rPr>
                <w:ins w:id="12584" w:author="임 종운" w:date="2022-05-17T11:40:00Z"/>
              </w:rPr>
            </w:pPr>
            <w:ins w:id="12585" w:author="임 종운" w:date="2022-05-17T11:40:00Z">
              <w:r>
                <w:t>INSERT INTO attendance VALUES (6139, 45, 2022-05-18);</w:t>
              </w:r>
            </w:ins>
          </w:p>
          <w:p w14:paraId="5B8E6697" w14:textId="77777777" w:rsidR="00D470AE" w:rsidRDefault="00D470AE" w:rsidP="00D470AE">
            <w:pPr>
              <w:ind w:left="0" w:hanging="2"/>
              <w:rPr>
                <w:ins w:id="12586" w:author="임 종운" w:date="2022-05-17T11:40:00Z"/>
              </w:rPr>
            </w:pPr>
            <w:ins w:id="12587" w:author="임 종운" w:date="2022-05-17T11:40:00Z">
              <w:r>
                <w:t>INSERT INTO attendance VALUES (6140, 46, 2022-05-18);</w:t>
              </w:r>
            </w:ins>
          </w:p>
          <w:p w14:paraId="0102A386" w14:textId="77777777" w:rsidR="00D470AE" w:rsidRDefault="00D470AE" w:rsidP="00D470AE">
            <w:pPr>
              <w:ind w:left="0" w:hanging="2"/>
              <w:rPr>
                <w:ins w:id="12588" w:author="임 종운" w:date="2022-05-17T11:40:00Z"/>
              </w:rPr>
            </w:pPr>
            <w:ins w:id="12589" w:author="임 종운" w:date="2022-05-17T11:40:00Z">
              <w:r>
                <w:t>INSERT INTO attendance VALUES (6141, 47, 2022-05-18);</w:t>
              </w:r>
            </w:ins>
          </w:p>
          <w:p w14:paraId="5D47F809" w14:textId="77777777" w:rsidR="00D470AE" w:rsidRDefault="00D470AE" w:rsidP="00D470AE">
            <w:pPr>
              <w:ind w:left="0" w:hanging="2"/>
              <w:rPr>
                <w:ins w:id="12590" w:author="임 종운" w:date="2022-05-17T11:40:00Z"/>
              </w:rPr>
            </w:pPr>
            <w:ins w:id="12591" w:author="임 종운" w:date="2022-05-17T11:40:00Z">
              <w:r>
                <w:t>INSERT INTO attendance VALUES (6142, 48, 2022-05-18);</w:t>
              </w:r>
            </w:ins>
          </w:p>
          <w:p w14:paraId="2D035F7E" w14:textId="77777777" w:rsidR="00D470AE" w:rsidRDefault="00D470AE" w:rsidP="00D470AE">
            <w:pPr>
              <w:ind w:left="0" w:hanging="2"/>
              <w:rPr>
                <w:ins w:id="12592" w:author="임 종운" w:date="2022-05-17T11:40:00Z"/>
              </w:rPr>
            </w:pPr>
            <w:ins w:id="12593" w:author="임 종운" w:date="2022-05-17T11:40:00Z">
              <w:r>
                <w:t>INSERT INTO attendance VALUES (6143, 49, 2022-05-18);</w:t>
              </w:r>
            </w:ins>
          </w:p>
          <w:p w14:paraId="75732B21" w14:textId="77777777" w:rsidR="00D470AE" w:rsidRDefault="00D470AE" w:rsidP="00D470AE">
            <w:pPr>
              <w:ind w:left="0" w:hanging="2"/>
              <w:rPr>
                <w:ins w:id="12594" w:author="임 종운" w:date="2022-05-17T11:40:00Z"/>
              </w:rPr>
            </w:pPr>
            <w:ins w:id="12595" w:author="임 종운" w:date="2022-05-17T11:40:00Z">
              <w:r>
                <w:t>INSERT INTO attendance VALUES (6144, 50, 2022-05-18);</w:t>
              </w:r>
            </w:ins>
          </w:p>
          <w:p w14:paraId="5E4A8055" w14:textId="77777777" w:rsidR="00D470AE" w:rsidRDefault="00D470AE" w:rsidP="00D470AE">
            <w:pPr>
              <w:ind w:left="0" w:hanging="2"/>
              <w:rPr>
                <w:ins w:id="12596" w:author="임 종운" w:date="2022-05-17T11:40:00Z"/>
              </w:rPr>
            </w:pPr>
            <w:ins w:id="12597" w:author="임 종운" w:date="2022-05-17T11:40:00Z">
              <w:r>
                <w:lastRenderedPageBreak/>
                <w:t>INSERT INTO attendance VALUES (6145, 51, 2022-05-18);</w:t>
              </w:r>
            </w:ins>
          </w:p>
          <w:p w14:paraId="6B2A13B8" w14:textId="77777777" w:rsidR="00D470AE" w:rsidRDefault="00D470AE" w:rsidP="00D470AE">
            <w:pPr>
              <w:ind w:left="0" w:hanging="2"/>
              <w:rPr>
                <w:ins w:id="12598" w:author="임 종운" w:date="2022-05-17T11:40:00Z"/>
              </w:rPr>
            </w:pPr>
            <w:ins w:id="12599" w:author="임 종운" w:date="2022-05-17T11:40:00Z">
              <w:r>
                <w:t>INSERT INTO attendance VALUES (6146, 52, 2022-05-18);</w:t>
              </w:r>
            </w:ins>
          </w:p>
          <w:p w14:paraId="484367B0" w14:textId="77777777" w:rsidR="00D470AE" w:rsidRDefault="00D470AE" w:rsidP="00D470AE">
            <w:pPr>
              <w:ind w:left="0" w:hanging="2"/>
              <w:rPr>
                <w:ins w:id="12600" w:author="임 종운" w:date="2022-05-17T11:40:00Z"/>
              </w:rPr>
            </w:pPr>
            <w:ins w:id="12601" w:author="임 종운" w:date="2022-05-17T11:40:00Z">
              <w:r>
                <w:t>INSERT INTO attendance VALUES (6147, 53, 2022-05-18);</w:t>
              </w:r>
            </w:ins>
          </w:p>
          <w:p w14:paraId="5CEDAFDD" w14:textId="77777777" w:rsidR="00D470AE" w:rsidRDefault="00D470AE" w:rsidP="00D470AE">
            <w:pPr>
              <w:ind w:left="0" w:hanging="2"/>
              <w:rPr>
                <w:ins w:id="12602" w:author="임 종운" w:date="2022-05-17T11:40:00Z"/>
              </w:rPr>
            </w:pPr>
            <w:ins w:id="12603" w:author="임 종운" w:date="2022-05-17T11:40:00Z">
              <w:r>
                <w:t>INSERT INTO attendance VALUES (6148, 54, 2022-05-18);</w:t>
              </w:r>
            </w:ins>
          </w:p>
          <w:p w14:paraId="2580A4D4" w14:textId="77777777" w:rsidR="00D470AE" w:rsidRDefault="00D470AE" w:rsidP="00D470AE">
            <w:pPr>
              <w:ind w:left="0" w:hanging="2"/>
              <w:rPr>
                <w:ins w:id="12604" w:author="임 종운" w:date="2022-05-17T11:40:00Z"/>
              </w:rPr>
            </w:pPr>
            <w:ins w:id="12605" w:author="임 종운" w:date="2022-05-17T11:40:00Z">
              <w:r>
                <w:t>INSERT INTO attendance VALUES (6149, 55, 2022-05-18);</w:t>
              </w:r>
            </w:ins>
          </w:p>
          <w:p w14:paraId="53400FF0" w14:textId="77777777" w:rsidR="00D470AE" w:rsidRDefault="00D470AE" w:rsidP="00D470AE">
            <w:pPr>
              <w:ind w:left="0" w:hanging="2"/>
              <w:rPr>
                <w:ins w:id="12606" w:author="임 종운" w:date="2022-05-17T11:40:00Z"/>
              </w:rPr>
            </w:pPr>
            <w:ins w:id="12607" w:author="임 종운" w:date="2022-05-17T11:40:00Z">
              <w:r>
                <w:t>INSERT INTO attendance VALUES (6150, 27, 2022-05-19);</w:t>
              </w:r>
            </w:ins>
          </w:p>
          <w:p w14:paraId="5BB0497F" w14:textId="77777777" w:rsidR="00D470AE" w:rsidRDefault="00D470AE" w:rsidP="00D470AE">
            <w:pPr>
              <w:ind w:left="0" w:hanging="2"/>
              <w:rPr>
                <w:ins w:id="12608" w:author="임 종운" w:date="2022-05-17T11:40:00Z"/>
              </w:rPr>
            </w:pPr>
            <w:ins w:id="12609" w:author="임 종운" w:date="2022-05-17T11:40:00Z">
              <w:r>
                <w:t>INSERT INTO attendance VALUES (6151, 28, 2022-05-19);</w:t>
              </w:r>
            </w:ins>
          </w:p>
          <w:p w14:paraId="150068C7" w14:textId="77777777" w:rsidR="00D470AE" w:rsidRDefault="00D470AE" w:rsidP="00D470AE">
            <w:pPr>
              <w:ind w:left="0" w:hanging="2"/>
              <w:rPr>
                <w:ins w:id="12610" w:author="임 종운" w:date="2022-05-17T11:40:00Z"/>
              </w:rPr>
            </w:pPr>
            <w:ins w:id="12611" w:author="임 종운" w:date="2022-05-17T11:40:00Z">
              <w:r>
                <w:t>INSERT INTO attendance VALUES (6152, 29, 2022-05-19);</w:t>
              </w:r>
            </w:ins>
          </w:p>
          <w:p w14:paraId="4BC05363" w14:textId="77777777" w:rsidR="00D470AE" w:rsidRDefault="00D470AE" w:rsidP="00D470AE">
            <w:pPr>
              <w:ind w:left="0" w:hanging="2"/>
              <w:rPr>
                <w:ins w:id="12612" w:author="임 종운" w:date="2022-05-17T11:40:00Z"/>
              </w:rPr>
            </w:pPr>
            <w:ins w:id="12613" w:author="임 종운" w:date="2022-05-17T11:40:00Z">
              <w:r>
                <w:t>INSERT INTO attendance VALUES (6153, 30, 2022-05-19);</w:t>
              </w:r>
            </w:ins>
          </w:p>
          <w:p w14:paraId="2C4BE68A" w14:textId="77777777" w:rsidR="00D470AE" w:rsidRDefault="00D470AE" w:rsidP="00D470AE">
            <w:pPr>
              <w:ind w:left="0" w:hanging="2"/>
              <w:rPr>
                <w:ins w:id="12614" w:author="임 종운" w:date="2022-05-17T11:40:00Z"/>
              </w:rPr>
            </w:pPr>
            <w:ins w:id="12615" w:author="임 종운" w:date="2022-05-17T11:40:00Z">
              <w:r>
                <w:t>INSERT INTO attendance VALUES (6154, 31, 2022-05-19);</w:t>
              </w:r>
            </w:ins>
          </w:p>
          <w:p w14:paraId="76D81359" w14:textId="77777777" w:rsidR="00D470AE" w:rsidRDefault="00D470AE" w:rsidP="00D470AE">
            <w:pPr>
              <w:ind w:left="0" w:hanging="2"/>
              <w:rPr>
                <w:ins w:id="12616" w:author="임 종운" w:date="2022-05-17T11:40:00Z"/>
              </w:rPr>
            </w:pPr>
            <w:ins w:id="12617" w:author="임 종운" w:date="2022-05-17T11:40:00Z">
              <w:r>
                <w:t>INSERT INTO attendance VALUES (6155, 32, 2022-05-19);</w:t>
              </w:r>
            </w:ins>
          </w:p>
          <w:p w14:paraId="5A6B27A7" w14:textId="77777777" w:rsidR="00D470AE" w:rsidRDefault="00D470AE" w:rsidP="00D470AE">
            <w:pPr>
              <w:ind w:left="0" w:hanging="2"/>
              <w:rPr>
                <w:ins w:id="12618" w:author="임 종운" w:date="2022-05-17T11:40:00Z"/>
              </w:rPr>
            </w:pPr>
            <w:ins w:id="12619" w:author="임 종운" w:date="2022-05-17T11:40:00Z">
              <w:r>
                <w:t>INSERT INTO attendance VALUES (6156, 33, 2022-05-19);</w:t>
              </w:r>
            </w:ins>
          </w:p>
          <w:p w14:paraId="5BDD2847" w14:textId="77777777" w:rsidR="00D470AE" w:rsidRDefault="00D470AE" w:rsidP="00D470AE">
            <w:pPr>
              <w:ind w:left="0" w:hanging="2"/>
              <w:rPr>
                <w:ins w:id="12620" w:author="임 종운" w:date="2022-05-17T11:40:00Z"/>
              </w:rPr>
            </w:pPr>
            <w:ins w:id="12621" w:author="임 종운" w:date="2022-05-17T11:40:00Z">
              <w:r>
                <w:t>INSERT INTO attendance VALUES (6157, 34, 2022-05-19);</w:t>
              </w:r>
            </w:ins>
          </w:p>
          <w:p w14:paraId="4E5F1A3D" w14:textId="77777777" w:rsidR="00D470AE" w:rsidRDefault="00D470AE" w:rsidP="00D470AE">
            <w:pPr>
              <w:ind w:left="0" w:hanging="2"/>
              <w:rPr>
                <w:ins w:id="12622" w:author="임 종운" w:date="2022-05-17T11:40:00Z"/>
              </w:rPr>
            </w:pPr>
            <w:ins w:id="12623" w:author="임 종운" w:date="2022-05-17T11:40:00Z">
              <w:r>
                <w:t>INSERT INTO attendance VALUES (6158, 35, 2022-05-19);</w:t>
              </w:r>
            </w:ins>
          </w:p>
          <w:p w14:paraId="317E65F6" w14:textId="77777777" w:rsidR="00D470AE" w:rsidRDefault="00D470AE" w:rsidP="00D470AE">
            <w:pPr>
              <w:ind w:left="0" w:hanging="2"/>
              <w:rPr>
                <w:ins w:id="12624" w:author="임 종운" w:date="2022-05-17T11:40:00Z"/>
              </w:rPr>
            </w:pPr>
            <w:ins w:id="12625" w:author="임 종운" w:date="2022-05-17T11:40:00Z">
              <w:r>
                <w:t>INSERT INTO attendance VALUES (6159, 36, 2022-05-19);</w:t>
              </w:r>
            </w:ins>
          </w:p>
          <w:p w14:paraId="591A5300" w14:textId="77777777" w:rsidR="00D470AE" w:rsidRDefault="00D470AE" w:rsidP="00D470AE">
            <w:pPr>
              <w:ind w:left="0" w:hanging="2"/>
              <w:rPr>
                <w:ins w:id="12626" w:author="임 종운" w:date="2022-05-17T11:40:00Z"/>
              </w:rPr>
            </w:pPr>
            <w:ins w:id="12627" w:author="임 종운" w:date="2022-05-17T11:40:00Z">
              <w:r>
                <w:t>INSERT INTO attendance VALUES (6160, 37, 2022-05-19);</w:t>
              </w:r>
            </w:ins>
          </w:p>
          <w:p w14:paraId="61EF0F86" w14:textId="77777777" w:rsidR="00D470AE" w:rsidRDefault="00D470AE" w:rsidP="00D470AE">
            <w:pPr>
              <w:ind w:left="0" w:hanging="2"/>
              <w:rPr>
                <w:ins w:id="12628" w:author="임 종운" w:date="2022-05-17T11:40:00Z"/>
              </w:rPr>
            </w:pPr>
            <w:ins w:id="12629" w:author="임 종운" w:date="2022-05-17T11:40:00Z">
              <w:r>
                <w:t>INSERT INTO attendance VALUES (6161, 38, 2022-05-19);</w:t>
              </w:r>
            </w:ins>
          </w:p>
          <w:p w14:paraId="2B33706E" w14:textId="77777777" w:rsidR="00D470AE" w:rsidRDefault="00D470AE" w:rsidP="00D470AE">
            <w:pPr>
              <w:ind w:left="0" w:hanging="2"/>
              <w:rPr>
                <w:ins w:id="12630" w:author="임 종운" w:date="2022-05-17T11:40:00Z"/>
              </w:rPr>
            </w:pPr>
            <w:ins w:id="12631" w:author="임 종운" w:date="2022-05-17T11:40:00Z">
              <w:r>
                <w:t>INSERT INTO attendance VALUES (6162, 39, 2022-05-19);</w:t>
              </w:r>
            </w:ins>
          </w:p>
          <w:p w14:paraId="6F6D0340" w14:textId="77777777" w:rsidR="00D470AE" w:rsidRDefault="00D470AE" w:rsidP="00D470AE">
            <w:pPr>
              <w:ind w:left="0" w:hanging="2"/>
              <w:rPr>
                <w:ins w:id="12632" w:author="임 종운" w:date="2022-05-17T11:40:00Z"/>
              </w:rPr>
            </w:pPr>
            <w:ins w:id="12633" w:author="임 종운" w:date="2022-05-17T11:40:00Z">
              <w:r>
                <w:t>INSERT INTO attendance VALUES (6163, 40, 2022-05-19);</w:t>
              </w:r>
            </w:ins>
          </w:p>
          <w:p w14:paraId="44229F8B" w14:textId="77777777" w:rsidR="00D470AE" w:rsidRDefault="00D470AE" w:rsidP="00D470AE">
            <w:pPr>
              <w:ind w:left="0" w:hanging="2"/>
              <w:rPr>
                <w:ins w:id="12634" w:author="임 종운" w:date="2022-05-17T11:40:00Z"/>
              </w:rPr>
            </w:pPr>
            <w:ins w:id="12635" w:author="임 종운" w:date="2022-05-17T11:40:00Z">
              <w:r>
                <w:t>INSERT INTO attendance VALUES (6164, 41, 2022-05-19);</w:t>
              </w:r>
            </w:ins>
          </w:p>
          <w:p w14:paraId="7F4F638B" w14:textId="77777777" w:rsidR="00D470AE" w:rsidRDefault="00D470AE" w:rsidP="00D470AE">
            <w:pPr>
              <w:ind w:left="0" w:hanging="2"/>
              <w:rPr>
                <w:ins w:id="12636" w:author="임 종운" w:date="2022-05-17T11:40:00Z"/>
              </w:rPr>
            </w:pPr>
            <w:ins w:id="12637" w:author="임 종운" w:date="2022-05-17T11:40:00Z">
              <w:r>
                <w:t>INSERT INTO attendance VALUES (6165, 42, 2022-05-19);</w:t>
              </w:r>
            </w:ins>
          </w:p>
          <w:p w14:paraId="23AAD9B6" w14:textId="77777777" w:rsidR="00D470AE" w:rsidRDefault="00D470AE" w:rsidP="00D470AE">
            <w:pPr>
              <w:ind w:left="0" w:hanging="2"/>
              <w:rPr>
                <w:ins w:id="12638" w:author="임 종운" w:date="2022-05-17T11:40:00Z"/>
              </w:rPr>
            </w:pPr>
            <w:ins w:id="12639" w:author="임 종운" w:date="2022-05-17T11:40:00Z">
              <w:r>
                <w:t>INSERT INTO attendance VALUES (6166, 43, 2022-05-19);</w:t>
              </w:r>
            </w:ins>
          </w:p>
          <w:p w14:paraId="6C6EEBAA" w14:textId="77777777" w:rsidR="00D470AE" w:rsidRDefault="00D470AE" w:rsidP="00D470AE">
            <w:pPr>
              <w:ind w:left="0" w:hanging="2"/>
              <w:rPr>
                <w:ins w:id="12640" w:author="임 종운" w:date="2022-05-17T11:40:00Z"/>
              </w:rPr>
            </w:pPr>
            <w:ins w:id="12641" w:author="임 종운" w:date="2022-05-17T11:40:00Z">
              <w:r>
                <w:t>INSERT INTO attendance VALUES (6167, 44, 2022-05-19);</w:t>
              </w:r>
            </w:ins>
          </w:p>
          <w:p w14:paraId="7653BCB6" w14:textId="77777777" w:rsidR="00D470AE" w:rsidRDefault="00D470AE" w:rsidP="00D470AE">
            <w:pPr>
              <w:ind w:left="0" w:hanging="2"/>
              <w:rPr>
                <w:ins w:id="12642" w:author="임 종운" w:date="2022-05-17T11:40:00Z"/>
              </w:rPr>
            </w:pPr>
            <w:ins w:id="12643" w:author="임 종운" w:date="2022-05-17T11:40:00Z">
              <w:r>
                <w:t>INSERT INTO attendance VALUES (6168, 45, 2022-05-19);</w:t>
              </w:r>
            </w:ins>
          </w:p>
          <w:p w14:paraId="057B77F3" w14:textId="77777777" w:rsidR="00D470AE" w:rsidRDefault="00D470AE" w:rsidP="00D470AE">
            <w:pPr>
              <w:ind w:left="0" w:hanging="2"/>
              <w:rPr>
                <w:ins w:id="12644" w:author="임 종운" w:date="2022-05-17T11:40:00Z"/>
              </w:rPr>
            </w:pPr>
            <w:ins w:id="12645" w:author="임 종운" w:date="2022-05-17T11:40:00Z">
              <w:r>
                <w:t>INSERT INTO attendance VALUES (6169, 46, 2022-05-19);</w:t>
              </w:r>
            </w:ins>
          </w:p>
          <w:p w14:paraId="6CB5530E" w14:textId="77777777" w:rsidR="00D470AE" w:rsidRDefault="00D470AE" w:rsidP="00D470AE">
            <w:pPr>
              <w:ind w:left="0" w:hanging="2"/>
              <w:rPr>
                <w:ins w:id="12646" w:author="임 종운" w:date="2022-05-17T11:40:00Z"/>
              </w:rPr>
            </w:pPr>
            <w:ins w:id="12647" w:author="임 종운" w:date="2022-05-17T11:40:00Z">
              <w:r>
                <w:t>INSERT INTO attendance VALUES (6170, 47, 2022-05-19);</w:t>
              </w:r>
            </w:ins>
          </w:p>
          <w:p w14:paraId="03403F9E" w14:textId="77777777" w:rsidR="00D470AE" w:rsidRDefault="00D470AE" w:rsidP="00D470AE">
            <w:pPr>
              <w:ind w:left="0" w:hanging="2"/>
              <w:rPr>
                <w:ins w:id="12648" w:author="임 종운" w:date="2022-05-17T11:40:00Z"/>
              </w:rPr>
            </w:pPr>
            <w:ins w:id="12649" w:author="임 종운" w:date="2022-05-17T11:40:00Z">
              <w:r>
                <w:t>INSERT INTO attendance VALUES (6171, 48, 2022-05-19);</w:t>
              </w:r>
            </w:ins>
          </w:p>
          <w:p w14:paraId="52D549DE" w14:textId="77777777" w:rsidR="00D470AE" w:rsidRDefault="00D470AE" w:rsidP="00D470AE">
            <w:pPr>
              <w:ind w:left="0" w:hanging="2"/>
              <w:rPr>
                <w:ins w:id="12650" w:author="임 종운" w:date="2022-05-17T11:40:00Z"/>
              </w:rPr>
            </w:pPr>
            <w:ins w:id="12651" w:author="임 종운" w:date="2022-05-17T11:40:00Z">
              <w:r>
                <w:lastRenderedPageBreak/>
                <w:t>INSERT INTO attendance VALUES (6172, 49, 2022-05-19);</w:t>
              </w:r>
            </w:ins>
          </w:p>
          <w:p w14:paraId="5B7FAFB4" w14:textId="77777777" w:rsidR="00D470AE" w:rsidRDefault="00D470AE" w:rsidP="00D470AE">
            <w:pPr>
              <w:ind w:left="0" w:hanging="2"/>
              <w:rPr>
                <w:ins w:id="12652" w:author="임 종운" w:date="2022-05-17T11:40:00Z"/>
              </w:rPr>
            </w:pPr>
            <w:ins w:id="12653" w:author="임 종운" w:date="2022-05-17T11:40:00Z">
              <w:r>
                <w:t>INSERT INTO attendance VALUES (6173, 50, 2022-05-19);</w:t>
              </w:r>
            </w:ins>
          </w:p>
          <w:p w14:paraId="4C846601" w14:textId="77777777" w:rsidR="00D470AE" w:rsidRDefault="00D470AE" w:rsidP="00D470AE">
            <w:pPr>
              <w:ind w:left="0" w:hanging="2"/>
              <w:rPr>
                <w:ins w:id="12654" w:author="임 종운" w:date="2022-05-17T11:40:00Z"/>
              </w:rPr>
            </w:pPr>
            <w:ins w:id="12655" w:author="임 종운" w:date="2022-05-17T11:40:00Z">
              <w:r>
                <w:t>INSERT INTO attendance VALUES (6174, 51, 2022-05-19);</w:t>
              </w:r>
            </w:ins>
          </w:p>
          <w:p w14:paraId="0E4A177F" w14:textId="77777777" w:rsidR="00D470AE" w:rsidRDefault="00D470AE" w:rsidP="00D470AE">
            <w:pPr>
              <w:ind w:left="0" w:hanging="2"/>
              <w:rPr>
                <w:ins w:id="12656" w:author="임 종운" w:date="2022-05-17T11:40:00Z"/>
              </w:rPr>
            </w:pPr>
            <w:ins w:id="12657" w:author="임 종운" w:date="2022-05-17T11:40:00Z">
              <w:r>
                <w:t>INSERT INTO attendance VALUES (6175, 52, 2022-05-19);</w:t>
              </w:r>
            </w:ins>
          </w:p>
          <w:p w14:paraId="4B742287" w14:textId="77777777" w:rsidR="00D470AE" w:rsidRDefault="00D470AE" w:rsidP="00D470AE">
            <w:pPr>
              <w:ind w:left="0" w:hanging="2"/>
              <w:rPr>
                <w:ins w:id="12658" w:author="임 종운" w:date="2022-05-17T11:40:00Z"/>
              </w:rPr>
            </w:pPr>
            <w:ins w:id="12659" w:author="임 종운" w:date="2022-05-17T11:40:00Z">
              <w:r>
                <w:t>INSERT INTO attendance VALUES (6176, 53, 2022-05-19);</w:t>
              </w:r>
            </w:ins>
          </w:p>
          <w:p w14:paraId="415D6225" w14:textId="77777777" w:rsidR="00D470AE" w:rsidRDefault="00D470AE" w:rsidP="00D470AE">
            <w:pPr>
              <w:ind w:left="0" w:hanging="2"/>
              <w:rPr>
                <w:ins w:id="12660" w:author="임 종운" w:date="2022-05-17T11:40:00Z"/>
              </w:rPr>
            </w:pPr>
            <w:ins w:id="12661" w:author="임 종운" w:date="2022-05-17T11:40:00Z">
              <w:r>
                <w:t>INSERT INTO attendance VALUES (6177, 54, 2022-05-19);</w:t>
              </w:r>
            </w:ins>
          </w:p>
          <w:p w14:paraId="368AFBC2" w14:textId="77777777" w:rsidR="00D470AE" w:rsidRDefault="00D470AE" w:rsidP="00D470AE">
            <w:pPr>
              <w:ind w:left="0" w:hanging="2"/>
              <w:rPr>
                <w:ins w:id="12662" w:author="임 종운" w:date="2022-05-17T11:40:00Z"/>
              </w:rPr>
            </w:pPr>
            <w:ins w:id="12663" w:author="임 종운" w:date="2022-05-17T11:40:00Z">
              <w:r>
                <w:t>INSERT INTO attendance VALUES (6178, 55, 2022-05-19);</w:t>
              </w:r>
            </w:ins>
          </w:p>
          <w:p w14:paraId="0CE924E9" w14:textId="77777777" w:rsidR="00D470AE" w:rsidRDefault="00D470AE" w:rsidP="00D470AE">
            <w:pPr>
              <w:ind w:left="0" w:hanging="2"/>
              <w:rPr>
                <w:ins w:id="12664" w:author="임 종운" w:date="2022-05-17T11:40:00Z"/>
              </w:rPr>
            </w:pPr>
            <w:ins w:id="12665" w:author="임 종운" w:date="2022-05-17T11:40:00Z">
              <w:r>
                <w:t>INSERT INTO attendance VALUES (6179, 27, 2022-05-20);</w:t>
              </w:r>
            </w:ins>
          </w:p>
          <w:p w14:paraId="6739B38B" w14:textId="77777777" w:rsidR="00D470AE" w:rsidRDefault="00D470AE" w:rsidP="00D470AE">
            <w:pPr>
              <w:ind w:left="0" w:hanging="2"/>
              <w:rPr>
                <w:ins w:id="12666" w:author="임 종운" w:date="2022-05-17T11:40:00Z"/>
              </w:rPr>
            </w:pPr>
            <w:ins w:id="12667" w:author="임 종운" w:date="2022-05-17T11:40:00Z">
              <w:r>
                <w:t>INSERT INTO attendance VALUES (6180, 28, 2022-05-20);</w:t>
              </w:r>
            </w:ins>
          </w:p>
          <w:p w14:paraId="2BA9BE7A" w14:textId="77777777" w:rsidR="00D470AE" w:rsidRDefault="00D470AE" w:rsidP="00D470AE">
            <w:pPr>
              <w:ind w:left="0" w:hanging="2"/>
              <w:rPr>
                <w:ins w:id="12668" w:author="임 종운" w:date="2022-05-17T11:40:00Z"/>
              </w:rPr>
            </w:pPr>
            <w:ins w:id="12669" w:author="임 종운" w:date="2022-05-17T11:40:00Z">
              <w:r>
                <w:t>INSERT INTO attendance VALUES (6181, 29, 2022-05-20);</w:t>
              </w:r>
            </w:ins>
          </w:p>
          <w:p w14:paraId="29FD2623" w14:textId="77777777" w:rsidR="00D470AE" w:rsidRDefault="00D470AE" w:rsidP="00D470AE">
            <w:pPr>
              <w:ind w:left="0" w:hanging="2"/>
              <w:rPr>
                <w:ins w:id="12670" w:author="임 종운" w:date="2022-05-17T11:40:00Z"/>
              </w:rPr>
            </w:pPr>
            <w:ins w:id="12671" w:author="임 종운" w:date="2022-05-17T11:40:00Z">
              <w:r>
                <w:t>INSERT INTO attendance VALUES (6182, 30, 2022-05-20);</w:t>
              </w:r>
            </w:ins>
          </w:p>
          <w:p w14:paraId="6FACE20E" w14:textId="77777777" w:rsidR="00D470AE" w:rsidRDefault="00D470AE" w:rsidP="00D470AE">
            <w:pPr>
              <w:ind w:left="0" w:hanging="2"/>
              <w:rPr>
                <w:ins w:id="12672" w:author="임 종운" w:date="2022-05-17T11:40:00Z"/>
              </w:rPr>
            </w:pPr>
            <w:ins w:id="12673" w:author="임 종운" w:date="2022-05-17T11:40:00Z">
              <w:r>
                <w:t>INSERT INTO attendance VALUES (6183, 31, 2022-05-20);</w:t>
              </w:r>
            </w:ins>
          </w:p>
          <w:p w14:paraId="56692F04" w14:textId="77777777" w:rsidR="00D470AE" w:rsidRDefault="00D470AE" w:rsidP="00D470AE">
            <w:pPr>
              <w:ind w:left="0" w:hanging="2"/>
              <w:rPr>
                <w:ins w:id="12674" w:author="임 종운" w:date="2022-05-17T11:40:00Z"/>
              </w:rPr>
            </w:pPr>
            <w:ins w:id="12675" w:author="임 종운" w:date="2022-05-17T11:40:00Z">
              <w:r>
                <w:t>INSERT INTO attendance VALUES (6184, 32, 2022-05-20);</w:t>
              </w:r>
            </w:ins>
          </w:p>
          <w:p w14:paraId="1C3D9714" w14:textId="77777777" w:rsidR="00D470AE" w:rsidRDefault="00D470AE" w:rsidP="00D470AE">
            <w:pPr>
              <w:ind w:left="0" w:hanging="2"/>
              <w:rPr>
                <w:ins w:id="12676" w:author="임 종운" w:date="2022-05-17T11:40:00Z"/>
              </w:rPr>
            </w:pPr>
            <w:ins w:id="12677" w:author="임 종운" w:date="2022-05-17T11:40:00Z">
              <w:r>
                <w:t>INSERT INTO attendance VALUES (6185, 33, 2022-05-20);</w:t>
              </w:r>
            </w:ins>
          </w:p>
          <w:p w14:paraId="01D99FF4" w14:textId="77777777" w:rsidR="00D470AE" w:rsidRDefault="00D470AE" w:rsidP="00D470AE">
            <w:pPr>
              <w:ind w:left="0" w:hanging="2"/>
              <w:rPr>
                <w:ins w:id="12678" w:author="임 종운" w:date="2022-05-17T11:40:00Z"/>
              </w:rPr>
            </w:pPr>
            <w:ins w:id="12679" w:author="임 종운" w:date="2022-05-17T11:40:00Z">
              <w:r>
                <w:t>INSERT INTO attendance VALUES (6186, 34, 2022-05-20);</w:t>
              </w:r>
            </w:ins>
          </w:p>
          <w:p w14:paraId="14DA0446" w14:textId="77777777" w:rsidR="00D470AE" w:rsidRDefault="00D470AE" w:rsidP="00D470AE">
            <w:pPr>
              <w:ind w:left="0" w:hanging="2"/>
              <w:rPr>
                <w:ins w:id="12680" w:author="임 종운" w:date="2022-05-17T11:40:00Z"/>
              </w:rPr>
            </w:pPr>
            <w:ins w:id="12681" w:author="임 종운" w:date="2022-05-17T11:40:00Z">
              <w:r>
                <w:t>INSERT INTO attendance VALUES (6187, 35, 2022-05-20);</w:t>
              </w:r>
            </w:ins>
          </w:p>
          <w:p w14:paraId="0AE2A07E" w14:textId="77777777" w:rsidR="00D470AE" w:rsidRDefault="00D470AE" w:rsidP="00D470AE">
            <w:pPr>
              <w:ind w:left="0" w:hanging="2"/>
              <w:rPr>
                <w:ins w:id="12682" w:author="임 종운" w:date="2022-05-17T11:40:00Z"/>
              </w:rPr>
            </w:pPr>
            <w:ins w:id="12683" w:author="임 종운" w:date="2022-05-17T11:40:00Z">
              <w:r>
                <w:t>INSERT INTO attendance VALUES (6188, 36, 2022-05-20);</w:t>
              </w:r>
            </w:ins>
          </w:p>
          <w:p w14:paraId="3333A896" w14:textId="77777777" w:rsidR="00D470AE" w:rsidRDefault="00D470AE" w:rsidP="00D470AE">
            <w:pPr>
              <w:ind w:left="0" w:hanging="2"/>
              <w:rPr>
                <w:ins w:id="12684" w:author="임 종운" w:date="2022-05-17T11:40:00Z"/>
              </w:rPr>
            </w:pPr>
            <w:ins w:id="12685" w:author="임 종운" w:date="2022-05-17T11:40:00Z">
              <w:r>
                <w:t>INSERT INTO attendance VALUES (6189, 37, 2022-05-20);</w:t>
              </w:r>
            </w:ins>
          </w:p>
          <w:p w14:paraId="5FD75FC7" w14:textId="77777777" w:rsidR="00D470AE" w:rsidRDefault="00D470AE" w:rsidP="00D470AE">
            <w:pPr>
              <w:ind w:left="0" w:hanging="2"/>
              <w:rPr>
                <w:ins w:id="12686" w:author="임 종운" w:date="2022-05-17T11:40:00Z"/>
              </w:rPr>
            </w:pPr>
            <w:ins w:id="12687" w:author="임 종운" w:date="2022-05-17T11:40:00Z">
              <w:r>
                <w:t>INSERT INTO attendance VALUES (6190, 38, 2022-05-20);</w:t>
              </w:r>
            </w:ins>
          </w:p>
          <w:p w14:paraId="6482349A" w14:textId="77777777" w:rsidR="00D470AE" w:rsidRDefault="00D470AE" w:rsidP="00D470AE">
            <w:pPr>
              <w:ind w:left="0" w:hanging="2"/>
              <w:rPr>
                <w:ins w:id="12688" w:author="임 종운" w:date="2022-05-17T11:40:00Z"/>
              </w:rPr>
            </w:pPr>
            <w:ins w:id="12689" w:author="임 종운" w:date="2022-05-17T11:40:00Z">
              <w:r>
                <w:t>INSERT INTO attendance VALUES (6191, 39, 2022-05-20);</w:t>
              </w:r>
            </w:ins>
          </w:p>
          <w:p w14:paraId="7228D394" w14:textId="77777777" w:rsidR="00D470AE" w:rsidRDefault="00D470AE" w:rsidP="00D470AE">
            <w:pPr>
              <w:ind w:left="0" w:hanging="2"/>
              <w:rPr>
                <w:ins w:id="12690" w:author="임 종운" w:date="2022-05-17T11:40:00Z"/>
              </w:rPr>
            </w:pPr>
            <w:ins w:id="12691" w:author="임 종운" w:date="2022-05-17T11:40:00Z">
              <w:r>
                <w:t>INSERT INTO attendance VALUES (6192, 40, 2022-05-20);</w:t>
              </w:r>
            </w:ins>
          </w:p>
          <w:p w14:paraId="2349DA97" w14:textId="77777777" w:rsidR="00D470AE" w:rsidRDefault="00D470AE" w:rsidP="00D470AE">
            <w:pPr>
              <w:ind w:left="0" w:hanging="2"/>
              <w:rPr>
                <w:ins w:id="12692" w:author="임 종운" w:date="2022-05-17T11:40:00Z"/>
              </w:rPr>
            </w:pPr>
            <w:ins w:id="12693" w:author="임 종운" w:date="2022-05-17T11:40:00Z">
              <w:r>
                <w:t>INSERT INTO attendance VALUES (6193, 41, 2022-05-20);</w:t>
              </w:r>
            </w:ins>
          </w:p>
          <w:p w14:paraId="63539637" w14:textId="77777777" w:rsidR="00D470AE" w:rsidRDefault="00D470AE" w:rsidP="00D470AE">
            <w:pPr>
              <w:ind w:left="0" w:hanging="2"/>
              <w:rPr>
                <w:ins w:id="12694" w:author="임 종운" w:date="2022-05-17T11:40:00Z"/>
              </w:rPr>
            </w:pPr>
            <w:ins w:id="12695" w:author="임 종운" w:date="2022-05-17T11:40:00Z">
              <w:r>
                <w:t>INSERT INTO attendance VALUES (6194, 42, 2022-05-20);</w:t>
              </w:r>
            </w:ins>
          </w:p>
          <w:p w14:paraId="18B6A123" w14:textId="77777777" w:rsidR="00D470AE" w:rsidRDefault="00D470AE" w:rsidP="00D470AE">
            <w:pPr>
              <w:ind w:left="0" w:hanging="2"/>
              <w:rPr>
                <w:ins w:id="12696" w:author="임 종운" w:date="2022-05-17T11:40:00Z"/>
              </w:rPr>
            </w:pPr>
            <w:ins w:id="12697" w:author="임 종운" w:date="2022-05-17T11:40:00Z">
              <w:r>
                <w:t>INSERT INTO attendance VALUES (6195, 43, 2022-05-20);</w:t>
              </w:r>
            </w:ins>
          </w:p>
          <w:p w14:paraId="3150776F" w14:textId="77777777" w:rsidR="00D470AE" w:rsidRDefault="00D470AE" w:rsidP="00D470AE">
            <w:pPr>
              <w:ind w:left="0" w:hanging="2"/>
              <w:rPr>
                <w:ins w:id="12698" w:author="임 종운" w:date="2022-05-17T11:40:00Z"/>
              </w:rPr>
            </w:pPr>
            <w:ins w:id="12699" w:author="임 종운" w:date="2022-05-17T11:40:00Z">
              <w:r>
                <w:t>INSERT INTO attendance VALUES (6196, 44, 2022-05-20);</w:t>
              </w:r>
            </w:ins>
          </w:p>
          <w:p w14:paraId="7702AE3E" w14:textId="77777777" w:rsidR="00D470AE" w:rsidRDefault="00D470AE" w:rsidP="00D470AE">
            <w:pPr>
              <w:ind w:left="0" w:hanging="2"/>
              <w:rPr>
                <w:ins w:id="12700" w:author="임 종운" w:date="2022-05-17T11:40:00Z"/>
              </w:rPr>
            </w:pPr>
            <w:ins w:id="12701" w:author="임 종운" w:date="2022-05-17T11:40:00Z">
              <w:r>
                <w:t>INSERT INTO attendance VALUES (6197, 45, 2022-05-20);</w:t>
              </w:r>
            </w:ins>
          </w:p>
          <w:p w14:paraId="3CE38752" w14:textId="77777777" w:rsidR="00D470AE" w:rsidRDefault="00D470AE" w:rsidP="00D470AE">
            <w:pPr>
              <w:ind w:left="0" w:hanging="2"/>
              <w:rPr>
                <w:ins w:id="12702" w:author="임 종운" w:date="2022-05-17T11:40:00Z"/>
              </w:rPr>
            </w:pPr>
            <w:ins w:id="12703" w:author="임 종운" w:date="2022-05-17T11:40:00Z">
              <w:r>
                <w:t>INSERT INTO attendance VALUES (6198, 46, 2022-05-20);</w:t>
              </w:r>
            </w:ins>
          </w:p>
          <w:p w14:paraId="7FCB25EF" w14:textId="77777777" w:rsidR="00D470AE" w:rsidRDefault="00D470AE" w:rsidP="00D470AE">
            <w:pPr>
              <w:ind w:left="0" w:hanging="2"/>
              <w:rPr>
                <w:ins w:id="12704" w:author="임 종운" w:date="2022-05-17T11:40:00Z"/>
              </w:rPr>
            </w:pPr>
            <w:ins w:id="12705" w:author="임 종운" w:date="2022-05-17T11:40:00Z">
              <w:r>
                <w:lastRenderedPageBreak/>
                <w:t>INSERT INTO attendance VALUES (6199, 47, 2022-05-20);</w:t>
              </w:r>
            </w:ins>
          </w:p>
          <w:p w14:paraId="2F7B372A" w14:textId="77777777" w:rsidR="00D470AE" w:rsidRDefault="00D470AE" w:rsidP="00D470AE">
            <w:pPr>
              <w:ind w:left="0" w:hanging="2"/>
              <w:rPr>
                <w:ins w:id="12706" w:author="임 종운" w:date="2022-05-17T11:40:00Z"/>
              </w:rPr>
            </w:pPr>
            <w:ins w:id="12707" w:author="임 종운" w:date="2022-05-17T11:40:00Z">
              <w:r>
                <w:t>INSERT INTO attendance VALUES (6200, 48, 2022-05-20);</w:t>
              </w:r>
            </w:ins>
          </w:p>
          <w:p w14:paraId="25000B1E" w14:textId="77777777" w:rsidR="00D470AE" w:rsidRDefault="00D470AE" w:rsidP="00D470AE">
            <w:pPr>
              <w:ind w:left="0" w:hanging="2"/>
              <w:rPr>
                <w:ins w:id="12708" w:author="임 종운" w:date="2022-05-17T11:40:00Z"/>
              </w:rPr>
            </w:pPr>
            <w:ins w:id="12709" w:author="임 종운" w:date="2022-05-17T11:40:00Z">
              <w:r>
                <w:t>INSERT INTO attendance VALUES (6201, 49, 2022-05-20);</w:t>
              </w:r>
            </w:ins>
          </w:p>
          <w:p w14:paraId="0DB754F8" w14:textId="77777777" w:rsidR="00D470AE" w:rsidRDefault="00D470AE" w:rsidP="00D470AE">
            <w:pPr>
              <w:ind w:left="0" w:hanging="2"/>
              <w:rPr>
                <w:ins w:id="12710" w:author="임 종운" w:date="2022-05-17T11:40:00Z"/>
              </w:rPr>
            </w:pPr>
            <w:ins w:id="12711" w:author="임 종운" w:date="2022-05-17T11:40:00Z">
              <w:r>
                <w:t>INSERT INTO attendance VALUES (6202, 50, 2022-05-20);</w:t>
              </w:r>
            </w:ins>
          </w:p>
          <w:p w14:paraId="4D43641E" w14:textId="77777777" w:rsidR="00D470AE" w:rsidRDefault="00D470AE" w:rsidP="00D470AE">
            <w:pPr>
              <w:ind w:left="0" w:hanging="2"/>
              <w:rPr>
                <w:ins w:id="12712" w:author="임 종운" w:date="2022-05-17T11:40:00Z"/>
              </w:rPr>
            </w:pPr>
            <w:ins w:id="12713" w:author="임 종운" w:date="2022-05-17T11:40:00Z">
              <w:r>
                <w:t>INSERT INTO attendance VALUES (6203, 51, 2022-05-20);</w:t>
              </w:r>
            </w:ins>
          </w:p>
          <w:p w14:paraId="2D64AB51" w14:textId="77777777" w:rsidR="00D470AE" w:rsidRDefault="00D470AE" w:rsidP="00D470AE">
            <w:pPr>
              <w:ind w:left="0" w:hanging="2"/>
              <w:rPr>
                <w:ins w:id="12714" w:author="임 종운" w:date="2022-05-17T11:40:00Z"/>
              </w:rPr>
            </w:pPr>
            <w:ins w:id="12715" w:author="임 종운" w:date="2022-05-17T11:40:00Z">
              <w:r>
                <w:t>INSERT INTO attendance VALUES (6204, 52, 2022-05-20);</w:t>
              </w:r>
            </w:ins>
          </w:p>
          <w:p w14:paraId="0A0D02CB" w14:textId="77777777" w:rsidR="00D470AE" w:rsidRDefault="00D470AE" w:rsidP="00D470AE">
            <w:pPr>
              <w:ind w:left="0" w:hanging="2"/>
              <w:rPr>
                <w:ins w:id="12716" w:author="임 종운" w:date="2022-05-17T11:40:00Z"/>
              </w:rPr>
            </w:pPr>
            <w:ins w:id="12717" w:author="임 종운" w:date="2022-05-17T11:40:00Z">
              <w:r>
                <w:t>INSERT INTO attendance VALUES (6205, 53, 2022-05-20);</w:t>
              </w:r>
            </w:ins>
          </w:p>
          <w:p w14:paraId="3030DA59" w14:textId="77777777" w:rsidR="00D470AE" w:rsidRDefault="00D470AE" w:rsidP="00D470AE">
            <w:pPr>
              <w:ind w:left="0" w:hanging="2"/>
              <w:rPr>
                <w:ins w:id="12718" w:author="임 종운" w:date="2022-05-17T11:40:00Z"/>
              </w:rPr>
            </w:pPr>
            <w:ins w:id="12719" w:author="임 종운" w:date="2022-05-17T11:40:00Z">
              <w:r>
                <w:t>INSERT INTO attendance VALUES (6206, 54, 2022-05-20);</w:t>
              </w:r>
            </w:ins>
          </w:p>
          <w:p w14:paraId="5D354F70" w14:textId="77777777" w:rsidR="00D470AE" w:rsidRDefault="00D470AE" w:rsidP="00D470AE">
            <w:pPr>
              <w:ind w:left="0" w:hanging="2"/>
              <w:rPr>
                <w:ins w:id="12720" w:author="임 종운" w:date="2022-05-17T11:40:00Z"/>
              </w:rPr>
            </w:pPr>
            <w:ins w:id="12721" w:author="임 종운" w:date="2022-05-17T11:40:00Z">
              <w:r>
                <w:t>INSERT INTO attendance VALUES (6207, 55, 2022-05-20);</w:t>
              </w:r>
            </w:ins>
          </w:p>
          <w:p w14:paraId="613563FC" w14:textId="77777777" w:rsidR="00D470AE" w:rsidRDefault="00D470AE" w:rsidP="00D470AE">
            <w:pPr>
              <w:ind w:left="0" w:hanging="2"/>
              <w:rPr>
                <w:ins w:id="12722" w:author="임 종운" w:date="2022-05-17T11:40:00Z"/>
              </w:rPr>
            </w:pPr>
            <w:ins w:id="12723" w:author="임 종운" w:date="2022-05-17T11:40:00Z">
              <w:r>
                <w:t>INSERT INTO attendance VALUES (6208, 27, 2022-05-21);</w:t>
              </w:r>
            </w:ins>
          </w:p>
          <w:p w14:paraId="5849B4C1" w14:textId="77777777" w:rsidR="00D470AE" w:rsidRDefault="00D470AE" w:rsidP="00D470AE">
            <w:pPr>
              <w:ind w:left="0" w:hanging="2"/>
              <w:rPr>
                <w:ins w:id="12724" w:author="임 종운" w:date="2022-05-17T11:40:00Z"/>
              </w:rPr>
            </w:pPr>
            <w:ins w:id="12725" w:author="임 종운" w:date="2022-05-17T11:40:00Z">
              <w:r>
                <w:t>INSERT INTO attendance VALUES (6209, 28, 2022-05-21);</w:t>
              </w:r>
            </w:ins>
          </w:p>
          <w:p w14:paraId="1EA833C5" w14:textId="77777777" w:rsidR="00D470AE" w:rsidRDefault="00D470AE" w:rsidP="00D470AE">
            <w:pPr>
              <w:ind w:left="0" w:hanging="2"/>
              <w:rPr>
                <w:ins w:id="12726" w:author="임 종운" w:date="2022-05-17T11:40:00Z"/>
              </w:rPr>
            </w:pPr>
            <w:ins w:id="12727" w:author="임 종운" w:date="2022-05-17T11:40:00Z">
              <w:r>
                <w:t>INSERT INTO attendance VALUES (6210, 29, 2022-05-21);</w:t>
              </w:r>
            </w:ins>
          </w:p>
          <w:p w14:paraId="35D6D65F" w14:textId="77777777" w:rsidR="00D470AE" w:rsidRDefault="00D470AE" w:rsidP="00D470AE">
            <w:pPr>
              <w:ind w:left="0" w:hanging="2"/>
              <w:rPr>
                <w:ins w:id="12728" w:author="임 종운" w:date="2022-05-17T11:40:00Z"/>
              </w:rPr>
            </w:pPr>
            <w:ins w:id="12729" w:author="임 종운" w:date="2022-05-17T11:40:00Z">
              <w:r>
                <w:t>INSERT INTO attendance VALUES (6211, 30, 2022-05-21);</w:t>
              </w:r>
            </w:ins>
          </w:p>
          <w:p w14:paraId="0DEAD122" w14:textId="77777777" w:rsidR="00D470AE" w:rsidRDefault="00D470AE" w:rsidP="00D470AE">
            <w:pPr>
              <w:ind w:left="0" w:hanging="2"/>
              <w:rPr>
                <w:ins w:id="12730" w:author="임 종운" w:date="2022-05-17T11:40:00Z"/>
              </w:rPr>
            </w:pPr>
            <w:ins w:id="12731" w:author="임 종운" w:date="2022-05-17T11:40:00Z">
              <w:r>
                <w:t>INSERT INTO attendance VALUES (6212, 31, 2022-05-21);</w:t>
              </w:r>
            </w:ins>
          </w:p>
          <w:p w14:paraId="0465B7EF" w14:textId="77777777" w:rsidR="00D470AE" w:rsidRDefault="00D470AE" w:rsidP="00D470AE">
            <w:pPr>
              <w:ind w:left="0" w:hanging="2"/>
              <w:rPr>
                <w:ins w:id="12732" w:author="임 종운" w:date="2022-05-17T11:40:00Z"/>
              </w:rPr>
            </w:pPr>
            <w:ins w:id="12733" w:author="임 종운" w:date="2022-05-17T11:40:00Z">
              <w:r>
                <w:t>INSERT INTO attendance VALUES (6213, 32, 2022-05-21);</w:t>
              </w:r>
            </w:ins>
          </w:p>
          <w:p w14:paraId="4D4DF03D" w14:textId="77777777" w:rsidR="00D470AE" w:rsidRDefault="00D470AE" w:rsidP="00D470AE">
            <w:pPr>
              <w:ind w:left="0" w:hanging="2"/>
              <w:rPr>
                <w:ins w:id="12734" w:author="임 종운" w:date="2022-05-17T11:40:00Z"/>
              </w:rPr>
            </w:pPr>
            <w:ins w:id="12735" w:author="임 종운" w:date="2022-05-17T11:40:00Z">
              <w:r>
                <w:t>INSERT INTO attendance VALUES (6214, 33, 2022-05-21);</w:t>
              </w:r>
            </w:ins>
          </w:p>
          <w:p w14:paraId="420638A4" w14:textId="77777777" w:rsidR="00D470AE" w:rsidRDefault="00D470AE" w:rsidP="00D470AE">
            <w:pPr>
              <w:ind w:left="0" w:hanging="2"/>
              <w:rPr>
                <w:ins w:id="12736" w:author="임 종운" w:date="2022-05-17T11:40:00Z"/>
              </w:rPr>
            </w:pPr>
            <w:ins w:id="12737" w:author="임 종운" w:date="2022-05-17T11:40:00Z">
              <w:r>
                <w:t>INSERT INTO attendance VALUES (6215, 34, 2022-05-21);</w:t>
              </w:r>
            </w:ins>
          </w:p>
          <w:p w14:paraId="03B7B550" w14:textId="77777777" w:rsidR="00D470AE" w:rsidRDefault="00D470AE" w:rsidP="00D470AE">
            <w:pPr>
              <w:ind w:left="0" w:hanging="2"/>
              <w:rPr>
                <w:ins w:id="12738" w:author="임 종운" w:date="2022-05-17T11:40:00Z"/>
              </w:rPr>
            </w:pPr>
            <w:ins w:id="12739" w:author="임 종운" w:date="2022-05-17T11:40:00Z">
              <w:r>
                <w:t>INSERT INTO attendance VALUES (6216, 35, 2022-05-21);</w:t>
              </w:r>
            </w:ins>
          </w:p>
          <w:p w14:paraId="39B36759" w14:textId="77777777" w:rsidR="00D470AE" w:rsidRDefault="00D470AE" w:rsidP="00D470AE">
            <w:pPr>
              <w:ind w:left="0" w:hanging="2"/>
              <w:rPr>
                <w:ins w:id="12740" w:author="임 종운" w:date="2022-05-17T11:40:00Z"/>
              </w:rPr>
            </w:pPr>
            <w:ins w:id="12741" w:author="임 종운" w:date="2022-05-17T11:40:00Z">
              <w:r>
                <w:t>INSERT INTO attendance VALUES (6217, 36, 2022-05-21);</w:t>
              </w:r>
            </w:ins>
          </w:p>
          <w:p w14:paraId="32909E65" w14:textId="77777777" w:rsidR="00D470AE" w:rsidRDefault="00D470AE" w:rsidP="00D470AE">
            <w:pPr>
              <w:ind w:left="0" w:hanging="2"/>
              <w:rPr>
                <w:ins w:id="12742" w:author="임 종운" w:date="2022-05-17T11:40:00Z"/>
              </w:rPr>
            </w:pPr>
            <w:ins w:id="12743" w:author="임 종운" w:date="2022-05-17T11:40:00Z">
              <w:r>
                <w:t>INSERT INTO attendance VALUES (6218, 37, 2022-05-21);</w:t>
              </w:r>
            </w:ins>
          </w:p>
          <w:p w14:paraId="71195318" w14:textId="77777777" w:rsidR="00D470AE" w:rsidRDefault="00D470AE" w:rsidP="00D470AE">
            <w:pPr>
              <w:ind w:left="0" w:hanging="2"/>
              <w:rPr>
                <w:ins w:id="12744" w:author="임 종운" w:date="2022-05-17T11:40:00Z"/>
              </w:rPr>
            </w:pPr>
            <w:ins w:id="12745" w:author="임 종운" w:date="2022-05-17T11:40:00Z">
              <w:r>
                <w:t>INSERT INTO attendance VALUES (6219, 38, 2022-05-21);</w:t>
              </w:r>
            </w:ins>
          </w:p>
          <w:p w14:paraId="7395A7B7" w14:textId="77777777" w:rsidR="00D470AE" w:rsidRDefault="00D470AE" w:rsidP="00D470AE">
            <w:pPr>
              <w:ind w:left="0" w:hanging="2"/>
              <w:rPr>
                <w:ins w:id="12746" w:author="임 종운" w:date="2022-05-17T11:40:00Z"/>
              </w:rPr>
            </w:pPr>
            <w:ins w:id="12747" w:author="임 종운" w:date="2022-05-17T11:40:00Z">
              <w:r>
                <w:t>INSERT INTO attendance VALUES (6220, 39, 2022-05-21);</w:t>
              </w:r>
            </w:ins>
          </w:p>
          <w:p w14:paraId="4F501C2E" w14:textId="77777777" w:rsidR="00D470AE" w:rsidRDefault="00D470AE" w:rsidP="00D470AE">
            <w:pPr>
              <w:ind w:left="0" w:hanging="2"/>
              <w:rPr>
                <w:ins w:id="12748" w:author="임 종운" w:date="2022-05-17T11:40:00Z"/>
              </w:rPr>
            </w:pPr>
            <w:ins w:id="12749" w:author="임 종운" w:date="2022-05-17T11:40:00Z">
              <w:r>
                <w:t>INSERT INTO attendance VALUES (6221, 40, 2022-05-21);</w:t>
              </w:r>
            </w:ins>
          </w:p>
          <w:p w14:paraId="4F55DE90" w14:textId="77777777" w:rsidR="00D470AE" w:rsidRDefault="00D470AE" w:rsidP="00D470AE">
            <w:pPr>
              <w:ind w:left="0" w:hanging="2"/>
              <w:rPr>
                <w:ins w:id="12750" w:author="임 종운" w:date="2022-05-17T11:40:00Z"/>
              </w:rPr>
            </w:pPr>
            <w:ins w:id="12751" w:author="임 종운" w:date="2022-05-17T11:40:00Z">
              <w:r>
                <w:t>INSERT INTO attendance VALUES (6222, 41, 2022-05-21);</w:t>
              </w:r>
            </w:ins>
          </w:p>
          <w:p w14:paraId="2C480997" w14:textId="77777777" w:rsidR="00D470AE" w:rsidRDefault="00D470AE" w:rsidP="00D470AE">
            <w:pPr>
              <w:ind w:left="0" w:hanging="2"/>
              <w:rPr>
                <w:ins w:id="12752" w:author="임 종운" w:date="2022-05-17T11:40:00Z"/>
              </w:rPr>
            </w:pPr>
            <w:ins w:id="12753" w:author="임 종운" w:date="2022-05-17T11:40:00Z">
              <w:r>
                <w:t>INSERT INTO attendance VALUES (6223, 42, 2022-05-21);</w:t>
              </w:r>
            </w:ins>
          </w:p>
          <w:p w14:paraId="62A4A013" w14:textId="77777777" w:rsidR="00D470AE" w:rsidRDefault="00D470AE" w:rsidP="00D470AE">
            <w:pPr>
              <w:ind w:left="0" w:hanging="2"/>
              <w:rPr>
                <w:ins w:id="12754" w:author="임 종운" w:date="2022-05-17T11:40:00Z"/>
              </w:rPr>
            </w:pPr>
            <w:ins w:id="12755" w:author="임 종운" w:date="2022-05-17T11:40:00Z">
              <w:r>
                <w:t>INSERT INTO attendance VALUES (6224, 43, 2022-05-21);</w:t>
              </w:r>
            </w:ins>
          </w:p>
          <w:p w14:paraId="609DD7E9" w14:textId="77777777" w:rsidR="00D470AE" w:rsidRDefault="00D470AE" w:rsidP="00D470AE">
            <w:pPr>
              <w:ind w:left="0" w:hanging="2"/>
              <w:rPr>
                <w:ins w:id="12756" w:author="임 종운" w:date="2022-05-17T11:40:00Z"/>
              </w:rPr>
            </w:pPr>
            <w:ins w:id="12757" w:author="임 종운" w:date="2022-05-17T11:40:00Z">
              <w:r>
                <w:t>INSERT INTO attendance VALUES (6225, 44, 2022-05-21);</w:t>
              </w:r>
            </w:ins>
          </w:p>
          <w:p w14:paraId="2270EBC6" w14:textId="77777777" w:rsidR="00D470AE" w:rsidRDefault="00D470AE" w:rsidP="00D470AE">
            <w:pPr>
              <w:ind w:left="0" w:hanging="2"/>
              <w:rPr>
                <w:ins w:id="12758" w:author="임 종운" w:date="2022-05-17T11:40:00Z"/>
              </w:rPr>
            </w:pPr>
            <w:ins w:id="12759" w:author="임 종운" w:date="2022-05-17T11:40:00Z">
              <w:r>
                <w:lastRenderedPageBreak/>
                <w:t>INSERT INTO attendance VALUES (6226, 45, 2022-05-21);</w:t>
              </w:r>
            </w:ins>
          </w:p>
          <w:p w14:paraId="6111D482" w14:textId="77777777" w:rsidR="00D470AE" w:rsidRDefault="00D470AE" w:rsidP="00D470AE">
            <w:pPr>
              <w:ind w:left="0" w:hanging="2"/>
              <w:rPr>
                <w:ins w:id="12760" w:author="임 종운" w:date="2022-05-17T11:40:00Z"/>
              </w:rPr>
            </w:pPr>
            <w:ins w:id="12761" w:author="임 종운" w:date="2022-05-17T11:40:00Z">
              <w:r>
                <w:t>INSERT INTO attendance VALUES (6227, 46, 2022-05-21);</w:t>
              </w:r>
            </w:ins>
          </w:p>
          <w:p w14:paraId="0412674E" w14:textId="77777777" w:rsidR="00D470AE" w:rsidRDefault="00D470AE" w:rsidP="00D470AE">
            <w:pPr>
              <w:ind w:left="0" w:hanging="2"/>
              <w:rPr>
                <w:ins w:id="12762" w:author="임 종운" w:date="2022-05-17T11:40:00Z"/>
              </w:rPr>
            </w:pPr>
            <w:ins w:id="12763" w:author="임 종운" w:date="2022-05-17T11:40:00Z">
              <w:r>
                <w:t>INSERT INTO attendance VALUES (6228, 47, 2022-05-21);</w:t>
              </w:r>
            </w:ins>
          </w:p>
          <w:p w14:paraId="5111DA46" w14:textId="77777777" w:rsidR="00D470AE" w:rsidRDefault="00D470AE" w:rsidP="00D470AE">
            <w:pPr>
              <w:ind w:left="0" w:hanging="2"/>
              <w:rPr>
                <w:ins w:id="12764" w:author="임 종운" w:date="2022-05-17T11:40:00Z"/>
              </w:rPr>
            </w:pPr>
            <w:ins w:id="12765" w:author="임 종운" w:date="2022-05-17T11:40:00Z">
              <w:r>
                <w:t>INSERT INTO attendance VALUES (6229, 48, 2022-05-21);</w:t>
              </w:r>
            </w:ins>
          </w:p>
          <w:p w14:paraId="34EF9F73" w14:textId="77777777" w:rsidR="00D470AE" w:rsidRDefault="00D470AE" w:rsidP="00D470AE">
            <w:pPr>
              <w:ind w:left="0" w:hanging="2"/>
              <w:rPr>
                <w:ins w:id="12766" w:author="임 종운" w:date="2022-05-17T11:40:00Z"/>
              </w:rPr>
            </w:pPr>
            <w:ins w:id="12767" w:author="임 종운" w:date="2022-05-17T11:40:00Z">
              <w:r>
                <w:t>INSERT INTO attendance VALUES (6230, 49, 2022-05-21);</w:t>
              </w:r>
            </w:ins>
          </w:p>
          <w:p w14:paraId="67C4C775" w14:textId="77777777" w:rsidR="00D470AE" w:rsidRDefault="00D470AE" w:rsidP="00D470AE">
            <w:pPr>
              <w:ind w:left="0" w:hanging="2"/>
              <w:rPr>
                <w:ins w:id="12768" w:author="임 종운" w:date="2022-05-17T11:40:00Z"/>
              </w:rPr>
            </w:pPr>
            <w:ins w:id="12769" w:author="임 종운" w:date="2022-05-17T11:40:00Z">
              <w:r>
                <w:t>INSERT INTO attendance VALUES (6231, 50, 2022-05-21);</w:t>
              </w:r>
            </w:ins>
          </w:p>
          <w:p w14:paraId="0324B4B1" w14:textId="77777777" w:rsidR="00D470AE" w:rsidRDefault="00D470AE" w:rsidP="00D470AE">
            <w:pPr>
              <w:ind w:left="0" w:hanging="2"/>
              <w:rPr>
                <w:ins w:id="12770" w:author="임 종운" w:date="2022-05-17T11:40:00Z"/>
              </w:rPr>
            </w:pPr>
            <w:ins w:id="12771" w:author="임 종운" w:date="2022-05-17T11:40:00Z">
              <w:r>
                <w:t>INSERT INTO attendance VALUES (6232, 51, 2022-05-21);</w:t>
              </w:r>
            </w:ins>
          </w:p>
          <w:p w14:paraId="32348DF8" w14:textId="77777777" w:rsidR="00D470AE" w:rsidRDefault="00D470AE" w:rsidP="00D470AE">
            <w:pPr>
              <w:ind w:left="0" w:hanging="2"/>
              <w:rPr>
                <w:ins w:id="12772" w:author="임 종운" w:date="2022-05-17T11:40:00Z"/>
              </w:rPr>
            </w:pPr>
            <w:ins w:id="12773" w:author="임 종운" w:date="2022-05-17T11:40:00Z">
              <w:r>
                <w:t>INSERT INTO attendance VALUES (6233, 52, 2022-05-21);</w:t>
              </w:r>
            </w:ins>
          </w:p>
          <w:p w14:paraId="25372842" w14:textId="77777777" w:rsidR="00D470AE" w:rsidRDefault="00D470AE" w:rsidP="00D470AE">
            <w:pPr>
              <w:ind w:left="0" w:hanging="2"/>
              <w:rPr>
                <w:ins w:id="12774" w:author="임 종운" w:date="2022-05-17T11:40:00Z"/>
              </w:rPr>
            </w:pPr>
            <w:ins w:id="12775" w:author="임 종운" w:date="2022-05-17T11:40:00Z">
              <w:r>
                <w:t>INSERT INTO attendance VALUES (6234, 53, 2022-05-21);</w:t>
              </w:r>
            </w:ins>
          </w:p>
          <w:p w14:paraId="50102931" w14:textId="77777777" w:rsidR="00D470AE" w:rsidRDefault="00D470AE" w:rsidP="00D470AE">
            <w:pPr>
              <w:ind w:left="0" w:hanging="2"/>
              <w:rPr>
                <w:ins w:id="12776" w:author="임 종운" w:date="2022-05-17T11:40:00Z"/>
              </w:rPr>
            </w:pPr>
            <w:ins w:id="12777" w:author="임 종운" w:date="2022-05-17T11:40:00Z">
              <w:r>
                <w:t>INSERT INTO attendance VALUES (6235, 54, 2022-05-21);</w:t>
              </w:r>
            </w:ins>
          </w:p>
          <w:p w14:paraId="17092601" w14:textId="77777777" w:rsidR="00D470AE" w:rsidRDefault="00D470AE" w:rsidP="00D470AE">
            <w:pPr>
              <w:ind w:left="0" w:hanging="2"/>
              <w:rPr>
                <w:ins w:id="12778" w:author="임 종운" w:date="2022-05-17T11:40:00Z"/>
              </w:rPr>
            </w:pPr>
            <w:ins w:id="12779" w:author="임 종운" w:date="2022-05-17T11:40:00Z">
              <w:r>
                <w:t>INSERT INTO attendance VALUES (6236, 55, 2022-05-21);</w:t>
              </w:r>
            </w:ins>
          </w:p>
          <w:p w14:paraId="5503A8BD" w14:textId="77777777" w:rsidR="00D470AE" w:rsidRDefault="00D470AE" w:rsidP="00D470AE">
            <w:pPr>
              <w:ind w:left="0" w:hanging="2"/>
              <w:rPr>
                <w:ins w:id="12780" w:author="임 종운" w:date="2022-05-17T11:40:00Z"/>
              </w:rPr>
            </w:pPr>
            <w:ins w:id="12781" w:author="임 종운" w:date="2022-05-17T11:40:00Z">
              <w:r>
                <w:t>INSERT INTO attendance VALUES (6237, 27, 2022-05-22);</w:t>
              </w:r>
            </w:ins>
          </w:p>
          <w:p w14:paraId="086D333B" w14:textId="77777777" w:rsidR="00D470AE" w:rsidRDefault="00D470AE" w:rsidP="00D470AE">
            <w:pPr>
              <w:ind w:left="0" w:hanging="2"/>
              <w:rPr>
                <w:ins w:id="12782" w:author="임 종운" w:date="2022-05-17T11:40:00Z"/>
              </w:rPr>
            </w:pPr>
            <w:ins w:id="12783" w:author="임 종운" w:date="2022-05-17T11:40:00Z">
              <w:r>
                <w:t>INSERT INTO attendance VALUES (6238, 28, 2022-05-22);</w:t>
              </w:r>
            </w:ins>
          </w:p>
          <w:p w14:paraId="6053065E" w14:textId="77777777" w:rsidR="00D470AE" w:rsidRDefault="00D470AE" w:rsidP="00D470AE">
            <w:pPr>
              <w:ind w:left="0" w:hanging="2"/>
              <w:rPr>
                <w:ins w:id="12784" w:author="임 종운" w:date="2022-05-17T11:40:00Z"/>
              </w:rPr>
            </w:pPr>
            <w:ins w:id="12785" w:author="임 종운" w:date="2022-05-17T11:40:00Z">
              <w:r>
                <w:t>INSERT INTO attendance VALUES (6239, 29, 2022-05-22);</w:t>
              </w:r>
            </w:ins>
          </w:p>
          <w:p w14:paraId="6C283D3B" w14:textId="77777777" w:rsidR="00D470AE" w:rsidRDefault="00D470AE" w:rsidP="00D470AE">
            <w:pPr>
              <w:ind w:left="0" w:hanging="2"/>
              <w:rPr>
                <w:ins w:id="12786" w:author="임 종운" w:date="2022-05-17T11:40:00Z"/>
              </w:rPr>
            </w:pPr>
            <w:ins w:id="12787" w:author="임 종운" w:date="2022-05-17T11:40:00Z">
              <w:r>
                <w:t>INSERT INTO attendance VALUES (6240, 30, 2022-05-22);</w:t>
              </w:r>
            </w:ins>
          </w:p>
          <w:p w14:paraId="5EC1EEA7" w14:textId="77777777" w:rsidR="00D470AE" w:rsidRDefault="00D470AE" w:rsidP="00D470AE">
            <w:pPr>
              <w:ind w:left="0" w:hanging="2"/>
              <w:rPr>
                <w:ins w:id="12788" w:author="임 종운" w:date="2022-05-17T11:40:00Z"/>
              </w:rPr>
            </w:pPr>
            <w:ins w:id="12789" w:author="임 종운" w:date="2022-05-17T11:40:00Z">
              <w:r>
                <w:t>INSERT INTO attendance VALUES (6241, 31, 2022-05-22);</w:t>
              </w:r>
            </w:ins>
          </w:p>
          <w:p w14:paraId="50ED5E00" w14:textId="77777777" w:rsidR="00D470AE" w:rsidRDefault="00D470AE" w:rsidP="00D470AE">
            <w:pPr>
              <w:ind w:left="0" w:hanging="2"/>
              <w:rPr>
                <w:ins w:id="12790" w:author="임 종운" w:date="2022-05-17T11:40:00Z"/>
              </w:rPr>
            </w:pPr>
            <w:ins w:id="12791" w:author="임 종운" w:date="2022-05-17T11:40:00Z">
              <w:r>
                <w:t>INSERT INTO attendance VALUES (6242, 32, 2022-05-22);</w:t>
              </w:r>
            </w:ins>
          </w:p>
          <w:p w14:paraId="3D3BFDF7" w14:textId="77777777" w:rsidR="00D470AE" w:rsidRDefault="00D470AE" w:rsidP="00D470AE">
            <w:pPr>
              <w:ind w:left="0" w:hanging="2"/>
              <w:rPr>
                <w:ins w:id="12792" w:author="임 종운" w:date="2022-05-17T11:40:00Z"/>
              </w:rPr>
            </w:pPr>
            <w:ins w:id="12793" w:author="임 종운" w:date="2022-05-17T11:40:00Z">
              <w:r>
                <w:t>INSERT INTO attendance VALUES (6243, 33, 2022-05-22);</w:t>
              </w:r>
            </w:ins>
          </w:p>
          <w:p w14:paraId="418AD003" w14:textId="77777777" w:rsidR="00D470AE" w:rsidRDefault="00D470AE" w:rsidP="00D470AE">
            <w:pPr>
              <w:ind w:left="0" w:hanging="2"/>
              <w:rPr>
                <w:ins w:id="12794" w:author="임 종운" w:date="2022-05-17T11:40:00Z"/>
              </w:rPr>
            </w:pPr>
            <w:ins w:id="12795" w:author="임 종운" w:date="2022-05-17T11:40:00Z">
              <w:r>
                <w:t>INSERT INTO attendance VALUES (6244, 34, 2022-05-22);</w:t>
              </w:r>
            </w:ins>
          </w:p>
          <w:p w14:paraId="055AD06B" w14:textId="77777777" w:rsidR="00D470AE" w:rsidRDefault="00D470AE" w:rsidP="00D470AE">
            <w:pPr>
              <w:ind w:left="0" w:hanging="2"/>
              <w:rPr>
                <w:ins w:id="12796" w:author="임 종운" w:date="2022-05-17T11:40:00Z"/>
              </w:rPr>
            </w:pPr>
            <w:ins w:id="12797" w:author="임 종운" w:date="2022-05-17T11:40:00Z">
              <w:r>
                <w:t>INSERT INTO attendance VALUES (6245, 35, 2022-05-22);</w:t>
              </w:r>
            </w:ins>
          </w:p>
          <w:p w14:paraId="07FA5DBC" w14:textId="77777777" w:rsidR="00D470AE" w:rsidRDefault="00D470AE" w:rsidP="00D470AE">
            <w:pPr>
              <w:ind w:left="0" w:hanging="2"/>
              <w:rPr>
                <w:ins w:id="12798" w:author="임 종운" w:date="2022-05-17T11:40:00Z"/>
              </w:rPr>
            </w:pPr>
            <w:ins w:id="12799" w:author="임 종운" w:date="2022-05-17T11:40:00Z">
              <w:r>
                <w:t>INSERT INTO attendance VALUES (6246, 36, 2022-05-22);</w:t>
              </w:r>
            </w:ins>
          </w:p>
          <w:p w14:paraId="2AEAA600" w14:textId="77777777" w:rsidR="00D470AE" w:rsidRDefault="00D470AE" w:rsidP="00D470AE">
            <w:pPr>
              <w:ind w:left="0" w:hanging="2"/>
              <w:rPr>
                <w:ins w:id="12800" w:author="임 종운" w:date="2022-05-17T11:40:00Z"/>
              </w:rPr>
            </w:pPr>
            <w:ins w:id="12801" w:author="임 종운" w:date="2022-05-17T11:40:00Z">
              <w:r>
                <w:t>INSERT INTO attendance VALUES (6247, 37, 2022-05-22);</w:t>
              </w:r>
            </w:ins>
          </w:p>
          <w:p w14:paraId="06EF2A64" w14:textId="77777777" w:rsidR="00D470AE" w:rsidRDefault="00D470AE" w:rsidP="00D470AE">
            <w:pPr>
              <w:ind w:left="0" w:hanging="2"/>
              <w:rPr>
                <w:ins w:id="12802" w:author="임 종운" w:date="2022-05-17T11:40:00Z"/>
              </w:rPr>
            </w:pPr>
            <w:ins w:id="12803" w:author="임 종운" w:date="2022-05-17T11:40:00Z">
              <w:r>
                <w:t>INSERT INTO attendance VALUES (6248, 38, 2022-05-22);</w:t>
              </w:r>
            </w:ins>
          </w:p>
          <w:p w14:paraId="2039F062" w14:textId="77777777" w:rsidR="00D470AE" w:rsidRDefault="00D470AE" w:rsidP="00D470AE">
            <w:pPr>
              <w:ind w:left="0" w:hanging="2"/>
              <w:rPr>
                <w:ins w:id="12804" w:author="임 종운" w:date="2022-05-17T11:40:00Z"/>
              </w:rPr>
            </w:pPr>
            <w:ins w:id="12805" w:author="임 종운" w:date="2022-05-17T11:40:00Z">
              <w:r>
                <w:t>INSERT INTO attendance VALUES (6249, 39, 2022-05-22);</w:t>
              </w:r>
            </w:ins>
          </w:p>
          <w:p w14:paraId="69C79FF6" w14:textId="77777777" w:rsidR="00D470AE" w:rsidRDefault="00D470AE" w:rsidP="00D470AE">
            <w:pPr>
              <w:ind w:left="0" w:hanging="2"/>
              <w:rPr>
                <w:ins w:id="12806" w:author="임 종운" w:date="2022-05-17T11:40:00Z"/>
              </w:rPr>
            </w:pPr>
            <w:ins w:id="12807" w:author="임 종운" w:date="2022-05-17T11:40:00Z">
              <w:r>
                <w:t>INSERT INTO attendance VALUES (6250, 40, 2022-05-22);</w:t>
              </w:r>
            </w:ins>
          </w:p>
          <w:p w14:paraId="2A50A1B2" w14:textId="77777777" w:rsidR="00D470AE" w:rsidRDefault="00D470AE" w:rsidP="00D470AE">
            <w:pPr>
              <w:ind w:left="0" w:hanging="2"/>
              <w:rPr>
                <w:ins w:id="12808" w:author="임 종운" w:date="2022-05-17T11:40:00Z"/>
              </w:rPr>
            </w:pPr>
            <w:ins w:id="12809" w:author="임 종운" w:date="2022-05-17T11:40:00Z">
              <w:r>
                <w:t>INSERT INTO attendance VALUES (6251, 41, 2022-05-22);</w:t>
              </w:r>
            </w:ins>
          </w:p>
          <w:p w14:paraId="7257F0C5" w14:textId="77777777" w:rsidR="00D470AE" w:rsidRDefault="00D470AE" w:rsidP="00D470AE">
            <w:pPr>
              <w:ind w:left="0" w:hanging="2"/>
              <w:rPr>
                <w:ins w:id="12810" w:author="임 종운" w:date="2022-05-17T11:40:00Z"/>
              </w:rPr>
            </w:pPr>
            <w:ins w:id="12811" w:author="임 종운" w:date="2022-05-17T11:40:00Z">
              <w:r>
                <w:t>INSERT INTO attendance VALUES (6252, 42, 2022-05-22);</w:t>
              </w:r>
            </w:ins>
          </w:p>
          <w:p w14:paraId="32BC9DDE" w14:textId="77777777" w:rsidR="00D470AE" w:rsidRDefault="00D470AE" w:rsidP="00D470AE">
            <w:pPr>
              <w:ind w:left="0" w:hanging="2"/>
              <w:rPr>
                <w:ins w:id="12812" w:author="임 종운" w:date="2022-05-17T11:40:00Z"/>
              </w:rPr>
            </w:pPr>
            <w:ins w:id="12813" w:author="임 종운" w:date="2022-05-17T11:40:00Z">
              <w:r>
                <w:lastRenderedPageBreak/>
                <w:t>INSERT INTO attendance VALUES (6253, 43, 2022-05-22);</w:t>
              </w:r>
            </w:ins>
          </w:p>
          <w:p w14:paraId="0901217F" w14:textId="77777777" w:rsidR="00D470AE" w:rsidRDefault="00D470AE" w:rsidP="00D470AE">
            <w:pPr>
              <w:ind w:left="0" w:hanging="2"/>
              <w:rPr>
                <w:ins w:id="12814" w:author="임 종운" w:date="2022-05-17T11:40:00Z"/>
              </w:rPr>
            </w:pPr>
            <w:ins w:id="12815" w:author="임 종운" w:date="2022-05-17T11:40:00Z">
              <w:r>
                <w:t>INSERT INTO attendance VALUES (6254, 44, 2022-05-22);</w:t>
              </w:r>
            </w:ins>
          </w:p>
          <w:p w14:paraId="0B6EC26E" w14:textId="77777777" w:rsidR="00D470AE" w:rsidRDefault="00D470AE" w:rsidP="00D470AE">
            <w:pPr>
              <w:ind w:left="0" w:hanging="2"/>
              <w:rPr>
                <w:ins w:id="12816" w:author="임 종운" w:date="2022-05-17T11:40:00Z"/>
              </w:rPr>
            </w:pPr>
            <w:ins w:id="12817" w:author="임 종운" w:date="2022-05-17T11:40:00Z">
              <w:r>
                <w:t>INSERT INTO attendance VALUES (6255, 45, 2022-05-22);</w:t>
              </w:r>
            </w:ins>
          </w:p>
          <w:p w14:paraId="3325BFC4" w14:textId="77777777" w:rsidR="00D470AE" w:rsidRDefault="00D470AE" w:rsidP="00D470AE">
            <w:pPr>
              <w:ind w:left="0" w:hanging="2"/>
              <w:rPr>
                <w:ins w:id="12818" w:author="임 종운" w:date="2022-05-17T11:40:00Z"/>
              </w:rPr>
            </w:pPr>
            <w:ins w:id="12819" w:author="임 종운" w:date="2022-05-17T11:40:00Z">
              <w:r>
                <w:t>INSERT INTO attendance VALUES (6256, 46, 2022-05-22);</w:t>
              </w:r>
            </w:ins>
          </w:p>
          <w:p w14:paraId="4A3A98D2" w14:textId="77777777" w:rsidR="00D470AE" w:rsidRDefault="00D470AE" w:rsidP="00D470AE">
            <w:pPr>
              <w:ind w:left="0" w:hanging="2"/>
              <w:rPr>
                <w:ins w:id="12820" w:author="임 종운" w:date="2022-05-17T11:40:00Z"/>
              </w:rPr>
            </w:pPr>
            <w:ins w:id="12821" w:author="임 종운" w:date="2022-05-17T11:40:00Z">
              <w:r>
                <w:t>INSERT INTO attendance VALUES (6257, 47, 2022-05-22);</w:t>
              </w:r>
            </w:ins>
          </w:p>
          <w:p w14:paraId="4505893B" w14:textId="77777777" w:rsidR="00D470AE" w:rsidRDefault="00D470AE" w:rsidP="00D470AE">
            <w:pPr>
              <w:ind w:left="0" w:hanging="2"/>
              <w:rPr>
                <w:ins w:id="12822" w:author="임 종운" w:date="2022-05-17T11:40:00Z"/>
              </w:rPr>
            </w:pPr>
            <w:ins w:id="12823" w:author="임 종운" w:date="2022-05-17T11:40:00Z">
              <w:r>
                <w:t>INSERT INTO attendance VALUES (6258, 48, 2022-05-22);</w:t>
              </w:r>
            </w:ins>
          </w:p>
          <w:p w14:paraId="006E6737" w14:textId="77777777" w:rsidR="00D470AE" w:rsidRDefault="00D470AE" w:rsidP="00D470AE">
            <w:pPr>
              <w:ind w:left="0" w:hanging="2"/>
              <w:rPr>
                <w:ins w:id="12824" w:author="임 종운" w:date="2022-05-17T11:40:00Z"/>
              </w:rPr>
            </w:pPr>
            <w:ins w:id="12825" w:author="임 종운" w:date="2022-05-17T11:40:00Z">
              <w:r>
                <w:t>INSERT INTO attendance VALUES (6259, 49, 2022-05-22);</w:t>
              </w:r>
            </w:ins>
          </w:p>
          <w:p w14:paraId="267A6719" w14:textId="77777777" w:rsidR="00D470AE" w:rsidRDefault="00D470AE" w:rsidP="00D470AE">
            <w:pPr>
              <w:ind w:left="0" w:hanging="2"/>
              <w:rPr>
                <w:ins w:id="12826" w:author="임 종운" w:date="2022-05-17T11:40:00Z"/>
              </w:rPr>
            </w:pPr>
            <w:ins w:id="12827" w:author="임 종운" w:date="2022-05-17T11:40:00Z">
              <w:r>
                <w:t>INSERT INTO attendance VALUES (6260, 50, 2022-05-22);</w:t>
              </w:r>
            </w:ins>
          </w:p>
          <w:p w14:paraId="40D1F3D0" w14:textId="77777777" w:rsidR="00D470AE" w:rsidRDefault="00D470AE" w:rsidP="00D470AE">
            <w:pPr>
              <w:ind w:left="0" w:hanging="2"/>
              <w:rPr>
                <w:ins w:id="12828" w:author="임 종운" w:date="2022-05-17T11:40:00Z"/>
              </w:rPr>
            </w:pPr>
            <w:ins w:id="12829" w:author="임 종운" w:date="2022-05-17T11:40:00Z">
              <w:r>
                <w:t>INSERT INTO attendance VALUES (6261, 51, 2022-05-22);</w:t>
              </w:r>
            </w:ins>
          </w:p>
          <w:p w14:paraId="51834DB6" w14:textId="77777777" w:rsidR="00D470AE" w:rsidRDefault="00D470AE" w:rsidP="00D470AE">
            <w:pPr>
              <w:ind w:left="0" w:hanging="2"/>
              <w:rPr>
                <w:ins w:id="12830" w:author="임 종운" w:date="2022-05-17T11:40:00Z"/>
              </w:rPr>
            </w:pPr>
            <w:ins w:id="12831" w:author="임 종운" w:date="2022-05-17T11:40:00Z">
              <w:r>
                <w:t>INSERT INTO attendance VALUES (6262, 52, 2022-05-22);</w:t>
              </w:r>
            </w:ins>
          </w:p>
          <w:p w14:paraId="35492ADD" w14:textId="77777777" w:rsidR="00D470AE" w:rsidRDefault="00D470AE" w:rsidP="00D470AE">
            <w:pPr>
              <w:ind w:left="0" w:hanging="2"/>
              <w:rPr>
                <w:ins w:id="12832" w:author="임 종운" w:date="2022-05-17T11:40:00Z"/>
              </w:rPr>
            </w:pPr>
            <w:ins w:id="12833" w:author="임 종운" w:date="2022-05-17T11:40:00Z">
              <w:r>
                <w:t>INSERT INTO attendance VALUES (6263, 53, 2022-05-22);</w:t>
              </w:r>
            </w:ins>
          </w:p>
          <w:p w14:paraId="52FE41C4" w14:textId="77777777" w:rsidR="00D470AE" w:rsidRDefault="00D470AE" w:rsidP="00D470AE">
            <w:pPr>
              <w:ind w:left="0" w:hanging="2"/>
              <w:rPr>
                <w:ins w:id="12834" w:author="임 종운" w:date="2022-05-17T11:40:00Z"/>
              </w:rPr>
            </w:pPr>
            <w:ins w:id="12835" w:author="임 종운" w:date="2022-05-17T11:40:00Z">
              <w:r>
                <w:t>INSERT INTO attendance VALUES (6264, 54, 2022-05-22);</w:t>
              </w:r>
            </w:ins>
          </w:p>
          <w:p w14:paraId="7F2DE21A" w14:textId="77777777" w:rsidR="00D470AE" w:rsidRDefault="00D470AE" w:rsidP="00D470AE">
            <w:pPr>
              <w:ind w:left="0" w:hanging="2"/>
              <w:rPr>
                <w:ins w:id="12836" w:author="임 종운" w:date="2022-05-17T11:40:00Z"/>
              </w:rPr>
            </w:pPr>
            <w:ins w:id="12837" w:author="임 종운" w:date="2022-05-17T11:40:00Z">
              <w:r>
                <w:t>INSERT INTO attendance VALUES (6265, 55, 2022-05-22);</w:t>
              </w:r>
            </w:ins>
          </w:p>
          <w:p w14:paraId="1E4800D9" w14:textId="77777777" w:rsidR="00D470AE" w:rsidRDefault="00D470AE" w:rsidP="00D470AE">
            <w:pPr>
              <w:ind w:left="0" w:hanging="2"/>
              <w:rPr>
                <w:ins w:id="12838" w:author="임 종운" w:date="2022-05-17T11:40:00Z"/>
              </w:rPr>
            </w:pPr>
            <w:ins w:id="12839" w:author="임 종운" w:date="2022-05-17T11:40:00Z">
              <w:r>
                <w:t>INSERT INTO attendance VALUES (6266, 27, 2022-05-23);</w:t>
              </w:r>
            </w:ins>
          </w:p>
          <w:p w14:paraId="4B5552FB" w14:textId="77777777" w:rsidR="00D470AE" w:rsidRDefault="00D470AE" w:rsidP="00D470AE">
            <w:pPr>
              <w:ind w:left="0" w:hanging="2"/>
              <w:rPr>
                <w:ins w:id="12840" w:author="임 종운" w:date="2022-05-17T11:40:00Z"/>
              </w:rPr>
            </w:pPr>
            <w:ins w:id="12841" w:author="임 종운" w:date="2022-05-17T11:40:00Z">
              <w:r>
                <w:t>INSERT INTO attendance VALUES (6267, 28, 2022-05-23);</w:t>
              </w:r>
            </w:ins>
          </w:p>
          <w:p w14:paraId="235D5255" w14:textId="77777777" w:rsidR="00D470AE" w:rsidRDefault="00D470AE" w:rsidP="00D470AE">
            <w:pPr>
              <w:ind w:left="0" w:hanging="2"/>
              <w:rPr>
                <w:ins w:id="12842" w:author="임 종운" w:date="2022-05-17T11:40:00Z"/>
              </w:rPr>
            </w:pPr>
            <w:ins w:id="12843" w:author="임 종운" w:date="2022-05-17T11:40:00Z">
              <w:r>
                <w:t>INSERT INTO attendance VALUES (6268, 29, 2022-05-23);</w:t>
              </w:r>
            </w:ins>
          </w:p>
          <w:p w14:paraId="4E2C56FA" w14:textId="77777777" w:rsidR="00D470AE" w:rsidRDefault="00D470AE" w:rsidP="00D470AE">
            <w:pPr>
              <w:ind w:left="0" w:hanging="2"/>
              <w:rPr>
                <w:ins w:id="12844" w:author="임 종운" w:date="2022-05-17T11:40:00Z"/>
              </w:rPr>
            </w:pPr>
            <w:ins w:id="12845" w:author="임 종운" w:date="2022-05-17T11:40:00Z">
              <w:r>
                <w:t>INSERT INTO attendance VALUES (6269, 30, 2022-05-23);</w:t>
              </w:r>
            </w:ins>
          </w:p>
          <w:p w14:paraId="16119555" w14:textId="77777777" w:rsidR="00D470AE" w:rsidRDefault="00D470AE" w:rsidP="00D470AE">
            <w:pPr>
              <w:ind w:left="0" w:hanging="2"/>
              <w:rPr>
                <w:ins w:id="12846" w:author="임 종운" w:date="2022-05-17T11:40:00Z"/>
              </w:rPr>
            </w:pPr>
            <w:ins w:id="12847" w:author="임 종운" w:date="2022-05-17T11:40:00Z">
              <w:r>
                <w:t>INSERT INTO attendance VALUES (6270, 31, 2022-05-23);</w:t>
              </w:r>
            </w:ins>
          </w:p>
          <w:p w14:paraId="3B9A8F8F" w14:textId="77777777" w:rsidR="00D470AE" w:rsidRDefault="00D470AE" w:rsidP="00D470AE">
            <w:pPr>
              <w:ind w:left="0" w:hanging="2"/>
              <w:rPr>
                <w:ins w:id="12848" w:author="임 종운" w:date="2022-05-17T11:40:00Z"/>
              </w:rPr>
            </w:pPr>
            <w:ins w:id="12849" w:author="임 종운" w:date="2022-05-17T11:40:00Z">
              <w:r>
                <w:t>INSERT INTO attendance VALUES (6271, 32, 2022-05-23);</w:t>
              </w:r>
            </w:ins>
          </w:p>
          <w:p w14:paraId="338224D6" w14:textId="77777777" w:rsidR="00D470AE" w:rsidRDefault="00D470AE" w:rsidP="00D470AE">
            <w:pPr>
              <w:ind w:left="0" w:hanging="2"/>
              <w:rPr>
                <w:ins w:id="12850" w:author="임 종운" w:date="2022-05-17T11:40:00Z"/>
              </w:rPr>
            </w:pPr>
            <w:ins w:id="12851" w:author="임 종운" w:date="2022-05-17T11:40:00Z">
              <w:r>
                <w:t>INSERT INTO attendance VALUES (6272, 33, 2022-05-23);</w:t>
              </w:r>
            </w:ins>
          </w:p>
          <w:p w14:paraId="22CBEEF3" w14:textId="77777777" w:rsidR="00D470AE" w:rsidRDefault="00D470AE" w:rsidP="00D470AE">
            <w:pPr>
              <w:ind w:left="0" w:hanging="2"/>
              <w:rPr>
                <w:ins w:id="12852" w:author="임 종운" w:date="2022-05-17T11:40:00Z"/>
              </w:rPr>
            </w:pPr>
            <w:ins w:id="12853" w:author="임 종운" w:date="2022-05-17T11:40:00Z">
              <w:r>
                <w:t>INSERT INTO attendance VALUES (6273, 34, 2022-05-23);</w:t>
              </w:r>
            </w:ins>
          </w:p>
          <w:p w14:paraId="049AA584" w14:textId="77777777" w:rsidR="00D470AE" w:rsidRDefault="00D470AE" w:rsidP="00D470AE">
            <w:pPr>
              <w:ind w:left="0" w:hanging="2"/>
              <w:rPr>
                <w:ins w:id="12854" w:author="임 종운" w:date="2022-05-17T11:40:00Z"/>
              </w:rPr>
            </w:pPr>
            <w:ins w:id="12855" w:author="임 종운" w:date="2022-05-17T11:40:00Z">
              <w:r>
                <w:t>INSERT INTO attendance VALUES (6274, 35, 2022-05-23);</w:t>
              </w:r>
            </w:ins>
          </w:p>
          <w:p w14:paraId="3BCC6623" w14:textId="77777777" w:rsidR="00D470AE" w:rsidRDefault="00D470AE" w:rsidP="00D470AE">
            <w:pPr>
              <w:ind w:left="0" w:hanging="2"/>
              <w:rPr>
                <w:ins w:id="12856" w:author="임 종운" w:date="2022-05-17T11:40:00Z"/>
              </w:rPr>
            </w:pPr>
            <w:ins w:id="12857" w:author="임 종운" w:date="2022-05-17T11:40:00Z">
              <w:r>
                <w:t>INSERT INTO attendance VALUES (6275, 36, 2022-05-23);</w:t>
              </w:r>
            </w:ins>
          </w:p>
          <w:p w14:paraId="2B77147F" w14:textId="77777777" w:rsidR="00D470AE" w:rsidRDefault="00D470AE" w:rsidP="00D470AE">
            <w:pPr>
              <w:ind w:left="0" w:hanging="2"/>
              <w:rPr>
                <w:ins w:id="12858" w:author="임 종운" w:date="2022-05-17T11:40:00Z"/>
              </w:rPr>
            </w:pPr>
            <w:ins w:id="12859" w:author="임 종운" w:date="2022-05-17T11:40:00Z">
              <w:r>
                <w:t>INSERT INTO attendance VALUES (6276, 37, 2022-05-23);</w:t>
              </w:r>
            </w:ins>
          </w:p>
          <w:p w14:paraId="125A266E" w14:textId="77777777" w:rsidR="00D470AE" w:rsidRDefault="00D470AE" w:rsidP="00D470AE">
            <w:pPr>
              <w:ind w:left="0" w:hanging="2"/>
              <w:rPr>
                <w:ins w:id="12860" w:author="임 종운" w:date="2022-05-17T11:40:00Z"/>
              </w:rPr>
            </w:pPr>
            <w:ins w:id="12861" w:author="임 종운" w:date="2022-05-17T11:40:00Z">
              <w:r>
                <w:t>INSERT INTO attendance VALUES (6277, 38, 2022-05-23);</w:t>
              </w:r>
            </w:ins>
          </w:p>
          <w:p w14:paraId="2780F8B8" w14:textId="77777777" w:rsidR="00D470AE" w:rsidRDefault="00D470AE" w:rsidP="00D470AE">
            <w:pPr>
              <w:ind w:left="0" w:hanging="2"/>
              <w:rPr>
                <w:ins w:id="12862" w:author="임 종운" w:date="2022-05-17T11:40:00Z"/>
              </w:rPr>
            </w:pPr>
            <w:ins w:id="12863" w:author="임 종운" w:date="2022-05-17T11:40:00Z">
              <w:r>
                <w:t>INSERT INTO attendance VALUES (6278, 39, 2022-05-23);</w:t>
              </w:r>
            </w:ins>
          </w:p>
          <w:p w14:paraId="19D26B82" w14:textId="77777777" w:rsidR="00D470AE" w:rsidRDefault="00D470AE" w:rsidP="00D470AE">
            <w:pPr>
              <w:ind w:left="0" w:hanging="2"/>
              <w:rPr>
                <w:ins w:id="12864" w:author="임 종운" w:date="2022-05-17T11:40:00Z"/>
              </w:rPr>
            </w:pPr>
            <w:ins w:id="12865" w:author="임 종운" w:date="2022-05-17T11:40:00Z">
              <w:r>
                <w:t>INSERT INTO attendance VALUES (6279, 40, 2022-05-23);</w:t>
              </w:r>
            </w:ins>
          </w:p>
          <w:p w14:paraId="38732AB3" w14:textId="77777777" w:rsidR="00D470AE" w:rsidRDefault="00D470AE" w:rsidP="00D470AE">
            <w:pPr>
              <w:ind w:left="0" w:hanging="2"/>
              <w:rPr>
                <w:ins w:id="12866" w:author="임 종운" w:date="2022-05-17T11:40:00Z"/>
              </w:rPr>
            </w:pPr>
            <w:ins w:id="12867" w:author="임 종운" w:date="2022-05-17T11:40:00Z">
              <w:r>
                <w:lastRenderedPageBreak/>
                <w:t>INSERT INTO attendance VALUES (6280, 41, 2022-05-23);</w:t>
              </w:r>
            </w:ins>
          </w:p>
          <w:p w14:paraId="3539F204" w14:textId="77777777" w:rsidR="00D470AE" w:rsidRDefault="00D470AE" w:rsidP="00D470AE">
            <w:pPr>
              <w:ind w:left="0" w:hanging="2"/>
              <w:rPr>
                <w:ins w:id="12868" w:author="임 종운" w:date="2022-05-17T11:40:00Z"/>
              </w:rPr>
            </w:pPr>
            <w:ins w:id="12869" w:author="임 종운" w:date="2022-05-17T11:40:00Z">
              <w:r>
                <w:t>INSERT INTO attendance VALUES (6281, 42, 2022-05-23);</w:t>
              </w:r>
            </w:ins>
          </w:p>
          <w:p w14:paraId="0B0646E4" w14:textId="77777777" w:rsidR="00D470AE" w:rsidRDefault="00D470AE" w:rsidP="00D470AE">
            <w:pPr>
              <w:ind w:left="0" w:hanging="2"/>
              <w:rPr>
                <w:ins w:id="12870" w:author="임 종운" w:date="2022-05-17T11:40:00Z"/>
              </w:rPr>
            </w:pPr>
            <w:ins w:id="12871" w:author="임 종운" w:date="2022-05-17T11:40:00Z">
              <w:r>
                <w:t>INSERT INTO attendance VALUES (6282, 43, 2022-05-23);</w:t>
              </w:r>
            </w:ins>
          </w:p>
          <w:p w14:paraId="0ADA5E97" w14:textId="77777777" w:rsidR="00D470AE" w:rsidRDefault="00D470AE" w:rsidP="00D470AE">
            <w:pPr>
              <w:ind w:left="0" w:hanging="2"/>
              <w:rPr>
                <w:ins w:id="12872" w:author="임 종운" w:date="2022-05-17T11:40:00Z"/>
              </w:rPr>
            </w:pPr>
            <w:ins w:id="12873" w:author="임 종운" w:date="2022-05-17T11:40:00Z">
              <w:r>
                <w:t>INSERT INTO attendance VALUES (6283, 44, 2022-05-23);</w:t>
              </w:r>
            </w:ins>
          </w:p>
          <w:p w14:paraId="766B7E73" w14:textId="77777777" w:rsidR="00D470AE" w:rsidRDefault="00D470AE" w:rsidP="00D470AE">
            <w:pPr>
              <w:ind w:left="0" w:hanging="2"/>
              <w:rPr>
                <w:ins w:id="12874" w:author="임 종운" w:date="2022-05-17T11:40:00Z"/>
              </w:rPr>
            </w:pPr>
            <w:ins w:id="12875" w:author="임 종운" w:date="2022-05-17T11:40:00Z">
              <w:r>
                <w:t>INSERT INTO attendance VALUES (6284, 45, 2022-05-23);</w:t>
              </w:r>
            </w:ins>
          </w:p>
          <w:p w14:paraId="14DEF971" w14:textId="77777777" w:rsidR="00D470AE" w:rsidRDefault="00D470AE" w:rsidP="00D470AE">
            <w:pPr>
              <w:ind w:left="0" w:hanging="2"/>
              <w:rPr>
                <w:ins w:id="12876" w:author="임 종운" w:date="2022-05-17T11:40:00Z"/>
              </w:rPr>
            </w:pPr>
            <w:ins w:id="12877" w:author="임 종운" w:date="2022-05-17T11:40:00Z">
              <w:r>
                <w:t>INSERT INTO attendance VALUES (6285, 46, 2022-05-23);</w:t>
              </w:r>
            </w:ins>
          </w:p>
          <w:p w14:paraId="49141AAC" w14:textId="77777777" w:rsidR="00D470AE" w:rsidRDefault="00D470AE" w:rsidP="00D470AE">
            <w:pPr>
              <w:ind w:left="0" w:hanging="2"/>
              <w:rPr>
                <w:ins w:id="12878" w:author="임 종운" w:date="2022-05-17T11:40:00Z"/>
              </w:rPr>
            </w:pPr>
            <w:ins w:id="12879" w:author="임 종운" w:date="2022-05-17T11:40:00Z">
              <w:r>
                <w:t>INSERT INTO attendance VALUES (6286, 47, 2022-05-23);</w:t>
              </w:r>
            </w:ins>
          </w:p>
          <w:p w14:paraId="23502249" w14:textId="77777777" w:rsidR="00D470AE" w:rsidRDefault="00D470AE" w:rsidP="00D470AE">
            <w:pPr>
              <w:ind w:left="0" w:hanging="2"/>
              <w:rPr>
                <w:ins w:id="12880" w:author="임 종운" w:date="2022-05-17T11:40:00Z"/>
              </w:rPr>
            </w:pPr>
            <w:ins w:id="12881" w:author="임 종운" w:date="2022-05-17T11:40:00Z">
              <w:r>
                <w:t>INSERT INTO attendance VALUES (6287, 48, 2022-05-23);</w:t>
              </w:r>
            </w:ins>
          </w:p>
          <w:p w14:paraId="54401047" w14:textId="77777777" w:rsidR="00D470AE" w:rsidRDefault="00D470AE" w:rsidP="00D470AE">
            <w:pPr>
              <w:ind w:left="0" w:hanging="2"/>
              <w:rPr>
                <w:ins w:id="12882" w:author="임 종운" w:date="2022-05-17T11:40:00Z"/>
              </w:rPr>
            </w:pPr>
            <w:ins w:id="12883" w:author="임 종운" w:date="2022-05-17T11:40:00Z">
              <w:r>
                <w:t>INSERT INTO attendance VALUES (6288, 49, 2022-05-23);</w:t>
              </w:r>
            </w:ins>
          </w:p>
          <w:p w14:paraId="38BD51C1" w14:textId="77777777" w:rsidR="00D470AE" w:rsidRDefault="00D470AE" w:rsidP="00D470AE">
            <w:pPr>
              <w:ind w:left="0" w:hanging="2"/>
              <w:rPr>
                <w:ins w:id="12884" w:author="임 종운" w:date="2022-05-17T11:40:00Z"/>
              </w:rPr>
            </w:pPr>
            <w:ins w:id="12885" w:author="임 종운" w:date="2022-05-17T11:40:00Z">
              <w:r>
                <w:t>INSERT INTO attendance VALUES (6289, 50, 2022-05-23);</w:t>
              </w:r>
            </w:ins>
          </w:p>
          <w:p w14:paraId="51F62A69" w14:textId="77777777" w:rsidR="00D470AE" w:rsidRDefault="00D470AE" w:rsidP="00D470AE">
            <w:pPr>
              <w:ind w:left="0" w:hanging="2"/>
              <w:rPr>
                <w:ins w:id="12886" w:author="임 종운" w:date="2022-05-17T11:40:00Z"/>
              </w:rPr>
            </w:pPr>
            <w:ins w:id="12887" w:author="임 종운" w:date="2022-05-17T11:40:00Z">
              <w:r>
                <w:t>INSERT INTO attendance VALUES (6290, 51, 2022-05-23);</w:t>
              </w:r>
            </w:ins>
          </w:p>
          <w:p w14:paraId="6BC5DB0E" w14:textId="77777777" w:rsidR="00D470AE" w:rsidRDefault="00D470AE" w:rsidP="00D470AE">
            <w:pPr>
              <w:ind w:left="0" w:hanging="2"/>
              <w:rPr>
                <w:ins w:id="12888" w:author="임 종운" w:date="2022-05-17T11:40:00Z"/>
              </w:rPr>
            </w:pPr>
            <w:ins w:id="12889" w:author="임 종운" w:date="2022-05-17T11:40:00Z">
              <w:r>
                <w:t>INSERT INTO attendance VALUES (6291, 52, 2022-05-23);</w:t>
              </w:r>
            </w:ins>
          </w:p>
          <w:p w14:paraId="20718AEB" w14:textId="77777777" w:rsidR="00D470AE" w:rsidRDefault="00D470AE" w:rsidP="00D470AE">
            <w:pPr>
              <w:ind w:left="0" w:hanging="2"/>
              <w:rPr>
                <w:ins w:id="12890" w:author="임 종운" w:date="2022-05-17T11:40:00Z"/>
              </w:rPr>
            </w:pPr>
            <w:ins w:id="12891" w:author="임 종운" w:date="2022-05-17T11:40:00Z">
              <w:r>
                <w:t>INSERT INTO attendance VALUES (6292, 53, 2022-05-23);</w:t>
              </w:r>
            </w:ins>
          </w:p>
          <w:p w14:paraId="3EEB2353" w14:textId="77777777" w:rsidR="00D470AE" w:rsidRDefault="00D470AE" w:rsidP="00D470AE">
            <w:pPr>
              <w:ind w:left="0" w:hanging="2"/>
              <w:rPr>
                <w:ins w:id="12892" w:author="임 종운" w:date="2022-05-17T11:40:00Z"/>
              </w:rPr>
            </w:pPr>
            <w:ins w:id="12893" w:author="임 종운" w:date="2022-05-17T11:40:00Z">
              <w:r>
                <w:t>INSERT INTO attendance VALUES (6293, 54, 2022-05-23);</w:t>
              </w:r>
            </w:ins>
          </w:p>
          <w:p w14:paraId="5DB70BB4" w14:textId="77777777" w:rsidR="00D470AE" w:rsidRDefault="00D470AE" w:rsidP="00D470AE">
            <w:pPr>
              <w:ind w:left="0" w:hanging="2"/>
              <w:rPr>
                <w:ins w:id="12894" w:author="임 종운" w:date="2022-05-17T11:40:00Z"/>
              </w:rPr>
            </w:pPr>
            <w:ins w:id="12895" w:author="임 종운" w:date="2022-05-17T11:40:00Z">
              <w:r>
                <w:t>INSERT INTO attendance VALUES (6294, 55, 2022-05-23);</w:t>
              </w:r>
            </w:ins>
          </w:p>
          <w:p w14:paraId="5248EF73" w14:textId="77777777" w:rsidR="00D470AE" w:rsidRDefault="00D470AE" w:rsidP="00D470AE">
            <w:pPr>
              <w:ind w:left="0" w:hanging="2"/>
              <w:rPr>
                <w:ins w:id="12896" w:author="임 종운" w:date="2022-05-17T11:40:00Z"/>
              </w:rPr>
            </w:pPr>
            <w:ins w:id="12897" w:author="임 종운" w:date="2022-05-17T11:40:00Z">
              <w:r>
                <w:t>INSERT INTO attendance VALUES (6295, 27, 2022-05-24);</w:t>
              </w:r>
            </w:ins>
          </w:p>
          <w:p w14:paraId="531700AB" w14:textId="77777777" w:rsidR="00D470AE" w:rsidRDefault="00D470AE" w:rsidP="00D470AE">
            <w:pPr>
              <w:ind w:left="0" w:hanging="2"/>
              <w:rPr>
                <w:ins w:id="12898" w:author="임 종운" w:date="2022-05-17T11:40:00Z"/>
              </w:rPr>
            </w:pPr>
            <w:ins w:id="12899" w:author="임 종운" w:date="2022-05-17T11:40:00Z">
              <w:r>
                <w:t>INSERT INTO attendance VALUES (6296, 28, 2022-05-24);</w:t>
              </w:r>
            </w:ins>
          </w:p>
          <w:p w14:paraId="34817D8F" w14:textId="77777777" w:rsidR="00D470AE" w:rsidRDefault="00D470AE" w:rsidP="00D470AE">
            <w:pPr>
              <w:ind w:left="0" w:hanging="2"/>
              <w:rPr>
                <w:ins w:id="12900" w:author="임 종운" w:date="2022-05-17T11:40:00Z"/>
              </w:rPr>
            </w:pPr>
            <w:ins w:id="12901" w:author="임 종운" w:date="2022-05-17T11:40:00Z">
              <w:r>
                <w:t>INSERT INTO attendance VALUES (6297, 29, 2022-05-24);</w:t>
              </w:r>
            </w:ins>
          </w:p>
          <w:p w14:paraId="66BA9DD4" w14:textId="77777777" w:rsidR="00D470AE" w:rsidRDefault="00D470AE" w:rsidP="00D470AE">
            <w:pPr>
              <w:ind w:left="0" w:hanging="2"/>
              <w:rPr>
                <w:ins w:id="12902" w:author="임 종운" w:date="2022-05-17T11:40:00Z"/>
              </w:rPr>
            </w:pPr>
            <w:ins w:id="12903" w:author="임 종운" w:date="2022-05-17T11:40:00Z">
              <w:r>
                <w:t>INSERT INTO attendance VALUES (6298, 30, 2022-05-24);</w:t>
              </w:r>
            </w:ins>
          </w:p>
          <w:p w14:paraId="2045C7C7" w14:textId="77777777" w:rsidR="00D470AE" w:rsidRDefault="00D470AE" w:rsidP="00D470AE">
            <w:pPr>
              <w:ind w:left="0" w:hanging="2"/>
              <w:rPr>
                <w:ins w:id="12904" w:author="임 종운" w:date="2022-05-17T11:40:00Z"/>
              </w:rPr>
            </w:pPr>
            <w:ins w:id="12905" w:author="임 종운" w:date="2022-05-17T11:40:00Z">
              <w:r>
                <w:t>INSERT INTO attendance VALUES (6299, 31, 2022-05-24);</w:t>
              </w:r>
            </w:ins>
          </w:p>
          <w:p w14:paraId="300DD724" w14:textId="77777777" w:rsidR="00D470AE" w:rsidRDefault="00D470AE" w:rsidP="00D470AE">
            <w:pPr>
              <w:ind w:left="0" w:hanging="2"/>
              <w:rPr>
                <w:ins w:id="12906" w:author="임 종운" w:date="2022-05-17T11:40:00Z"/>
              </w:rPr>
            </w:pPr>
            <w:ins w:id="12907" w:author="임 종운" w:date="2022-05-17T11:40:00Z">
              <w:r>
                <w:t>INSERT INTO attendance VALUES (6300, 32, 2022-05-24);</w:t>
              </w:r>
            </w:ins>
          </w:p>
          <w:p w14:paraId="1E033C3F" w14:textId="77777777" w:rsidR="00D470AE" w:rsidRDefault="00D470AE" w:rsidP="00D470AE">
            <w:pPr>
              <w:ind w:left="0" w:hanging="2"/>
              <w:rPr>
                <w:ins w:id="12908" w:author="임 종운" w:date="2022-05-17T11:40:00Z"/>
              </w:rPr>
            </w:pPr>
            <w:ins w:id="12909" w:author="임 종운" w:date="2022-05-17T11:40:00Z">
              <w:r>
                <w:t>INSERT INTO attendance VALUES (6301, 33, 2022-05-24);</w:t>
              </w:r>
            </w:ins>
          </w:p>
          <w:p w14:paraId="7D2B1141" w14:textId="77777777" w:rsidR="00D470AE" w:rsidRDefault="00D470AE" w:rsidP="00D470AE">
            <w:pPr>
              <w:ind w:left="0" w:hanging="2"/>
              <w:rPr>
                <w:ins w:id="12910" w:author="임 종운" w:date="2022-05-17T11:40:00Z"/>
              </w:rPr>
            </w:pPr>
            <w:ins w:id="12911" w:author="임 종운" w:date="2022-05-17T11:40:00Z">
              <w:r>
                <w:t>INSERT INTO attendance VALUES (6302, 34, 2022-05-24);</w:t>
              </w:r>
            </w:ins>
          </w:p>
          <w:p w14:paraId="7841D8AE" w14:textId="77777777" w:rsidR="00D470AE" w:rsidRDefault="00D470AE" w:rsidP="00D470AE">
            <w:pPr>
              <w:ind w:left="0" w:hanging="2"/>
              <w:rPr>
                <w:ins w:id="12912" w:author="임 종운" w:date="2022-05-17T11:40:00Z"/>
              </w:rPr>
            </w:pPr>
            <w:ins w:id="12913" w:author="임 종운" w:date="2022-05-17T11:40:00Z">
              <w:r>
                <w:t>INSERT INTO attendance VALUES (6303, 35, 2022-05-24);</w:t>
              </w:r>
            </w:ins>
          </w:p>
          <w:p w14:paraId="112284F9" w14:textId="77777777" w:rsidR="00D470AE" w:rsidRDefault="00D470AE" w:rsidP="00D470AE">
            <w:pPr>
              <w:ind w:left="0" w:hanging="2"/>
              <w:rPr>
                <w:ins w:id="12914" w:author="임 종운" w:date="2022-05-17T11:40:00Z"/>
              </w:rPr>
            </w:pPr>
            <w:ins w:id="12915" w:author="임 종운" w:date="2022-05-17T11:40:00Z">
              <w:r>
                <w:t>INSERT INTO attendance VALUES (6304, 36, 2022-05-24);</w:t>
              </w:r>
            </w:ins>
          </w:p>
          <w:p w14:paraId="7453FE60" w14:textId="77777777" w:rsidR="00D470AE" w:rsidRDefault="00D470AE" w:rsidP="00D470AE">
            <w:pPr>
              <w:ind w:left="0" w:hanging="2"/>
              <w:rPr>
                <w:ins w:id="12916" w:author="임 종운" w:date="2022-05-17T11:40:00Z"/>
              </w:rPr>
            </w:pPr>
            <w:ins w:id="12917" w:author="임 종운" w:date="2022-05-17T11:40:00Z">
              <w:r>
                <w:t>INSERT INTO attendance VALUES (6305, 37, 2022-05-24);</w:t>
              </w:r>
            </w:ins>
          </w:p>
          <w:p w14:paraId="55529260" w14:textId="77777777" w:rsidR="00D470AE" w:rsidRDefault="00D470AE" w:rsidP="00D470AE">
            <w:pPr>
              <w:ind w:left="0" w:hanging="2"/>
              <w:rPr>
                <w:ins w:id="12918" w:author="임 종운" w:date="2022-05-17T11:40:00Z"/>
              </w:rPr>
            </w:pPr>
            <w:ins w:id="12919" w:author="임 종운" w:date="2022-05-17T11:40:00Z">
              <w:r>
                <w:t>INSERT INTO attendance VALUES (6306, 38, 2022-05-24);</w:t>
              </w:r>
            </w:ins>
          </w:p>
          <w:p w14:paraId="5BC63D1F" w14:textId="77777777" w:rsidR="00D470AE" w:rsidRDefault="00D470AE" w:rsidP="00D470AE">
            <w:pPr>
              <w:ind w:left="0" w:hanging="2"/>
              <w:rPr>
                <w:ins w:id="12920" w:author="임 종운" w:date="2022-05-17T11:40:00Z"/>
              </w:rPr>
            </w:pPr>
            <w:ins w:id="12921" w:author="임 종운" w:date="2022-05-17T11:40:00Z">
              <w:r>
                <w:lastRenderedPageBreak/>
                <w:t>INSERT INTO attendance VALUES (6307, 39, 2022-05-24);</w:t>
              </w:r>
            </w:ins>
          </w:p>
          <w:p w14:paraId="5F23BCB4" w14:textId="77777777" w:rsidR="00D470AE" w:rsidRDefault="00D470AE" w:rsidP="00D470AE">
            <w:pPr>
              <w:ind w:left="0" w:hanging="2"/>
              <w:rPr>
                <w:ins w:id="12922" w:author="임 종운" w:date="2022-05-17T11:40:00Z"/>
              </w:rPr>
            </w:pPr>
            <w:ins w:id="12923" w:author="임 종운" w:date="2022-05-17T11:40:00Z">
              <w:r>
                <w:t>INSERT INTO attendance VALUES (6308, 40, 2022-05-24);</w:t>
              </w:r>
            </w:ins>
          </w:p>
          <w:p w14:paraId="790B3B8D" w14:textId="77777777" w:rsidR="00D470AE" w:rsidRDefault="00D470AE" w:rsidP="00D470AE">
            <w:pPr>
              <w:ind w:left="0" w:hanging="2"/>
              <w:rPr>
                <w:ins w:id="12924" w:author="임 종운" w:date="2022-05-17T11:40:00Z"/>
              </w:rPr>
            </w:pPr>
            <w:ins w:id="12925" w:author="임 종운" w:date="2022-05-17T11:40:00Z">
              <w:r>
                <w:t>INSERT INTO attendance VALUES (6309, 41, 2022-05-24);</w:t>
              </w:r>
            </w:ins>
          </w:p>
          <w:p w14:paraId="3EF87B38" w14:textId="77777777" w:rsidR="00D470AE" w:rsidRDefault="00D470AE" w:rsidP="00D470AE">
            <w:pPr>
              <w:ind w:left="0" w:hanging="2"/>
              <w:rPr>
                <w:ins w:id="12926" w:author="임 종운" w:date="2022-05-17T11:40:00Z"/>
              </w:rPr>
            </w:pPr>
            <w:ins w:id="12927" w:author="임 종운" w:date="2022-05-17T11:40:00Z">
              <w:r>
                <w:t>INSERT INTO attendance VALUES (6310, 42, 2022-05-24);</w:t>
              </w:r>
            </w:ins>
          </w:p>
          <w:p w14:paraId="5D9BFBDE" w14:textId="77777777" w:rsidR="00D470AE" w:rsidRDefault="00D470AE" w:rsidP="00D470AE">
            <w:pPr>
              <w:ind w:left="0" w:hanging="2"/>
              <w:rPr>
                <w:ins w:id="12928" w:author="임 종운" w:date="2022-05-17T11:40:00Z"/>
              </w:rPr>
            </w:pPr>
            <w:ins w:id="12929" w:author="임 종운" w:date="2022-05-17T11:40:00Z">
              <w:r>
                <w:t>INSERT INTO attendance VALUES (6311, 43, 2022-05-24);</w:t>
              </w:r>
            </w:ins>
          </w:p>
          <w:p w14:paraId="441A5C66" w14:textId="77777777" w:rsidR="00D470AE" w:rsidRDefault="00D470AE" w:rsidP="00D470AE">
            <w:pPr>
              <w:ind w:left="0" w:hanging="2"/>
              <w:rPr>
                <w:ins w:id="12930" w:author="임 종운" w:date="2022-05-17T11:40:00Z"/>
              </w:rPr>
            </w:pPr>
            <w:ins w:id="12931" w:author="임 종운" w:date="2022-05-17T11:40:00Z">
              <w:r>
                <w:t>INSERT INTO attendance VALUES (6312, 44, 2022-05-24);</w:t>
              </w:r>
            </w:ins>
          </w:p>
          <w:p w14:paraId="42578C59" w14:textId="77777777" w:rsidR="00D470AE" w:rsidRDefault="00D470AE" w:rsidP="00D470AE">
            <w:pPr>
              <w:ind w:left="0" w:hanging="2"/>
              <w:rPr>
                <w:ins w:id="12932" w:author="임 종운" w:date="2022-05-17T11:40:00Z"/>
              </w:rPr>
            </w:pPr>
            <w:ins w:id="12933" w:author="임 종운" w:date="2022-05-17T11:40:00Z">
              <w:r>
                <w:t>INSERT INTO attendance VALUES (6313, 45, 2022-05-24);</w:t>
              </w:r>
            </w:ins>
          </w:p>
          <w:p w14:paraId="33AFFD43" w14:textId="77777777" w:rsidR="00D470AE" w:rsidRDefault="00D470AE" w:rsidP="00D470AE">
            <w:pPr>
              <w:ind w:left="0" w:hanging="2"/>
              <w:rPr>
                <w:ins w:id="12934" w:author="임 종운" w:date="2022-05-17T11:40:00Z"/>
              </w:rPr>
            </w:pPr>
            <w:ins w:id="12935" w:author="임 종운" w:date="2022-05-17T11:40:00Z">
              <w:r>
                <w:t>INSERT INTO attendance VALUES (6314, 46, 2022-05-24);</w:t>
              </w:r>
            </w:ins>
          </w:p>
          <w:p w14:paraId="0193BF65" w14:textId="77777777" w:rsidR="00D470AE" w:rsidRDefault="00D470AE" w:rsidP="00D470AE">
            <w:pPr>
              <w:ind w:left="0" w:hanging="2"/>
              <w:rPr>
                <w:ins w:id="12936" w:author="임 종운" w:date="2022-05-17T11:40:00Z"/>
              </w:rPr>
            </w:pPr>
            <w:ins w:id="12937" w:author="임 종운" w:date="2022-05-17T11:40:00Z">
              <w:r>
                <w:t>INSERT INTO attendance VALUES (6315, 47, 2022-05-24);</w:t>
              </w:r>
            </w:ins>
          </w:p>
          <w:p w14:paraId="1C22472E" w14:textId="77777777" w:rsidR="00D470AE" w:rsidRDefault="00D470AE" w:rsidP="00D470AE">
            <w:pPr>
              <w:ind w:left="0" w:hanging="2"/>
              <w:rPr>
                <w:ins w:id="12938" w:author="임 종운" w:date="2022-05-17T11:40:00Z"/>
              </w:rPr>
            </w:pPr>
            <w:ins w:id="12939" w:author="임 종운" w:date="2022-05-17T11:40:00Z">
              <w:r>
                <w:t>INSERT INTO attendance VALUES (6316, 48, 2022-05-24);</w:t>
              </w:r>
            </w:ins>
          </w:p>
          <w:p w14:paraId="6A11801C" w14:textId="77777777" w:rsidR="00D470AE" w:rsidRDefault="00D470AE" w:rsidP="00D470AE">
            <w:pPr>
              <w:ind w:left="0" w:hanging="2"/>
              <w:rPr>
                <w:ins w:id="12940" w:author="임 종운" w:date="2022-05-17T11:40:00Z"/>
              </w:rPr>
            </w:pPr>
            <w:ins w:id="12941" w:author="임 종운" w:date="2022-05-17T11:40:00Z">
              <w:r>
                <w:t>INSERT INTO attendance VALUES (6317, 49, 2022-05-24);</w:t>
              </w:r>
            </w:ins>
          </w:p>
          <w:p w14:paraId="3C6C93B1" w14:textId="77777777" w:rsidR="00D470AE" w:rsidRDefault="00D470AE" w:rsidP="00D470AE">
            <w:pPr>
              <w:ind w:left="0" w:hanging="2"/>
              <w:rPr>
                <w:ins w:id="12942" w:author="임 종운" w:date="2022-05-17T11:40:00Z"/>
              </w:rPr>
            </w:pPr>
            <w:ins w:id="12943" w:author="임 종운" w:date="2022-05-17T11:40:00Z">
              <w:r>
                <w:t>INSERT INTO attendance VALUES (6318, 50, 2022-05-24);</w:t>
              </w:r>
            </w:ins>
          </w:p>
          <w:p w14:paraId="2C6AC378" w14:textId="77777777" w:rsidR="00D470AE" w:rsidRDefault="00D470AE" w:rsidP="00D470AE">
            <w:pPr>
              <w:ind w:left="0" w:hanging="2"/>
              <w:rPr>
                <w:ins w:id="12944" w:author="임 종운" w:date="2022-05-17T11:40:00Z"/>
              </w:rPr>
            </w:pPr>
            <w:ins w:id="12945" w:author="임 종운" w:date="2022-05-17T11:40:00Z">
              <w:r>
                <w:t>INSERT INTO attendance VALUES (6319, 51, 2022-05-24);</w:t>
              </w:r>
            </w:ins>
          </w:p>
          <w:p w14:paraId="16D9A817" w14:textId="77777777" w:rsidR="00D470AE" w:rsidRDefault="00D470AE" w:rsidP="00D470AE">
            <w:pPr>
              <w:ind w:left="0" w:hanging="2"/>
              <w:rPr>
                <w:ins w:id="12946" w:author="임 종운" w:date="2022-05-17T11:40:00Z"/>
              </w:rPr>
            </w:pPr>
            <w:ins w:id="12947" w:author="임 종운" w:date="2022-05-17T11:40:00Z">
              <w:r>
                <w:t>INSERT INTO attendance VALUES (6320, 52, 2022-05-24);</w:t>
              </w:r>
            </w:ins>
          </w:p>
          <w:p w14:paraId="3712377F" w14:textId="77777777" w:rsidR="00D470AE" w:rsidRDefault="00D470AE" w:rsidP="00D470AE">
            <w:pPr>
              <w:ind w:left="0" w:hanging="2"/>
              <w:rPr>
                <w:ins w:id="12948" w:author="임 종운" w:date="2022-05-17T11:40:00Z"/>
              </w:rPr>
            </w:pPr>
            <w:ins w:id="12949" w:author="임 종운" w:date="2022-05-17T11:40:00Z">
              <w:r>
                <w:t>INSERT INTO attendance VALUES (6321, 53, 2022-05-24);</w:t>
              </w:r>
            </w:ins>
          </w:p>
          <w:p w14:paraId="50E7E55E" w14:textId="77777777" w:rsidR="00D470AE" w:rsidRDefault="00D470AE" w:rsidP="00D470AE">
            <w:pPr>
              <w:ind w:left="0" w:hanging="2"/>
              <w:rPr>
                <w:ins w:id="12950" w:author="임 종운" w:date="2022-05-17T11:40:00Z"/>
              </w:rPr>
            </w:pPr>
            <w:ins w:id="12951" w:author="임 종운" w:date="2022-05-17T11:40:00Z">
              <w:r>
                <w:t>INSERT INTO attendance VALUES (6322, 54, 2022-05-24);</w:t>
              </w:r>
            </w:ins>
          </w:p>
          <w:p w14:paraId="6B572601" w14:textId="77777777" w:rsidR="00D470AE" w:rsidRDefault="00D470AE" w:rsidP="00D470AE">
            <w:pPr>
              <w:ind w:left="0" w:hanging="2"/>
              <w:rPr>
                <w:ins w:id="12952" w:author="임 종운" w:date="2022-05-17T11:40:00Z"/>
              </w:rPr>
            </w:pPr>
            <w:ins w:id="12953" w:author="임 종운" w:date="2022-05-17T11:40:00Z">
              <w:r>
                <w:t>INSERT INTO attendance VALUES (6323, 55, 2022-05-24);</w:t>
              </w:r>
            </w:ins>
          </w:p>
          <w:p w14:paraId="0959F2EC" w14:textId="77777777" w:rsidR="00D470AE" w:rsidRDefault="00D470AE" w:rsidP="00D470AE">
            <w:pPr>
              <w:ind w:left="0" w:hanging="2"/>
              <w:rPr>
                <w:ins w:id="12954" w:author="임 종운" w:date="2022-05-17T11:40:00Z"/>
              </w:rPr>
            </w:pPr>
            <w:ins w:id="12955" w:author="임 종운" w:date="2022-05-17T11:40:00Z">
              <w:r>
                <w:t>INSERT INTO attendance VALUES (6324, 27, 2022-05-25);</w:t>
              </w:r>
            </w:ins>
          </w:p>
          <w:p w14:paraId="5AC8F344" w14:textId="77777777" w:rsidR="00D470AE" w:rsidRDefault="00D470AE" w:rsidP="00D470AE">
            <w:pPr>
              <w:ind w:left="0" w:hanging="2"/>
              <w:rPr>
                <w:ins w:id="12956" w:author="임 종운" w:date="2022-05-17T11:40:00Z"/>
              </w:rPr>
            </w:pPr>
            <w:ins w:id="12957" w:author="임 종운" w:date="2022-05-17T11:40:00Z">
              <w:r>
                <w:t>INSERT INTO attendance VALUES (6325, 28, 2022-05-25);</w:t>
              </w:r>
            </w:ins>
          </w:p>
          <w:p w14:paraId="6A2965FF" w14:textId="77777777" w:rsidR="00D470AE" w:rsidRDefault="00D470AE" w:rsidP="00D470AE">
            <w:pPr>
              <w:ind w:left="0" w:hanging="2"/>
              <w:rPr>
                <w:ins w:id="12958" w:author="임 종운" w:date="2022-05-17T11:40:00Z"/>
              </w:rPr>
            </w:pPr>
            <w:ins w:id="12959" w:author="임 종운" w:date="2022-05-17T11:40:00Z">
              <w:r>
                <w:t>INSERT INTO attendance VALUES (6326, 29, 2022-05-25);</w:t>
              </w:r>
            </w:ins>
          </w:p>
          <w:p w14:paraId="513ACFDC" w14:textId="77777777" w:rsidR="00D470AE" w:rsidRDefault="00D470AE" w:rsidP="00D470AE">
            <w:pPr>
              <w:ind w:left="0" w:hanging="2"/>
              <w:rPr>
                <w:ins w:id="12960" w:author="임 종운" w:date="2022-05-17T11:40:00Z"/>
              </w:rPr>
            </w:pPr>
            <w:ins w:id="12961" w:author="임 종운" w:date="2022-05-17T11:40:00Z">
              <w:r>
                <w:t>INSERT INTO attendance VALUES (6327, 30, 2022-05-25);</w:t>
              </w:r>
            </w:ins>
          </w:p>
          <w:p w14:paraId="58451E29" w14:textId="77777777" w:rsidR="00D470AE" w:rsidRDefault="00D470AE" w:rsidP="00D470AE">
            <w:pPr>
              <w:ind w:left="0" w:hanging="2"/>
              <w:rPr>
                <w:ins w:id="12962" w:author="임 종운" w:date="2022-05-17T11:40:00Z"/>
              </w:rPr>
            </w:pPr>
            <w:ins w:id="12963" w:author="임 종운" w:date="2022-05-17T11:40:00Z">
              <w:r>
                <w:t>INSERT INTO attendance VALUES (6328, 31, 2022-05-25);</w:t>
              </w:r>
            </w:ins>
          </w:p>
          <w:p w14:paraId="6EA2F2AB" w14:textId="77777777" w:rsidR="00D470AE" w:rsidRDefault="00D470AE" w:rsidP="00D470AE">
            <w:pPr>
              <w:ind w:left="0" w:hanging="2"/>
              <w:rPr>
                <w:ins w:id="12964" w:author="임 종운" w:date="2022-05-17T11:40:00Z"/>
              </w:rPr>
            </w:pPr>
            <w:ins w:id="12965" w:author="임 종운" w:date="2022-05-17T11:40:00Z">
              <w:r>
                <w:t>INSERT INTO attendance VALUES (6329, 32, 2022-05-25);</w:t>
              </w:r>
            </w:ins>
          </w:p>
          <w:p w14:paraId="7C4479E9" w14:textId="77777777" w:rsidR="00D470AE" w:rsidRDefault="00D470AE" w:rsidP="00D470AE">
            <w:pPr>
              <w:ind w:left="0" w:hanging="2"/>
              <w:rPr>
                <w:ins w:id="12966" w:author="임 종운" w:date="2022-05-17T11:40:00Z"/>
              </w:rPr>
            </w:pPr>
            <w:ins w:id="12967" w:author="임 종운" w:date="2022-05-17T11:40:00Z">
              <w:r>
                <w:t>INSERT INTO attendance VALUES (6330, 33, 2022-05-25);</w:t>
              </w:r>
            </w:ins>
          </w:p>
          <w:p w14:paraId="6A05E025" w14:textId="77777777" w:rsidR="00D470AE" w:rsidRDefault="00D470AE" w:rsidP="00D470AE">
            <w:pPr>
              <w:ind w:left="0" w:hanging="2"/>
              <w:rPr>
                <w:ins w:id="12968" w:author="임 종운" w:date="2022-05-17T11:40:00Z"/>
              </w:rPr>
            </w:pPr>
            <w:ins w:id="12969" w:author="임 종운" w:date="2022-05-17T11:40:00Z">
              <w:r>
                <w:t>INSERT INTO attendance VALUES (6331, 34, 2022-05-25);</w:t>
              </w:r>
            </w:ins>
          </w:p>
          <w:p w14:paraId="7E74D90F" w14:textId="77777777" w:rsidR="00D470AE" w:rsidRDefault="00D470AE" w:rsidP="00D470AE">
            <w:pPr>
              <w:ind w:left="0" w:hanging="2"/>
              <w:rPr>
                <w:ins w:id="12970" w:author="임 종운" w:date="2022-05-17T11:40:00Z"/>
              </w:rPr>
            </w:pPr>
            <w:ins w:id="12971" w:author="임 종운" w:date="2022-05-17T11:40:00Z">
              <w:r>
                <w:t>INSERT INTO attendance VALUES (6332, 35, 2022-05-25);</w:t>
              </w:r>
            </w:ins>
          </w:p>
          <w:p w14:paraId="63B80AAF" w14:textId="77777777" w:rsidR="00D470AE" w:rsidRDefault="00D470AE" w:rsidP="00D470AE">
            <w:pPr>
              <w:ind w:left="0" w:hanging="2"/>
              <w:rPr>
                <w:ins w:id="12972" w:author="임 종운" w:date="2022-05-17T11:40:00Z"/>
              </w:rPr>
            </w:pPr>
            <w:ins w:id="12973" w:author="임 종운" w:date="2022-05-17T11:40:00Z">
              <w:r>
                <w:t>INSERT INTO attendance VALUES (6333, 36, 2022-05-25);</w:t>
              </w:r>
            </w:ins>
          </w:p>
          <w:p w14:paraId="267ECDB1" w14:textId="77777777" w:rsidR="00D470AE" w:rsidRDefault="00D470AE" w:rsidP="00D470AE">
            <w:pPr>
              <w:ind w:left="0" w:hanging="2"/>
              <w:rPr>
                <w:ins w:id="12974" w:author="임 종운" w:date="2022-05-17T11:40:00Z"/>
              </w:rPr>
            </w:pPr>
            <w:ins w:id="12975" w:author="임 종운" w:date="2022-05-17T11:40:00Z">
              <w:r>
                <w:lastRenderedPageBreak/>
                <w:t>INSERT INTO attendance VALUES (6334, 37, 2022-05-25);</w:t>
              </w:r>
            </w:ins>
          </w:p>
          <w:p w14:paraId="69A5CB47" w14:textId="77777777" w:rsidR="00D470AE" w:rsidRDefault="00D470AE" w:rsidP="00D470AE">
            <w:pPr>
              <w:ind w:left="0" w:hanging="2"/>
              <w:rPr>
                <w:ins w:id="12976" w:author="임 종운" w:date="2022-05-17T11:40:00Z"/>
              </w:rPr>
            </w:pPr>
            <w:ins w:id="12977" w:author="임 종운" w:date="2022-05-17T11:40:00Z">
              <w:r>
                <w:t>INSERT INTO attendance VALUES (6335, 38, 2022-05-25);</w:t>
              </w:r>
            </w:ins>
          </w:p>
          <w:p w14:paraId="187443AE" w14:textId="77777777" w:rsidR="00D470AE" w:rsidRDefault="00D470AE" w:rsidP="00D470AE">
            <w:pPr>
              <w:ind w:left="0" w:hanging="2"/>
              <w:rPr>
                <w:ins w:id="12978" w:author="임 종운" w:date="2022-05-17T11:40:00Z"/>
              </w:rPr>
            </w:pPr>
            <w:ins w:id="12979" w:author="임 종운" w:date="2022-05-17T11:40:00Z">
              <w:r>
                <w:t>INSERT INTO attendance VALUES (6336, 39, 2022-05-25);</w:t>
              </w:r>
            </w:ins>
          </w:p>
          <w:p w14:paraId="3F55185E" w14:textId="77777777" w:rsidR="00D470AE" w:rsidRDefault="00D470AE" w:rsidP="00D470AE">
            <w:pPr>
              <w:ind w:left="0" w:hanging="2"/>
              <w:rPr>
                <w:ins w:id="12980" w:author="임 종운" w:date="2022-05-17T11:40:00Z"/>
              </w:rPr>
            </w:pPr>
            <w:ins w:id="12981" w:author="임 종운" w:date="2022-05-17T11:40:00Z">
              <w:r>
                <w:t>INSERT INTO attendance VALUES (6337, 40, 2022-05-25);</w:t>
              </w:r>
            </w:ins>
          </w:p>
          <w:p w14:paraId="3E94A3CB" w14:textId="77777777" w:rsidR="00D470AE" w:rsidRDefault="00D470AE" w:rsidP="00D470AE">
            <w:pPr>
              <w:ind w:left="0" w:hanging="2"/>
              <w:rPr>
                <w:ins w:id="12982" w:author="임 종운" w:date="2022-05-17T11:40:00Z"/>
              </w:rPr>
            </w:pPr>
            <w:ins w:id="12983" w:author="임 종운" w:date="2022-05-17T11:40:00Z">
              <w:r>
                <w:t>INSERT INTO attendance VALUES (6338, 41, 2022-05-25);</w:t>
              </w:r>
            </w:ins>
          </w:p>
          <w:p w14:paraId="675C6DD2" w14:textId="77777777" w:rsidR="00D470AE" w:rsidRDefault="00D470AE" w:rsidP="00D470AE">
            <w:pPr>
              <w:ind w:left="0" w:hanging="2"/>
              <w:rPr>
                <w:ins w:id="12984" w:author="임 종운" w:date="2022-05-17T11:40:00Z"/>
              </w:rPr>
            </w:pPr>
            <w:ins w:id="12985" w:author="임 종운" w:date="2022-05-17T11:40:00Z">
              <w:r>
                <w:t>INSERT INTO attendance VALUES (6339, 42, 2022-05-25);</w:t>
              </w:r>
            </w:ins>
          </w:p>
          <w:p w14:paraId="5FEE11A4" w14:textId="77777777" w:rsidR="00D470AE" w:rsidRDefault="00D470AE" w:rsidP="00D470AE">
            <w:pPr>
              <w:ind w:left="0" w:hanging="2"/>
              <w:rPr>
                <w:ins w:id="12986" w:author="임 종운" w:date="2022-05-17T11:40:00Z"/>
              </w:rPr>
            </w:pPr>
            <w:ins w:id="12987" w:author="임 종운" w:date="2022-05-17T11:40:00Z">
              <w:r>
                <w:t>INSERT INTO attendance VALUES (6340, 43, 2022-05-25);</w:t>
              </w:r>
            </w:ins>
          </w:p>
          <w:p w14:paraId="4B27A030" w14:textId="77777777" w:rsidR="00D470AE" w:rsidRDefault="00D470AE" w:rsidP="00D470AE">
            <w:pPr>
              <w:ind w:left="0" w:hanging="2"/>
              <w:rPr>
                <w:ins w:id="12988" w:author="임 종운" w:date="2022-05-17T11:40:00Z"/>
              </w:rPr>
            </w:pPr>
            <w:ins w:id="12989" w:author="임 종운" w:date="2022-05-17T11:40:00Z">
              <w:r>
                <w:t>INSERT INTO attendance VALUES (6341, 44, 2022-05-25);</w:t>
              </w:r>
            </w:ins>
          </w:p>
          <w:p w14:paraId="4A392296" w14:textId="77777777" w:rsidR="00D470AE" w:rsidRDefault="00D470AE" w:rsidP="00D470AE">
            <w:pPr>
              <w:ind w:left="0" w:hanging="2"/>
              <w:rPr>
                <w:ins w:id="12990" w:author="임 종운" w:date="2022-05-17T11:40:00Z"/>
              </w:rPr>
            </w:pPr>
            <w:ins w:id="12991" w:author="임 종운" w:date="2022-05-17T11:40:00Z">
              <w:r>
                <w:t>INSERT INTO attendance VALUES (6342, 45, 2022-05-25);</w:t>
              </w:r>
            </w:ins>
          </w:p>
          <w:p w14:paraId="0CF0A378" w14:textId="77777777" w:rsidR="00D470AE" w:rsidRDefault="00D470AE" w:rsidP="00D470AE">
            <w:pPr>
              <w:ind w:left="0" w:hanging="2"/>
              <w:rPr>
                <w:ins w:id="12992" w:author="임 종운" w:date="2022-05-17T11:40:00Z"/>
              </w:rPr>
            </w:pPr>
            <w:ins w:id="12993" w:author="임 종운" w:date="2022-05-17T11:40:00Z">
              <w:r>
                <w:t>INSERT INTO attendance VALUES (6343, 46, 2022-05-25);</w:t>
              </w:r>
            </w:ins>
          </w:p>
          <w:p w14:paraId="06BBF74F" w14:textId="77777777" w:rsidR="00D470AE" w:rsidRDefault="00D470AE" w:rsidP="00D470AE">
            <w:pPr>
              <w:ind w:left="0" w:hanging="2"/>
              <w:rPr>
                <w:ins w:id="12994" w:author="임 종운" w:date="2022-05-17T11:40:00Z"/>
              </w:rPr>
            </w:pPr>
            <w:ins w:id="12995" w:author="임 종운" w:date="2022-05-17T11:40:00Z">
              <w:r>
                <w:t>INSERT INTO attendance VALUES (6344, 47, 2022-05-25);</w:t>
              </w:r>
            </w:ins>
          </w:p>
          <w:p w14:paraId="740B3477" w14:textId="77777777" w:rsidR="00D470AE" w:rsidRDefault="00D470AE" w:rsidP="00D470AE">
            <w:pPr>
              <w:ind w:left="0" w:hanging="2"/>
              <w:rPr>
                <w:ins w:id="12996" w:author="임 종운" w:date="2022-05-17T11:40:00Z"/>
              </w:rPr>
            </w:pPr>
            <w:ins w:id="12997" w:author="임 종운" w:date="2022-05-17T11:40:00Z">
              <w:r>
                <w:t>INSERT INTO attendance VALUES (6345, 48, 2022-05-25);</w:t>
              </w:r>
            </w:ins>
          </w:p>
          <w:p w14:paraId="6CE89DDB" w14:textId="77777777" w:rsidR="00D470AE" w:rsidRDefault="00D470AE" w:rsidP="00D470AE">
            <w:pPr>
              <w:ind w:left="0" w:hanging="2"/>
              <w:rPr>
                <w:ins w:id="12998" w:author="임 종운" w:date="2022-05-17T11:40:00Z"/>
              </w:rPr>
            </w:pPr>
            <w:ins w:id="12999" w:author="임 종운" w:date="2022-05-17T11:40:00Z">
              <w:r>
                <w:t>INSERT INTO attendance VALUES (6346, 49, 2022-05-25);</w:t>
              </w:r>
            </w:ins>
          </w:p>
          <w:p w14:paraId="32FCD8AA" w14:textId="77777777" w:rsidR="00D470AE" w:rsidRDefault="00D470AE" w:rsidP="00D470AE">
            <w:pPr>
              <w:ind w:left="0" w:hanging="2"/>
              <w:rPr>
                <w:ins w:id="13000" w:author="임 종운" w:date="2022-05-17T11:40:00Z"/>
              </w:rPr>
            </w:pPr>
            <w:ins w:id="13001" w:author="임 종운" w:date="2022-05-17T11:40:00Z">
              <w:r>
                <w:t>INSERT INTO attendance VALUES (6347, 50, 2022-05-25);</w:t>
              </w:r>
            </w:ins>
          </w:p>
          <w:p w14:paraId="2910C036" w14:textId="77777777" w:rsidR="00D470AE" w:rsidRDefault="00D470AE" w:rsidP="00D470AE">
            <w:pPr>
              <w:ind w:left="0" w:hanging="2"/>
              <w:rPr>
                <w:ins w:id="13002" w:author="임 종운" w:date="2022-05-17T11:40:00Z"/>
              </w:rPr>
            </w:pPr>
            <w:ins w:id="13003" w:author="임 종운" w:date="2022-05-17T11:40:00Z">
              <w:r>
                <w:t>INSERT INTO attendance VALUES (6348, 51, 2022-05-25);</w:t>
              </w:r>
            </w:ins>
          </w:p>
          <w:p w14:paraId="02AA91EA" w14:textId="77777777" w:rsidR="00D470AE" w:rsidRDefault="00D470AE" w:rsidP="00D470AE">
            <w:pPr>
              <w:ind w:left="0" w:hanging="2"/>
              <w:rPr>
                <w:ins w:id="13004" w:author="임 종운" w:date="2022-05-17T11:40:00Z"/>
              </w:rPr>
            </w:pPr>
            <w:ins w:id="13005" w:author="임 종운" w:date="2022-05-17T11:40:00Z">
              <w:r>
                <w:t>INSERT INTO attendance VALUES (6349, 52, 2022-05-25);</w:t>
              </w:r>
            </w:ins>
          </w:p>
          <w:p w14:paraId="64AC7D9F" w14:textId="77777777" w:rsidR="00D470AE" w:rsidRDefault="00D470AE" w:rsidP="00D470AE">
            <w:pPr>
              <w:ind w:left="0" w:hanging="2"/>
              <w:rPr>
                <w:ins w:id="13006" w:author="임 종운" w:date="2022-05-17T11:40:00Z"/>
              </w:rPr>
            </w:pPr>
            <w:ins w:id="13007" w:author="임 종운" w:date="2022-05-17T11:40:00Z">
              <w:r>
                <w:t>INSERT INTO attendance VALUES (6350, 53, 2022-05-25);</w:t>
              </w:r>
            </w:ins>
          </w:p>
          <w:p w14:paraId="485C1EC5" w14:textId="77777777" w:rsidR="00D470AE" w:rsidRDefault="00D470AE" w:rsidP="00D470AE">
            <w:pPr>
              <w:ind w:left="0" w:hanging="2"/>
              <w:rPr>
                <w:ins w:id="13008" w:author="임 종운" w:date="2022-05-17T11:40:00Z"/>
              </w:rPr>
            </w:pPr>
            <w:ins w:id="13009" w:author="임 종운" w:date="2022-05-17T11:40:00Z">
              <w:r>
                <w:t>INSERT INTO attendance VALUES (6351, 54, 2022-05-25);</w:t>
              </w:r>
            </w:ins>
          </w:p>
          <w:p w14:paraId="11154C87" w14:textId="77777777" w:rsidR="00D470AE" w:rsidRDefault="00D470AE" w:rsidP="00D470AE">
            <w:pPr>
              <w:ind w:left="0" w:hanging="2"/>
              <w:rPr>
                <w:ins w:id="13010" w:author="임 종운" w:date="2022-05-17T11:40:00Z"/>
              </w:rPr>
            </w:pPr>
            <w:ins w:id="13011" w:author="임 종운" w:date="2022-05-17T11:40:00Z">
              <w:r>
                <w:t>INSERT INTO attendance VALUES (6352, 55, 2022-05-25);</w:t>
              </w:r>
            </w:ins>
          </w:p>
          <w:p w14:paraId="79258C2A" w14:textId="77777777" w:rsidR="00D470AE" w:rsidRDefault="00D470AE" w:rsidP="00D470AE">
            <w:pPr>
              <w:ind w:left="0" w:hanging="2"/>
              <w:rPr>
                <w:ins w:id="13012" w:author="임 종운" w:date="2022-05-17T11:40:00Z"/>
              </w:rPr>
            </w:pPr>
            <w:ins w:id="13013" w:author="임 종운" w:date="2022-05-17T11:40:00Z">
              <w:r>
                <w:t>INSERT INTO attendance VALUES (6353, 27, 2022-05-26);</w:t>
              </w:r>
            </w:ins>
          </w:p>
          <w:p w14:paraId="307F1F25" w14:textId="77777777" w:rsidR="00D470AE" w:rsidRDefault="00D470AE" w:rsidP="00D470AE">
            <w:pPr>
              <w:ind w:left="0" w:hanging="2"/>
              <w:rPr>
                <w:ins w:id="13014" w:author="임 종운" w:date="2022-05-17T11:40:00Z"/>
              </w:rPr>
            </w:pPr>
            <w:ins w:id="13015" w:author="임 종운" w:date="2022-05-17T11:40:00Z">
              <w:r>
                <w:t>INSERT INTO attendance VALUES (6354, 28, 2022-05-26);</w:t>
              </w:r>
            </w:ins>
          </w:p>
          <w:p w14:paraId="17DA99E6" w14:textId="77777777" w:rsidR="00D470AE" w:rsidRDefault="00D470AE" w:rsidP="00D470AE">
            <w:pPr>
              <w:ind w:left="0" w:hanging="2"/>
              <w:rPr>
                <w:ins w:id="13016" w:author="임 종운" w:date="2022-05-17T11:40:00Z"/>
              </w:rPr>
            </w:pPr>
            <w:ins w:id="13017" w:author="임 종운" w:date="2022-05-17T11:40:00Z">
              <w:r>
                <w:t>INSERT INTO attendance VALUES (6355, 29, 2022-05-26);</w:t>
              </w:r>
            </w:ins>
          </w:p>
          <w:p w14:paraId="384EBCA9" w14:textId="77777777" w:rsidR="00D470AE" w:rsidRDefault="00D470AE" w:rsidP="00D470AE">
            <w:pPr>
              <w:ind w:left="0" w:hanging="2"/>
              <w:rPr>
                <w:ins w:id="13018" w:author="임 종운" w:date="2022-05-17T11:40:00Z"/>
              </w:rPr>
            </w:pPr>
            <w:ins w:id="13019" w:author="임 종운" w:date="2022-05-17T11:40:00Z">
              <w:r>
                <w:t>INSERT INTO attendance VALUES (6356, 30, 2022-05-26);</w:t>
              </w:r>
            </w:ins>
          </w:p>
          <w:p w14:paraId="3FA86A66" w14:textId="77777777" w:rsidR="00D470AE" w:rsidRDefault="00D470AE" w:rsidP="00D470AE">
            <w:pPr>
              <w:ind w:left="0" w:hanging="2"/>
              <w:rPr>
                <w:ins w:id="13020" w:author="임 종운" w:date="2022-05-17T11:40:00Z"/>
              </w:rPr>
            </w:pPr>
            <w:ins w:id="13021" w:author="임 종운" w:date="2022-05-17T11:40:00Z">
              <w:r>
                <w:t>INSERT INTO attendance VALUES (6357, 31, 2022-05-26);</w:t>
              </w:r>
            </w:ins>
          </w:p>
          <w:p w14:paraId="3B069E13" w14:textId="77777777" w:rsidR="00D470AE" w:rsidRDefault="00D470AE" w:rsidP="00D470AE">
            <w:pPr>
              <w:ind w:left="0" w:hanging="2"/>
              <w:rPr>
                <w:ins w:id="13022" w:author="임 종운" w:date="2022-05-17T11:40:00Z"/>
              </w:rPr>
            </w:pPr>
            <w:ins w:id="13023" w:author="임 종운" w:date="2022-05-17T11:40:00Z">
              <w:r>
                <w:t>INSERT INTO attendance VALUES (6358, 32, 2022-05-26);</w:t>
              </w:r>
            </w:ins>
          </w:p>
          <w:p w14:paraId="07EB22A3" w14:textId="77777777" w:rsidR="00D470AE" w:rsidRDefault="00D470AE" w:rsidP="00D470AE">
            <w:pPr>
              <w:ind w:left="0" w:hanging="2"/>
              <w:rPr>
                <w:ins w:id="13024" w:author="임 종운" w:date="2022-05-17T11:40:00Z"/>
              </w:rPr>
            </w:pPr>
            <w:ins w:id="13025" w:author="임 종운" w:date="2022-05-17T11:40:00Z">
              <w:r>
                <w:t>INSERT INTO attendance VALUES (6359, 33, 2022-05-26);</w:t>
              </w:r>
            </w:ins>
          </w:p>
          <w:p w14:paraId="629C719F" w14:textId="77777777" w:rsidR="00D470AE" w:rsidRDefault="00D470AE" w:rsidP="00D470AE">
            <w:pPr>
              <w:ind w:left="0" w:hanging="2"/>
              <w:rPr>
                <w:ins w:id="13026" w:author="임 종운" w:date="2022-05-17T11:40:00Z"/>
              </w:rPr>
            </w:pPr>
            <w:ins w:id="13027" w:author="임 종운" w:date="2022-05-17T11:40:00Z">
              <w:r>
                <w:t>INSERT INTO attendance VALUES (6360, 34, 2022-05-26);</w:t>
              </w:r>
            </w:ins>
          </w:p>
          <w:p w14:paraId="26BFD99F" w14:textId="77777777" w:rsidR="00D470AE" w:rsidRDefault="00D470AE" w:rsidP="00D470AE">
            <w:pPr>
              <w:ind w:left="0" w:hanging="2"/>
              <w:rPr>
                <w:ins w:id="13028" w:author="임 종운" w:date="2022-05-17T11:40:00Z"/>
              </w:rPr>
            </w:pPr>
            <w:ins w:id="13029" w:author="임 종운" w:date="2022-05-17T11:40:00Z">
              <w:r>
                <w:lastRenderedPageBreak/>
                <w:t>INSERT INTO attendance VALUES (6361, 35, 2022-05-26);</w:t>
              </w:r>
            </w:ins>
          </w:p>
          <w:p w14:paraId="290C8214" w14:textId="77777777" w:rsidR="00D470AE" w:rsidRDefault="00D470AE" w:rsidP="00D470AE">
            <w:pPr>
              <w:ind w:left="0" w:hanging="2"/>
              <w:rPr>
                <w:ins w:id="13030" w:author="임 종운" w:date="2022-05-17T11:40:00Z"/>
              </w:rPr>
            </w:pPr>
            <w:ins w:id="13031" w:author="임 종운" w:date="2022-05-17T11:40:00Z">
              <w:r>
                <w:t>INSERT INTO attendance VALUES (6362, 36, 2022-05-26);</w:t>
              </w:r>
            </w:ins>
          </w:p>
          <w:p w14:paraId="5FE70085" w14:textId="77777777" w:rsidR="00D470AE" w:rsidRDefault="00D470AE" w:rsidP="00D470AE">
            <w:pPr>
              <w:ind w:left="0" w:hanging="2"/>
              <w:rPr>
                <w:ins w:id="13032" w:author="임 종운" w:date="2022-05-17T11:40:00Z"/>
              </w:rPr>
            </w:pPr>
            <w:ins w:id="13033" w:author="임 종운" w:date="2022-05-17T11:40:00Z">
              <w:r>
                <w:t>INSERT INTO attendance VALUES (6363, 37, 2022-05-26);</w:t>
              </w:r>
            </w:ins>
          </w:p>
          <w:p w14:paraId="3C0BE48E" w14:textId="77777777" w:rsidR="00D470AE" w:rsidRDefault="00D470AE" w:rsidP="00D470AE">
            <w:pPr>
              <w:ind w:left="0" w:hanging="2"/>
              <w:rPr>
                <w:ins w:id="13034" w:author="임 종운" w:date="2022-05-17T11:40:00Z"/>
              </w:rPr>
            </w:pPr>
            <w:ins w:id="13035" w:author="임 종운" w:date="2022-05-17T11:40:00Z">
              <w:r>
                <w:t>INSERT INTO attendance VALUES (6364, 38, 2022-05-26);</w:t>
              </w:r>
            </w:ins>
          </w:p>
          <w:p w14:paraId="2F4BE731" w14:textId="77777777" w:rsidR="00D470AE" w:rsidRDefault="00D470AE" w:rsidP="00D470AE">
            <w:pPr>
              <w:ind w:left="0" w:hanging="2"/>
              <w:rPr>
                <w:ins w:id="13036" w:author="임 종운" w:date="2022-05-17T11:40:00Z"/>
              </w:rPr>
            </w:pPr>
            <w:ins w:id="13037" w:author="임 종운" w:date="2022-05-17T11:40:00Z">
              <w:r>
                <w:t>INSERT INTO attendance VALUES (6365, 39, 2022-05-26);</w:t>
              </w:r>
            </w:ins>
          </w:p>
          <w:p w14:paraId="0DF100D8" w14:textId="77777777" w:rsidR="00D470AE" w:rsidRDefault="00D470AE" w:rsidP="00D470AE">
            <w:pPr>
              <w:ind w:left="0" w:hanging="2"/>
              <w:rPr>
                <w:ins w:id="13038" w:author="임 종운" w:date="2022-05-17T11:40:00Z"/>
              </w:rPr>
            </w:pPr>
            <w:ins w:id="13039" w:author="임 종운" w:date="2022-05-17T11:40:00Z">
              <w:r>
                <w:t>INSERT INTO attendance VALUES (6366, 40, 2022-05-26);</w:t>
              </w:r>
            </w:ins>
          </w:p>
          <w:p w14:paraId="71BA213A" w14:textId="77777777" w:rsidR="00D470AE" w:rsidRDefault="00D470AE" w:rsidP="00D470AE">
            <w:pPr>
              <w:ind w:left="0" w:hanging="2"/>
              <w:rPr>
                <w:ins w:id="13040" w:author="임 종운" w:date="2022-05-17T11:40:00Z"/>
              </w:rPr>
            </w:pPr>
            <w:ins w:id="13041" w:author="임 종운" w:date="2022-05-17T11:40:00Z">
              <w:r>
                <w:t>INSERT INTO attendance VALUES (6367, 41, 2022-05-26);</w:t>
              </w:r>
            </w:ins>
          </w:p>
          <w:p w14:paraId="0C99A835" w14:textId="77777777" w:rsidR="00D470AE" w:rsidRDefault="00D470AE" w:rsidP="00D470AE">
            <w:pPr>
              <w:ind w:left="0" w:hanging="2"/>
              <w:rPr>
                <w:ins w:id="13042" w:author="임 종운" w:date="2022-05-17T11:40:00Z"/>
              </w:rPr>
            </w:pPr>
            <w:ins w:id="13043" w:author="임 종운" w:date="2022-05-17T11:40:00Z">
              <w:r>
                <w:t>INSERT INTO attendance VALUES (6368, 42, 2022-05-26);</w:t>
              </w:r>
            </w:ins>
          </w:p>
          <w:p w14:paraId="7DD6AFB9" w14:textId="77777777" w:rsidR="00D470AE" w:rsidRDefault="00D470AE" w:rsidP="00D470AE">
            <w:pPr>
              <w:ind w:left="0" w:hanging="2"/>
              <w:rPr>
                <w:ins w:id="13044" w:author="임 종운" w:date="2022-05-17T11:40:00Z"/>
              </w:rPr>
            </w:pPr>
            <w:ins w:id="13045" w:author="임 종운" w:date="2022-05-17T11:40:00Z">
              <w:r>
                <w:t>INSERT INTO attendance VALUES (6369, 43, 2022-05-26);</w:t>
              </w:r>
            </w:ins>
          </w:p>
          <w:p w14:paraId="30204E6F" w14:textId="77777777" w:rsidR="00D470AE" w:rsidRDefault="00D470AE" w:rsidP="00D470AE">
            <w:pPr>
              <w:ind w:left="0" w:hanging="2"/>
              <w:rPr>
                <w:ins w:id="13046" w:author="임 종운" w:date="2022-05-17T11:40:00Z"/>
              </w:rPr>
            </w:pPr>
            <w:ins w:id="13047" w:author="임 종운" w:date="2022-05-17T11:40:00Z">
              <w:r>
                <w:t>INSERT INTO attendance VALUES (6370, 44, 2022-05-26);</w:t>
              </w:r>
            </w:ins>
          </w:p>
          <w:p w14:paraId="626DC679" w14:textId="77777777" w:rsidR="00D470AE" w:rsidRDefault="00D470AE" w:rsidP="00D470AE">
            <w:pPr>
              <w:ind w:left="0" w:hanging="2"/>
              <w:rPr>
                <w:ins w:id="13048" w:author="임 종운" w:date="2022-05-17T11:40:00Z"/>
              </w:rPr>
            </w:pPr>
            <w:ins w:id="13049" w:author="임 종운" w:date="2022-05-17T11:40:00Z">
              <w:r>
                <w:t>INSERT INTO attendance VALUES (6371, 45, 2022-05-26);</w:t>
              </w:r>
            </w:ins>
          </w:p>
          <w:p w14:paraId="2863FB1B" w14:textId="77777777" w:rsidR="00D470AE" w:rsidRDefault="00D470AE" w:rsidP="00D470AE">
            <w:pPr>
              <w:ind w:left="0" w:hanging="2"/>
              <w:rPr>
                <w:ins w:id="13050" w:author="임 종운" w:date="2022-05-17T11:40:00Z"/>
              </w:rPr>
            </w:pPr>
            <w:ins w:id="13051" w:author="임 종운" w:date="2022-05-17T11:40:00Z">
              <w:r>
                <w:t>INSERT INTO attendance VALUES (6372, 46, 2022-05-26);</w:t>
              </w:r>
            </w:ins>
          </w:p>
          <w:p w14:paraId="1EA50AE9" w14:textId="77777777" w:rsidR="00D470AE" w:rsidRDefault="00D470AE" w:rsidP="00D470AE">
            <w:pPr>
              <w:ind w:left="0" w:hanging="2"/>
              <w:rPr>
                <w:ins w:id="13052" w:author="임 종운" w:date="2022-05-17T11:40:00Z"/>
              </w:rPr>
            </w:pPr>
            <w:ins w:id="13053" w:author="임 종운" w:date="2022-05-17T11:40:00Z">
              <w:r>
                <w:t>INSERT INTO attendance VALUES (6373, 47, 2022-05-26);</w:t>
              </w:r>
            </w:ins>
          </w:p>
          <w:p w14:paraId="3CA046CA" w14:textId="77777777" w:rsidR="00D470AE" w:rsidRDefault="00D470AE" w:rsidP="00D470AE">
            <w:pPr>
              <w:ind w:left="0" w:hanging="2"/>
              <w:rPr>
                <w:ins w:id="13054" w:author="임 종운" w:date="2022-05-17T11:40:00Z"/>
              </w:rPr>
            </w:pPr>
            <w:ins w:id="13055" w:author="임 종운" w:date="2022-05-17T11:40:00Z">
              <w:r>
                <w:t>INSERT INTO attendance VALUES (6374, 48, 2022-05-26);</w:t>
              </w:r>
            </w:ins>
          </w:p>
          <w:p w14:paraId="6BC88B6C" w14:textId="77777777" w:rsidR="00D470AE" w:rsidRDefault="00D470AE" w:rsidP="00D470AE">
            <w:pPr>
              <w:ind w:left="0" w:hanging="2"/>
              <w:rPr>
                <w:ins w:id="13056" w:author="임 종운" w:date="2022-05-17T11:40:00Z"/>
              </w:rPr>
            </w:pPr>
            <w:ins w:id="13057" w:author="임 종운" w:date="2022-05-17T11:40:00Z">
              <w:r>
                <w:t>INSERT INTO attendance VALUES (6375, 49, 2022-05-26);</w:t>
              </w:r>
            </w:ins>
          </w:p>
          <w:p w14:paraId="0799987D" w14:textId="77777777" w:rsidR="00D470AE" w:rsidRDefault="00D470AE" w:rsidP="00D470AE">
            <w:pPr>
              <w:ind w:left="0" w:hanging="2"/>
              <w:rPr>
                <w:ins w:id="13058" w:author="임 종운" w:date="2022-05-17T11:40:00Z"/>
              </w:rPr>
            </w:pPr>
            <w:ins w:id="13059" w:author="임 종운" w:date="2022-05-17T11:40:00Z">
              <w:r>
                <w:t>INSERT INTO attendance VALUES (6376, 50, 2022-05-26);</w:t>
              </w:r>
            </w:ins>
          </w:p>
          <w:p w14:paraId="2A7B9667" w14:textId="77777777" w:rsidR="00D470AE" w:rsidRDefault="00D470AE" w:rsidP="00D470AE">
            <w:pPr>
              <w:ind w:left="0" w:hanging="2"/>
              <w:rPr>
                <w:ins w:id="13060" w:author="임 종운" w:date="2022-05-17T11:40:00Z"/>
              </w:rPr>
            </w:pPr>
            <w:ins w:id="13061" w:author="임 종운" w:date="2022-05-17T11:40:00Z">
              <w:r>
                <w:t>INSERT INTO attendance VALUES (6377, 51, 2022-05-26);</w:t>
              </w:r>
            </w:ins>
          </w:p>
          <w:p w14:paraId="6245C096" w14:textId="77777777" w:rsidR="00D470AE" w:rsidRDefault="00D470AE" w:rsidP="00D470AE">
            <w:pPr>
              <w:ind w:left="0" w:hanging="2"/>
              <w:rPr>
                <w:ins w:id="13062" w:author="임 종운" w:date="2022-05-17T11:40:00Z"/>
              </w:rPr>
            </w:pPr>
            <w:ins w:id="13063" w:author="임 종운" w:date="2022-05-17T11:40:00Z">
              <w:r>
                <w:t>INSERT INTO attendance VALUES (6378, 52, 2022-05-26);</w:t>
              </w:r>
            </w:ins>
          </w:p>
          <w:p w14:paraId="28FA2C29" w14:textId="77777777" w:rsidR="00D470AE" w:rsidRDefault="00D470AE" w:rsidP="00D470AE">
            <w:pPr>
              <w:ind w:left="0" w:hanging="2"/>
              <w:rPr>
                <w:ins w:id="13064" w:author="임 종운" w:date="2022-05-17T11:40:00Z"/>
              </w:rPr>
            </w:pPr>
            <w:ins w:id="13065" w:author="임 종운" w:date="2022-05-17T11:40:00Z">
              <w:r>
                <w:t>INSERT INTO attendance VALUES (6379, 53, 2022-05-26);</w:t>
              </w:r>
            </w:ins>
          </w:p>
          <w:p w14:paraId="207CE96D" w14:textId="77777777" w:rsidR="00D470AE" w:rsidRDefault="00D470AE" w:rsidP="00D470AE">
            <w:pPr>
              <w:ind w:left="0" w:hanging="2"/>
              <w:rPr>
                <w:ins w:id="13066" w:author="임 종운" w:date="2022-05-17T11:40:00Z"/>
              </w:rPr>
            </w:pPr>
            <w:ins w:id="13067" w:author="임 종운" w:date="2022-05-17T11:40:00Z">
              <w:r>
                <w:t>INSERT INTO attendance VALUES (6380, 54, 2022-05-26);</w:t>
              </w:r>
            </w:ins>
          </w:p>
          <w:p w14:paraId="7313CDD7" w14:textId="77777777" w:rsidR="00D470AE" w:rsidRDefault="00D470AE" w:rsidP="00D470AE">
            <w:pPr>
              <w:ind w:left="0" w:hanging="2"/>
              <w:rPr>
                <w:ins w:id="13068" w:author="임 종운" w:date="2022-05-17T11:40:00Z"/>
              </w:rPr>
            </w:pPr>
            <w:ins w:id="13069" w:author="임 종운" w:date="2022-05-17T11:40:00Z">
              <w:r>
                <w:t>INSERT INTO attendance VALUES (6381, 55, 2022-05-26);</w:t>
              </w:r>
            </w:ins>
          </w:p>
          <w:p w14:paraId="59CCA9BD" w14:textId="77777777" w:rsidR="00D470AE" w:rsidRDefault="00D470AE" w:rsidP="00D470AE">
            <w:pPr>
              <w:ind w:left="0" w:hanging="2"/>
              <w:rPr>
                <w:ins w:id="13070" w:author="임 종운" w:date="2022-05-17T11:40:00Z"/>
              </w:rPr>
            </w:pPr>
            <w:ins w:id="13071" w:author="임 종운" w:date="2022-05-17T11:40:00Z">
              <w:r>
                <w:t>INSERT INTO attendance VALUES (6382, 27, 2022-05-27);</w:t>
              </w:r>
            </w:ins>
          </w:p>
          <w:p w14:paraId="1B98A296" w14:textId="77777777" w:rsidR="00D470AE" w:rsidRDefault="00D470AE" w:rsidP="00D470AE">
            <w:pPr>
              <w:ind w:left="0" w:hanging="2"/>
              <w:rPr>
                <w:ins w:id="13072" w:author="임 종운" w:date="2022-05-17T11:40:00Z"/>
              </w:rPr>
            </w:pPr>
            <w:ins w:id="13073" w:author="임 종운" w:date="2022-05-17T11:40:00Z">
              <w:r>
                <w:t>INSERT INTO attendance VALUES (6383, 28, 2022-05-27);</w:t>
              </w:r>
            </w:ins>
          </w:p>
          <w:p w14:paraId="49A20FAF" w14:textId="77777777" w:rsidR="00D470AE" w:rsidRDefault="00D470AE" w:rsidP="00D470AE">
            <w:pPr>
              <w:ind w:left="0" w:hanging="2"/>
              <w:rPr>
                <w:ins w:id="13074" w:author="임 종운" w:date="2022-05-17T11:40:00Z"/>
              </w:rPr>
            </w:pPr>
            <w:ins w:id="13075" w:author="임 종운" w:date="2022-05-17T11:40:00Z">
              <w:r>
                <w:t>INSERT INTO attendance VALUES (6384, 29, 2022-05-27);</w:t>
              </w:r>
            </w:ins>
          </w:p>
          <w:p w14:paraId="69409971" w14:textId="77777777" w:rsidR="00D470AE" w:rsidRDefault="00D470AE" w:rsidP="00D470AE">
            <w:pPr>
              <w:ind w:left="0" w:hanging="2"/>
              <w:rPr>
                <w:ins w:id="13076" w:author="임 종운" w:date="2022-05-17T11:40:00Z"/>
              </w:rPr>
            </w:pPr>
            <w:ins w:id="13077" w:author="임 종운" w:date="2022-05-17T11:40:00Z">
              <w:r>
                <w:t>INSERT INTO attendance VALUES (6385, 30, 2022-05-27);</w:t>
              </w:r>
            </w:ins>
          </w:p>
          <w:p w14:paraId="6E4B8154" w14:textId="77777777" w:rsidR="00D470AE" w:rsidRDefault="00D470AE" w:rsidP="00D470AE">
            <w:pPr>
              <w:ind w:left="0" w:hanging="2"/>
              <w:rPr>
                <w:ins w:id="13078" w:author="임 종운" w:date="2022-05-17T11:40:00Z"/>
              </w:rPr>
            </w:pPr>
            <w:ins w:id="13079" w:author="임 종운" w:date="2022-05-17T11:40:00Z">
              <w:r>
                <w:t>INSERT INTO attendance VALUES (6386, 31, 2022-05-27);</w:t>
              </w:r>
            </w:ins>
          </w:p>
          <w:p w14:paraId="61AD6854" w14:textId="77777777" w:rsidR="00D470AE" w:rsidRDefault="00D470AE" w:rsidP="00D470AE">
            <w:pPr>
              <w:ind w:left="0" w:hanging="2"/>
              <w:rPr>
                <w:ins w:id="13080" w:author="임 종운" w:date="2022-05-17T11:40:00Z"/>
              </w:rPr>
            </w:pPr>
            <w:ins w:id="13081" w:author="임 종운" w:date="2022-05-17T11:40:00Z">
              <w:r>
                <w:t>INSERT INTO attendance VALUES (6387, 32, 2022-05-27);</w:t>
              </w:r>
            </w:ins>
          </w:p>
          <w:p w14:paraId="54883F3F" w14:textId="77777777" w:rsidR="00D470AE" w:rsidRDefault="00D470AE" w:rsidP="00D470AE">
            <w:pPr>
              <w:ind w:left="0" w:hanging="2"/>
              <w:rPr>
                <w:ins w:id="13082" w:author="임 종운" w:date="2022-05-17T11:40:00Z"/>
              </w:rPr>
            </w:pPr>
            <w:ins w:id="13083" w:author="임 종운" w:date="2022-05-17T11:40:00Z">
              <w:r>
                <w:lastRenderedPageBreak/>
                <w:t>INSERT INTO attendance VALUES (6388, 33, 2022-05-27);</w:t>
              </w:r>
            </w:ins>
          </w:p>
          <w:p w14:paraId="09EF40D6" w14:textId="77777777" w:rsidR="00D470AE" w:rsidRDefault="00D470AE" w:rsidP="00D470AE">
            <w:pPr>
              <w:ind w:left="0" w:hanging="2"/>
              <w:rPr>
                <w:ins w:id="13084" w:author="임 종운" w:date="2022-05-17T11:40:00Z"/>
              </w:rPr>
            </w:pPr>
            <w:ins w:id="13085" w:author="임 종운" w:date="2022-05-17T11:40:00Z">
              <w:r>
                <w:t>INSERT INTO attendance VALUES (6389, 34, 2022-05-27);</w:t>
              </w:r>
            </w:ins>
          </w:p>
          <w:p w14:paraId="3A970944" w14:textId="77777777" w:rsidR="00D470AE" w:rsidRDefault="00D470AE" w:rsidP="00D470AE">
            <w:pPr>
              <w:ind w:left="0" w:hanging="2"/>
              <w:rPr>
                <w:ins w:id="13086" w:author="임 종운" w:date="2022-05-17T11:40:00Z"/>
              </w:rPr>
            </w:pPr>
            <w:ins w:id="13087" w:author="임 종운" w:date="2022-05-17T11:40:00Z">
              <w:r>
                <w:t>INSERT INTO attendance VALUES (6390, 35, 2022-05-27);</w:t>
              </w:r>
            </w:ins>
          </w:p>
          <w:p w14:paraId="4F4B4008" w14:textId="77777777" w:rsidR="00D470AE" w:rsidRDefault="00D470AE" w:rsidP="00D470AE">
            <w:pPr>
              <w:ind w:left="0" w:hanging="2"/>
              <w:rPr>
                <w:ins w:id="13088" w:author="임 종운" w:date="2022-05-17T11:40:00Z"/>
              </w:rPr>
            </w:pPr>
            <w:ins w:id="13089" w:author="임 종운" w:date="2022-05-17T11:40:00Z">
              <w:r>
                <w:t>INSERT INTO attendance VALUES (6391, 36, 2022-05-27);</w:t>
              </w:r>
            </w:ins>
          </w:p>
          <w:p w14:paraId="14E453F1" w14:textId="77777777" w:rsidR="00D470AE" w:rsidRDefault="00D470AE" w:rsidP="00D470AE">
            <w:pPr>
              <w:ind w:left="0" w:hanging="2"/>
              <w:rPr>
                <w:ins w:id="13090" w:author="임 종운" w:date="2022-05-17T11:40:00Z"/>
              </w:rPr>
            </w:pPr>
            <w:ins w:id="13091" w:author="임 종운" w:date="2022-05-17T11:40:00Z">
              <w:r>
                <w:t>INSERT INTO attendance VALUES (6392, 37, 2022-05-27);</w:t>
              </w:r>
            </w:ins>
          </w:p>
          <w:p w14:paraId="167500A5" w14:textId="77777777" w:rsidR="00D470AE" w:rsidRDefault="00D470AE" w:rsidP="00D470AE">
            <w:pPr>
              <w:ind w:left="0" w:hanging="2"/>
              <w:rPr>
                <w:ins w:id="13092" w:author="임 종운" w:date="2022-05-17T11:40:00Z"/>
              </w:rPr>
            </w:pPr>
            <w:ins w:id="13093" w:author="임 종운" w:date="2022-05-17T11:40:00Z">
              <w:r>
                <w:t>INSERT INTO attendance VALUES (6393, 38, 2022-05-27);</w:t>
              </w:r>
            </w:ins>
          </w:p>
          <w:p w14:paraId="21A68758" w14:textId="77777777" w:rsidR="00D470AE" w:rsidRDefault="00D470AE" w:rsidP="00D470AE">
            <w:pPr>
              <w:ind w:left="0" w:hanging="2"/>
              <w:rPr>
                <w:ins w:id="13094" w:author="임 종운" w:date="2022-05-17T11:40:00Z"/>
              </w:rPr>
            </w:pPr>
            <w:ins w:id="13095" w:author="임 종운" w:date="2022-05-17T11:40:00Z">
              <w:r>
                <w:t>INSERT INTO attendance VALUES (6394, 39, 2022-05-27);</w:t>
              </w:r>
            </w:ins>
          </w:p>
          <w:p w14:paraId="0CA306CD" w14:textId="77777777" w:rsidR="00D470AE" w:rsidRDefault="00D470AE" w:rsidP="00D470AE">
            <w:pPr>
              <w:ind w:left="0" w:hanging="2"/>
              <w:rPr>
                <w:ins w:id="13096" w:author="임 종운" w:date="2022-05-17T11:40:00Z"/>
              </w:rPr>
            </w:pPr>
            <w:ins w:id="13097" w:author="임 종운" w:date="2022-05-17T11:40:00Z">
              <w:r>
                <w:t>INSERT INTO attendance VALUES (6395, 40, 2022-05-27);</w:t>
              </w:r>
            </w:ins>
          </w:p>
          <w:p w14:paraId="6548930E" w14:textId="77777777" w:rsidR="00D470AE" w:rsidRDefault="00D470AE" w:rsidP="00D470AE">
            <w:pPr>
              <w:ind w:left="0" w:hanging="2"/>
              <w:rPr>
                <w:ins w:id="13098" w:author="임 종운" w:date="2022-05-17T11:40:00Z"/>
              </w:rPr>
            </w:pPr>
            <w:ins w:id="13099" w:author="임 종운" w:date="2022-05-17T11:40:00Z">
              <w:r>
                <w:t>INSERT INTO attendance VALUES (6396, 41, 2022-05-27);</w:t>
              </w:r>
            </w:ins>
          </w:p>
          <w:p w14:paraId="2C3E5CD9" w14:textId="77777777" w:rsidR="00D470AE" w:rsidRDefault="00D470AE" w:rsidP="00D470AE">
            <w:pPr>
              <w:ind w:left="0" w:hanging="2"/>
              <w:rPr>
                <w:ins w:id="13100" w:author="임 종운" w:date="2022-05-17T11:40:00Z"/>
              </w:rPr>
            </w:pPr>
            <w:ins w:id="13101" w:author="임 종운" w:date="2022-05-17T11:40:00Z">
              <w:r>
                <w:t>INSERT INTO attendance VALUES (6397, 42, 2022-05-27);</w:t>
              </w:r>
            </w:ins>
          </w:p>
          <w:p w14:paraId="6F7CC5B9" w14:textId="77777777" w:rsidR="00D470AE" w:rsidRDefault="00D470AE" w:rsidP="00D470AE">
            <w:pPr>
              <w:ind w:left="0" w:hanging="2"/>
              <w:rPr>
                <w:ins w:id="13102" w:author="임 종운" w:date="2022-05-17T11:40:00Z"/>
              </w:rPr>
            </w:pPr>
            <w:ins w:id="13103" w:author="임 종운" w:date="2022-05-17T11:40:00Z">
              <w:r>
                <w:t>INSERT INTO attendance VALUES (6398, 43, 2022-05-27);</w:t>
              </w:r>
            </w:ins>
          </w:p>
          <w:p w14:paraId="20BA42B2" w14:textId="77777777" w:rsidR="00D470AE" w:rsidRDefault="00D470AE" w:rsidP="00D470AE">
            <w:pPr>
              <w:ind w:left="0" w:hanging="2"/>
              <w:rPr>
                <w:ins w:id="13104" w:author="임 종운" w:date="2022-05-17T11:40:00Z"/>
              </w:rPr>
            </w:pPr>
            <w:ins w:id="13105" w:author="임 종운" w:date="2022-05-17T11:40:00Z">
              <w:r>
                <w:t>INSERT INTO attendance VALUES (6399, 44, 2022-05-27);</w:t>
              </w:r>
            </w:ins>
          </w:p>
          <w:p w14:paraId="249D5D24" w14:textId="77777777" w:rsidR="00D470AE" w:rsidRDefault="00D470AE" w:rsidP="00D470AE">
            <w:pPr>
              <w:ind w:left="0" w:hanging="2"/>
              <w:rPr>
                <w:ins w:id="13106" w:author="임 종운" w:date="2022-05-17T11:40:00Z"/>
              </w:rPr>
            </w:pPr>
            <w:ins w:id="13107" w:author="임 종운" w:date="2022-05-17T11:40:00Z">
              <w:r>
                <w:t>INSERT INTO attendance VALUES (6400, 45, 2022-05-27);</w:t>
              </w:r>
            </w:ins>
          </w:p>
          <w:p w14:paraId="440AE394" w14:textId="77777777" w:rsidR="00D470AE" w:rsidRDefault="00D470AE" w:rsidP="00D470AE">
            <w:pPr>
              <w:ind w:left="0" w:hanging="2"/>
              <w:rPr>
                <w:ins w:id="13108" w:author="임 종운" w:date="2022-05-17T11:40:00Z"/>
              </w:rPr>
            </w:pPr>
            <w:ins w:id="13109" w:author="임 종운" w:date="2022-05-17T11:40:00Z">
              <w:r>
                <w:t>INSERT INTO attendance VALUES (6401, 46, 2022-05-27);</w:t>
              </w:r>
            </w:ins>
          </w:p>
          <w:p w14:paraId="70C972C3" w14:textId="77777777" w:rsidR="00D470AE" w:rsidRDefault="00D470AE" w:rsidP="00D470AE">
            <w:pPr>
              <w:ind w:left="0" w:hanging="2"/>
              <w:rPr>
                <w:ins w:id="13110" w:author="임 종운" w:date="2022-05-17T11:40:00Z"/>
              </w:rPr>
            </w:pPr>
            <w:ins w:id="13111" w:author="임 종운" w:date="2022-05-17T11:40:00Z">
              <w:r>
                <w:t>INSERT INTO attendance VALUES (6402, 47, 2022-05-27);</w:t>
              </w:r>
            </w:ins>
          </w:p>
          <w:p w14:paraId="7B44A669" w14:textId="77777777" w:rsidR="00D470AE" w:rsidRDefault="00D470AE" w:rsidP="00D470AE">
            <w:pPr>
              <w:ind w:left="0" w:hanging="2"/>
              <w:rPr>
                <w:ins w:id="13112" w:author="임 종운" w:date="2022-05-17T11:40:00Z"/>
              </w:rPr>
            </w:pPr>
            <w:ins w:id="13113" w:author="임 종운" w:date="2022-05-17T11:40:00Z">
              <w:r>
                <w:t>INSERT INTO attendance VALUES (6403, 48, 2022-05-27);</w:t>
              </w:r>
            </w:ins>
          </w:p>
          <w:p w14:paraId="13B108DA" w14:textId="77777777" w:rsidR="00D470AE" w:rsidRDefault="00D470AE" w:rsidP="00D470AE">
            <w:pPr>
              <w:ind w:left="0" w:hanging="2"/>
              <w:rPr>
                <w:ins w:id="13114" w:author="임 종운" w:date="2022-05-17T11:40:00Z"/>
              </w:rPr>
            </w:pPr>
            <w:ins w:id="13115" w:author="임 종운" w:date="2022-05-17T11:40:00Z">
              <w:r>
                <w:t>INSERT INTO attendance VALUES (6404, 49, 2022-05-27);</w:t>
              </w:r>
            </w:ins>
          </w:p>
          <w:p w14:paraId="09AD4CAB" w14:textId="77777777" w:rsidR="00D470AE" w:rsidRDefault="00D470AE" w:rsidP="00D470AE">
            <w:pPr>
              <w:ind w:left="0" w:hanging="2"/>
              <w:rPr>
                <w:ins w:id="13116" w:author="임 종운" w:date="2022-05-17T11:40:00Z"/>
              </w:rPr>
            </w:pPr>
            <w:ins w:id="13117" w:author="임 종운" w:date="2022-05-17T11:40:00Z">
              <w:r>
                <w:t>INSERT INTO attendance VALUES (6405, 50, 2022-05-27);</w:t>
              </w:r>
            </w:ins>
          </w:p>
          <w:p w14:paraId="5862FBCF" w14:textId="77777777" w:rsidR="00D470AE" w:rsidRDefault="00D470AE" w:rsidP="00D470AE">
            <w:pPr>
              <w:ind w:left="0" w:hanging="2"/>
              <w:rPr>
                <w:ins w:id="13118" w:author="임 종운" w:date="2022-05-17T11:40:00Z"/>
              </w:rPr>
            </w:pPr>
            <w:ins w:id="13119" w:author="임 종운" w:date="2022-05-17T11:40:00Z">
              <w:r>
                <w:t>INSERT INTO attendance VALUES (6406, 51, 2022-05-27);</w:t>
              </w:r>
            </w:ins>
          </w:p>
          <w:p w14:paraId="68631D2C" w14:textId="77777777" w:rsidR="00D470AE" w:rsidRDefault="00D470AE" w:rsidP="00D470AE">
            <w:pPr>
              <w:ind w:left="0" w:hanging="2"/>
              <w:rPr>
                <w:ins w:id="13120" w:author="임 종운" w:date="2022-05-17T11:40:00Z"/>
              </w:rPr>
            </w:pPr>
            <w:ins w:id="13121" w:author="임 종운" w:date="2022-05-17T11:40:00Z">
              <w:r>
                <w:t>INSERT INTO attendance VALUES (6407, 52, 2022-05-27);</w:t>
              </w:r>
            </w:ins>
          </w:p>
          <w:p w14:paraId="3D630D2E" w14:textId="77777777" w:rsidR="00D470AE" w:rsidRDefault="00D470AE" w:rsidP="00D470AE">
            <w:pPr>
              <w:ind w:left="0" w:hanging="2"/>
              <w:rPr>
                <w:ins w:id="13122" w:author="임 종운" w:date="2022-05-17T11:40:00Z"/>
              </w:rPr>
            </w:pPr>
            <w:ins w:id="13123" w:author="임 종운" w:date="2022-05-17T11:40:00Z">
              <w:r>
                <w:t>INSERT INTO attendance VALUES (6408, 53, 2022-05-27);</w:t>
              </w:r>
            </w:ins>
          </w:p>
          <w:p w14:paraId="1BFD82A4" w14:textId="77777777" w:rsidR="00D470AE" w:rsidRDefault="00D470AE" w:rsidP="00D470AE">
            <w:pPr>
              <w:ind w:left="0" w:hanging="2"/>
              <w:rPr>
                <w:ins w:id="13124" w:author="임 종운" w:date="2022-05-17T11:40:00Z"/>
              </w:rPr>
            </w:pPr>
            <w:ins w:id="13125" w:author="임 종운" w:date="2022-05-17T11:40:00Z">
              <w:r>
                <w:t>INSERT INTO attendance VALUES (6409, 54, 2022-05-27);</w:t>
              </w:r>
            </w:ins>
          </w:p>
          <w:p w14:paraId="67899AC1" w14:textId="77777777" w:rsidR="00D470AE" w:rsidRDefault="00D470AE" w:rsidP="00D470AE">
            <w:pPr>
              <w:ind w:left="0" w:hanging="2"/>
              <w:rPr>
                <w:ins w:id="13126" w:author="임 종운" w:date="2022-05-17T11:40:00Z"/>
              </w:rPr>
            </w:pPr>
            <w:ins w:id="13127" w:author="임 종운" w:date="2022-05-17T11:40:00Z">
              <w:r>
                <w:t>INSERT INTO attendance VALUES (6410, 55, 2022-05-27);</w:t>
              </w:r>
            </w:ins>
          </w:p>
          <w:p w14:paraId="2502BB67" w14:textId="77777777" w:rsidR="00D470AE" w:rsidRDefault="00D470AE" w:rsidP="00D470AE">
            <w:pPr>
              <w:ind w:left="0" w:hanging="2"/>
              <w:rPr>
                <w:ins w:id="13128" w:author="임 종운" w:date="2022-05-17T11:40:00Z"/>
              </w:rPr>
            </w:pPr>
            <w:ins w:id="13129" w:author="임 종운" w:date="2022-05-17T11:40:00Z">
              <w:r>
                <w:t>INSERT INTO attendance VALUES (6411, 27, 2022-05-28);</w:t>
              </w:r>
            </w:ins>
          </w:p>
          <w:p w14:paraId="74DC175C" w14:textId="77777777" w:rsidR="00D470AE" w:rsidRDefault="00D470AE" w:rsidP="00D470AE">
            <w:pPr>
              <w:ind w:left="0" w:hanging="2"/>
              <w:rPr>
                <w:ins w:id="13130" w:author="임 종운" w:date="2022-05-17T11:40:00Z"/>
              </w:rPr>
            </w:pPr>
            <w:ins w:id="13131" w:author="임 종운" w:date="2022-05-17T11:40:00Z">
              <w:r>
                <w:t>INSERT INTO attendance VALUES (6412, 28, 2022-05-28);</w:t>
              </w:r>
            </w:ins>
          </w:p>
          <w:p w14:paraId="3A79266C" w14:textId="77777777" w:rsidR="00D470AE" w:rsidRDefault="00D470AE" w:rsidP="00D470AE">
            <w:pPr>
              <w:ind w:left="0" w:hanging="2"/>
              <w:rPr>
                <w:ins w:id="13132" w:author="임 종운" w:date="2022-05-17T11:40:00Z"/>
              </w:rPr>
            </w:pPr>
            <w:ins w:id="13133" w:author="임 종운" w:date="2022-05-17T11:40:00Z">
              <w:r>
                <w:t>INSERT INTO attendance VALUES (6413, 29, 2022-05-28);</w:t>
              </w:r>
            </w:ins>
          </w:p>
          <w:p w14:paraId="54C3DCC4" w14:textId="77777777" w:rsidR="00D470AE" w:rsidRDefault="00D470AE" w:rsidP="00D470AE">
            <w:pPr>
              <w:ind w:left="0" w:hanging="2"/>
              <w:rPr>
                <w:ins w:id="13134" w:author="임 종운" w:date="2022-05-17T11:40:00Z"/>
              </w:rPr>
            </w:pPr>
            <w:ins w:id="13135" w:author="임 종운" w:date="2022-05-17T11:40:00Z">
              <w:r>
                <w:t>INSERT INTO attendance VALUES (6414, 30, 2022-05-28);</w:t>
              </w:r>
            </w:ins>
          </w:p>
          <w:p w14:paraId="78F93BBE" w14:textId="77777777" w:rsidR="00D470AE" w:rsidRDefault="00D470AE" w:rsidP="00D470AE">
            <w:pPr>
              <w:ind w:left="0" w:hanging="2"/>
              <w:rPr>
                <w:ins w:id="13136" w:author="임 종운" w:date="2022-05-17T11:40:00Z"/>
              </w:rPr>
            </w:pPr>
            <w:ins w:id="13137" w:author="임 종운" w:date="2022-05-17T11:40:00Z">
              <w:r>
                <w:lastRenderedPageBreak/>
                <w:t>INSERT INTO attendance VALUES (6415, 31, 2022-05-28);</w:t>
              </w:r>
            </w:ins>
          </w:p>
          <w:p w14:paraId="0C75E17C" w14:textId="77777777" w:rsidR="00D470AE" w:rsidRDefault="00D470AE" w:rsidP="00D470AE">
            <w:pPr>
              <w:ind w:left="0" w:hanging="2"/>
              <w:rPr>
                <w:ins w:id="13138" w:author="임 종운" w:date="2022-05-17T11:40:00Z"/>
              </w:rPr>
            </w:pPr>
            <w:ins w:id="13139" w:author="임 종운" w:date="2022-05-17T11:40:00Z">
              <w:r>
                <w:t>INSERT INTO attendance VALUES (6416, 32, 2022-05-28);</w:t>
              </w:r>
            </w:ins>
          </w:p>
          <w:p w14:paraId="21581675" w14:textId="77777777" w:rsidR="00D470AE" w:rsidRDefault="00D470AE" w:rsidP="00D470AE">
            <w:pPr>
              <w:ind w:left="0" w:hanging="2"/>
              <w:rPr>
                <w:ins w:id="13140" w:author="임 종운" w:date="2022-05-17T11:40:00Z"/>
              </w:rPr>
            </w:pPr>
            <w:ins w:id="13141" w:author="임 종운" w:date="2022-05-17T11:40:00Z">
              <w:r>
                <w:t>INSERT INTO attendance VALUES (6417, 33, 2022-05-28);</w:t>
              </w:r>
            </w:ins>
          </w:p>
          <w:p w14:paraId="4B625A20" w14:textId="77777777" w:rsidR="00D470AE" w:rsidRDefault="00D470AE" w:rsidP="00D470AE">
            <w:pPr>
              <w:ind w:left="0" w:hanging="2"/>
              <w:rPr>
                <w:ins w:id="13142" w:author="임 종운" w:date="2022-05-17T11:40:00Z"/>
              </w:rPr>
            </w:pPr>
            <w:ins w:id="13143" w:author="임 종운" w:date="2022-05-17T11:40:00Z">
              <w:r>
                <w:t>INSERT INTO attendance VALUES (6418, 34, 2022-05-28);</w:t>
              </w:r>
            </w:ins>
          </w:p>
          <w:p w14:paraId="17284C61" w14:textId="77777777" w:rsidR="00D470AE" w:rsidRDefault="00D470AE" w:rsidP="00D470AE">
            <w:pPr>
              <w:ind w:left="0" w:hanging="2"/>
              <w:rPr>
                <w:ins w:id="13144" w:author="임 종운" w:date="2022-05-17T11:40:00Z"/>
              </w:rPr>
            </w:pPr>
            <w:ins w:id="13145" w:author="임 종운" w:date="2022-05-17T11:40:00Z">
              <w:r>
                <w:t>INSERT INTO attendance VALUES (6419, 35, 2022-05-28);</w:t>
              </w:r>
            </w:ins>
          </w:p>
          <w:p w14:paraId="0006D50C" w14:textId="77777777" w:rsidR="00D470AE" w:rsidRDefault="00D470AE" w:rsidP="00D470AE">
            <w:pPr>
              <w:ind w:left="0" w:hanging="2"/>
              <w:rPr>
                <w:ins w:id="13146" w:author="임 종운" w:date="2022-05-17T11:40:00Z"/>
              </w:rPr>
            </w:pPr>
            <w:ins w:id="13147" w:author="임 종운" w:date="2022-05-17T11:40:00Z">
              <w:r>
                <w:t>INSERT INTO attendance VALUES (6420, 36, 2022-05-28);</w:t>
              </w:r>
            </w:ins>
          </w:p>
          <w:p w14:paraId="2127DC7E" w14:textId="77777777" w:rsidR="00D470AE" w:rsidRDefault="00D470AE" w:rsidP="00D470AE">
            <w:pPr>
              <w:ind w:left="0" w:hanging="2"/>
              <w:rPr>
                <w:ins w:id="13148" w:author="임 종운" w:date="2022-05-17T11:40:00Z"/>
              </w:rPr>
            </w:pPr>
            <w:ins w:id="13149" w:author="임 종운" w:date="2022-05-17T11:40:00Z">
              <w:r>
                <w:t>INSERT INTO attendance VALUES (6421, 37, 2022-05-28);</w:t>
              </w:r>
            </w:ins>
          </w:p>
          <w:p w14:paraId="11428AEB" w14:textId="77777777" w:rsidR="00D470AE" w:rsidRDefault="00D470AE" w:rsidP="00D470AE">
            <w:pPr>
              <w:ind w:left="0" w:hanging="2"/>
              <w:rPr>
                <w:ins w:id="13150" w:author="임 종운" w:date="2022-05-17T11:40:00Z"/>
              </w:rPr>
            </w:pPr>
            <w:ins w:id="13151" w:author="임 종운" w:date="2022-05-17T11:40:00Z">
              <w:r>
                <w:t>INSERT INTO attendance VALUES (6422, 38, 2022-05-28);</w:t>
              </w:r>
            </w:ins>
          </w:p>
          <w:p w14:paraId="40D822E0" w14:textId="77777777" w:rsidR="00D470AE" w:rsidRDefault="00D470AE" w:rsidP="00D470AE">
            <w:pPr>
              <w:ind w:left="0" w:hanging="2"/>
              <w:rPr>
                <w:ins w:id="13152" w:author="임 종운" w:date="2022-05-17T11:40:00Z"/>
              </w:rPr>
            </w:pPr>
            <w:ins w:id="13153" w:author="임 종운" w:date="2022-05-17T11:40:00Z">
              <w:r>
                <w:t>INSERT INTO attendance VALUES (6423, 39, 2022-05-28);</w:t>
              </w:r>
            </w:ins>
          </w:p>
          <w:p w14:paraId="3EBECC7C" w14:textId="77777777" w:rsidR="00D470AE" w:rsidRDefault="00D470AE" w:rsidP="00D470AE">
            <w:pPr>
              <w:ind w:left="0" w:hanging="2"/>
              <w:rPr>
                <w:ins w:id="13154" w:author="임 종운" w:date="2022-05-17T11:40:00Z"/>
              </w:rPr>
            </w:pPr>
            <w:ins w:id="13155" w:author="임 종운" w:date="2022-05-17T11:40:00Z">
              <w:r>
                <w:t>INSERT INTO attendance VALUES (6424, 40, 2022-05-28);</w:t>
              </w:r>
            </w:ins>
          </w:p>
          <w:p w14:paraId="38B7741C" w14:textId="77777777" w:rsidR="00D470AE" w:rsidRDefault="00D470AE" w:rsidP="00D470AE">
            <w:pPr>
              <w:ind w:left="0" w:hanging="2"/>
              <w:rPr>
                <w:ins w:id="13156" w:author="임 종운" w:date="2022-05-17T11:40:00Z"/>
              </w:rPr>
            </w:pPr>
            <w:ins w:id="13157" w:author="임 종운" w:date="2022-05-17T11:40:00Z">
              <w:r>
                <w:t>INSERT INTO attendance VALUES (6425, 41, 2022-05-28);</w:t>
              </w:r>
            </w:ins>
          </w:p>
          <w:p w14:paraId="70EE1F73" w14:textId="77777777" w:rsidR="00D470AE" w:rsidRDefault="00D470AE" w:rsidP="00D470AE">
            <w:pPr>
              <w:ind w:left="0" w:hanging="2"/>
              <w:rPr>
                <w:ins w:id="13158" w:author="임 종운" w:date="2022-05-17T11:40:00Z"/>
              </w:rPr>
            </w:pPr>
            <w:ins w:id="13159" w:author="임 종운" w:date="2022-05-17T11:40:00Z">
              <w:r>
                <w:t>INSERT INTO attendance VALUES (6426, 42, 2022-05-28);</w:t>
              </w:r>
            </w:ins>
          </w:p>
          <w:p w14:paraId="7A397157" w14:textId="77777777" w:rsidR="00D470AE" w:rsidRDefault="00D470AE" w:rsidP="00D470AE">
            <w:pPr>
              <w:ind w:left="0" w:hanging="2"/>
              <w:rPr>
                <w:ins w:id="13160" w:author="임 종운" w:date="2022-05-17T11:40:00Z"/>
              </w:rPr>
            </w:pPr>
            <w:ins w:id="13161" w:author="임 종운" w:date="2022-05-17T11:40:00Z">
              <w:r>
                <w:t>INSERT INTO attendance VALUES (6427, 43, 2022-05-28);</w:t>
              </w:r>
            </w:ins>
          </w:p>
          <w:p w14:paraId="08BE0C79" w14:textId="77777777" w:rsidR="00D470AE" w:rsidRDefault="00D470AE" w:rsidP="00D470AE">
            <w:pPr>
              <w:ind w:left="0" w:hanging="2"/>
              <w:rPr>
                <w:ins w:id="13162" w:author="임 종운" w:date="2022-05-17T11:40:00Z"/>
              </w:rPr>
            </w:pPr>
            <w:ins w:id="13163" w:author="임 종운" w:date="2022-05-17T11:40:00Z">
              <w:r>
                <w:t>INSERT INTO attendance VALUES (6428, 44, 2022-05-28);</w:t>
              </w:r>
            </w:ins>
          </w:p>
          <w:p w14:paraId="7DF126CA" w14:textId="77777777" w:rsidR="00D470AE" w:rsidRDefault="00D470AE" w:rsidP="00D470AE">
            <w:pPr>
              <w:ind w:left="0" w:hanging="2"/>
              <w:rPr>
                <w:ins w:id="13164" w:author="임 종운" w:date="2022-05-17T11:40:00Z"/>
              </w:rPr>
            </w:pPr>
            <w:ins w:id="13165" w:author="임 종운" w:date="2022-05-17T11:40:00Z">
              <w:r>
                <w:t>INSERT INTO attendance VALUES (6429, 45, 2022-05-28);</w:t>
              </w:r>
            </w:ins>
          </w:p>
          <w:p w14:paraId="276A135D" w14:textId="77777777" w:rsidR="00D470AE" w:rsidRDefault="00D470AE" w:rsidP="00D470AE">
            <w:pPr>
              <w:ind w:left="0" w:hanging="2"/>
              <w:rPr>
                <w:ins w:id="13166" w:author="임 종운" w:date="2022-05-17T11:40:00Z"/>
              </w:rPr>
            </w:pPr>
            <w:ins w:id="13167" w:author="임 종운" w:date="2022-05-17T11:40:00Z">
              <w:r>
                <w:t>INSERT INTO attendance VALUES (6430, 46, 2022-05-28);</w:t>
              </w:r>
            </w:ins>
          </w:p>
          <w:p w14:paraId="2B75938E" w14:textId="77777777" w:rsidR="00D470AE" w:rsidRDefault="00D470AE" w:rsidP="00D470AE">
            <w:pPr>
              <w:ind w:left="0" w:hanging="2"/>
              <w:rPr>
                <w:ins w:id="13168" w:author="임 종운" w:date="2022-05-17T11:40:00Z"/>
              </w:rPr>
            </w:pPr>
            <w:ins w:id="13169" w:author="임 종운" w:date="2022-05-17T11:40:00Z">
              <w:r>
                <w:t>INSERT INTO attendance VALUES (6431, 47, 2022-05-28);</w:t>
              </w:r>
            </w:ins>
          </w:p>
          <w:p w14:paraId="58AA6DF9" w14:textId="77777777" w:rsidR="00D470AE" w:rsidRDefault="00D470AE" w:rsidP="00D470AE">
            <w:pPr>
              <w:ind w:left="0" w:hanging="2"/>
              <w:rPr>
                <w:ins w:id="13170" w:author="임 종운" w:date="2022-05-17T11:40:00Z"/>
              </w:rPr>
            </w:pPr>
            <w:ins w:id="13171" w:author="임 종운" w:date="2022-05-17T11:40:00Z">
              <w:r>
                <w:t>INSERT INTO attendance VALUES (6432, 48, 2022-05-28);</w:t>
              </w:r>
            </w:ins>
          </w:p>
          <w:p w14:paraId="1D49DCED" w14:textId="77777777" w:rsidR="00D470AE" w:rsidRDefault="00D470AE" w:rsidP="00D470AE">
            <w:pPr>
              <w:ind w:left="0" w:hanging="2"/>
              <w:rPr>
                <w:ins w:id="13172" w:author="임 종운" w:date="2022-05-17T11:40:00Z"/>
              </w:rPr>
            </w:pPr>
            <w:ins w:id="13173" w:author="임 종운" w:date="2022-05-17T11:40:00Z">
              <w:r>
                <w:t>INSERT INTO attendance VALUES (6433, 49, 2022-05-28);</w:t>
              </w:r>
            </w:ins>
          </w:p>
          <w:p w14:paraId="35AD200D" w14:textId="77777777" w:rsidR="00D470AE" w:rsidRDefault="00D470AE" w:rsidP="00D470AE">
            <w:pPr>
              <w:ind w:left="0" w:hanging="2"/>
              <w:rPr>
                <w:ins w:id="13174" w:author="임 종운" w:date="2022-05-17T11:40:00Z"/>
              </w:rPr>
            </w:pPr>
            <w:ins w:id="13175" w:author="임 종운" w:date="2022-05-17T11:40:00Z">
              <w:r>
                <w:t>INSERT INTO attendance VALUES (6434, 50, 2022-05-28);</w:t>
              </w:r>
            </w:ins>
          </w:p>
          <w:p w14:paraId="4DB37627" w14:textId="77777777" w:rsidR="00D470AE" w:rsidRDefault="00D470AE" w:rsidP="00D470AE">
            <w:pPr>
              <w:ind w:left="0" w:hanging="2"/>
              <w:rPr>
                <w:ins w:id="13176" w:author="임 종운" w:date="2022-05-17T11:40:00Z"/>
              </w:rPr>
            </w:pPr>
            <w:ins w:id="13177" w:author="임 종운" w:date="2022-05-17T11:40:00Z">
              <w:r>
                <w:t>INSERT INTO attendance VALUES (6435, 51, 2022-05-28);</w:t>
              </w:r>
            </w:ins>
          </w:p>
          <w:p w14:paraId="78C8916D" w14:textId="77777777" w:rsidR="00D470AE" w:rsidRDefault="00D470AE" w:rsidP="00D470AE">
            <w:pPr>
              <w:ind w:left="0" w:hanging="2"/>
              <w:rPr>
                <w:ins w:id="13178" w:author="임 종운" w:date="2022-05-17T11:40:00Z"/>
              </w:rPr>
            </w:pPr>
            <w:ins w:id="13179" w:author="임 종운" w:date="2022-05-17T11:40:00Z">
              <w:r>
                <w:t>INSERT INTO attendance VALUES (6436, 52, 2022-05-28);</w:t>
              </w:r>
            </w:ins>
          </w:p>
          <w:p w14:paraId="41800BF1" w14:textId="77777777" w:rsidR="00D470AE" w:rsidRDefault="00D470AE" w:rsidP="00D470AE">
            <w:pPr>
              <w:ind w:left="0" w:hanging="2"/>
              <w:rPr>
                <w:ins w:id="13180" w:author="임 종운" w:date="2022-05-17T11:40:00Z"/>
              </w:rPr>
            </w:pPr>
            <w:ins w:id="13181" w:author="임 종운" w:date="2022-05-17T11:40:00Z">
              <w:r>
                <w:t>INSERT INTO attendance VALUES (6437, 53, 2022-05-28);</w:t>
              </w:r>
            </w:ins>
          </w:p>
          <w:p w14:paraId="6856F471" w14:textId="77777777" w:rsidR="00D470AE" w:rsidRDefault="00D470AE" w:rsidP="00D470AE">
            <w:pPr>
              <w:ind w:left="0" w:hanging="2"/>
              <w:rPr>
                <w:ins w:id="13182" w:author="임 종운" w:date="2022-05-17T11:40:00Z"/>
              </w:rPr>
            </w:pPr>
            <w:ins w:id="13183" w:author="임 종운" w:date="2022-05-17T11:40:00Z">
              <w:r>
                <w:t>INSERT INTO attendance VALUES (6438, 54, 2022-05-28);</w:t>
              </w:r>
            </w:ins>
          </w:p>
          <w:p w14:paraId="6AEC6F5C" w14:textId="77777777" w:rsidR="00D470AE" w:rsidRDefault="00D470AE" w:rsidP="00D470AE">
            <w:pPr>
              <w:ind w:left="0" w:hanging="2"/>
              <w:rPr>
                <w:ins w:id="13184" w:author="임 종운" w:date="2022-05-17T11:40:00Z"/>
              </w:rPr>
            </w:pPr>
            <w:ins w:id="13185" w:author="임 종운" w:date="2022-05-17T11:40:00Z">
              <w:r>
                <w:t>INSERT INTO attendance VALUES (6439, 55, 2022-05-28);</w:t>
              </w:r>
            </w:ins>
          </w:p>
          <w:p w14:paraId="0B79143C" w14:textId="77777777" w:rsidR="00D470AE" w:rsidRDefault="00D470AE" w:rsidP="00D470AE">
            <w:pPr>
              <w:ind w:left="0" w:hanging="2"/>
              <w:rPr>
                <w:ins w:id="13186" w:author="임 종운" w:date="2022-05-17T11:40:00Z"/>
              </w:rPr>
            </w:pPr>
            <w:ins w:id="13187" w:author="임 종운" w:date="2022-05-17T11:40:00Z">
              <w:r>
                <w:t>INSERT INTO attendance VALUES (6440, 27, 2022-05-29);</w:t>
              </w:r>
            </w:ins>
          </w:p>
          <w:p w14:paraId="3F0A065B" w14:textId="77777777" w:rsidR="00D470AE" w:rsidRDefault="00D470AE" w:rsidP="00D470AE">
            <w:pPr>
              <w:ind w:left="0" w:hanging="2"/>
              <w:rPr>
                <w:ins w:id="13188" w:author="임 종운" w:date="2022-05-17T11:40:00Z"/>
              </w:rPr>
            </w:pPr>
            <w:ins w:id="13189" w:author="임 종운" w:date="2022-05-17T11:40:00Z">
              <w:r>
                <w:t>INSERT INTO attendance VALUES (6441, 28, 2022-05-29);</w:t>
              </w:r>
            </w:ins>
          </w:p>
          <w:p w14:paraId="7EA2B29D" w14:textId="77777777" w:rsidR="00D470AE" w:rsidRDefault="00D470AE" w:rsidP="00D470AE">
            <w:pPr>
              <w:ind w:left="0" w:hanging="2"/>
              <w:rPr>
                <w:ins w:id="13190" w:author="임 종운" w:date="2022-05-17T11:40:00Z"/>
              </w:rPr>
            </w:pPr>
            <w:ins w:id="13191" w:author="임 종운" w:date="2022-05-17T11:40:00Z">
              <w:r>
                <w:lastRenderedPageBreak/>
                <w:t>INSERT INTO attendance VALUES (6442, 29, 2022-05-29);</w:t>
              </w:r>
            </w:ins>
          </w:p>
          <w:p w14:paraId="42AB1DE8" w14:textId="77777777" w:rsidR="00D470AE" w:rsidRDefault="00D470AE" w:rsidP="00D470AE">
            <w:pPr>
              <w:ind w:left="0" w:hanging="2"/>
              <w:rPr>
                <w:ins w:id="13192" w:author="임 종운" w:date="2022-05-17T11:40:00Z"/>
              </w:rPr>
            </w:pPr>
            <w:ins w:id="13193" w:author="임 종운" w:date="2022-05-17T11:40:00Z">
              <w:r>
                <w:t>INSERT INTO attendance VALUES (6443, 30, 2022-05-29);</w:t>
              </w:r>
            </w:ins>
          </w:p>
          <w:p w14:paraId="39A72446" w14:textId="77777777" w:rsidR="00D470AE" w:rsidRDefault="00D470AE" w:rsidP="00D470AE">
            <w:pPr>
              <w:ind w:left="0" w:hanging="2"/>
              <w:rPr>
                <w:ins w:id="13194" w:author="임 종운" w:date="2022-05-17T11:40:00Z"/>
              </w:rPr>
            </w:pPr>
            <w:ins w:id="13195" w:author="임 종운" w:date="2022-05-17T11:40:00Z">
              <w:r>
                <w:t>INSERT INTO attendance VALUES (6444, 31, 2022-05-29);</w:t>
              </w:r>
            </w:ins>
          </w:p>
          <w:p w14:paraId="5C2766D9" w14:textId="77777777" w:rsidR="00D470AE" w:rsidRDefault="00D470AE" w:rsidP="00D470AE">
            <w:pPr>
              <w:ind w:left="0" w:hanging="2"/>
              <w:rPr>
                <w:ins w:id="13196" w:author="임 종운" w:date="2022-05-17T11:40:00Z"/>
              </w:rPr>
            </w:pPr>
            <w:ins w:id="13197" w:author="임 종운" w:date="2022-05-17T11:40:00Z">
              <w:r>
                <w:t>INSERT INTO attendance VALUES (6445, 32, 2022-05-29);</w:t>
              </w:r>
            </w:ins>
          </w:p>
          <w:p w14:paraId="6EA16F5E" w14:textId="77777777" w:rsidR="00D470AE" w:rsidRDefault="00D470AE" w:rsidP="00D470AE">
            <w:pPr>
              <w:ind w:left="0" w:hanging="2"/>
              <w:rPr>
                <w:ins w:id="13198" w:author="임 종운" w:date="2022-05-17T11:40:00Z"/>
              </w:rPr>
            </w:pPr>
            <w:ins w:id="13199" w:author="임 종운" w:date="2022-05-17T11:40:00Z">
              <w:r>
                <w:t>INSERT INTO attendance VALUES (6446, 33, 2022-05-29);</w:t>
              </w:r>
            </w:ins>
          </w:p>
          <w:p w14:paraId="423A4F80" w14:textId="77777777" w:rsidR="00D470AE" w:rsidRDefault="00D470AE" w:rsidP="00D470AE">
            <w:pPr>
              <w:ind w:left="0" w:hanging="2"/>
              <w:rPr>
                <w:ins w:id="13200" w:author="임 종운" w:date="2022-05-17T11:40:00Z"/>
              </w:rPr>
            </w:pPr>
            <w:ins w:id="13201" w:author="임 종운" w:date="2022-05-17T11:40:00Z">
              <w:r>
                <w:t>INSERT INTO attendance VALUES (6447, 34, 2022-05-29);</w:t>
              </w:r>
            </w:ins>
          </w:p>
          <w:p w14:paraId="5208C022" w14:textId="77777777" w:rsidR="00D470AE" w:rsidRDefault="00D470AE" w:rsidP="00D470AE">
            <w:pPr>
              <w:ind w:left="0" w:hanging="2"/>
              <w:rPr>
                <w:ins w:id="13202" w:author="임 종운" w:date="2022-05-17T11:40:00Z"/>
              </w:rPr>
            </w:pPr>
            <w:ins w:id="13203" w:author="임 종운" w:date="2022-05-17T11:40:00Z">
              <w:r>
                <w:t>INSERT INTO attendance VALUES (6448, 35, 2022-05-29);</w:t>
              </w:r>
            </w:ins>
          </w:p>
          <w:p w14:paraId="34BFC200" w14:textId="77777777" w:rsidR="00D470AE" w:rsidRDefault="00D470AE" w:rsidP="00D470AE">
            <w:pPr>
              <w:ind w:left="0" w:hanging="2"/>
              <w:rPr>
                <w:ins w:id="13204" w:author="임 종운" w:date="2022-05-17T11:40:00Z"/>
              </w:rPr>
            </w:pPr>
            <w:ins w:id="13205" w:author="임 종운" w:date="2022-05-17T11:40:00Z">
              <w:r>
                <w:t>INSERT INTO attendance VALUES (6449, 36, 2022-05-29);</w:t>
              </w:r>
            </w:ins>
          </w:p>
          <w:p w14:paraId="3B82582F" w14:textId="77777777" w:rsidR="00D470AE" w:rsidRDefault="00D470AE" w:rsidP="00D470AE">
            <w:pPr>
              <w:ind w:left="0" w:hanging="2"/>
              <w:rPr>
                <w:ins w:id="13206" w:author="임 종운" w:date="2022-05-17T11:40:00Z"/>
              </w:rPr>
            </w:pPr>
            <w:ins w:id="13207" w:author="임 종운" w:date="2022-05-17T11:40:00Z">
              <w:r>
                <w:t>INSERT INTO attendance VALUES (6450, 37, 2022-05-29);</w:t>
              </w:r>
            </w:ins>
          </w:p>
          <w:p w14:paraId="127DE948" w14:textId="77777777" w:rsidR="00D470AE" w:rsidRDefault="00D470AE" w:rsidP="00D470AE">
            <w:pPr>
              <w:ind w:left="0" w:hanging="2"/>
              <w:rPr>
                <w:ins w:id="13208" w:author="임 종운" w:date="2022-05-17T11:40:00Z"/>
              </w:rPr>
            </w:pPr>
            <w:ins w:id="13209" w:author="임 종운" w:date="2022-05-17T11:40:00Z">
              <w:r>
                <w:t>INSERT INTO attendance VALUES (6451, 38, 2022-05-29);</w:t>
              </w:r>
            </w:ins>
          </w:p>
          <w:p w14:paraId="036B1958" w14:textId="77777777" w:rsidR="00D470AE" w:rsidRDefault="00D470AE" w:rsidP="00D470AE">
            <w:pPr>
              <w:ind w:left="0" w:hanging="2"/>
              <w:rPr>
                <w:ins w:id="13210" w:author="임 종운" w:date="2022-05-17T11:40:00Z"/>
              </w:rPr>
            </w:pPr>
            <w:ins w:id="13211" w:author="임 종운" w:date="2022-05-17T11:40:00Z">
              <w:r>
                <w:t>INSERT INTO attendance VALUES (6452, 39, 2022-05-29);</w:t>
              </w:r>
            </w:ins>
          </w:p>
          <w:p w14:paraId="3EB8028F" w14:textId="77777777" w:rsidR="00D470AE" w:rsidRDefault="00D470AE" w:rsidP="00D470AE">
            <w:pPr>
              <w:ind w:left="0" w:hanging="2"/>
              <w:rPr>
                <w:ins w:id="13212" w:author="임 종운" w:date="2022-05-17T11:40:00Z"/>
              </w:rPr>
            </w:pPr>
            <w:ins w:id="13213" w:author="임 종운" w:date="2022-05-17T11:40:00Z">
              <w:r>
                <w:t>INSERT INTO attendance VALUES (6453, 40, 2022-05-29);</w:t>
              </w:r>
            </w:ins>
          </w:p>
          <w:p w14:paraId="34470DA1" w14:textId="77777777" w:rsidR="00D470AE" w:rsidRDefault="00D470AE" w:rsidP="00D470AE">
            <w:pPr>
              <w:ind w:left="0" w:hanging="2"/>
              <w:rPr>
                <w:ins w:id="13214" w:author="임 종운" w:date="2022-05-17T11:40:00Z"/>
              </w:rPr>
            </w:pPr>
            <w:ins w:id="13215" w:author="임 종운" w:date="2022-05-17T11:40:00Z">
              <w:r>
                <w:t>INSERT INTO attendance VALUES (6454, 41, 2022-05-29);</w:t>
              </w:r>
            </w:ins>
          </w:p>
          <w:p w14:paraId="24E29FA0" w14:textId="77777777" w:rsidR="00D470AE" w:rsidRDefault="00D470AE" w:rsidP="00D470AE">
            <w:pPr>
              <w:ind w:left="0" w:hanging="2"/>
              <w:rPr>
                <w:ins w:id="13216" w:author="임 종운" w:date="2022-05-17T11:40:00Z"/>
              </w:rPr>
            </w:pPr>
            <w:ins w:id="13217" w:author="임 종운" w:date="2022-05-17T11:40:00Z">
              <w:r>
                <w:t>INSERT INTO attendance VALUES (6455, 42, 2022-05-29);</w:t>
              </w:r>
            </w:ins>
          </w:p>
          <w:p w14:paraId="25127134" w14:textId="77777777" w:rsidR="00D470AE" w:rsidRDefault="00D470AE" w:rsidP="00D470AE">
            <w:pPr>
              <w:ind w:left="0" w:hanging="2"/>
              <w:rPr>
                <w:ins w:id="13218" w:author="임 종운" w:date="2022-05-17T11:40:00Z"/>
              </w:rPr>
            </w:pPr>
            <w:ins w:id="13219" w:author="임 종운" w:date="2022-05-17T11:40:00Z">
              <w:r>
                <w:t>INSERT INTO attendance VALUES (6456, 43, 2022-05-29);</w:t>
              </w:r>
            </w:ins>
          </w:p>
          <w:p w14:paraId="4F8D9495" w14:textId="77777777" w:rsidR="00D470AE" w:rsidRDefault="00D470AE" w:rsidP="00D470AE">
            <w:pPr>
              <w:ind w:left="0" w:hanging="2"/>
              <w:rPr>
                <w:ins w:id="13220" w:author="임 종운" w:date="2022-05-17T11:40:00Z"/>
              </w:rPr>
            </w:pPr>
            <w:ins w:id="13221" w:author="임 종운" w:date="2022-05-17T11:40:00Z">
              <w:r>
                <w:t>INSERT INTO attendance VALUES (6457, 44, 2022-05-29);</w:t>
              </w:r>
            </w:ins>
          </w:p>
          <w:p w14:paraId="0589F6EB" w14:textId="77777777" w:rsidR="00D470AE" w:rsidRDefault="00D470AE" w:rsidP="00D470AE">
            <w:pPr>
              <w:ind w:left="0" w:hanging="2"/>
              <w:rPr>
                <w:ins w:id="13222" w:author="임 종운" w:date="2022-05-17T11:40:00Z"/>
              </w:rPr>
            </w:pPr>
            <w:ins w:id="13223" w:author="임 종운" w:date="2022-05-17T11:40:00Z">
              <w:r>
                <w:t>INSERT INTO attendance VALUES (6458, 45, 2022-05-29);</w:t>
              </w:r>
            </w:ins>
          </w:p>
          <w:p w14:paraId="18D2403C" w14:textId="77777777" w:rsidR="00D470AE" w:rsidRDefault="00D470AE" w:rsidP="00D470AE">
            <w:pPr>
              <w:ind w:left="0" w:hanging="2"/>
              <w:rPr>
                <w:ins w:id="13224" w:author="임 종운" w:date="2022-05-17T11:40:00Z"/>
              </w:rPr>
            </w:pPr>
            <w:ins w:id="13225" w:author="임 종운" w:date="2022-05-17T11:40:00Z">
              <w:r>
                <w:t>INSERT INTO attendance VALUES (6459, 46, 2022-05-29);</w:t>
              </w:r>
            </w:ins>
          </w:p>
          <w:p w14:paraId="54F6ED60" w14:textId="77777777" w:rsidR="00D470AE" w:rsidRDefault="00D470AE" w:rsidP="00D470AE">
            <w:pPr>
              <w:ind w:left="0" w:hanging="2"/>
              <w:rPr>
                <w:ins w:id="13226" w:author="임 종운" w:date="2022-05-17T11:40:00Z"/>
              </w:rPr>
            </w:pPr>
            <w:ins w:id="13227" w:author="임 종운" w:date="2022-05-17T11:40:00Z">
              <w:r>
                <w:t>INSERT INTO attendance VALUES (6460, 47, 2022-05-29);</w:t>
              </w:r>
            </w:ins>
          </w:p>
          <w:p w14:paraId="1FFD62D4" w14:textId="77777777" w:rsidR="00D470AE" w:rsidRDefault="00D470AE" w:rsidP="00D470AE">
            <w:pPr>
              <w:ind w:left="0" w:hanging="2"/>
              <w:rPr>
                <w:ins w:id="13228" w:author="임 종운" w:date="2022-05-17T11:40:00Z"/>
              </w:rPr>
            </w:pPr>
            <w:ins w:id="13229" w:author="임 종운" w:date="2022-05-17T11:40:00Z">
              <w:r>
                <w:t>INSERT INTO attendance VALUES (6461, 48, 2022-05-29);</w:t>
              </w:r>
            </w:ins>
          </w:p>
          <w:p w14:paraId="56C52885" w14:textId="77777777" w:rsidR="00D470AE" w:rsidRDefault="00D470AE" w:rsidP="00D470AE">
            <w:pPr>
              <w:ind w:left="0" w:hanging="2"/>
              <w:rPr>
                <w:ins w:id="13230" w:author="임 종운" w:date="2022-05-17T11:40:00Z"/>
              </w:rPr>
            </w:pPr>
            <w:ins w:id="13231" w:author="임 종운" w:date="2022-05-17T11:40:00Z">
              <w:r>
                <w:t>INSERT INTO attendance VALUES (6462, 49, 2022-05-29);</w:t>
              </w:r>
            </w:ins>
          </w:p>
          <w:p w14:paraId="64B0576C" w14:textId="77777777" w:rsidR="00D470AE" w:rsidRDefault="00D470AE" w:rsidP="00D470AE">
            <w:pPr>
              <w:ind w:left="0" w:hanging="2"/>
              <w:rPr>
                <w:ins w:id="13232" w:author="임 종운" w:date="2022-05-17T11:40:00Z"/>
              </w:rPr>
            </w:pPr>
            <w:ins w:id="13233" w:author="임 종운" w:date="2022-05-17T11:40:00Z">
              <w:r>
                <w:t>INSERT INTO attendance VALUES (6463, 50, 2022-05-29);</w:t>
              </w:r>
            </w:ins>
          </w:p>
          <w:p w14:paraId="5C16B3A8" w14:textId="77777777" w:rsidR="00D470AE" w:rsidRDefault="00D470AE" w:rsidP="00D470AE">
            <w:pPr>
              <w:ind w:left="0" w:hanging="2"/>
              <w:rPr>
                <w:ins w:id="13234" w:author="임 종운" w:date="2022-05-17T11:40:00Z"/>
              </w:rPr>
            </w:pPr>
            <w:ins w:id="13235" w:author="임 종운" w:date="2022-05-17T11:40:00Z">
              <w:r>
                <w:t>INSERT INTO attendance VALUES (6464, 51, 2022-05-29);</w:t>
              </w:r>
            </w:ins>
          </w:p>
          <w:p w14:paraId="6DF723AC" w14:textId="77777777" w:rsidR="00D470AE" w:rsidRDefault="00D470AE" w:rsidP="00D470AE">
            <w:pPr>
              <w:ind w:left="0" w:hanging="2"/>
              <w:rPr>
                <w:ins w:id="13236" w:author="임 종운" w:date="2022-05-17T11:40:00Z"/>
              </w:rPr>
            </w:pPr>
            <w:ins w:id="13237" w:author="임 종운" w:date="2022-05-17T11:40:00Z">
              <w:r>
                <w:t>INSERT INTO attendance VALUES (6465, 52, 2022-05-29);</w:t>
              </w:r>
            </w:ins>
          </w:p>
          <w:p w14:paraId="3D20700D" w14:textId="77777777" w:rsidR="00D470AE" w:rsidRDefault="00D470AE" w:rsidP="00D470AE">
            <w:pPr>
              <w:ind w:left="0" w:hanging="2"/>
              <w:rPr>
                <w:ins w:id="13238" w:author="임 종운" w:date="2022-05-17T11:40:00Z"/>
              </w:rPr>
            </w:pPr>
            <w:ins w:id="13239" w:author="임 종운" w:date="2022-05-17T11:40:00Z">
              <w:r>
                <w:t>INSERT INTO attendance VALUES (6466, 53, 2022-05-29);</w:t>
              </w:r>
            </w:ins>
          </w:p>
          <w:p w14:paraId="20777239" w14:textId="77777777" w:rsidR="00D470AE" w:rsidRDefault="00D470AE" w:rsidP="00D470AE">
            <w:pPr>
              <w:ind w:left="0" w:hanging="2"/>
              <w:rPr>
                <w:ins w:id="13240" w:author="임 종운" w:date="2022-05-17T11:40:00Z"/>
              </w:rPr>
            </w:pPr>
            <w:ins w:id="13241" w:author="임 종운" w:date="2022-05-17T11:40:00Z">
              <w:r>
                <w:t>INSERT INTO attendance VALUES (6467, 54, 2022-05-29);</w:t>
              </w:r>
            </w:ins>
          </w:p>
          <w:p w14:paraId="2165C3D5" w14:textId="77777777" w:rsidR="00D470AE" w:rsidRDefault="00D470AE" w:rsidP="00D470AE">
            <w:pPr>
              <w:ind w:left="0" w:hanging="2"/>
              <w:rPr>
                <w:ins w:id="13242" w:author="임 종운" w:date="2022-05-17T11:40:00Z"/>
              </w:rPr>
            </w:pPr>
            <w:ins w:id="13243" w:author="임 종운" w:date="2022-05-17T11:40:00Z">
              <w:r>
                <w:t>INSERT INTO attendance VALUES (6468, 55, 2022-05-29);</w:t>
              </w:r>
            </w:ins>
          </w:p>
          <w:p w14:paraId="58169506" w14:textId="77777777" w:rsidR="00D470AE" w:rsidRDefault="00D470AE" w:rsidP="00D470AE">
            <w:pPr>
              <w:ind w:left="0" w:hanging="2"/>
              <w:rPr>
                <w:ins w:id="13244" w:author="임 종운" w:date="2022-05-17T11:40:00Z"/>
              </w:rPr>
            </w:pPr>
            <w:ins w:id="13245" w:author="임 종운" w:date="2022-05-17T11:40:00Z">
              <w:r>
                <w:lastRenderedPageBreak/>
                <w:t>INSERT INTO attendance VALUES (6469, 27, 2022-05-30);</w:t>
              </w:r>
            </w:ins>
          </w:p>
          <w:p w14:paraId="755FEE6E" w14:textId="77777777" w:rsidR="00D470AE" w:rsidRDefault="00D470AE" w:rsidP="00D470AE">
            <w:pPr>
              <w:ind w:left="0" w:hanging="2"/>
              <w:rPr>
                <w:ins w:id="13246" w:author="임 종운" w:date="2022-05-17T11:40:00Z"/>
              </w:rPr>
            </w:pPr>
            <w:ins w:id="13247" w:author="임 종운" w:date="2022-05-17T11:40:00Z">
              <w:r>
                <w:t>INSERT INTO attendance VALUES (6470, 28, 2022-05-30);</w:t>
              </w:r>
            </w:ins>
          </w:p>
          <w:p w14:paraId="7C4AD756" w14:textId="77777777" w:rsidR="00D470AE" w:rsidRDefault="00D470AE" w:rsidP="00D470AE">
            <w:pPr>
              <w:ind w:left="0" w:hanging="2"/>
              <w:rPr>
                <w:ins w:id="13248" w:author="임 종운" w:date="2022-05-17T11:40:00Z"/>
              </w:rPr>
            </w:pPr>
            <w:ins w:id="13249" w:author="임 종운" w:date="2022-05-17T11:40:00Z">
              <w:r>
                <w:t>INSERT INTO attendance VALUES (6471, 29, 2022-05-30);</w:t>
              </w:r>
            </w:ins>
          </w:p>
          <w:p w14:paraId="5E33F54D" w14:textId="77777777" w:rsidR="00D470AE" w:rsidRDefault="00D470AE" w:rsidP="00D470AE">
            <w:pPr>
              <w:ind w:left="0" w:hanging="2"/>
              <w:rPr>
                <w:ins w:id="13250" w:author="임 종운" w:date="2022-05-17T11:40:00Z"/>
              </w:rPr>
            </w:pPr>
            <w:ins w:id="13251" w:author="임 종운" w:date="2022-05-17T11:40:00Z">
              <w:r>
                <w:t>INSERT INTO attendance VALUES (6472, 30, 2022-05-30);</w:t>
              </w:r>
            </w:ins>
          </w:p>
          <w:p w14:paraId="0A567CF1" w14:textId="77777777" w:rsidR="00D470AE" w:rsidRDefault="00D470AE" w:rsidP="00D470AE">
            <w:pPr>
              <w:ind w:left="0" w:hanging="2"/>
              <w:rPr>
                <w:ins w:id="13252" w:author="임 종운" w:date="2022-05-17T11:40:00Z"/>
              </w:rPr>
            </w:pPr>
            <w:ins w:id="13253" w:author="임 종운" w:date="2022-05-17T11:40:00Z">
              <w:r>
                <w:t>INSERT INTO attendance VALUES (6473, 31, 2022-05-30);</w:t>
              </w:r>
            </w:ins>
          </w:p>
          <w:p w14:paraId="3303E798" w14:textId="77777777" w:rsidR="00D470AE" w:rsidRDefault="00D470AE" w:rsidP="00D470AE">
            <w:pPr>
              <w:ind w:left="0" w:hanging="2"/>
              <w:rPr>
                <w:ins w:id="13254" w:author="임 종운" w:date="2022-05-17T11:40:00Z"/>
              </w:rPr>
            </w:pPr>
            <w:ins w:id="13255" w:author="임 종운" w:date="2022-05-17T11:40:00Z">
              <w:r>
                <w:t>INSERT INTO attendance VALUES (6474, 32, 2022-05-30);</w:t>
              </w:r>
            </w:ins>
          </w:p>
          <w:p w14:paraId="37D874FB" w14:textId="77777777" w:rsidR="00D470AE" w:rsidRDefault="00D470AE" w:rsidP="00D470AE">
            <w:pPr>
              <w:ind w:left="0" w:hanging="2"/>
              <w:rPr>
                <w:ins w:id="13256" w:author="임 종운" w:date="2022-05-17T11:40:00Z"/>
              </w:rPr>
            </w:pPr>
            <w:ins w:id="13257" w:author="임 종운" w:date="2022-05-17T11:40:00Z">
              <w:r>
                <w:t>INSERT INTO attendance VALUES (6475, 33, 2022-05-30);</w:t>
              </w:r>
            </w:ins>
          </w:p>
          <w:p w14:paraId="060C94F5" w14:textId="77777777" w:rsidR="00D470AE" w:rsidRDefault="00D470AE" w:rsidP="00D470AE">
            <w:pPr>
              <w:ind w:left="0" w:hanging="2"/>
              <w:rPr>
                <w:ins w:id="13258" w:author="임 종운" w:date="2022-05-17T11:40:00Z"/>
              </w:rPr>
            </w:pPr>
            <w:ins w:id="13259" w:author="임 종운" w:date="2022-05-17T11:40:00Z">
              <w:r>
                <w:t>INSERT INTO attendance VALUES (6476, 34, 2022-05-30);</w:t>
              </w:r>
            </w:ins>
          </w:p>
          <w:p w14:paraId="2BBB3154" w14:textId="77777777" w:rsidR="00D470AE" w:rsidRDefault="00D470AE" w:rsidP="00D470AE">
            <w:pPr>
              <w:ind w:left="0" w:hanging="2"/>
              <w:rPr>
                <w:ins w:id="13260" w:author="임 종운" w:date="2022-05-17T11:40:00Z"/>
              </w:rPr>
            </w:pPr>
            <w:ins w:id="13261" w:author="임 종운" w:date="2022-05-17T11:40:00Z">
              <w:r>
                <w:t>INSERT INTO attendance VALUES (6477, 35, 2022-05-30);</w:t>
              </w:r>
            </w:ins>
          </w:p>
          <w:p w14:paraId="47603171" w14:textId="77777777" w:rsidR="00D470AE" w:rsidRDefault="00D470AE" w:rsidP="00D470AE">
            <w:pPr>
              <w:ind w:left="0" w:hanging="2"/>
              <w:rPr>
                <w:ins w:id="13262" w:author="임 종운" w:date="2022-05-17T11:40:00Z"/>
              </w:rPr>
            </w:pPr>
            <w:ins w:id="13263" w:author="임 종운" w:date="2022-05-17T11:40:00Z">
              <w:r>
                <w:t>INSERT INTO attendance VALUES (6478, 36, 2022-05-30);</w:t>
              </w:r>
            </w:ins>
          </w:p>
          <w:p w14:paraId="5055924B" w14:textId="77777777" w:rsidR="00D470AE" w:rsidRDefault="00D470AE" w:rsidP="00D470AE">
            <w:pPr>
              <w:ind w:left="0" w:hanging="2"/>
              <w:rPr>
                <w:ins w:id="13264" w:author="임 종운" w:date="2022-05-17T11:40:00Z"/>
              </w:rPr>
            </w:pPr>
            <w:ins w:id="13265" w:author="임 종운" w:date="2022-05-17T11:40:00Z">
              <w:r>
                <w:t>INSERT INTO attendance VALUES (6479, 37, 2022-05-30);</w:t>
              </w:r>
            </w:ins>
          </w:p>
          <w:p w14:paraId="7DDA23B4" w14:textId="77777777" w:rsidR="00D470AE" w:rsidRDefault="00D470AE" w:rsidP="00D470AE">
            <w:pPr>
              <w:ind w:left="0" w:hanging="2"/>
              <w:rPr>
                <w:ins w:id="13266" w:author="임 종운" w:date="2022-05-17T11:40:00Z"/>
              </w:rPr>
            </w:pPr>
            <w:ins w:id="13267" w:author="임 종운" w:date="2022-05-17T11:40:00Z">
              <w:r>
                <w:t>INSERT INTO attendance VALUES (6480, 38, 2022-05-30);</w:t>
              </w:r>
            </w:ins>
          </w:p>
          <w:p w14:paraId="3498B623" w14:textId="77777777" w:rsidR="00D470AE" w:rsidRDefault="00D470AE" w:rsidP="00D470AE">
            <w:pPr>
              <w:ind w:left="0" w:hanging="2"/>
              <w:rPr>
                <w:ins w:id="13268" w:author="임 종운" w:date="2022-05-17T11:40:00Z"/>
              </w:rPr>
            </w:pPr>
            <w:ins w:id="13269" w:author="임 종운" w:date="2022-05-17T11:40:00Z">
              <w:r>
                <w:t>INSERT INTO attendance VALUES (6481, 39, 2022-05-30);</w:t>
              </w:r>
            </w:ins>
          </w:p>
          <w:p w14:paraId="61903F65" w14:textId="77777777" w:rsidR="00D470AE" w:rsidRDefault="00D470AE" w:rsidP="00D470AE">
            <w:pPr>
              <w:ind w:left="0" w:hanging="2"/>
              <w:rPr>
                <w:ins w:id="13270" w:author="임 종운" w:date="2022-05-17T11:40:00Z"/>
              </w:rPr>
            </w:pPr>
            <w:ins w:id="13271" w:author="임 종운" w:date="2022-05-17T11:40:00Z">
              <w:r>
                <w:t>INSERT INTO attendance VALUES (6482, 40, 2022-05-30);</w:t>
              </w:r>
            </w:ins>
          </w:p>
          <w:p w14:paraId="75DCE7FF" w14:textId="77777777" w:rsidR="00D470AE" w:rsidRDefault="00D470AE" w:rsidP="00D470AE">
            <w:pPr>
              <w:ind w:left="0" w:hanging="2"/>
              <w:rPr>
                <w:ins w:id="13272" w:author="임 종운" w:date="2022-05-17T11:40:00Z"/>
              </w:rPr>
            </w:pPr>
            <w:ins w:id="13273" w:author="임 종운" w:date="2022-05-17T11:40:00Z">
              <w:r>
                <w:t>INSERT INTO attendance VALUES (6483, 41, 2022-05-30);</w:t>
              </w:r>
            </w:ins>
          </w:p>
          <w:p w14:paraId="36BD0777" w14:textId="77777777" w:rsidR="00D470AE" w:rsidRDefault="00D470AE" w:rsidP="00D470AE">
            <w:pPr>
              <w:ind w:left="0" w:hanging="2"/>
              <w:rPr>
                <w:ins w:id="13274" w:author="임 종운" w:date="2022-05-17T11:40:00Z"/>
              </w:rPr>
            </w:pPr>
            <w:ins w:id="13275" w:author="임 종운" w:date="2022-05-17T11:40:00Z">
              <w:r>
                <w:t>INSERT INTO attendance VALUES (6484, 42, 2022-05-30);</w:t>
              </w:r>
            </w:ins>
          </w:p>
          <w:p w14:paraId="0CD43461" w14:textId="77777777" w:rsidR="00D470AE" w:rsidRDefault="00D470AE" w:rsidP="00D470AE">
            <w:pPr>
              <w:ind w:left="0" w:hanging="2"/>
              <w:rPr>
                <w:ins w:id="13276" w:author="임 종운" w:date="2022-05-17T11:40:00Z"/>
              </w:rPr>
            </w:pPr>
            <w:ins w:id="13277" w:author="임 종운" w:date="2022-05-17T11:40:00Z">
              <w:r>
                <w:t>INSERT INTO attendance VALUES (6485, 43, 2022-05-30);</w:t>
              </w:r>
            </w:ins>
          </w:p>
          <w:p w14:paraId="43EA200A" w14:textId="77777777" w:rsidR="00D470AE" w:rsidRDefault="00D470AE" w:rsidP="00D470AE">
            <w:pPr>
              <w:ind w:left="0" w:hanging="2"/>
              <w:rPr>
                <w:ins w:id="13278" w:author="임 종운" w:date="2022-05-17T11:40:00Z"/>
              </w:rPr>
            </w:pPr>
            <w:ins w:id="13279" w:author="임 종운" w:date="2022-05-17T11:40:00Z">
              <w:r>
                <w:t>INSERT INTO attendance VALUES (6486, 44, 2022-05-30);</w:t>
              </w:r>
            </w:ins>
          </w:p>
          <w:p w14:paraId="07DBFF52" w14:textId="77777777" w:rsidR="00D470AE" w:rsidRDefault="00D470AE" w:rsidP="00D470AE">
            <w:pPr>
              <w:ind w:left="0" w:hanging="2"/>
              <w:rPr>
                <w:ins w:id="13280" w:author="임 종운" w:date="2022-05-17T11:40:00Z"/>
              </w:rPr>
            </w:pPr>
            <w:ins w:id="13281" w:author="임 종운" w:date="2022-05-17T11:40:00Z">
              <w:r>
                <w:t>INSERT INTO attendance VALUES (6487, 45, 2022-05-30);</w:t>
              </w:r>
            </w:ins>
          </w:p>
          <w:p w14:paraId="1DDE9E8B" w14:textId="77777777" w:rsidR="00D470AE" w:rsidRDefault="00D470AE" w:rsidP="00D470AE">
            <w:pPr>
              <w:ind w:left="0" w:hanging="2"/>
              <w:rPr>
                <w:ins w:id="13282" w:author="임 종운" w:date="2022-05-17T11:40:00Z"/>
              </w:rPr>
            </w:pPr>
            <w:ins w:id="13283" w:author="임 종운" w:date="2022-05-17T11:40:00Z">
              <w:r>
                <w:t>INSERT INTO attendance VALUES (6488, 46, 2022-05-30);</w:t>
              </w:r>
            </w:ins>
          </w:p>
          <w:p w14:paraId="0075055B" w14:textId="77777777" w:rsidR="00D470AE" w:rsidRDefault="00D470AE" w:rsidP="00D470AE">
            <w:pPr>
              <w:ind w:left="0" w:hanging="2"/>
              <w:rPr>
                <w:ins w:id="13284" w:author="임 종운" w:date="2022-05-17T11:40:00Z"/>
              </w:rPr>
            </w:pPr>
            <w:ins w:id="13285" w:author="임 종운" w:date="2022-05-17T11:40:00Z">
              <w:r>
                <w:t>INSERT INTO attendance VALUES (6489, 47, 2022-05-30);</w:t>
              </w:r>
            </w:ins>
          </w:p>
          <w:p w14:paraId="245B12C8" w14:textId="77777777" w:rsidR="00D470AE" w:rsidRDefault="00D470AE" w:rsidP="00D470AE">
            <w:pPr>
              <w:ind w:left="0" w:hanging="2"/>
              <w:rPr>
                <w:ins w:id="13286" w:author="임 종운" w:date="2022-05-17T11:40:00Z"/>
              </w:rPr>
            </w:pPr>
            <w:ins w:id="13287" w:author="임 종운" w:date="2022-05-17T11:40:00Z">
              <w:r>
                <w:t>INSERT INTO attendance VALUES (6490, 48, 2022-05-30);</w:t>
              </w:r>
            </w:ins>
          </w:p>
          <w:p w14:paraId="54EC4844" w14:textId="77777777" w:rsidR="00D470AE" w:rsidRDefault="00D470AE" w:rsidP="00D470AE">
            <w:pPr>
              <w:ind w:left="0" w:hanging="2"/>
              <w:rPr>
                <w:ins w:id="13288" w:author="임 종운" w:date="2022-05-17T11:40:00Z"/>
              </w:rPr>
            </w:pPr>
            <w:ins w:id="13289" w:author="임 종운" w:date="2022-05-17T11:40:00Z">
              <w:r>
                <w:t>INSERT INTO attendance VALUES (6491, 49, 2022-05-30);</w:t>
              </w:r>
            </w:ins>
          </w:p>
          <w:p w14:paraId="079D343B" w14:textId="77777777" w:rsidR="00D470AE" w:rsidRDefault="00D470AE" w:rsidP="00D470AE">
            <w:pPr>
              <w:ind w:left="0" w:hanging="2"/>
              <w:rPr>
                <w:ins w:id="13290" w:author="임 종운" w:date="2022-05-17T11:40:00Z"/>
              </w:rPr>
            </w:pPr>
            <w:ins w:id="13291" w:author="임 종운" w:date="2022-05-17T11:40:00Z">
              <w:r>
                <w:t>INSERT INTO attendance VALUES (6492, 50, 2022-05-30);</w:t>
              </w:r>
            </w:ins>
          </w:p>
          <w:p w14:paraId="34E97D39" w14:textId="77777777" w:rsidR="00D470AE" w:rsidRDefault="00D470AE" w:rsidP="00D470AE">
            <w:pPr>
              <w:ind w:left="0" w:hanging="2"/>
              <w:rPr>
                <w:ins w:id="13292" w:author="임 종운" w:date="2022-05-17T11:40:00Z"/>
              </w:rPr>
            </w:pPr>
            <w:ins w:id="13293" w:author="임 종운" w:date="2022-05-17T11:40:00Z">
              <w:r>
                <w:t>INSERT INTO attendance VALUES (6493, 51, 2022-05-30);</w:t>
              </w:r>
            </w:ins>
          </w:p>
          <w:p w14:paraId="7C75B99D" w14:textId="77777777" w:rsidR="00D470AE" w:rsidRDefault="00D470AE" w:rsidP="00D470AE">
            <w:pPr>
              <w:ind w:left="0" w:hanging="2"/>
              <w:rPr>
                <w:ins w:id="13294" w:author="임 종운" w:date="2022-05-17T11:40:00Z"/>
              </w:rPr>
            </w:pPr>
            <w:ins w:id="13295" w:author="임 종운" w:date="2022-05-17T11:40:00Z">
              <w:r>
                <w:t>INSERT INTO attendance VALUES (6494, 52, 2022-05-30);</w:t>
              </w:r>
            </w:ins>
          </w:p>
          <w:p w14:paraId="4B5EA7EE" w14:textId="77777777" w:rsidR="00D470AE" w:rsidRDefault="00D470AE" w:rsidP="00D470AE">
            <w:pPr>
              <w:ind w:left="0" w:hanging="2"/>
              <w:rPr>
                <w:ins w:id="13296" w:author="임 종운" w:date="2022-05-17T11:40:00Z"/>
              </w:rPr>
            </w:pPr>
            <w:ins w:id="13297" w:author="임 종운" w:date="2022-05-17T11:40:00Z">
              <w:r>
                <w:t>INSERT INTO attendance VALUES (6495, 53, 2022-05-30);</w:t>
              </w:r>
            </w:ins>
          </w:p>
          <w:p w14:paraId="095D44E2" w14:textId="77777777" w:rsidR="00D470AE" w:rsidRDefault="00D470AE" w:rsidP="00D470AE">
            <w:pPr>
              <w:ind w:left="0" w:hanging="2"/>
              <w:rPr>
                <w:ins w:id="13298" w:author="임 종운" w:date="2022-05-17T11:40:00Z"/>
              </w:rPr>
            </w:pPr>
            <w:ins w:id="13299" w:author="임 종운" w:date="2022-05-17T11:40:00Z">
              <w:r>
                <w:lastRenderedPageBreak/>
                <w:t>INSERT INTO attendance VALUES (6496, 54, 2022-05-30);</w:t>
              </w:r>
            </w:ins>
          </w:p>
          <w:p w14:paraId="5A284966" w14:textId="77777777" w:rsidR="00D470AE" w:rsidRDefault="00D470AE" w:rsidP="00D470AE">
            <w:pPr>
              <w:ind w:left="0" w:hanging="2"/>
              <w:rPr>
                <w:ins w:id="13300" w:author="임 종운" w:date="2022-05-17T11:40:00Z"/>
              </w:rPr>
            </w:pPr>
            <w:ins w:id="13301" w:author="임 종운" w:date="2022-05-17T11:40:00Z">
              <w:r>
                <w:t>INSERT INTO attendance VALUES (6497, 55, 2022-05-30);</w:t>
              </w:r>
            </w:ins>
          </w:p>
          <w:p w14:paraId="5694A9D7" w14:textId="77777777" w:rsidR="00D470AE" w:rsidRDefault="00D470AE" w:rsidP="00D470AE">
            <w:pPr>
              <w:ind w:left="0" w:hanging="2"/>
              <w:rPr>
                <w:ins w:id="13302" w:author="임 종운" w:date="2022-05-17T11:40:00Z"/>
              </w:rPr>
            </w:pPr>
            <w:ins w:id="13303" w:author="임 종운" w:date="2022-05-17T11:40:00Z">
              <w:r>
                <w:t>INSERT INTO attendance VALUES (6498, 27, 2022-05-31);</w:t>
              </w:r>
            </w:ins>
          </w:p>
          <w:p w14:paraId="20448A81" w14:textId="77777777" w:rsidR="00D470AE" w:rsidRDefault="00D470AE" w:rsidP="00D470AE">
            <w:pPr>
              <w:ind w:left="0" w:hanging="2"/>
              <w:rPr>
                <w:ins w:id="13304" w:author="임 종운" w:date="2022-05-17T11:40:00Z"/>
              </w:rPr>
            </w:pPr>
            <w:ins w:id="13305" w:author="임 종운" w:date="2022-05-17T11:40:00Z">
              <w:r>
                <w:t>INSERT INTO attendance VALUES (6499, 28, 2022-05-31);</w:t>
              </w:r>
            </w:ins>
          </w:p>
          <w:p w14:paraId="008231D6" w14:textId="77777777" w:rsidR="00D470AE" w:rsidRDefault="00D470AE" w:rsidP="00D470AE">
            <w:pPr>
              <w:ind w:left="0" w:hanging="2"/>
              <w:rPr>
                <w:ins w:id="13306" w:author="임 종운" w:date="2022-05-17T11:40:00Z"/>
              </w:rPr>
            </w:pPr>
            <w:ins w:id="13307" w:author="임 종운" w:date="2022-05-17T11:40:00Z">
              <w:r>
                <w:t>INSERT INTO attendance VALUES (6500, 29, 2022-05-31);</w:t>
              </w:r>
            </w:ins>
          </w:p>
          <w:p w14:paraId="1DBE9059" w14:textId="77777777" w:rsidR="00D470AE" w:rsidRDefault="00D470AE" w:rsidP="00D470AE">
            <w:pPr>
              <w:ind w:left="0" w:hanging="2"/>
              <w:rPr>
                <w:ins w:id="13308" w:author="임 종운" w:date="2022-05-17T11:40:00Z"/>
              </w:rPr>
            </w:pPr>
            <w:ins w:id="13309" w:author="임 종운" w:date="2022-05-17T11:40:00Z">
              <w:r>
                <w:t>INSERT INTO attendance VALUES (6501, 30, 2022-05-31);</w:t>
              </w:r>
            </w:ins>
          </w:p>
          <w:p w14:paraId="32B46340" w14:textId="77777777" w:rsidR="00D470AE" w:rsidRDefault="00D470AE" w:rsidP="00D470AE">
            <w:pPr>
              <w:ind w:left="0" w:hanging="2"/>
              <w:rPr>
                <w:ins w:id="13310" w:author="임 종운" w:date="2022-05-17T11:40:00Z"/>
              </w:rPr>
            </w:pPr>
            <w:ins w:id="13311" w:author="임 종운" w:date="2022-05-17T11:40:00Z">
              <w:r>
                <w:t>INSERT INTO attendance VALUES (6502, 31, 2022-05-31);</w:t>
              </w:r>
            </w:ins>
          </w:p>
          <w:p w14:paraId="4D506714" w14:textId="77777777" w:rsidR="00D470AE" w:rsidRDefault="00D470AE" w:rsidP="00D470AE">
            <w:pPr>
              <w:ind w:left="0" w:hanging="2"/>
              <w:rPr>
                <w:ins w:id="13312" w:author="임 종운" w:date="2022-05-17T11:40:00Z"/>
              </w:rPr>
            </w:pPr>
            <w:ins w:id="13313" w:author="임 종운" w:date="2022-05-17T11:40:00Z">
              <w:r>
                <w:t>INSERT INTO attendance VALUES (6503, 32, 2022-05-31);</w:t>
              </w:r>
            </w:ins>
          </w:p>
          <w:p w14:paraId="208F3DC7" w14:textId="77777777" w:rsidR="00D470AE" w:rsidRDefault="00D470AE" w:rsidP="00D470AE">
            <w:pPr>
              <w:ind w:left="0" w:hanging="2"/>
              <w:rPr>
                <w:ins w:id="13314" w:author="임 종운" w:date="2022-05-17T11:40:00Z"/>
              </w:rPr>
            </w:pPr>
            <w:ins w:id="13315" w:author="임 종운" w:date="2022-05-17T11:40:00Z">
              <w:r>
                <w:t>INSERT INTO attendance VALUES (6504, 33, 2022-05-31);</w:t>
              </w:r>
            </w:ins>
          </w:p>
          <w:p w14:paraId="3241AC72" w14:textId="77777777" w:rsidR="00D470AE" w:rsidRDefault="00D470AE" w:rsidP="00D470AE">
            <w:pPr>
              <w:ind w:left="0" w:hanging="2"/>
              <w:rPr>
                <w:ins w:id="13316" w:author="임 종운" w:date="2022-05-17T11:40:00Z"/>
              </w:rPr>
            </w:pPr>
            <w:ins w:id="13317" w:author="임 종운" w:date="2022-05-17T11:40:00Z">
              <w:r>
                <w:t>INSERT INTO attendance VALUES (6505, 34, 2022-05-31);</w:t>
              </w:r>
            </w:ins>
          </w:p>
          <w:p w14:paraId="1C817140" w14:textId="77777777" w:rsidR="00D470AE" w:rsidRDefault="00D470AE" w:rsidP="00D470AE">
            <w:pPr>
              <w:ind w:left="0" w:hanging="2"/>
              <w:rPr>
                <w:ins w:id="13318" w:author="임 종운" w:date="2022-05-17T11:40:00Z"/>
              </w:rPr>
            </w:pPr>
            <w:ins w:id="13319" w:author="임 종운" w:date="2022-05-17T11:40:00Z">
              <w:r>
                <w:t>INSERT INTO attendance VALUES (6506, 35, 2022-05-31);</w:t>
              </w:r>
            </w:ins>
          </w:p>
          <w:p w14:paraId="2CE263F1" w14:textId="77777777" w:rsidR="00D470AE" w:rsidRDefault="00D470AE" w:rsidP="00D470AE">
            <w:pPr>
              <w:ind w:left="0" w:hanging="2"/>
              <w:rPr>
                <w:ins w:id="13320" w:author="임 종운" w:date="2022-05-17T11:40:00Z"/>
              </w:rPr>
            </w:pPr>
            <w:ins w:id="13321" w:author="임 종운" w:date="2022-05-17T11:40:00Z">
              <w:r>
                <w:t>INSERT INTO attendance VALUES (6507, 36, 2022-05-31);</w:t>
              </w:r>
            </w:ins>
          </w:p>
          <w:p w14:paraId="0420D72A" w14:textId="77777777" w:rsidR="00D470AE" w:rsidRDefault="00D470AE" w:rsidP="00D470AE">
            <w:pPr>
              <w:ind w:left="0" w:hanging="2"/>
              <w:rPr>
                <w:ins w:id="13322" w:author="임 종운" w:date="2022-05-17T11:40:00Z"/>
              </w:rPr>
            </w:pPr>
            <w:ins w:id="13323" w:author="임 종운" w:date="2022-05-17T11:40:00Z">
              <w:r>
                <w:t>INSERT INTO attendance VALUES (6508, 37, 2022-05-31);</w:t>
              </w:r>
            </w:ins>
          </w:p>
          <w:p w14:paraId="7AEB2C16" w14:textId="77777777" w:rsidR="00D470AE" w:rsidRDefault="00D470AE" w:rsidP="00D470AE">
            <w:pPr>
              <w:ind w:left="0" w:hanging="2"/>
              <w:rPr>
                <w:ins w:id="13324" w:author="임 종운" w:date="2022-05-17T11:40:00Z"/>
              </w:rPr>
            </w:pPr>
            <w:ins w:id="13325" w:author="임 종운" w:date="2022-05-17T11:40:00Z">
              <w:r>
                <w:t>INSERT INTO attendance VALUES (6509, 38, 2022-05-31);</w:t>
              </w:r>
            </w:ins>
          </w:p>
          <w:p w14:paraId="2B075349" w14:textId="77777777" w:rsidR="00D470AE" w:rsidRDefault="00D470AE" w:rsidP="00D470AE">
            <w:pPr>
              <w:ind w:left="0" w:hanging="2"/>
              <w:rPr>
                <w:ins w:id="13326" w:author="임 종운" w:date="2022-05-17T11:40:00Z"/>
              </w:rPr>
            </w:pPr>
            <w:ins w:id="13327" w:author="임 종운" w:date="2022-05-17T11:40:00Z">
              <w:r>
                <w:t>INSERT INTO attendance VALUES (6510, 39, 2022-05-31);</w:t>
              </w:r>
            </w:ins>
          </w:p>
          <w:p w14:paraId="5312E4C5" w14:textId="77777777" w:rsidR="00D470AE" w:rsidRDefault="00D470AE" w:rsidP="00D470AE">
            <w:pPr>
              <w:ind w:left="0" w:hanging="2"/>
              <w:rPr>
                <w:ins w:id="13328" w:author="임 종운" w:date="2022-05-17T11:40:00Z"/>
              </w:rPr>
            </w:pPr>
            <w:ins w:id="13329" w:author="임 종운" w:date="2022-05-17T11:40:00Z">
              <w:r>
                <w:t>INSERT INTO attendance VALUES (6511, 40, 2022-05-31);</w:t>
              </w:r>
            </w:ins>
          </w:p>
          <w:p w14:paraId="16DF3DD3" w14:textId="77777777" w:rsidR="00D470AE" w:rsidRDefault="00D470AE" w:rsidP="00D470AE">
            <w:pPr>
              <w:ind w:left="0" w:hanging="2"/>
              <w:rPr>
                <w:ins w:id="13330" w:author="임 종운" w:date="2022-05-17T11:40:00Z"/>
              </w:rPr>
            </w:pPr>
            <w:ins w:id="13331" w:author="임 종운" w:date="2022-05-17T11:40:00Z">
              <w:r>
                <w:t>INSERT INTO attendance VALUES (6512, 41, 2022-05-31);</w:t>
              </w:r>
            </w:ins>
          </w:p>
          <w:p w14:paraId="0D537C7B" w14:textId="77777777" w:rsidR="00D470AE" w:rsidRDefault="00D470AE" w:rsidP="00D470AE">
            <w:pPr>
              <w:ind w:left="0" w:hanging="2"/>
              <w:rPr>
                <w:ins w:id="13332" w:author="임 종운" w:date="2022-05-17T11:40:00Z"/>
              </w:rPr>
            </w:pPr>
            <w:ins w:id="13333" w:author="임 종운" w:date="2022-05-17T11:40:00Z">
              <w:r>
                <w:t>INSERT INTO attendance VALUES (6513, 42, 2022-05-31);</w:t>
              </w:r>
            </w:ins>
          </w:p>
          <w:p w14:paraId="56DB3055" w14:textId="77777777" w:rsidR="00D470AE" w:rsidRDefault="00D470AE" w:rsidP="00D470AE">
            <w:pPr>
              <w:ind w:left="0" w:hanging="2"/>
              <w:rPr>
                <w:ins w:id="13334" w:author="임 종운" w:date="2022-05-17T11:40:00Z"/>
              </w:rPr>
            </w:pPr>
            <w:ins w:id="13335" w:author="임 종운" w:date="2022-05-17T11:40:00Z">
              <w:r>
                <w:t>INSERT INTO attendance VALUES (6514, 43, 2022-05-31);</w:t>
              </w:r>
            </w:ins>
          </w:p>
          <w:p w14:paraId="31DA08D1" w14:textId="77777777" w:rsidR="00D470AE" w:rsidRDefault="00D470AE" w:rsidP="00D470AE">
            <w:pPr>
              <w:ind w:left="0" w:hanging="2"/>
              <w:rPr>
                <w:ins w:id="13336" w:author="임 종운" w:date="2022-05-17T11:40:00Z"/>
              </w:rPr>
            </w:pPr>
            <w:ins w:id="13337" w:author="임 종운" w:date="2022-05-17T11:40:00Z">
              <w:r>
                <w:t>INSERT INTO attendance VALUES (6515, 44, 2022-05-31);</w:t>
              </w:r>
            </w:ins>
          </w:p>
          <w:p w14:paraId="14910EE6" w14:textId="77777777" w:rsidR="00D470AE" w:rsidRDefault="00D470AE" w:rsidP="00D470AE">
            <w:pPr>
              <w:ind w:left="0" w:hanging="2"/>
              <w:rPr>
                <w:ins w:id="13338" w:author="임 종운" w:date="2022-05-17T11:40:00Z"/>
              </w:rPr>
            </w:pPr>
            <w:ins w:id="13339" w:author="임 종운" w:date="2022-05-17T11:40:00Z">
              <w:r>
                <w:t>INSERT INTO attendance VALUES (6516, 45, 2022-05-31);</w:t>
              </w:r>
            </w:ins>
          </w:p>
          <w:p w14:paraId="1BF54049" w14:textId="77777777" w:rsidR="00D470AE" w:rsidRDefault="00D470AE" w:rsidP="00D470AE">
            <w:pPr>
              <w:ind w:left="0" w:hanging="2"/>
              <w:rPr>
                <w:ins w:id="13340" w:author="임 종운" w:date="2022-05-17T11:40:00Z"/>
              </w:rPr>
            </w:pPr>
            <w:ins w:id="13341" w:author="임 종운" w:date="2022-05-17T11:40:00Z">
              <w:r>
                <w:t>INSERT INTO attendance VALUES (6517, 46, 2022-05-31);</w:t>
              </w:r>
            </w:ins>
          </w:p>
          <w:p w14:paraId="2AAFE2DF" w14:textId="77777777" w:rsidR="00D470AE" w:rsidRDefault="00D470AE" w:rsidP="00D470AE">
            <w:pPr>
              <w:ind w:left="0" w:hanging="2"/>
              <w:rPr>
                <w:ins w:id="13342" w:author="임 종운" w:date="2022-05-17T11:40:00Z"/>
              </w:rPr>
            </w:pPr>
            <w:ins w:id="13343" w:author="임 종운" w:date="2022-05-17T11:40:00Z">
              <w:r>
                <w:t>INSERT INTO attendance VALUES (6518, 47, 2022-05-31);</w:t>
              </w:r>
            </w:ins>
          </w:p>
          <w:p w14:paraId="389F6140" w14:textId="77777777" w:rsidR="00D470AE" w:rsidRDefault="00D470AE" w:rsidP="00D470AE">
            <w:pPr>
              <w:ind w:left="0" w:hanging="2"/>
              <w:rPr>
                <w:ins w:id="13344" w:author="임 종운" w:date="2022-05-17T11:40:00Z"/>
              </w:rPr>
            </w:pPr>
            <w:ins w:id="13345" w:author="임 종운" w:date="2022-05-17T11:40:00Z">
              <w:r>
                <w:t>INSERT INTO attendance VALUES (6519, 48, 2022-05-31);</w:t>
              </w:r>
            </w:ins>
          </w:p>
          <w:p w14:paraId="55629EBA" w14:textId="77777777" w:rsidR="00D470AE" w:rsidRDefault="00D470AE" w:rsidP="00D470AE">
            <w:pPr>
              <w:ind w:left="0" w:hanging="2"/>
              <w:rPr>
                <w:ins w:id="13346" w:author="임 종운" w:date="2022-05-17T11:40:00Z"/>
              </w:rPr>
            </w:pPr>
            <w:ins w:id="13347" w:author="임 종운" w:date="2022-05-17T11:40:00Z">
              <w:r>
                <w:t>INSERT INTO attendance VALUES (6520, 49, 2022-05-31);</w:t>
              </w:r>
            </w:ins>
          </w:p>
          <w:p w14:paraId="4370348A" w14:textId="77777777" w:rsidR="00D470AE" w:rsidRDefault="00D470AE" w:rsidP="00D470AE">
            <w:pPr>
              <w:ind w:left="0" w:hanging="2"/>
              <w:rPr>
                <w:ins w:id="13348" w:author="임 종운" w:date="2022-05-17T11:40:00Z"/>
              </w:rPr>
            </w:pPr>
            <w:ins w:id="13349" w:author="임 종운" w:date="2022-05-17T11:40:00Z">
              <w:r>
                <w:t>INSERT INTO attendance VALUES (6521, 50, 2022-05-31);</w:t>
              </w:r>
            </w:ins>
          </w:p>
          <w:p w14:paraId="429C6C59" w14:textId="77777777" w:rsidR="00D470AE" w:rsidRDefault="00D470AE" w:rsidP="00D470AE">
            <w:pPr>
              <w:ind w:left="0" w:hanging="2"/>
              <w:rPr>
                <w:ins w:id="13350" w:author="임 종운" w:date="2022-05-17T11:40:00Z"/>
              </w:rPr>
            </w:pPr>
            <w:ins w:id="13351" w:author="임 종운" w:date="2022-05-17T11:40:00Z">
              <w:r>
                <w:t>INSERT INTO attendance VALUES (6522, 51, 2022-05-31);</w:t>
              </w:r>
            </w:ins>
          </w:p>
          <w:p w14:paraId="05F5607C" w14:textId="77777777" w:rsidR="00D470AE" w:rsidRDefault="00D470AE" w:rsidP="00D470AE">
            <w:pPr>
              <w:ind w:left="0" w:hanging="2"/>
              <w:rPr>
                <w:ins w:id="13352" w:author="임 종운" w:date="2022-05-17T11:40:00Z"/>
              </w:rPr>
            </w:pPr>
            <w:ins w:id="13353" w:author="임 종운" w:date="2022-05-17T11:40:00Z">
              <w:r>
                <w:lastRenderedPageBreak/>
                <w:t>INSERT INTO attendance VALUES (6523, 52, 2022-05-31);</w:t>
              </w:r>
            </w:ins>
          </w:p>
          <w:p w14:paraId="318339D5" w14:textId="77777777" w:rsidR="00D470AE" w:rsidRDefault="00D470AE" w:rsidP="00D470AE">
            <w:pPr>
              <w:ind w:left="0" w:hanging="2"/>
              <w:rPr>
                <w:ins w:id="13354" w:author="임 종운" w:date="2022-05-17T11:40:00Z"/>
              </w:rPr>
            </w:pPr>
            <w:ins w:id="13355" w:author="임 종운" w:date="2022-05-17T11:40:00Z">
              <w:r>
                <w:t>INSERT INTO attendance VALUES (6524, 53, 2022-05-31);</w:t>
              </w:r>
            </w:ins>
          </w:p>
          <w:p w14:paraId="124E707B" w14:textId="77777777" w:rsidR="00D470AE" w:rsidRDefault="00D470AE" w:rsidP="00D470AE">
            <w:pPr>
              <w:ind w:left="0" w:hanging="2"/>
              <w:rPr>
                <w:ins w:id="13356" w:author="임 종운" w:date="2022-05-17T11:40:00Z"/>
              </w:rPr>
            </w:pPr>
            <w:ins w:id="13357" w:author="임 종운" w:date="2022-05-17T11:40:00Z">
              <w:r>
                <w:t>INSERT INTO attendance VALUES (6525, 54, 2022-05-31);</w:t>
              </w:r>
            </w:ins>
          </w:p>
          <w:p w14:paraId="663DD8D3" w14:textId="77777777" w:rsidR="00D470AE" w:rsidRDefault="00D470AE" w:rsidP="00D470AE">
            <w:pPr>
              <w:ind w:left="0" w:hanging="2"/>
              <w:rPr>
                <w:ins w:id="13358" w:author="임 종운" w:date="2022-05-17T11:40:00Z"/>
              </w:rPr>
            </w:pPr>
            <w:ins w:id="13359" w:author="임 종운" w:date="2022-05-17T11:40:00Z">
              <w:r>
                <w:t>INSERT INTO attendance VALUES (6526, 55, 2022-05-31);</w:t>
              </w:r>
            </w:ins>
          </w:p>
          <w:p w14:paraId="6DB4150E" w14:textId="77777777" w:rsidR="00D470AE" w:rsidRDefault="00D470AE" w:rsidP="00D470AE">
            <w:pPr>
              <w:ind w:left="0" w:hanging="2"/>
              <w:rPr>
                <w:ins w:id="13360" w:author="임 종운" w:date="2022-05-17T11:40:00Z"/>
              </w:rPr>
            </w:pPr>
            <w:ins w:id="13361" w:author="임 종운" w:date="2022-05-17T11:40:00Z">
              <w:r>
                <w:t>INSERT INTO attendance VALUES (6527, 27, 2022-06-01);</w:t>
              </w:r>
            </w:ins>
          </w:p>
          <w:p w14:paraId="3098A456" w14:textId="77777777" w:rsidR="00D470AE" w:rsidRDefault="00D470AE" w:rsidP="00D470AE">
            <w:pPr>
              <w:ind w:left="0" w:hanging="2"/>
              <w:rPr>
                <w:ins w:id="13362" w:author="임 종운" w:date="2022-05-17T11:40:00Z"/>
              </w:rPr>
            </w:pPr>
            <w:ins w:id="13363" w:author="임 종운" w:date="2022-05-17T11:40:00Z">
              <w:r>
                <w:t>INSERT INTO attendance VALUES (6528, 28, 2022-06-01);</w:t>
              </w:r>
            </w:ins>
          </w:p>
          <w:p w14:paraId="6AE54098" w14:textId="77777777" w:rsidR="00D470AE" w:rsidRDefault="00D470AE" w:rsidP="00D470AE">
            <w:pPr>
              <w:ind w:left="0" w:hanging="2"/>
              <w:rPr>
                <w:ins w:id="13364" w:author="임 종운" w:date="2022-05-17T11:40:00Z"/>
              </w:rPr>
            </w:pPr>
            <w:ins w:id="13365" w:author="임 종운" w:date="2022-05-17T11:40:00Z">
              <w:r>
                <w:t>INSERT INTO attendance VALUES (6529, 29, 2022-06-01);</w:t>
              </w:r>
            </w:ins>
          </w:p>
          <w:p w14:paraId="77EC00C0" w14:textId="77777777" w:rsidR="00D470AE" w:rsidRDefault="00D470AE" w:rsidP="00D470AE">
            <w:pPr>
              <w:ind w:left="0" w:hanging="2"/>
              <w:rPr>
                <w:ins w:id="13366" w:author="임 종운" w:date="2022-05-17T11:40:00Z"/>
              </w:rPr>
            </w:pPr>
            <w:ins w:id="13367" w:author="임 종운" w:date="2022-05-17T11:40:00Z">
              <w:r>
                <w:t>INSERT INTO attendance VALUES (6530, 30, 2022-06-01);</w:t>
              </w:r>
            </w:ins>
          </w:p>
          <w:p w14:paraId="33E5B791" w14:textId="77777777" w:rsidR="00D470AE" w:rsidRDefault="00D470AE" w:rsidP="00D470AE">
            <w:pPr>
              <w:ind w:left="0" w:hanging="2"/>
              <w:rPr>
                <w:ins w:id="13368" w:author="임 종운" w:date="2022-05-17T11:40:00Z"/>
              </w:rPr>
            </w:pPr>
            <w:ins w:id="13369" w:author="임 종운" w:date="2022-05-17T11:40:00Z">
              <w:r>
                <w:t>INSERT INTO attendance VALUES (6531, 31, 2022-06-01);</w:t>
              </w:r>
            </w:ins>
          </w:p>
          <w:p w14:paraId="0EC00C39" w14:textId="77777777" w:rsidR="00D470AE" w:rsidRDefault="00D470AE" w:rsidP="00D470AE">
            <w:pPr>
              <w:ind w:left="0" w:hanging="2"/>
              <w:rPr>
                <w:ins w:id="13370" w:author="임 종운" w:date="2022-05-17T11:40:00Z"/>
              </w:rPr>
            </w:pPr>
            <w:ins w:id="13371" w:author="임 종운" w:date="2022-05-17T11:40:00Z">
              <w:r>
                <w:t>INSERT INTO attendance VALUES (6532, 32, 2022-06-01);</w:t>
              </w:r>
            </w:ins>
          </w:p>
          <w:p w14:paraId="78A19250" w14:textId="77777777" w:rsidR="00D470AE" w:rsidRDefault="00D470AE" w:rsidP="00D470AE">
            <w:pPr>
              <w:ind w:left="0" w:hanging="2"/>
              <w:rPr>
                <w:ins w:id="13372" w:author="임 종운" w:date="2022-05-17T11:40:00Z"/>
              </w:rPr>
            </w:pPr>
            <w:ins w:id="13373" w:author="임 종운" w:date="2022-05-17T11:40:00Z">
              <w:r>
                <w:t>INSERT INTO attendance VALUES (6533, 33, 2022-06-01);</w:t>
              </w:r>
            </w:ins>
          </w:p>
          <w:p w14:paraId="6976FC53" w14:textId="77777777" w:rsidR="00D470AE" w:rsidRDefault="00D470AE" w:rsidP="00D470AE">
            <w:pPr>
              <w:ind w:left="0" w:hanging="2"/>
              <w:rPr>
                <w:ins w:id="13374" w:author="임 종운" w:date="2022-05-17T11:40:00Z"/>
              </w:rPr>
            </w:pPr>
            <w:ins w:id="13375" w:author="임 종운" w:date="2022-05-17T11:40:00Z">
              <w:r>
                <w:t>INSERT INTO attendance VALUES (6534, 34, 2022-06-01);</w:t>
              </w:r>
            </w:ins>
          </w:p>
          <w:p w14:paraId="14BAE056" w14:textId="77777777" w:rsidR="00D470AE" w:rsidRDefault="00D470AE" w:rsidP="00D470AE">
            <w:pPr>
              <w:ind w:left="0" w:hanging="2"/>
              <w:rPr>
                <w:ins w:id="13376" w:author="임 종운" w:date="2022-05-17T11:40:00Z"/>
              </w:rPr>
            </w:pPr>
            <w:ins w:id="13377" w:author="임 종운" w:date="2022-05-17T11:40:00Z">
              <w:r>
                <w:t>INSERT INTO attendance VALUES (6535, 35, 2022-06-01);</w:t>
              </w:r>
            </w:ins>
          </w:p>
          <w:p w14:paraId="603CF119" w14:textId="77777777" w:rsidR="00D470AE" w:rsidRDefault="00D470AE" w:rsidP="00D470AE">
            <w:pPr>
              <w:ind w:left="0" w:hanging="2"/>
              <w:rPr>
                <w:ins w:id="13378" w:author="임 종운" w:date="2022-05-17T11:40:00Z"/>
              </w:rPr>
            </w:pPr>
            <w:ins w:id="13379" w:author="임 종운" w:date="2022-05-17T11:40:00Z">
              <w:r>
                <w:t>INSERT INTO attendance VALUES (6536, 36, 2022-06-01);</w:t>
              </w:r>
            </w:ins>
          </w:p>
          <w:p w14:paraId="1CFA2C38" w14:textId="77777777" w:rsidR="00D470AE" w:rsidRDefault="00D470AE" w:rsidP="00D470AE">
            <w:pPr>
              <w:ind w:left="0" w:hanging="2"/>
              <w:rPr>
                <w:ins w:id="13380" w:author="임 종운" w:date="2022-05-17T11:40:00Z"/>
              </w:rPr>
            </w:pPr>
            <w:ins w:id="13381" w:author="임 종운" w:date="2022-05-17T11:40:00Z">
              <w:r>
                <w:t>INSERT INTO attendance VALUES (6537, 37, 2022-06-01);</w:t>
              </w:r>
            </w:ins>
          </w:p>
          <w:p w14:paraId="447F158B" w14:textId="77777777" w:rsidR="00D470AE" w:rsidRDefault="00D470AE" w:rsidP="00D470AE">
            <w:pPr>
              <w:ind w:left="0" w:hanging="2"/>
              <w:rPr>
                <w:ins w:id="13382" w:author="임 종운" w:date="2022-05-17T11:40:00Z"/>
              </w:rPr>
            </w:pPr>
            <w:ins w:id="13383" w:author="임 종운" w:date="2022-05-17T11:40:00Z">
              <w:r>
                <w:t>INSERT INTO attendance VALUES (6538, 38, 2022-06-01);</w:t>
              </w:r>
            </w:ins>
          </w:p>
          <w:p w14:paraId="5A6A4DFC" w14:textId="77777777" w:rsidR="00D470AE" w:rsidRDefault="00D470AE" w:rsidP="00D470AE">
            <w:pPr>
              <w:ind w:left="0" w:hanging="2"/>
              <w:rPr>
                <w:ins w:id="13384" w:author="임 종운" w:date="2022-05-17T11:40:00Z"/>
              </w:rPr>
            </w:pPr>
            <w:ins w:id="13385" w:author="임 종운" w:date="2022-05-17T11:40:00Z">
              <w:r>
                <w:t>INSERT INTO attendance VALUES (6539, 39, 2022-06-01);</w:t>
              </w:r>
            </w:ins>
          </w:p>
          <w:p w14:paraId="3B3EAA3E" w14:textId="77777777" w:rsidR="00D470AE" w:rsidRDefault="00D470AE" w:rsidP="00D470AE">
            <w:pPr>
              <w:ind w:left="0" w:hanging="2"/>
              <w:rPr>
                <w:ins w:id="13386" w:author="임 종운" w:date="2022-05-17T11:40:00Z"/>
              </w:rPr>
            </w:pPr>
            <w:ins w:id="13387" w:author="임 종운" w:date="2022-05-17T11:40:00Z">
              <w:r>
                <w:t>INSERT INTO attendance VALUES (6540, 40, 2022-06-01);</w:t>
              </w:r>
            </w:ins>
          </w:p>
          <w:p w14:paraId="6E15E35D" w14:textId="77777777" w:rsidR="00D470AE" w:rsidRDefault="00D470AE" w:rsidP="00D470AE">
            <w:pPr>
              <w:ind w:left="0" w:hanging="2"/>
              <w:rPr>
                <w:ins w:id="13388" w:author="임 종운" w:date="2022-05-17T11:40:00Z"/>
              </w:rPr>
            </w:pPr>
            <w:ins w:id="13389" w:author="임 종운" w:date="2022-05-17T11:40:00Z">
              <w:r>
                <w:t>INSERT INTO attendance VALUES (6541, 41, 2022-06-01);</w:t>
              </w:r>
            </w:ins>
          </w:p>
          <w:p w14:paraId="58C054A1" w14:textId="77777777" w:rsidR="00D470AE" w:rsidRDefault="00D470AE" w:rsidP="00D470AE">
            <w:pPr>
              <w:ind w:left="0" w:hanging="2"/>
              <w:rPr>
                <w:ins w:id="13390" w:author="임 종운" w:date="2022-05-17T11:40:00Z"/>
              </w:rPr>
            </w:pPr>
            <w:ins w:id="13391" w:author="임 종운" w:date="2022-05-17T11:40:00Z">
              <w:r>
                <w:t>INSERT INTO attendance VALUES (6542, 42, 2022-06-01);</w:t>
              </w:r>
            </w:ins>
          </w:p>
          <w:p w14:paraId="657B896A" w14:textId="77777777" w:rsidR="00D470AE" w:rsidRDefault="00D470AE" w:rsidP="00D470AE">
            <w:pPr>
              <w:ind w:left="0" w:hanging="2"/>
              <w:rPr>
                <w:ins w:id="13392" w:author="임 종운" w:date="2022-05-17T11:40:00Z"/>
              </w:rPr>
            </w:pPr>
            <w:ins w:id="13393" w:author="임 종운" w:date="2022-05-17T11:40:00Z">
              <w:r>
                <w:t>INSERT INTO attendance VALUES (6543, 43, 2022-06-01);</w:t>
              </w:r>
            </w:ins>
          </w:p>
          <w:p w14:paraId="4F539B0C" w14:textId="77777777" w:rsidR="00D470AE" w:rsidRDefault="00D470AE" w:rsidP="00D470AE">
            <w:pPr>
              <w:ind w:left="0" w:hanging="2"/>
              <w:rPr>
                <w:ins w:id="13394" w:author="임 종운" w:date="2022-05-17T11:40:00Z"/>
              </w:rPr>
            </w:pPr>
            <w:ins w:id="13395" w:author="임 종운" w:date="2022-05-17T11:40:00Z">
              <w:r>
                <w:t>INSERT INTO attendance VALUES (6544, 44, 2022-06-01);</w:t>
              </w:r>
            </w:ins>
          </w:p>
          <w:p w14:paraId="556FF8A5" w14:textId="77777777" w:rsidR="00D470AE" w:rsidRDefault="00D470AE" w:rsidP="00D470AE">
            <w:pPr>
              <w:ind w:left="0" w:hanging="2"/>
              <w:rPr>
                <w:ins w:id="13396" w:author="임 종운" w:date="2022-05-17T11:40:00Z"/>
              </w:rPr>
            </w:pPr>
            <w:ins w:id="13397" w:author="임 종운" w:date="2022-05-17T11:40:00Z">
              <w:r>
                <w:t>INSERT INTO attendance VALUES (6545, 45, 2022-06-01);</w:t>
              </w:r>
            </w:ins>
          </w:p>
          <w:p w14:paraId="43A2B140" w14:textId="77777777" w:rsidR="00D470AE" w:rsidRDefault="00D470AE" w:rsidP="00D470AE">
            <w:pPr>
              <w:ind w:left="0" w:hanging="2"/>
              <w:rPr>
                <w:ins w:id="13398" w:author="임 종운" w:date="2022-05-17T11:40:00Z"/>
              </w:rPr>
            </w:pPr>
            <w:ins w:id="13399" w:author="임 종운" w:date="2022-05-17T11:40:00Z">
              <w:r>
                <w:t>INSERT INTO attendance VALUES (6546, 46, 2022-06-01);</w:t>
              </w:r>
            </w:ins>
          </w:p>
          <w:p w14:paraId="5376BFE3" w14:textId="77777777" w:rsidR="00D470AE" w:rsidRDefault="00D470AE" w:rsidP="00D470AE">
            <w:pPr>
              <w:ind w:left="0" w:hanging="2"/>
              <w:rPr>
                <w:ins w:id="13400" w:author="임 종운" w:date="2022-05-17T11:40:00Z"/>
              </w:rPr>
            </w:pPr>
            <w:ins w:id="13401" w:author="임 종운" w:date="2022-05-17T11:40:00Z">
              <w:r>
                <w:t>INSERT INTO attendance VALUES (6547, 47, 2022-06-01);</w:t>
              </w:r>
            </w:ins>
          </w:p>
          <w:p w14:paraId="0DAC46ED" w14:textId="77777777" w:rsidR="00D470AE" w:rsidRDefault="00D470AE" w:rsidP="00D470AE">
            <w:pPr>
              <w:ind w:left="0" w:hanging="2"/>
              <w:rPr>
                <w:ins w:id="13402" w:author="임 종운" w:date="2022-05-17T11:40:00Z"/>
              </w:rPr>
            </w:pPr>
            <w:ins w:id="13403" w:author="임 종운" w:date="2022-05-17T11:40:00Z">
              <w:r>
                <w:t>INSERT INTO attendance VALUES (6548, 48, 2022-06-01);</w:t>
              </w:r>
            </w:ins>
          </w:p>
          <w:p w14:paraId="2529B54F" w14:textId="77777777" w:rsidR="00D470AE" w:rsidRDefault="00D470AE" w:rsidP="00D470AE">
            <w:pPr>
              <w:ind w:left="0" w:hanging="2"/>
              <w:rPr>
                <w:ins w:id="13404" w:author="임 종운" w:date="2022-05-17T11:40:00Z"/>
              </w:rPr>
            </w:pPr>
            <w:ins w:id="13405" w:author="임 종운" w:date="2022-05-17T11:40:00Z">
              <w:r>
                <w:t>INSERT INTO attendance VALUES (6549, 49, 2022-06-01);</w:t>
              </w:r>
            </w:ins>
          </w:p>
          <w:p w14:paraId="4C1D6EEA" w14:textId="77777777" w:rsidR="00D470AE" w:rsidRDefault="00D470AE" w:rsidP="00D470AE">
            <w:pPr>
              <w:ind w:left="0" w:hanging="2"/>
              <w:rPr>
                <w:ins w:id="13406" w:author="임 종운" w:date="2022-05-17T11:40:00Z"/>
              </w:rPr>
            </w:pPr>
            <w:ins w:id="13407" w:author="임 종운" w:date="2022-05-17T11:40:00Z">
              <w:r>
                <w:lastRenderedPageBreak/>
                <w:t>INSERT INTO attendance VALUES (6550, 50, 2022-06-01);</w:t>
              </w:r>
            </w:ins>
          </w:p>
          <w:p w14:paraId="2034F155" w14:textId="77777777" w:rsidR="00D470AE" w:rsidRDefault="00D470AE" w:rsidP="00D470AE">
            <w:pPr>
              <w:ind w:left="0" w:hanging="2"/>
              <w:rPr>
                <w:ins w:id="13408" w:author="임 종운" w:date="2022-05-17T11:40:00Z"/>
              </w:rPr>
            </w:pPr>
            <w:ins w:id="13409" w:author="임 종운" w:date="2022-05-17T11:40:00Z">
              <w:r>
                <w:t>INSERT INTO attendance VALUES (6551, 51, 2022-06-01);</w:t>
              </w:r>
            </w:ins>
          </w:p>
          <w:p w14:paraId="2A1B1A0E" w14:textId="77777777" w:rsidR="00D470AE" w:rsidRDefault="00D470AE" w:rsidP="00D470AE">
            <w:pPr>
              <w:ind w:left="0" w:hanging="2"/>
              <w:rPr>
                <w:ins w:id="13410" w:author="임 종운" w:date="2022-05-17T11:40:00Z"/>
              </w:rPr>
            </w:pPr>
            <w:ins w:id="13411" w:author="임 종운" w:date="2022-05-17T11:40:00Z">
              <w:r>
                <w:t>INSERT INTO attendance VALUES (6552, 52, 2022-06-01);</w:t>
              </w:r>
            </w:ins>
          </w:p>
          <w:p w14:paraId="6CC34C32" w14:textId="77777777" w:rsidR="00D470AE" w:rsidRDefault="00D470AE" w:rsidP="00D470AE">
            <w:pPr>
              <w:ind w:left="0" w:hanging="2"/>
              <w:rPr>
                <w:ins w:id="13412" w:author="임 종운" w:date="2022-05-17T11:40:00Z"/>
              </w:rPr>
            </w:pPr>
            <w:ins w:id="13413" w:author="임 종운" w:date="2022-05-17T11:40:00Z">
              <w:r>
                <w:t>INSERT INTO attendance VALUES (6553, 53, 2022-06-01);</w:t>
              </w:r>
            </w:ins>
          </w:p>
          <w:p w14:paraId="1B4F1473" w14:textId="77777777" w:rsidR="00D470AE" w:rsidRDefault="00D470AE" w:rsidP="00D470AE">
            <w:pPr>
              <w:ind w:left="0" w:hanging="2"/>
              <w:rPr>
                <w:ins w:id="13414" w:author="임 종운" w:date="2022-05-17T11:40:00Z"/>
              </w:rPr>
            </w:pPr>
            <w:ins w:id="13415" w:author="임 종운" w:date="2022-05-17T11:40:00Z">
              <w:r>
                <w:t>INSERT INTO attendance VALUES (6554, 54, 2022-06-01);</w:t>
              </w:r>
            </w:ins>
          </w:p>
          <w:p w14:paraId="43D0440A" w14:textId="77777777" w:rsidR="00D470AE" w:rsidRDefault="00D470AE" w:rsidP="00D470AE">
            <w:pPr>
              <w:ind w:left="0" w:hanging="2"/>
              <w:rPr>
                <w:ins w:id="13416" w:author="임 종운" w:date="2022-05-17T11:40:00Z"/>
              </w:rPr>
            </w:pPr>
            <w:ins w:id="13417" w:author="임 종운" w:date="2022-05-17T11:40:00Z">
              <w:r>
                <w:t>INSERT INTO attendance VALUES (6555, 55, 2022-06-01);</w:t>
              </w:r>
            </w:ins>
          </w:p>
          <w:p w14:paraId="27CEF951" w14:textId="77777777" w:rsidR="00D470AE" w:rsidRDefault="00D470AE" w:rsidP="00D470AE">
            <w:pPr>
              <w:ind w:left="0" w:hanging="2"/>
              <w:rPr>
                <w:ins w:id="13418" w:author="임 종운" w:date="2022-05-17T11:40:00Z"/>
              </w:rPr>
            </w:pPr>
            <w:ins w:id="13419" w:author="임 종운" w:date="2022-05-17T11:40:00Z">
              <w:r>
                <w:t>INSERT INTO attendance VALUES (6556, 27, 2022-06-02);</w:t>
              </w:r>
            </w:ins>
          </w:p>
          <w:p w14:paraId="4A3F6F6B" w14:textId="77777777" w:rsidR="00D470AE" w:rsidRDefault="00D470AE" w:rsidP="00D470AE">
            <w:pPr>
              <w:ind w:left="0" w:hanging="2"/>
              <w:rPr>
                <w:ins w:id="13420" w:author="임 종운" w:date="2022-05-17T11:40:00Z"/>
              </w:rPr>
            </w:pPr>
            <w:ins w:id="13421" w:author="임 종운" w:date="2022-05-17T11:40:00Z">
              <w:r>
                <w:t>INSERT INTO attendance VALUES (6557, 28, 2022-06-02);</w:t>
              </w:r>
            </w:ins>
          </w:p>
          <w:p w14:paraId="7EA23149" w14:textId="77777777" w:rsidR="00D470AE" w:rsidRDefault="00D470AE" w:rsidP="00D470AE">
            <w:pPr>
              <w:ind w:left="0" w:hanging="2"/>
              <w:rPr>
                <w:ins w:id="13422" w:author="임 종운" w:date="2022-05-17T11:40:00Z"/>
              </w:rPr>
            </w:pPr>
            <w:ins w:id="13423" w:author="임 종운" w:date="2022-05-17T11:40:00Z">
              <w:r>
                <w:t>INSERT INTO attendance VALUES (6558, 29, 2022-06-02);</w:t>
              </w:r>
            </w:ins>
          </w:p>
          <w:p w14:paraId="2F49C06C" w14:textId="77777777" w:rsidR="00D470AE" w:rsidRDefault="00D470AE" w:rsidP="00D470AE">
            <w:pPr>
              <w:ind w:left="0" w:hanging="2"/>
              <w:rPr>
                <w:ins w:id="13424" w:author="임 종운" w:date="2022-05-17T11:40:00Z"/>
              </w:rPr>
            </w:pPr>
            <w:ins w:id="13425" w:author="임 종운" w:date="2022-05-17T11:40:00Z">
              <w:r>
                <w:t>INSERT INTO attendance VALUES (6559, 30, 2022-06-02);</w:t>
              </w:r>
            </w:ins>
          </w:p>
          <w:p w14:paraId="3B67AF4C" w14:textId="77777777" w:rsidR="00D470AE" w:rsidRDefault="00D470AE" w:rsidP="00D470AE">
            <w:pPr>
              <w:ind w:left="0" w:hanging="2"/>
              <w:rPr>
                <w:ins w:id="13426" w:author="임 종운" w:date="2022-05-17T11:40:00Z"/>
              </w:rPr>
            </w:pPr>
            <w:ins w:id="13427" w:author="임 종운" w:date="2022-05-17T11:40:00Z">
              <w:r>
                <w:t>INSERT INTO attendance VALUES (6560, 31, 2022-06-02);</w:t>
              </w:r>
            </w:ins>
          </w:p>
          <w:p w14:paraId="13BCDC11" w14:textId="77777777" w:rsidR="00D470AE" w:rsidRDefault="00D470AE" w:rsidP="00D470AE">
            <w:pPr>
              <w:ind w:left="0" w:hanging="2"/>
              <w:rPr>
                <w:ins w:id="13428" w:author="임 종운" w:date="2022-05-17T11:40:00Z"/>
              </w:rPr>
            </w:pPr>
            <w:ins w:id="13429" w:author="임 종운" w:date="2022-05-17T11:40:00Z">
              <w:r>
                <w:t>INSERT INTO attendance VALUES (6561, 32, 2022-06-02);</w:t>
              </w:r>
            </w:ins>
          </w:p>
          <w:p w14:paraId="4F532967" w14:textId="77777777" w:rsidR="00D470AE" w:rsidRDefault="00D470AE" w:rsidP="00D470AE">
            <w:pPr>
              <w:ind w:left="0" w:hanging="2"/>
              <w:rPr>
                <w:ins w:id="13430" w:author="임 종운" w:date="2022-05-17T11:40:00Z"/>
              </w:rPr>
            </w:pPr>
            <w:ins w:id="13431" w:author="임 종운" w:date="2022-05-17T11:40:00Z">
              <w:r>
                <w:t>INSERT INTO attendance VALUES (6562, 33, 2022-06-02);</w:t>
              </w:r>
            </w:ins>
          </w:p>
          <w:p w14:paraId="44683B38" w14:textId="77777777" w:rsidR="00D470AE" w:rsidRDefault="00D470AE" w:rsidP="00D470AE">
            <w:pPr>
              <w:ind w:left="0" w:hanging="2"/>
              <w:rPr>
                <w:ins w:id="13432" w:author="임 종운" w:date="2022-05-17T11:40:00Z"/>
              </w:rPr>
            </w:pPr>
            <w:ins w:id="13433" w:author="임 종운" w:date="2022-05-17T11:40:00Z">
              <w:r>
                <w:t>INSERT INTO attendance VALUES (6563, 34, 2022-06-02);</w:t>
              </w:r>
            </w:ins>
          </w:p>
          <w:p w14:paraId="6DB4B546" w14:textId="77777777" w:rsidR="00D470AE" w:rsidRDefault="00D470AE" w:rsidP="00D470AE">
            <w:pPr>
              <w:ind w:left="0" w:hanging="2"/>
              <w:rPr>
                <w:ins w:id="13434" w:author="임 종운" w:date="2022-05-17T11:40:00Z"/>
              </w:rPr>
            </w:pPr>
            <w:ins w:id="13435" w:author="임 종운" w:date="2022-05-17T11:40:00Z">
              <w:r>
                <w:t>INSERT INTO attendance VALUES (6564, 35, 2022-06-02);</w:t>
              </w:r>
            </w:ins>
          </w:p>
          <w:p w14:paraId="489B27C7" w14:textId="77777777" w:rsidR="00D470AE" w:rsidRDefault="00D470AE" w:rsidP="00D470AE">
            <w:pPr>
              <w:ind w:left="0" w:hanging="2"/>
              <w:rPr>
                <w:ins w:id="13436" w:author="임 종운" w:date="2022-05-17T11:40:00Z"/>
              </w:rPr>
            </w:pPr>
            <w:ins w:id="13437" w:author="임 종운" w:date="2022-05-17T11:40:00Z">
              <w:r>
                <w:t>INSERT INTO attendance VALUES (6565, 36, 2022-06-02);</w:t>
              </w:r>
            </w:ins>
          </w:p>
          <w:p w14:paraId="0351E61F" w14:textId="77777777" w:rsidR="00D470AE" w:rsidRDefault="00D470AE" w:rsidP="00D470AE">
            <w:pPr>
              <w:ind w:left="0" w:hanging="2"/>
              <w:rPr>
                <w:ins w:id="13438" w:author="임 종운" w:date="2022-05-17T11:40:00Z"/>
              </w:rPr>
            </w:pPr>
            <w:ins w:id="13439" w:author="임 종운" w:date="2022-05-17T11:40:00Z">
              <w:r>
                <w:t>INSERT INTO attendance VALUES (6566, 37, 2022-06-02);</w:t>
              </w:r>
            </w:ins>
          </w:p>
          <w:p w14:paraId="77F5EB28" w14:textId="77777777" w:rsidR="00D470AE" w:rsidRDefault="00D470AE" w:rsidP="00D470AE">
            <w:pPr>
              <w:ind w:left="0" w:hanging="2"/>
              <w:rPr>
                <w:ins w:id="13440" w:author="임 종운" w:date="2022-05-17T11:40:00Z"/>
              </w:rPr>
            </w:pPr>
            <w:ins w:id="13441" w:author="임 종운" w:date="2022-05-17T11:40:00Z">
              <w:r>
                <w:t>INSERT INTO attendance VALUES (6567, 38, 2022-06-02);</w:t>
              </w:r>
            </w:ins>
          </w:p>
          <w:p w14:paraId="304B4AB5" w14:textId="77777777" w:rsidR="00D470AE" w:rsidRDefault="00D470AE" w:rsidP="00D470AE">
            <w:pPr>
              <w:ind w:left="0" w:hanging="2"/>
              <w:rPr>
                <w:ins w:id="13442" w:author="임 종운" w:date="2022-05-17T11:40:00Z"/>
              </w:rPr>
            </w:pPr>
            <w:ins w:id="13443" w:author="임 종운" w:date="2022-05-17T11:40:00Z">
              <w:r>
                <w:t>INSERT INTO attendance VALUES (6568, 39, 2022-06-02);</w:t>
              </w:r>
            </w:ins>
          </w:p>
          <w:p w14:paraId="537DBED2" w14:textId="77777777" w:rsidR="00D470AE" w:rsidRDefault="00D470AE" w:rsidP="00D470AE">
            <w:pPr>
              <w:ind w:left="0" w:hanging="2"/>
              <w:rPr>
                <w:ins w:id="13444" w:author="임 종운" w:date="2022-05-17T11:40:00Z"/>
              </w:rPr>
            </w:pPr>
            <w:ins w:id="13445" w:author="임 종운" w:date="2022-05-17T11:40:00Z">
              <w:r>
                <w:t>INSERT INTO attendance VALUES (6569, 40, 2022-06-02);</w:t>
              </w:r>
            </w:ins>
          </w:p>
          <w:p w14:paraId="1A0E598E" w14:textId="77777777" w:rsidR="00D470AE" w:rsidRDefault="00D470AE" w:rsidP="00D470AE">
            <w:pPr>
              <w:ind w:left="0" w:hanging="2"/>
              <w:rPr>
                <w:ins w:id="13446" w:author="임 종운" w:date="2022-05-17T11:40:00Z"/>
              </w:rPr>
            </w:pPr>
            <w:ins w:id="13447" w:author="임 종운" w:date="2022-05-17T11:40:00Z">
              <w:r>
                <w:t>INSERT INTO attendance VALUES (6570, 41, 2022-06-02);</w:t>
              </w:r>
            </w:ins>
          </w:p>
          <w:p w14:paraId="338E5934" w14:textId="77777777" w:rsidR="00D470AE" w:rsidRDefault="00D470AE" w:rsidP="00D470AE">
            <w:pPr>
              <w:ind w:left="0" w:hanging="2"/>
              <w:rPr>
                <w:ins w:id="13448" w:author="임 종운" w:date="2022-05-17T11:40:00Z"/>
              </w:rPr>
            </w:pPr>
            <w:ins w:id="13449" w:author="임 종운" w:date="2022-05-17T11:40:00Z">
              <w:r>
                <w:t>INSERT INTO attendance VALUES (6571, 42, 2022-06-02);</w:t>
              </w:r>
            </w:ins>
          </w:p>
          <w:p w14:paraId="7700F7B4" w14:textId="77777777" w:rsidR="00D470AE" w:rsidRDefault="00D470AE" w:rsidP="00D470AE">
            <w:pPr>
              <w:ind w:left="0" w:hanging="2"/>
              <w:rPr>
                <w:ins w:id="13450" w:author="임 종운" w:date="2022-05-17T11:40:00Z"/>
              </w:rPr>
            </w:pPr>
            <w:ins w:id="13451" w:author="임 종운" w:date="2022-05-17T11:40:00Z">
              <w:r>
                <w:t>INSERT INTO attendance VALUES (6572, 43, 2022-06-02);</w:t>
              </w:r>
            </w:ins>
          </w:p>
          <w:p w14:paraId="7B2BB018" w14:textId="77777777" w:rsidR="00D470AE" w:rsidRDefault="00D470AE" w:rsidP="00D470AE">
            <w:pPr>
              <w:ind w:left="0" w:hanging="2"/>
              <w:rPr>
                <w:ins w:id="13452" w:author="임 종운" w:date="2022-05-17T11:40:00Z"/>
              </w:rPr>
            </w:pPr>
            <w:ins w:id="13453" w:author="임 종운" w:date="2022-05-17T11:40:00Z">
              <w:r>
                <w:t>INSERT INTO attendance VALUES (6573, 44, 2022-06-02);</w:t>
              </w:r>
            </w:ins>
          </w:p>
          <w:p w14:paraId="560F84B9" w14:textId="77777777" w:rsidR="00D470AE" w:rsidRDefault="00D470AE" w:rsidP="00D470AE">
            <w:pPr>
              <w:ind w:left="0" w:hanging="2"/>
              <w:rPr>
                <w:ins w:id="13454" w:author="임 종운" w:date="2022-05-17T11:40:00Z"/>
              </w:rPr>
            </w:pPr>
            <w:ins w:id="13455" w:author="임 종운" w:date="2022-05-17T11:40:00Z">
              <w:r>
                <w:t>INSERT INTO attendance VALUES (6574, 45, 2022-06-02);</w:t>
              </w:r>
            </w:ins>
          </w:p>
          <w:p w14:paraId="2C639EBA" w14:textId="77777777" w:rsidR="00D470AE" w:rsidRDefault="00D470AE" w:rsidP="00D470AE">
            <w:pPr>
              <w:ind w:left="0" w:hanging="2"/>
              <w:rPr>
                <w:ins w:id="13456" w:author="임 종운" w:date="2022-05-17T11:40:00Z"/>
              </w:rPr>
            </w:pPr>
            <w:ins w:id="13457" w:author="임 종운" w:date="2022-05-17T11:40:00Z">
              <w:r>
                <w:t>INSERT INTO attendance VALUES (6575, 46, 2022-06-02);</w:t>
              </w:r>
            </w:ins>
          </w:p>
          <w:p w14:paraId="04CD002B" w14:textId="77777777" w:rsidR="00D470AE" w:rsidRDefault="00D470AE" w:rsidP="00D470AE">
            <w:pPr>
              <w:ind w:left="0" w:hanging="2"/>
              <w:rPr>
                <w:ins w:id="13458" w:author="임 종운" w:date="2022-05-17T11:40:00Z"/>
              </w:rPr>
            </w:pPr>
            <w:ins w:id="13459" w:author="임 종운" w:date="2022-05-17T11:40:00Z">
              <w:r>
                <w:t>INSERT INTO attendance VALUES (6576, 47, 2022-06-02);</w:t>
              </w:r>
            </w:ins>
          </w:p>
          <w:p w14:paraId="478C26BF" w14:textId="77777777" w:rsidR="00D470AE" w:rsidRDefault="00D470AE" w:rsidP="00D470AE">
            <w:pPr>
              <w:ind w:left="0" w:hanging="2"/>
              <w:rPr>
                <w:ins w:id="13460" w:author="임 종운" w:date="2022-05-17T11:40:00Z"/>
              </w:rPr>
            </w:pPr>
            <w:ins w:id="13461" w:author="임 종운" w:date="2022-05-17T11:40:00Z">
              <w:r>
                <w:lastRenderedPageBreak/>
                <w:t>INSERT INTO attendance VALUES (6577, 48, 2022-06-02);</w:t>
              </w:r>
            </w:ins>
          </w:p>
          <w:p w14:paraId="66B73EE8" w14:textId="77777777" w:rsidR="00D470AE" w:rsidRDefault="00D470AE" w:rsidP="00D470AE">
            <w:pPr>
              <w:ind w:left="0" w:hanging="2"/>
              <w:rPr>
                <w:ins w:id="13462" w:author="임 종운" w:date="2022-05-17T11:40:00Z"/>
              </w:rPr>
            </w:pPr>
            <w:ins w:id="13463" w:author="임 종운" w:date="2022-05-17T11:40:00Z">
              <w:r>
                <w:t>INSERT INTO attendance VALUES (6578, 49, 2022-06-02);</w:t>
              </w:r>
            </w:ins>
          </w:p>
          <w:p w14:paraId="1EF53C1A" w14:textId="77777777" w:rsidR="00D470AE" w:rsidRDefault="00D470AE" w:rsidP="00D470AE">
            <w:pPr>
              <w:ind w:left="0" w:hanging="2"/>
              <w:rPr>
                <w:ins w:id="13464" w:author="임 종운" w:date="2022-05-17T11:40:00Z"/>
              </w:rPr>
            </w:pPr>
            <w:ins w:id="13465" w:author="임 종운" w:date="2022-05-17T11:40:00Z">
              <w:r>
                <w:t>INSERT INTO attendance VALUES (6579, 50, 2022-06-02);</w:t>
              </w:r>
            </w:ins>
          </w:p>
          <w:p w14:paraId="410F618D" w14:textId="77777777" w:rsidR="00D470AE" w:rsidRDefault="00D470AE" w:rsidP="00D470AE">
            <w:pPr>
              <w:ind w:left="0" w:hanging="2"/>
              <w:rPr>
                <w:ins w:id="13466" w:author="임 종운" w:date="2022-05-17T11:40:00Z"/>
              </w:rPr>
            </w:pPr>
            <w:ins w:id="13467" w:author="임 종운" w:date="2022-05-17T11:40:00Z">
              <w:r>
                <w:t>INSERT INTO attendance VALUES (6580, 51, 2022-06-02);</w:t>
              </w:r>
            </w:ins>
          </w:p>
          <w:p w14:paraId="061E293B" w14:textId="77777777" w:rsidR="00D470AE" w:rsidRDefault="00D470AE" w:rsidP="00D470AE">
            <w:pPr>
              <w:ind w:left="0" w:hanging="2"/>
              <w:rPr>
                <w:ins w:id="13468" w:author="임 종운" w:date="2022-05-17T11:40:00Z"/>
              </w:rPr>
            </w:pPr>
            <w:ins w:id="13469" w:author="임 종운" w:date="2022-05-17T11:40:00Z">
              <w:r>
                <w:t>INSERT INTO attendance VALUES (6581, 52, 2022-06-02);</w:t>
              </w:r>
            </w:ins>
          </w:p>
          <w:p w14:paraId="4E206917" w14:textId="77777777" w:rsidR="00D470AE" w:rsidRDefault="00D470AE" w:rsidP="00D470AE">
            <w:pPr>
              <w:ind w:left="0" w:hanging="2"/>
              <w:rPr>
                <w:ins w:id="13470" w:author="임 종운" w:date="2022-05-17T11:40:00Z"/>
              </w:rPr>
            </w:pPr>
            <w:ins w:id="13471" w:author="임 종운" w:date="2022-05-17T11:40:00Z">
              <w:r>
                <w:t>INSERT INTO attendance VALUES (6582, 53, 2022-06-02);</w:t>
              </w:r>
            </w:ins>
          </w:p>
          <w:p w14:paraId="4C6C7B16" w14:textId="77777777" w:rsidR="00D470AE" w:rsidRDefault="00D470AE" w:rsidP="00D470AE">
            <w:pPr>
              <w:ind w:left="0" w:hanging="2"/>
              <w:rPr>
                <w:ins w:id="13472" w:author="임 종운" w:date="2022-05-17T11:40:00Z"/>
              </w:rPr>
            </w:pPr>
            <w:ins w:id="13473" w:author="임 종운" w:date="2022-05-17T11:40:00Z">
              <w:r>
                <w:t>INSERT INTO attendance VALUES (6583, 54, 2022-06-02);</w:t>
              </w:r>
            </w:ins>
          </w:p>
          <w:p w14:paraId="78BACBC3" w14:textId="77777777" w:rsidR="00D470AE" w:rsidRDefault="00D470AE" w:rsidP="00D470AE">
            <w:pPr>
              <w:ind w:left="0" w:hanging="2"/>
              <w:rPr>
                <w:ins w:id="13474" w:author="임 종운" w:date="2022-05-17T11:40:00Z"/>
              </w:rPr>
            </w:pPr>
            <w:ins w:id="13475" w:author="임 종운" w:date="2022-05-17T11:40:00Z">
              <w:r>
                <w:t>INSERT INTO attendance VALUES (6584, 55, 2022-06-02);</w:t>
              </w:r>
            </w:ins>
          </w:p>
          <w:p w14:paraId="3127F0B3" w14:textId="77777777" w:rsidR="00D470AE" w:rsidRDefault="00D470AE" w:rsidP="00D470AE">
            <w:pPr>
              <w:ind w:left="0" w:hanging="2"/>
              <w:rPr>
                <w:ins w:id="13476" w:author="임 종운" w:date="2022-05-17T11:40:00Z"/>
              </w:rPr>
            </w:pPr>
            <w:ins w:id="13477" w:author="임 종운" w:date="2022-05-17T11:40:00Z">
              <w:r>
                <w:t>INSERT INTO attendance VALUES (6585, 27, 2022-06-03);</w:t>
              </w:r>
            </w:ins>
          </w:p>
          <w:p w14:paraId="6449DC6A" w14:textId="77777777" w:rsidR="00D470AE" w:rsidRDefault="00D470AE" w:rsidP="00D470AE">
            <w:pPr>
              <w:ind w:left="0" w:hanging="2"/>
              <w:rPr>
                <w:ins w:id="13478" w:author="임 종운" w:date="2022-05-17T11:40:00Z"/>
              </w:rPr>
            </w:pPr>
            <w:ins w:id="13479" w:author="임 종운" w:date="2022-05-17T11:40:00Z">
              <w:r>
                <w:t>INSERT INTO attendance VALUES (6586, 28, 2022-06-03);</w:t>
              </w:r>
            </w:ins>
          </w:p>
          <w:p w14:paraId="0099C31A" w14:textId="77777777" w:rsidR="00D470AE" w:rsidRDefault="00D470AE" w:rsidP="00D470AE">
            <w:pPr>
              <w:ind w:left="0" w:hanging="2"/>
              <w:rPr>
                <w:ins w:id="13480" w:author="임 종운" w:date="2022-05-17T11:40:00Z"/>
              </w:rPr>
            </w:pPr>
            <w:ins w:id="13481" w:author="임 종운" w:date="2022-05-17T11:40:00Z">
              <w:r>
                <w:t>INSERT INTO attendance VALUES (6587, 29, 2022-06-03);</w:t>
              </w:r>
            </w:ins>
          </w:p>
          <w:p w14:paraId="25DE61D6" w14:textId="77777777" w:rsidR="00D470AE" w:rsidRDefault="00D470AE" w:rsidP="00D470AE">
            <w:pPr>
              <w:ind w:left="0" w:hanging="2"/>
              <w:rPr>
                <w:ins w:id="13482" w:author="임 종운" w:date="2022-05-17T11:40:00Z"/>
              </w:rPr>
            </w:pPr>
            <w:ins w:id="13483" w:author="임 종운" w:date="2022-05-17T11:40:00Z">
              <w:r>
                <w:t>INSERT INTO attendance VALUES (6588, 30, 2022-06-03);</w:t>
              </w:r>
            </w:ins>
          </w:p>
          <w:p w14:paraId="5F5C1AB8" w14:textId="77777777" w:rsidR="00D470AE" w:rsidRDefault="00D470AE" w:rsidP="00D470AE">
            <w:pPr>
              <w:ind w:left="0" w:hanging="2"/>
              <w:rPr>
                <w:ins w:id="13484" w:author="임 종운" w:date="2022-05-17T11:40:00Z"/>
              </w:rPr>
            </w:pPr>
            <w:ins w:id="13485" w:author="임 종운" w:date="2022-05-17T11:40:00Z">
              <w:r>
                <w:t>INSERT INTO attendance VALUES (6589, 31, 2022-06-03);</w:t>
              </w:r>
            </w:ins>
          </w:p>
          <w:p w14:paraId="6B79F13A" w14:textId="77777777" w:rsidR="00D470AE" w:rsidRDefault="00D470AE" w:rsidP="00D470AE">
            <w:pPr>
              <w:ind w:left="0" w:hanging="2"/>
              <w:rPr>
                <w:ins w:id="13486" w:author="임 종운" w:date="2022-05-17T11:40:00Z"/>
              </w:rPr>
            </w:pPr>
            <w:ins w:id="13487" w:author="임 종운" w:date="2022-05-17T11:40:00Z">
              <w:r>
                <w:t>INSERT INTO attendance VALUES (6590, 32, 2022-06-03);</w:t>
              </w:r>
            </w:ins>
          </w:p>
          <w:p w14:paraId="40282147" w14:textId="77777777" w:rsidR="00D470AE" w:rsidRDefault="00D470AE" w:rsidP="00D470AE">
            <w:pPr>
              <w:ind w:left="0" w:hanging="2"/>
              <w:rPr>
                <w:ins w:id="13488" w:author="임 종운" w:date="2022-05-17T11:40:00Z"/>
              </w:rPr>
            </w:pPr>
            <w:ins w:id="13489" w:author="임 종운" w:date="2022-05-17T11:40:00Z">
              <w:r>
                <w:t>INSERT INTO attendance VALUES (6591, 33, 2022-06-03);</w:t>
              </w:r>
            </w:ins>
          </w:p>
          <w:p w14:paraId="5E916726" w14:textId="77777777" w:rsidR="00D470AE" w:rsidRDefault="00D470AE" w:rsidP="00D470AE">
            <w:pPr>
              <w:ind w:left="0" w:hanging="2"/>
              <w:rPr>
                <w:ins w:id="13490" w:author="임 종운" w:date="2022-05-17T11:40:00Z"/>
              </w:rPr>
            </w:pPr>
            <w:ins w:id="13491" w:author="임 종운" w:date="2022-05-17T11:40:00Z">
              <w:r>
                <w:t>INSERT INTO attendance VALUES (6592, 34, 2022-06-03);</w:t>
              </w:r>
            </w:ins>
          </w:p>
          <w:p w14:paraId="0B2F0C27" w14:textId="77777777" w:rsidR="00D470AE" w:rsidRDefault="00D470AE" w:rsidP="00D470AE">
            <w:pPr>
              <w:ind w:left="0" w:hanging="2"/>
              <w:rPr>
                <w:ins w:id="13492" w:author="임 종운" w:date="2022-05-17T11:40:00Z"/>
              </w:rPr>
            </w:pPr>
            <w:ins w:id="13493" w:author="임 종운" w:date="2022-05-17T11:40:00Z">
              <w:r>
                <w:t>INSERT INTO attendance VALUES (6593, 35, 2022-06-03);</w:t>
              </w:r>
            </w:ins>
          </w:p>
          <w:p w14:paraId="26F1E480" w14:textId="77777777" w:rsidR="00D470AE" w:rsidRDefault="00D470AE" w:rsidP="00D470AE">
            <w:pPr>
              <w:ind w:left="0" w:hanging="2"/>
              <w:rPr>
                <w:ins w:id="13494" w:author="임 종운" w:date="2022-05-17T11:40:00Z"/>
              </w:rPr>
            </w:pPr>
            <w:ins w:id="13495" w:author="임 종운" w:date="2022-05-17T11:40:00Z">
              <w:r>
                <w:t>INSERT INTO attendance VALUES (6594, 36, 2022-06-03);</w:t>
              </w:r>
            </w:ins>
          </w:p>
          <w:p w14:paraId="28D7BC0C" w14:textId="77777777" w:rsidR="00D470AE" w:rsidRDefault="00D470AE" w:rsidP="00D470AE">
            <w:pPr>
              <w:ind w:left="0" w:hanging="2"/>
              <w:rPr>
                <w:ins w:id="13496" w:author="임 종운" w:date="2022-05-17T11:40:00Z"/>
              </w:rPr>
            </w:pPr>
            <w:ins w:id="13497" w:author="임 종운" w:date="2022-05-17T11:40:00Z">
              <w:r>
                <w:t>INSERT INTO attendance VALUES (6595, 37, 2022-06-03);</w:t>
              </w:r>
            </w:ins>
          </w:p>
          <w:p w14:paraId="7755DF04" w14:textId="77777777" w:rsidR="00D470AE" w:rsidRDefault="00D470AE" w:rsidP="00D470AE">
            <w:pPr>
              <w:ind w:left="0" w:hanging="2"/>
              <w:rPr>
                <w:ins w:id="13498" w:author="임 종운" w:date="2022-05-17T11:40:00Z"/>
              </w:rPr>
            </w:pPr>
            <w:ins w:id="13499" w:author="임 종운" w:date="2022-05-17T11:40:00Z">
              <w:r>
                <w:t>INSERT INTO attendance VALUES (6596, 38, 2022-06-03);</w:t>
              </w:r>
            </w:ins>
          </w:p>
          <w:p w14:paraId="3459814F" w14:textId="77777777" w:rsidR="00D470AE" w:rsidRDefault="00D470AE" w:rsidP="00D470AE">
            <w:pPr>
              <w:ind w:left="0" w:hanging="2"/>
              <w:rPr>
                <w:ins w:id="13500" w:author="임 종운" w:date="2022-05-17T11:40:00Z"/>
              </w:rPr>
            </w:pPr>
            <w:ins w:id="13501" w:author="임 종운" w:date="2022-05-17T11:40:00Z">
              <w:r>
                <w:t>INSERT INTO attendance VALUES (6597, 39, 2022-06-03);</w:t>
              </w:r>
            </w:ins>
          </w:p>
          <w:p w14:paraId="68C27A0E" w14:textId="77777777" w:rsidR="00D470AE" w:rsidRDefault="00D470AE" w:rsidP="00D470AE">
            <w:pPr>
              <w:ind w:left="0" w:hanging="2"/>
              <w:rPr>
                <w:ins w:id="13502" w:author="임 종운" w:date="2022-05-17T11:40:00Z"/>
              </w:rPr>
            </w:pPr>
            <w:ins w:id="13503" w:author="임 종운" w:date="2022-05-17T11:40:00Z">
              <w:r>
                <w:t>INSERT INTO attendance VALUES (6598, 40, 2022-06-03);</w:t>
              </w:r>
            </w:ins>
          </w:p>
          <w:p w14:paraId="07D15A6F" w14:textId="77777777" w:rsidR="00D470AE" w:rsidRDefault="00D470AE" w:rsidP="00D470AE">
            <w:pPr>
              <w:ind w:left="0" w:hanging="2"/>
              <w:rPr>
                <w:ins w:id="13504" w:author="임 종운" w:date="2022-05-17T11:40:00Z"/>
              </w:rPr>
            </w:pPr>
            <w:ins w:id="13505" w:author="임 종운" w:date="2022-05-17T11:40:00Z">
              <w:r>
                <w:t>INSERT INTO attendance VALUES (6599, 41, 2022-06-03);</w:t>
              </w:r>
            </w:ins>
          </w:p>
          <w:p w14:paraId="058704A8" w14:textId="77777777" w:rsidR="00D470AE" w:rsidRDefault="00D470AE" w:rsidP="00D470AE">
            <w:pPr>
              <w:ind w:left="0" w:hanging="2"/>
              <w:rPr>
                <w:ins w:id="13506" w:author="임 종운" w:date="2022-05-17T11:40:00Z"/>
              </w:rPr>
            </w:pPr>
            <w:ins w:id="13507" w:author="임 종운" w:date="2022-05-17T11:40:00Z">
              <w:r>
                <w:t>INSERT INTO attendance VALUES (6600, 42, 2022-06-03);</w:t>
              </w:r>
            </w:ins>
          </w:p>
          <w:p w14:paraId="27CA5A94" w14:textId="77777777" w:rsidR="00D470AE" w:rsidRDefault="00D470AE" w:rsidP="00D470AE">
            <w:pPr>
              <w:ind w:left="0" w:hanging="2"/>
              <w:rPr>
                <w:ins w:id="13508" w:author="임 종운" w:date="2022-05-17T11:40:00Z"/>
              </w:rPr>
            </w:pPr>
            <w:ins w:id="13509" w:author="임 종운" w:date="2022-05-17T11:40:00Z">
              <w:r>
                <w:t>INSERT INTO attendance VALUES (6601, 43, 2022-06-03);</w:t>
              </w:r>
            </w:ins>
          </w:p>
          <w:p w14:paraId="1901A66D" w14:textId="77777777" w:rsidR="00D470AE" w:rsidRDefault="00D470AE" w:rsidP="00D470AE">
            <w:pPr>
              <w:ind w:left="0" w:hanging="2"/>
              <w:rPr>
                <w:ins w:id="13510" w:author="임 종운" w:date="2022-05-17T11:40:00Z"/>
              </w:rPr>
            </w:pPr>
            <w:ins w:id="13511" w:author="임 종운" w:date="2022-05-17T11:40:00Z">
              <w:r>
                <w:t>INSERT INTO attendance VALUES (6602, 44, 2022-06-03);</w:t>
              </w:r>
            </w:ins>
          </w:p>
          <w:p w14:paraId="6F5A6216" w14:textId="77777777" w:rsidR="00D470AE" w:rsidRDefault="00D470AE" w:rsidP="00D470AE">
            <w:pPr>
              <w:ind w:left="0" w:hanging="2"/>
              <w:rPr>
                <w:ins w:id="13512" w:author="임 종운" w:date="2022-05-17T11:40:00Z"/>
              </w:rPr>
            </w:pPr>
            <w:ins w:id="13513" w:author="임 종운" w:date="2022-05-17T11:40:00Z">
              <w:r>
                <w:t>INSERT INTO attendance VALUES (6603, 45, 2022-06-03);</w:t>
              </w:r>
            </w:ins>
          </w:p>
          <w:p w14:paraId="7971D28F" w14:textId="77777777" w:rsidR="00D470AE" w:rsidRDefault="00D470AE" w:rsidP="00D470AE">
            <w:pPr>
              <w:ind w:left="0" w:hanging="2"/>
              <w:rPr>
                <w:ins w:id="13514" w:author="임 종운" w:date="2022-05-17T11:40:00Z"/>
              </w:rPr>
            </w:pPr>
            <w:ins w:id="13515" w:author="임 종운" w:date="2022-05-17T11:40:00Z">
              <w:r>
                <w:lastRenderedPageBreak/>
                <w:t>INSERT INTO attendance VALUES (6604, 46, 2022-06-03);</w:t>
              </w:r>
            </w:ins>
          </w:p>
          <w:p w14:paraId="1EA7BFCC" w14:textId="77777777" w:rsidR="00D470AE" w:rsidRDefault="00D470AE" w:rsidP="00D470AE">
            <w:pPr>
              <w:ind w:left="0" w:hanging="2"/>
              <w:rPr>
                <w:ins w:id="13516" w:author="임 종운" w:date="2022-05-17T11:40:00Z"/>
              </w:rPr>
            </w:pPr>
            <w:ins w:id="13517" w:author="임 종운" w:date="2022-05-17T11:40:00Z">
              <w:r>
                <w:t>INSERT INTO attendance VALUES (6605, 47, 2022-06-03);</w:t>
              </w:r>
            </w:ins>
          </w:p>
          <w:p w14:paraId="2475B4BA" w14:textId="77777777" w:rsidR="00D470AE" w:rsidRDefault="00D470AE" w:rsidP="00D470AE">
            <w:pPr>
              <w:ind w:left="0" w:hanging="2"/>
              <w:rPr>
                <w:ins w:id="13518" w:author="임 종운" w:date="2022-05-17T11:40:00Z"/>
              </w:rPr>
            </w:pPr>
            <w:ins w:id="13519" w:author="임 종운" w:date="2022-05-17T11:40:00Z">
              <w:r>
                <w:t>INSERT INTO attendance VALUES (6606, 48, 2022-06-03);</w:t>
              </w:r>
            </w:ins>
          </w:p>
          <w:p w14:paraId="52A2FF36" w14:textId="77777777" w:rsidR="00D470AE" w:rsidRDefault="00D470AE" w:rsidP="00D470AE">
            <w:pPr>
              <w:ind w:left="0" w:hanging="2"/>
              <w:rPr>
                <w:ins w:id="13520" w:author="임 종운" w:date="2022-05-17T11:40:00Z"/>
              </w:rPr>
            </w:pPr>
            <w:ins w:id="13521" w:author="임 종운" w:date="2022-05-17T11:40:00Z">
              <w:r>
                <w:t>INSERT INTO attendance VALUES (6607, 49, 2022-06-03);</w:t>
              </w:r>
            </w:ins>
          </w:p>
          <w:p w14:paraId="5225AAEF" w14:textId="77777777" w:rsidR="00D470AE" w:rsidRDefault="00D470AE" w:rsidP="00D470AE">
            <w:pPr>
              <w:ind w:left="0" w:hanging="2"/>
              <w:rPr>
                <w:ins w:id="13522" w:author="임 종운" w:date="2022-05-17T11:40:00Z"/>
              </w:rPr>
            </w:pPr>
            <w:ins w:id="13523" w:author="임 종운" w:date="2022-05-17T11:40:00Z">
              <w:r>
                <w:t>INSERT INTO attendance VALUES (6608, 50, 2022-06-03);</w:t>
              </w:r>
            </w:ins>
          </w:p>
          <w:p w14:paraId="0A1B7762" w14:textId="77777777" w:rsidR="00D470AE" w:rsidRDefault="00D470AE" w:rsidP="00D470AE">
            <w:pPr>
              <w:ind w:left="0" w:hanging="2"/>
              <w:rPr>
                <w:ins w:id="13524" w:author="임 종운" w:date="2022-05-17T11:40:00Z"/>
              </w:rPr>
            </w:pPr>
            <w:ins w:id="13525" w:author="임 종운" w:date="2022-05-17T11:40:00Z">
              <w:r>
                <w:t>INSERT INTO attendance VALUES (6609, 51, 2022-06-03);</w:t>
              </w:r>
            </w:ins>
          </w:p>
          <w:p w14:paraId="5ABF94EF" w14:textId="77777777" w:rsidR="00D470AE" w:rsidRDefault="00D470AE" w:rsidP="00D470AE">
            <w:pPr>
              <w:ind w:left="0" w:hanging="2"/>
              <w:rPr>
                <w:ins w:id="13526" w:author="임 종운" w:date="2022-05-17T11:40:00Z"/>
              </w:rPr>
            </w:pPr>
            <w:ins w:id="13527" w:author="임 종운" w:date="2022-05-17T11:40:00Z">
              <w:r>
                <w:t>INSERT INTO attendance VALUES (6610, 52, 2022-06-03);</w:t>
              </w:r>
            </w:ins>
          </w:p>
          <w:p w14:paraId="02C186B8" w14:textId="77777777" w:rsidR="00D470AE" w:rsidRDefault="00D470AE" w:rsidP="00D470AE">
            <w:pPr>
              <w:ind w:left="0" w:hanging="2"/>
              <w:rPr>
                <w:ins w:id="13528" w:author="임 종운" w:date="2022-05-17T11:40:00Z"/>
              </w:rPr>
            </w:pPr>
            <w:ins w:id="13529" w:author="임 종운" w:date="2022-05-17T11:40:00Z">
              <w:r>
                <w:t>INSERT INTO attendance VALUES (6611, 53, 2022-06-03);</w:t>
              </w:r>
            </w:ins>
          </w:p>
          <w:p w14:paraId="5559F7EA" w14:textId="77777777" w:rsidR="00D470AE" w:rsidRDefault="00D470AE" w:rsidP="00D470AE">
            <w:pPr>
              <w:ind w:left="0" w:hanging="2"/>
              <w:rPr>
                <w:ins w:id="13530" w:author="임 종운" w:date="2022-05-17T11:40:00Z"/>
              </w:rPr>
            </w:pPr>
            <w:ins w:id="13531" w:author="임 종운" w:date="2022-05-17T11:40:00Z">
              <w:r>
                <w:t>INSERT INTO attendance VALUES (6612, 54, 2022-06-03);</w:t>
              </w:r>
            </w:ins>
          </w:p>
          <w:p w14:paraId="7788B941" w14:textId="77777777" w:rsidR="00D470AE" w:rsidRDefault="00D470AE" w:rsidP="00D470AE">
            <w:pPr>
              <w:ind w:left="0" w:hanging="2"/>
              <w:rPr>
                <w:ins w:id="13532" w:author="임 종운" w:date="2022-05-17T11:40:00Z"/>
              </w:rPr>
            </w:pPr>
            <w:ins w:id="13533" w:author="임 종운" w:date="2022-05-17T11:40:00Z">
              <w:r>
                <w:t>INSERT INTO attendance VALUES (6613, 55, 2022-06-03);</w:t>
              </w:r>
            </w:ins>
          </w:p>
          <w:p w14:paraId="5337DD03" w14:textId="77777777" w:rsidR="00D470AE" w:rsidRDefault="00D470AE" w:rsidP="00D470AE">
            <w:pPr>
              <w:ind w:left="0" w:hanging="2"/>
              <w:rPr>
                <w:ins w:id="13534" w:author="임 종운" w:date="2022-05-17T11:40:00Z"/>
              </w:rPr>
            </w:pPr>
            <w:ins w:id="13535" w:author="임 종운" w:date="2022-05-17T11:40:00Z">
              <w:r>
                <w:t>INSERT INTO attendance VALUES (6614, 27, 2022-06-04);</w:t>
              </w:r>
            </w:ins>
          </w:p>
          <w:p w14:paraId="2126933C" w14:textId="77777777" w:rsidR="00D470AE" w:rsidRDefault="00D470AE" w:rsidP="00D470AE">
            <w:pPr>
              <w:ind w:left="0" w:hanging="2"/>
              <w:rPr>
                <w:ins w:id="13536" w:author="임 종운" w:date="2022-05-17T11:40:00Z"/>
              </w:rPr>
            </w:pPr>
            <w:ins w:id="13537" w:author="임 종운" w:date="2022-05-17T11:40:00Z">
              <w:r>
                <w:t>INSERT INTO attendance VALUES (6615, 28, 2022-06-04);</w:t>
              </w:r>
            </w:ins>
          </w:p>
          <w:p w14:paraId="5FEB21C9" w14:textId="77777777" w:rsidR="00D470AE" w:rsidRDefault="00D470AE" w:rsidP="00D470AE">
            <w:pPr>
              <w:ind w:left="0" w:hanging="2"/>
              <w:rPr>
                <w:ins w:id="13538" w:author="임 종운" w:date="2022-05-17T11:40:00Z"/>
              </w:rPr>
            </w:pPr>
            <w:ins w:id="13539" w:author="임 종운" w:date="2022-05-17T11:40:00Z">
              <w:r>
                <w:t>INSERT INTO attendance VALUES (6616, 29, 2022-06-04);</w:t>
              </w:r>
            </w:ins>
          </w:p>
          <w:p w14:paraId="5A7C16AD" w14:textId="77777777" w:rsidR="00D470AE" w:rsidRDefault="00D470AE" w:rsidP="00D470AE">
            <w:pPr>
              <w:ind w:left="0" w:hanging="2"/>
              <w:rPr>
                <w:ins w:id="13540" w:author="임 종운" w:date="2022-05-17T11:40:00Z"/>
              </w:rPr>
            </w:pPr>
            <w:ins w:id="13541" w:author="임 종운" w:date="2022-05-17T11:40:00Z">
              <w:r>
                <w:t>INSERT INTO attendance VALUES (6617, 30, 2022-06-04);</w:t>
              </w:r>
            </w:ins>
          </w:p>
          <w:p w14:paraId="657ED1F2" w14:textId="77777777" w:rsidR="00D470AE" w:rsidRDefault="00D470AE" w:rsidP="00D470AE">
            <w:pPr>
              <w:ind w:left="0" w:hanging="2"/>
              <w:rPr>
                <w:ins w:id="13542" w:author="임 종운" w:date="2022-05-17T11:40:00Z"/>
              </w:rPr>
            </w:pPr>
            <w:ins w:id="13543" w:author="임 종운" w:date="2022-05-17T11:40:00Z">
              <w:r>
                <w:t>INSERT INTO attendance VALUES (6618, 31, 2022-06-04);</w:t>
              </w:r>
            </w:ins>
          </w:p>
          <w:p w14:paraId="4D492EB8" w14:textId="77777777" w:rsidR="00D470AE" w:rsidRDefault="00D470AE" w:rsidP="00D470AE">
            <w:pPr>
              <w:ind w:left="0" w:hanging="2"/>
              <w:rPr>
                <w:ins w:id="13544" w:author="임 종운" w:date="2022-05-17T11:40:00Z"/>
              </w:rPr>
            </w:pPr>
            <w:ins w:id="13545" w:author="임 종운" w:date="2022-05-17T11:40:00Z">
              <w:r>
                <w:t>INSERT INTO attendance VALUES (6619, 32, 2022-06-04);</w:t>
              </w:r>
            </w:ins>
          </w:p>
          <w:p w14:paraId="0B9221B6" w14:textId="77777777" w:rsidR="00D470AE" w:rsidRDefault="00D470AE" w:rsidP="00D470AE">
            <w:pPr>
              <w:ind w:left="0" w:hanging="2"/>
              <w:rPr>
                <w:ins w:id="13546" w:author="임 종운" w:date="2022-05-17T11:40:00Z"/>
              </w:rPr>
            </w:pPr>
            <w:ins w:id="13547" w:author="임 종운" w:date="2022-05-17T11:40:00Z">
              <w:r>
                <w:t>INSERT INTO attendance VALUES (6620, 33, 2022-06-04);</w:t>
              </w:r>
            </w:ins>
          </w:p>
          <w:p w14:paraId="002406EE" w14:textId="77777777" w:rsidR="00D470AE" w:rsidRDefault="00D470AE" w:rsidP="00D470AE">
            <w:pPr>
              <w:ind w:left="0" w:hanging="2"/>
              <w:rPr>
                <w:ins w:id="13548" w:author="임 종운" w:date="2022-05-17T11:40:00Z"/>
              </w:rPr>
            </w:pPr>
            <w:ins w:id="13549" w:author="임 종운" w:date="2022-05-17T11:40:00Z">
              <w:r>
                <w:t>INSERT INTO attendance VALUES (6621, 34, 2022-06-04);</w:t>
              </w:r>
            </w:ins>
          </w:p>
          <w:p w14:paraId="012A9AB4" w14:textId="77777777" w:rsidR="00D470AE" w:rsidRDefault="00D470AE" w:rsidP="00D470AE">
            <w:pPr>
              <w:ind w:left="0" w:hanging="2"/>
              <w:rPr>
                <w:ins w:id="13550" w:author="임 종운" w:date="2022-05-17T11:40:00Z"/>
              </w:rPr>
            </w:pPr>
            <w:ins w:id="13551" w:author="임 종운" w:date="2022-05-17T11:40:00Z">
              <w:r>
                <w:t>INSERT INTO attendance VALUES (6622, 35, 2022-06-04);</w:t>
              </w:r>
            </w:ins>
          </w:p>
          <w:p w14:paraId="5A7D8E62" w14:textId="77777777" w:rsidR="00D470AE" w:rsidRDefault="00D470AE" w:rsidP="00D470AE">
            <w:pPr>
              <w:ind w:left="0" w:hanging="2"/>
              <w:rPr>
                <w:ins w:id="13552" w:author="임 종운" w:date="2022-05-17T11:40:00Z"/>
              </w:rPr>
            </w:pPr>
            <w:ins w:id="13553" w:author="임 종운" w:date="2022-05-17T11:40:00Z">
              <w:r>
                <w:t>INSERT INTO attendance VALUES (6623, 36, 2022-06-04);</w:t>
              </w:r>
            </w:ins>
          </w:p>
          <w:p w14:paraId="1DCC2726" w14:textId="77777777" w:rsidR="00D470AE" w:rsidRDefault="00D470AE" w:rsidP="00D470AE">
            <w:pPr>
              <w:ind w:left="0" w:hanging="2"/>
              <w:rPr>
                <w:ins w:id="13554" w:author="임 종운" w:date="2022-05-17T11:40:00Z"/>
              </w:rPr>
            </w:pPr>
            <w:ins w:id="13555" w:author="임 종운" w:date="2022-05-17T11:40:00Z">
              <w:r>
                <w:t>INSERT INTO attendance VALUES (6624, 37, 2022-06-04);</w:t>
              </w:r>
            </w:ins>
          </w:p>
          <w:p w14:paraId="3C0697EC" w14:textId="77777777" w:rsidR="00D470AE" w:rsidRDefault="00D470AE" w:rsidP="00D470AE">
            <w:pPr>
              <w:ind w:left="0" w:hanging="2"/>
              <w:rPr>
                <w:ins w:id="13556" w:author="임 종운" w:date="2022-05-17T11:40:00Z"/>
              </w:rPr>
            </w:pPr>
            <w:ins w:id="13557" w:author="임 종운" w:date="2022-05-17T11:40:00Z">
              <w:r>
                <w:t>INSERT INTO attendance VALUES (6625, 38, 2022-06-04);</w:t>
              </w:r>
            </w:ins>
          </w:p>
          <w:p w14:paraId="63FF1EA3" w14:textId="77777777" w:rsidR="00D470AE" w:rsidRDefault="00D470AE" w:rsidP="00D470AE">
            <w:pPr>
              <w:ind w:left="0" w:hanging="2"/>
              <w:rPr>
                <w:ins w:id="13558" w:author="임 종운" w:date="2022-05-17T11:40:00Z"/>
              </w:rPr>
            </w:pPr>
            <w:ins w:id="13559" w:author="임 종운" w:date="2022-05-17T11:40:00Z">
              <w:r>
                <w:t>INSERT INTO attendance VALUES (6626, 39, 2022-06-04);</w:t>
              </w:r>
            </w:ins>
          </w:p>
          <w:p w14:paraId="4D472E41" w14:textId="77777777" w:rsidR="00D470AE" w:rsidRDefault="00D470AE" w:rsidP="00D470AE">
            <w:pPr>
              <w:ind w:left="0" w:hanging="2"/>
              <w:rPr>
                <w:ins w:id="13560" w:author="임 종운" w:date="2022-05-17T11:40:00Z"/>
              </w:rPr>
            </w:pPr>
            <w:ins w:id="13561" w:author="임 종운" w:date="2022-05-17T11:40:00Z">
              <w:r>
                <w:t>INSERT INTO attendance VALUES (6627, 40, 2022-06-04);</w:t>
              </w:r>
            </w:ins>
          </w:p>
          <w:p w14:paraId="3EC641B0" w14:textId="77777777" w:rsidR="00D470AE" w:rsidRDefault="00D470AE" w:rsidP="00D470AE">
            <w:pPr>
              <w:ind w:left="0" w:hanging="2"/>
              <w:rPr>
                <w:ins w:id="13562" w:author="임 종운" w:date="2022-05-17T11:40:00Z"/>
              </w:rPr>
            </w:pPr>
            <w:ins w:id="13563" w:author="임 종운" w:date="2022-05-17T11:40:00Z">
              <w:r>
                <w:t>INSERT INTO attendance VALUES (6628, 41, 2022-06-04);</w:t>
              </w:r>
            </w:ins>
          </w:p>
          <w:p w14:paraId="56D2E11E" w14:textId="77777777" w:rsidR="00D470AE" w:rsidRDefault="00D470AE" w:rsidP="00D470AE">
            <w:pPr>
              <w:ind w:left="0" w:hanging="2"/>
              <w:rPr>
                <w:ins w:id="13564" w:author="임 종운" w:date="2022-05-17T11:40:00Z"/>
              </w:rPr>
            </w:pPr>
            <w:ins w:id="13565" w:author="임 종운" w:date="2022-05-17T11:40:00Z">
              <w:r>
                <w:t>INSERT INTO attendance VALUES (6629, 42, 2022-06-04);</w:t>
              </w:r>
            </w:ins>
          </w:p>
          <w:p w14:paraId="7313101D" w14:textId="77777777" w:rsidR="00D470AE" w:rsidRDefault="00D470AE" w:rsidP="00D470AE">
            <w:pPr>
              <w:ind w:left="0" w:hanging="2"/>
              <w:rPr>
                <w:ins w:id="13566" w:author="임 종운" w:date="2022-05-17T11:40:00Z"/>
              </w:rPr>
            </w:pPr>
            <w:ins w:id="13567" w:author="임 종운" w:date="2022-05-17T11:40:00Z">
              <w:r>
                <w:t>INSERT INTO attendance VALUES (6630, 43, 2022-06-04);</w:t>
              </w:r>
            </w:ins>
          </w:p>
          <w:p w14:paraId="3D5E2F08" w14:textId="77777777" w:rsidR="00D470AE" w:rsidRDefault="00D470AE" w:rsidP="00D470AE">
            <w:pPr>
              <w:ind w:left="0" w:hanging="2"/>
              <w:rPr>
                <w:ins w:id="13568" w:author="임 종운" w:date="2022-05-17T11:40:00Z"/>
              </w:rPr>
            </w:pPr>
            <w:ins w:id="13569" w:author="임 종운" w:date="2022-05-17T11:40:00Z">
              <w:r>
                <w:lastRenderedPageBreak/>
                <w:t>INSERT INTO attendance VALUES (6631, 44, 2022-06-04);</w:t>
              </w:r>
            </w:ins>
          </w:p>
          <w:p w14:paraId="613F218B" w14:textId="77777777" w:rsidR="00D470AE" w:rsidRDefault="00D470AE" w:rsidP="00D470AE">
            <w:pPr>
              <w:ind w:left="0" w:hanging="2"/>
              <w:rPr>
                <w:ins w:id="13570" w:author="임 종운" w:date="2022-05-17T11:40:00Z"/>
              </w:rPr>
            </w:pPr>
            <w:ins w:id="13571" w:author="임 종운" w:date="2022-05-17T11:40:00Z">
              <w:r>
                <w:t>INSERT INTO attendance VALUES (6632, 45, 2022-06-04);</w:t>
              </w:r>
            </w:ins>
          </w:p>
          <w:p w14:paraId="4DF6B0F4" w14:textId="77777777" w:rsidR="00D470AE" w:rsidRDefault="00D470AE" w:rsidP="00D470AE">
            <w:pPr>
              <w:ind w:left="0" w:hanging="2"/>
              <w:rPr>
                <w:ins w:id="13572" w:author="임 종운" w:date="2022-05-17T11:40:00Z"/>
              </w:rPr>
            </w:pPr>
            <w:ins w:id="13573" w:author="임 종운" w:date="2022-05-17T11:40:00Z">
              <w:r>
                <w:t>INSERT INTO attendance VALUES (6633, 46, 2022-06-04);</w:t>
              </w:r>
            </w:ins>
          </w:p>
          <w:p w14:paraId="0BEF6A38" w14:textId="77777777" w:rsidR="00D470AE" w:rsidRDefault="00D470AE" w:rsidP="00D470AE">
            <w:pPr>
              <w:ind w:left="0" w:hanging="2"/>
              <w:rPr>
                <w:ins w:id="13574" w:author="임 종운" w:date="2022-05-17T11:40:00Z"/>
              </w:rPr>
            </w:pPr>
            <w:ins w:id="13575" w:author="임 종운" w:date="2022-05-17T11:40:00Z">
              <w:r>
                <w:t>INSERT INTO attendance VALUES (6634, 47, 2022-06-04);</w:t>
              </w:r>
            </w:ins>
          </w:p>
          <w:p w14:paraId="7ACA9732" w14:textId="77777777" w:rsidR="00D470AE" w:rsidRDefault="00D470AE" w:rsidP="00D470AE">
            <w:pPr>
              <w:ind w:left="0" w:hanging="2"/>
              <w:rPr>
                <w:ins w:id="13576" w:author="임 종운" w:date="2022-05-17T11:40:00Z"/>
              </w:rPr>
            </w:pPr>
            <w:ins w:id="13577" w:author="임 종운" w:date="2022-05-17T11:40:00Z">
              <w:r>
                <w:t>INSERT INTO attendance VALUES (6635, 48, 2022-06-04);</w:t>
              </w:r>
            </w:ins>
          </w:p>
          <w:p w14:paraId="4917437D" w14:textId="77777777" w:rsidR="00D470AE" w:rsidRDefault="00D470AE" w:rsidP="00D470AE">
            <w:pPr>
              <w:ind w:left="0" w:hanging="2"/>
              <w:rPr>
                <w:ins w:id="13578" w:author="임 종운" w:date="2022-05-17T11:40:00Z"/>
              </w:rPr>
            </w:pPr>
            <w:ins w:id="13579" w:author="임 종운" w:date="2022-05-17T11:40:00Z">
              <w:r>
                <w:t>INSERT INTO attendance VALUES (6636, 49, 2022-06-04);</w:t>
              </w:r>
            </w:ins>
          </w:p>
          <w:p w14:paraId="1C84E2A9" w14:textId="77777777" w:rsidR="00D470AE" w:rsidRDefault="00D470AE" w:rsidP="00D470AE">
            <w:pPr>
              <w:ind w:left="0" w:hanging="2"/>
              <w:rPr>
                <w:ins w:id="13580" w:author="임 종운" w:date="2022-05-17T11:40:00Z"/>
              </w:rPr>
            </w:pPr>
            <w:ins w:id="13581" w:author="임 종운" w:date="2022-05-17T11:40:00Z">
              <w:r>
                <w:t>INSERT INTO attendance VALUES (6637, 50, 2022-06-04);</w:t>
              </w:r>
            </w:ins>
          </w:p>
          <w:p w14:paraId="30F8357A" w14:textId="77777777" w:rsidR="00D470AE" w:rsidRDefault="00D470AE" w:rsidP="00D470AE">
            <w:pPr>
              <w:ind w:left="0" w:hanging="2"/>
              <w:rPr>
                <w:ins w:id="13582" w:author="임 종운" w:date="2022-05-17T11:40:00Z"/>
              </w:rPr>
            </w:pPr>
            <w:ins w:id="13583" w:author="임 종운" w:date="2022-05-17T11:40:00Z">
              <w:r>
                <w:t>INSERT INTO attendance VALUES (6638, 51, 2022-06-04);</w:t>
              </w:r>
            </w:ins>
          </w:p>
          <w:p w14:paraId="3D28591F" w14:textId="77777777" w:rsidR="00D470AE" w:rsidRDefault="00D470AE" w:rsidP="00D470AE">
            <w:pPr>
              <w:ind w:left="0" w:hanging="2"/>
              <w:rPr>
                <w:ins w:id="13584" w:author="임 종운" w:date="2022-05-17T11:40:00Z"/>
              </w:rPr>
            </w:pPr>
            <w:ins w:id="13585" w:author="임 종운" w:date="2022-05-17T11:40:00Z">
              <w:r>
                <w:t>INSERT INTO attendance VALUES (6639, 52, 2022-06-04);</w:t>
              </w:r>
            </w:ins>
          </w:p>
          <w:p w14:paraId="4FEFBEE5" w14:textId="77777777" w:rsidR="00D470AE" w:rsidRDefault="00D470AE" w:rsidP="00D470AE">
            <w:pPr>
              <w:ind w:left="0" w:hanging="2"/>
              <w:rPr>
                <w:ins w:id="13586" w:author="임 종운" w:date="2022-05-17T11:40:00Z"/>
              </w:rPr>
            </w:pPr>
            <w:ins w:id="13587" w:author="임 종운" w:date="2022-05-17T11:40:00Z">
              <w:r>
                <w:t>INSERT INTO attendance VALUES (6640, 53, 2022-06-04);</w:t>
              </w:r>
            </w:ins>
          </w:p>
          <w:p w14:paraId="3B7B3FB8" w14:textId="77777777" w:rsidR="00D470AE" w:rsidRDefault="00D470AE" w:rsidP="00D470AE">
            <w:pPr>
              <w:ind w:left="0" w:hanging="2"/>
              <w:rPr>
                <w:ins w:id="13588" w:author="임 종운" w:date="2022-05-17T11:40:00Z"/>
              </w:rPr>
            </w:pPr>
            <w:ins w:id="13589" w:author="임 종운" w:date="2022-05-17T11:40:00Z">
              <w:r>
                <w:t>INSERT INTO attendance VALUES (6641, 54, 2022-06-04);</w:t>
              </w:r>
            </w:ins>
          </w:p>
          <w:p w14:paraId="0248383C" w14:textId="77777777" w:rsidR="00D470AE" w:rsidRDefault="00D470AE" w:rsidP="00D470AE">
            <w:pPr>
              <w:ind w:left="0" w:hanging="2"/>
              <w:rPr>
                <w:ins w:id="13590" w:author="임 종운" w:date="2022-05-17T11:40:00Z"/>
              </w:rPr>
            </w:pPr>
            <w:ins w:id="13591" w:author="임 종운" w:date="2022-05-17T11:40:00Z">
              <w:r>
                <w:t>INSERT INTO attendance VALUES (6642, 55, 2022-06-04);</w:t>
              </w:r>
            </w:ins>
          </w:p>
          <w:p w14:paraId="27A206BA" w14:textId="77777777" w:rsidR="00D470AE" w:rsidRDefault="00D470AE" w:rsidP="00D470AE">
            <w:pPr>
              <w:ind w:left="0" w:hanging="2"/>
              <w:rPr>
                <w:ins w:id="13592" w:author="임 종운" w:date="2022-05-17T11:40:00Z"/>
              </w:rPr>
            </w:pPr>
            <w:ins w:id="13593" w:author="임 종운" w:date="2022-05-17T11:40:00Z">
              <w:r>
                <w:t>INSERT INTO attendance VALUES (6643, 27, 2022-06-05);</w:t>
              </w:r>
            </w:ins>
          </w:p>
          <w:p w14:paraId="0DE8D881" w14:textId="77777777" w:rsidR="00D470AE" w:rsidRDefault="00D470AE" w:rsidP="00D470AE">
            <w:pPr>
              <w:ind w:left="0" w:hanging="2"/>
              <w:rPr>
                <w:ins w:id="13594" w:author="임 종운" w:date="2022-05-17T11:40:00Z"/>
              </w:rPr>
            </w:pPr>
            <w:ins w:id="13595" w:author="임 종운" w:date="2022-05-17T11:40:00Z">
              <w:r>
                <w:t>INSERT INTO attendance VALUES (6644, 28, 2022-06-05);</w:t>
              </w:r>
            </w:ins>
          </w:p>
          <w:p w14:paraId="38C6898E" w14:textId="77777777" w:rsidR="00D470AE" w:rsidRDefault="00D470AE" w:rsidP="00D470AE">
            <w:pPr>
              <w:ind w:left="0" w:hanging="2"/>
              <w:rPr>
                <w:ins w:id="13596" w:author="임 종운" w:date="2022-05-17T11:40:00Z"/>
              </w:rPr>
            </w:pPr>
            <w:ins w:id="13597" w:author="임 종운" w:date="2022-05-17T11:40:00Z">
              <w:r>
                <w:t>INSERT INTO attendance VALUES (6645, 29, 2022-06-05);</w:t>
              </w:r>
            </w:ins>
          </w:p>
          <w:p w14:paraId="3397EB5F" w14:textId="77777777" w:rsidR="00D470AE" w:rsidRDefault="00D470AE" w:rsidP="00D470AE">
            <w:pPr>
              <w:ind w:left="0" w:hanging="2"/>
              <w:rPr>
                <w:ins w:id="13598" w:author="임 종운" w:date="2022-05-17T11:40:00Z"/>
              </w:rPr>
            </w:pPr>
            <w:ins w:id="13599" w:author="임 종운" w:date="2022-05-17T11:40:00Z">
              <w:r>
                <w:t>INSERT INTO attendance VALUES (6646, 30, 2022-06-05);</w:t>
              </w:r>
            </w:ins>
          </w:p>
          <w:p w14:paraId="662D6CBB" w14:textId="77777777" w:rsidR="00D470AE" w:rsidRDefault="00D470AE" w:rsidP="00D470AE">
            <w:pPr>
              <w:ind w:left="0" w:hanging="2"/>
              <w:rPr>
                <w:ins w:id="13600" w:author="임 종운" w:date="2022-05-17T11:40:00Z"/>
              </w:rPr>
            </w:pPr>
            <w:ins w:id="13601" w:author="임 종운" w:date="2022-05-17T11:40:00Z">
              <w:r>
                <w:t>INSERT INTO attendance VALUES (6647, 31, 2022-06-05);</w:t>
              </w:r>
            </w:ins>
          </w:p>
          <w:p w14:paraId="77B13E3D" w14:textId="77777777" w:rsidR="00D470AE" w:rsidRDefault="00D470AE" w:rsidP="00D470AE">
            <w:pPr>
              <w:ind w:left="0" w:hanging="2"/>
              <w:rPr>
                <w:ins w:id="13602" w:author="임 종운" w:date="2022-05-17T11:40:00Z"/>
              </w:rPr>
            </w:pPr>
            <w:ins w:id="13603" w:author="임 종운" w:date="2022-05-17T11:40:00Z">
              <w:r>
                <w:t>INSERT INTO attendance VALUES (6648, 32, 2022-06-05);</w:t>
              </w:r>
            </w:ins>
          </w:p>
          <w:p w14:paraId="65AD911C" w14:textId="77777777" w:rsidR="00D470AE" w:rsidRDefault="00D470AE" w:rsidP="00D470AE">
            <w:pPr>
              <w:ind w:left="0" w:hanging="2"/>
              <w:rPr>
                <w:ins w:id="13604" w:author="임 종운" w:date="2022-05-17T11:40:00Z"/>
              </w:rPr>
            </w:pPr>
            <w:ins w:id="13605" w:author="임 종운" w:date="2022-05-17T11:40:00Z">
              <w:r>
                <w:t>INSERT INTO attendance VALUES (6649, 33, 2022-06-05);</w:t>
              </w:r>
            </w:ins>
          </w:p>
          <w:p w14:paraId="4EA4CF30" w14:textId="77777777" w:rsidR="00D470AE" w:rsidRDefault="00D470AE" w:rsidP="00D470AE">
            <w:pPr>
              <w:ind w:left="0" w:hanging="2"/>
              <w:rPr>
                <w:ins w:id="13606" w:author="임 종운" w:date="2022-05-17T11:40:00Z"/>
              </w:rPr>
            </w:pPr>
            <w:ins w:id="13607" w:author="임 종운" w:date="2022-05-17T11:40:00Z">
              <w:r>
                <w:t>INSERT INTO attendance VALUES (6650, 34, 2022-06-05);</w:t>
              </w:r>
            </w:ins>
          </w:p>
          <w:p w14:paraId="23AD537C" w14:textId="77777777" w:rsidR="00D470AE" w:rsidRDefault="00D470AE" w:rsidP="00D470AE">
            <w:pPr>
              <w:ind w:left="0" w:hanging="2"/>
              <w:rPr>
                <w:ins w:id="13608" w:author="임 종운" w:date="2022-05-17T11:40:00Z"/>
              </w:rPr>
            </w:pPr>
            <w:ins w:id="13609" w:author="임 종운" w:date="2022-05-17T11:40:00Z">
              <w:r>
                <w:t>INSERT INTO attendance VALUES (6651, 35, 2022-06-05);</w:t>
              </w:r>
            </w:ins>
          </w:p>
          <w:p w14:paraId="4B6876DD" w14:textId="77777777" w:rsidR="00D470AE" w:rsidRDefault="00D470AE" w:rsidP="00D470AE">
            <w:pPr>
              <w:ind w:left="0" w:hanging="2"/>
              <w:rPr>
                <w:ins w:id="13610" w:author="임 종운" w:date="2022-05-17T11:40:00Z"/>
              </w:rPr>
            </w:pPr>
            <w:ins w:id="13611" w:author="임 종운" w:date="2022-05-17T11:40:00Z">
              <w:r>
                <w:t>INSERT INTO attendance VALUES (6652, 36, 2022-06-05);</w:t>
              </w:r>
            </w:ins>
          </w:p>
          <w:p w14:paraId="01A4ECAF" w14:textId="77777777" w:rsidR="00D470AE" w:rsidRDefault="00D470AE" w:rsidP="00D470AE">
            <w:pPr>
              <w:ind w:left="0" w:hanging="2"/>
              <w:rPr>
                <w:ins w:id="13612" w:author="임 종운" w:date="2022-05-17T11:40:00Z"/>
              </w:rPr>
            </w:pPr>
            <w:ins w:id="13613" w:author="임 종운" w:date="2022-05-17T11:40:00Z">
              <w:r>
                <w:t>INSERT INTO attendance VALUES (6653, 37, 2022-06-05);</w:t>
              </w:r>
            </w:ins>
          </w:p>
          <w:p w14:paraId="2F18945F" w14:textId="77777777" w:rsidR="00D470AE" w:rsidRDefault="00D470AE" w:rsidP="00D470AE">
            <w:pPr>
              <w:ind w:left="0" w:hanging="2"/>
              <w:rPr>
                <w:ins w:id="13614" w:author="임 종운" w:date="2022-05-17T11:40:00Z"/>
              </w:rPr>
            </w:pPr>
            <w:ins w:id="13615" w:author="임 종운" w:date="2022-05-17T11:40:00Z">
              <w:r>
                <w:t>INSERT INTO attendance VALUES (6654, 38, 2022-06-05);</w:t>
              </w:r>
            </w:ins>
          </w:p>
          <w:p w14:paraId="5D00CD17" w14:textId="77777777" w:rsidR="00D470AE" w:rsidRDefault="00D470AE" w:rsidP="00D470AE">
            <w:pPr>
              <w:ind w:left="0" w:hanging="2"/>
              <w:rPr>
                <w:ins w:id="13616" w:author="임 종운" w:date="2022-05-17T11:40:00Z"/>
              </w:rPr>
            </w:pPr>
            <w:ins w:id="13617" w:author="임 종운" w:date="2022-05-17T11:40:00Z">
              <w:r>
                <w:t>INSERT INTO attendance VALUES (6655, 39, 2022-06-05);</w:t>
              </w:r>
            </w:ins>
          </w:p>
          <w:p w14:paraId="02C8C2C3" w14:textId="77777777" w:rsidR="00D470AE" w:rsidRDefault="00D470AE" w:rsidP="00D470AE">
            <w:pPr>
              <w:ind w:left="0" w:hanging="2"/>
              <w:rPr>
                <w:ins w:id="13618" w:author="임 종운" w:date="2022-05-17T11:40:00Z"/>
              </w:rPr>
            </w:pPr>
            <w:ins w:id="13619" w:author="임 종운" w:date="2022-05-17T11:40:00Z">
              <w:r>
                <w:t>INSERT INTO attendance VALUES (6656, 40, 2022-06-05);</w:t>
              </w:r>
            </w:ins>
          </w:p>
          <w:p w14:paraId="6AE47513" w14:textId="77777777" w:rsidR="00D470AE" w:rsidRDefault="00D470AE" w:rsidP="00D470AE">
            <w:pPr>
              <w:ind w:left="0" w:hanging="2"/>
              <w:rPr>
                <w:ins w:id="13620" w:author="임 종운" w:date="2022-05-17T11:40:00Z"/>
              </w:rPr>
            </w:pPr>
            <w:ins w:id="13621" w:author="임 종운" w:date="2022-05-17T11:40:00Z">
              <w:r>
                <w:t>INSERT INTO attendance VALUES (6657, 41, 2022-06-05);</w:t>
              </w:r>
            </w:ins>
          </w:p>
          <w:p w14:paraId="596C499F" w14:textId="77777777" w:rsidR="00D470AE" w:rsidRDefault="00D470AE" w:rsidP="00D470AE">
            <w:pPr>
              <w:ind w:left="0" w:hanging="2"/>
              <w:rPr>
                <w:ins w:id="13622" w:author="임 종운" w:date="2022-05-17T11:40:00Z"/>
              </w:rPr>
            </w:pPr>
            <w:ins w:id="13623" w:author="임 종운" w:date="2022-05-17T11:40:00Z">
              <w:r>
                <w:lastRenderedPageBreak/>
                <w:t>INSERT INTO attendance VALUES (6658, 42, 2022-06-05);</w:t>
              </w:r>
            </w:ins>
          </w:p>
          <w:p w14:paraId="2A5142F0" w14:textId="77777777" w:rsidR="00D470AE" w:rsidRDefault="00D470AE" w:rsidP="00D470AE">
            <w:pPr>
              <w:ind w:left="0" w:hanging="2"/>
              <w:rPr>
                <w:ins w:id="13624" w:author="임 종운" w:date="2022-05-17T11:40:00Z"/>
              </w:rPr>
            </w:pPr>
            <w:ins w:id="13625" w:author="임 종운" w:date="2022-05-17T11:40:00Z">
              <w:r>
                <w:t>INSERT INTO attendance VALUES (6659, 43, 2022-06-05);</w:t>
              </w:r>
            </w:ins>
          </w:p>
          <w:p w14:paraId="0A81B36D" w14:textId="77777777" w:rsidR="00D470AE" w:rsidRDefault="00D470AE" w:rsidP="00D470AE">
            <w:pPr>
              <w:ind w:left="0" w:hanging="2"/>
              <w:rPr>
                <w:ins w:id="13626" w:author="임 종운" w:date="2022-05-17T11:40:00Z"/>
              </w:rPr>
            </w:pPr>
            <w:ins w:id="13627" w:author="임 종운" w:date="2022-05-17T11:40:00Z">
              <w:r>
                <w:t>INSERT INTO attendance VALUES (6660, 44, 2022-06-05);</w:t>
              </w:r>
            </w:ins>
          </w:p>
          <w:p w14:paraId="2CCD25F4" w14:textId="77777777" w:rsidR="00D470AE" w:rsidRDefault="00D470AE" w:rsidP="00D470AE">
            <w:pPr>
              <w:ind w:left="0" w:hanging="2"/>
              <w:rPr>
                <w:ins w:id="13628" w:author="임 종운" w:date="2022-05-17T11:40:00Z"/>
              </w:rPr>
            </w:pPr>
            <w:ins w:id="13629" w:author="임 종운" w:date="2022-05-17T11:40:00Z">
              <w:r>
                <w:t>INSERT INTO attendance VALUES (6661, 45, 2022-06-05);</w:t>
              </w:r>
            </w:ins>
          </w:p>
          <w:p w14:paraId="5535D4CF" w14:textId="77777777" w:rsidR="00D470AE" w:rsidRDefault="00D470AE" w:rsidP="00D470AE">
            <w:pPr>
              <w:ind w:left="0" w:hanging="2"/>
              <w:rPr>
                <w:ins w:id="13630" w:author="임 종운" w:date="2022-05-17T11:40:00Z"/>
              </w:rPr>
            </w:pPr>
            <w:ins w:id="13631" w:author="임 종운" w:date="2022-05-17T11:40:00Z">
              <w:r>
                <w:t>INSERT INTO attendance VALUES (6662, 46, 2022-06-05);</w:t>
              </w:r>
            </w:ins>
          </w:p>
          <w:p w14:paraId="0D31FADE" w14:textId="77777777" w:rsidR="00D470AE" w:rsidRDefault="00D470AE" w:rsidP="00D470AE">
            <w:pPr>
              <w:ind w:left="0" w:hanging="2"/>
              <w:rPr>
                <w:ins w:id="13632" w:author="임 종운" w:date="2022-05-17T11:40:00Z"/>
              </w:rPr>
            </w:pPr>
            <w:ins w:id="13633" w:author="임 종운" w:date="2022-05-17T11:40:00Z">
              <w:r>
                <w:t>INSERT INTO attendance VALUES (6663, 47, 2022-06-05);</w:t>
              </w:r>
            </w:ins>
          </w:p>
          <w:p w14:paraId="5171DF2E" w14:textId="77777777" w:rsidR="00D470AE" w:rsidRDefault="00D470AE" w:rsidP="00D470AE">
            <w:pPr>
              <w:ind w:left="0" w:hanging="2"/>
              <w:rPr>
                <w:ins w:id="13634" w:author="임 종운" w:date="2022-05-17T11:40:00Z"/>
              </w:rPr>
            </w:pPr>
            <w:ins w:id="13635" w:author="임 종운" w:date="2022-05-17T11:40:00Z">
              <w:r>
                <w:t>INSERT INTO attendance VALUES (6664, 48, 2022-06-05);</w:t>
              </w:r>
            </w:ins>
          </w:p>
          <w:p w14:paraId="188BBAF6" w14:textId="77777777" w:rsidR="00D470AE" w:rsidRDefault="00D470AE" w:rsidP="00D470AE">
            <w:pPr>
              <w:ind w:left="0" w:hanging="2"/>
              <w:rPr>
                <w:ins w:id="13636" w:author="임 종운" w:date="2022-05-17T11:40:00Z"/>
              </w:rPr>
            </w:pPr>
            <w:ins w:id="13637" w:author="임 종운" w:date="2022-05-17T11:40:00Z">
              <w:r>
                <w:t>INSERT INTO attendance VALUES (6665, 49, 2022-06-05);</w:t>
              </w:r>
            </w:ins>
          </w:p>
          <w:p w14:paraId="43901B46" w14:textId="77777777" w:rsidR="00D470AE" w:rsidRDefault="00D470AE" w:rsidP="00D470AE">
            <w:pPr>
              <w:ind w:left="0" w:hanging="2"/>
              <w:rPr>
                <w:ins w:id="13638" w:author="임 종운" w:date="2022-05-17T11:40:00Z"/>
              </w:rPr>
            </w:pPr>
            <w:ins w:id="13639" w:author="임 종운" w:date="2022-05-17T11:40:00Z">
              <w:r>
                <w:t>INSERT INTO attendance VALUES (6666, 50, 2022-06-05);</w:t>
              </w:r>
            </w:ins>
          </w:p>
          <w:p w14:paraId="0A733735" w14:textId="77777777" w:rsidR="00D470AE" w:rsidRDefault="00D470AE" w:rsidP="00D470AE">
            <w:pPr>
              <w:ind w:left="0" w:hanging="2"/>
              <w:rPr>
                <w:ins w:id="13640" w:author="임 종운" w:date="2022-05-17T11:40:00Z"/>
              </w:rPr>
            </w:pPr>
            <w:ins w:id="13641" w:author="임 종운" w:date="2022-05-17T11:40:00Z">
              <w:r>
                <w:t>INSERT INTO attendance VALUES (6667, 51, 2022-06-05);</w:t>
              </w:r>
            </w:ins>
          </w:p>
          <w:p w14:paraId="01199984" w14:textId="77777777" w:rsidR="00D470AE" w:rsidRDefault="00D470AE" w:rsidP="00D470AE">
            <w:pPr>
              <w:ind w:left="0" w:hanging="2"/>
              <w:rPr>
                <w:ins w:id="13642" w:author="임 종운" w:date="2022-05-17T11:40:00Z"/>
              </w:rPr>
            </w:pPr>
            <w:ins w:id="13643" w:author="임 종운" w:date="2022-05-17T11:40:00Z">
              <w:r>
                <w:t>INSERT INTO attendance VALUES (6668, 52, 2022-06-05);</w:t>
              </w:r>
            </w:ins>
          </w:p>
          <w:p w14:paraId="4E230557" w14:textId="77777777" w:rsidR="00D470AE" w:rsidRDefault="00D470AE" w:rsidP="00D470AE">
            <w:pPr>
              <w:ind w:left="0" w:hanging="2"/>
              <w:rPr>
                <w:ins w:id="13644" w:author="임 종운" w:date="2022-05-17T11:40:00Z"/>
              </w:rPr>
            </w:pPr>
            <w:ins w:id="13645" w:author="임 종운" w:date="2022-05-17T11:40:00Z">
              <w:r>
                <w:t>INSERT INTO attendance VALUES (6669, 53, 2022-06-05);</w:t>
              </w:r>
            </w:ins>
          </w:p>
          <w:p w14:paraId="3090B0C7" w14:textId="77777777" w:rsidR="00D470AE" w:rsidRDefault="00D470AE" w:rsidP="00D470AE">
            <w:pPr>
              <w:ind w:left="0" w:hanging="2"/>
              <w:rPr>
                <w:ins w:id="13646" w:author="임 종운" w:date="2022-05-17T11:40:00Z"/>
              </w:rPr>
            </w:pPr>
            <w:ins w:id="13647" w:author="임 종운" w:date="2022-05-17T11:40:00Z">
              <w:r>
                <w:t>INSERT INTO attendance VALUES (6670, 54, 2022-06-05);</w:t>
              </w:r>
            </w:ins>
          </w:p>
          <w:p w14:paraId="39DA7CE3" w14:textId="77777777" w:rsidR="00D470AE" w:rsidRDefault="00D470AE" w:rsidP="00D470AE">
            <w:pPr>
              <w:ind w:left="0" w:hanging="2"/>
              <w:rPr>
                <w:ins w:id="13648" w:author="임 종운" w:date="2022-05-17T11:40:00Z"/>
              </w:rPr>
            </w:pPr>
            <w:ins w:id="13649" w:author="임 종운" w:date="2022-05-17T11:40:00Z">
              <w:r>
                <w:t>INSERT INTO attendance VALUES (6671, 55, 2022-06-05);</w:t>
              </w:r>
            </w:ins>
          </w:p>
          <w:p w14:paraId="0DF5EBF5" w14:textId="77777777" w:rsidR="00D470AE" w:rsidRDefault="00D470AE" w:rsidP="00D470AE">
            <w:pPr>
              <w:ind w:left="0" w:hanging="2"/>
              <w:rPr>
                <w:ins w:id="13650" w:author="임 종운" w:date="2022-05-17T11:40:00Z"/>
              </w:rPr>
            </w:pPr>
            <w:ins w:id="13651" w:author="임 종운" w:date="2022-05-17T11:40:00Z">
              <w:r>
                <w:t>INSERT INTO attendance VALUES (6672, 27, 2022-06-06);</w:t>
              </w:r>
            </w:ins>
          </w:p>
          <w:p w14:paraId="2E69C12A" w14:textId="77777777" w:rsidR="00D470AE" w:rsidRDefault="00D470AE" w:rsidP="00D470AE">
            <w:pPr>
              <w:ind w:left="0" w:hanging="2"/>
              <w:rPr>
                <w:ins w:id="13652" w:author="임 종운" w:date="2022-05-17T11:40:00Z"/>
              </w:rPr>
            </w:pPr>
            <w:ins w:id="13653" w:author="임 종운" w:date="2022-05-17T11:40:00Z">
              <w:r>
                <w:t>INSERT INTO attendance VALUES (6673, 28, 2022-06-06);</w:t>
              </w:r>
            </w:ins>
          </w:p>
          <w:p w14:paraId="2A2433B6" w14:textId="77777777" w:rsidR="00D470AE" w:rsidRDefault="00D470AE" w:rsidP="00D470AE">
            <w:pPr>
              <w:ind w:left="0" w:hanging="2"/>
              <w:rPr>
                <w:ins w:id="13654" w:author="임 종운" w:date="2022-05-17T11:40:00Z"/>
              </w:rPr>
            </w:pPr>
            <w:ins w:id="13655" w:author="임 종운" w:date="2022-05-17T11:40:00Z">
              <w:r>
                <w:t>INSERT INTO attendance VALUES (6674, 29, 2022-06-06);</w:t>
              </w:r>
            </w:ins>
          </w:p>
          <w:p w14:paraId="49E0A396" w14:textId="77777777" w:rsidR="00D470AE" w:rsidRDefault="00D470AE" w:rsidP="00D470AE">
            <w:pPr>
              <w:ind w:left="0" w:hanging="2"/>
              <w:rPr>
                <w:ins w:id="13656" w:author="임 종운" w:date="2022-05-17T11:40:00Z"/>
              </w:rPr>
            </w:pPr>
            <w:ins w:id="13657" w:author="임 종운" w:date="2022-05-17T11:40:00Z">
              <w:r>
                <w:t>INSERT INTO attendance VALUES (6675, 30, 2022-06-06);</w:t>
              </w:r>
            </w:ins>
          </w:p>
          <w:p w14:paraId="49F07C7F" w14:textId="77777777" w:rsidR="00D470AE" w:rsidRDefault="00D470AE" w:rsidP="00D470AE">
            <w:pPr>
              <w:ind w:left="0" w:hanging="2"/>
              <w:rPr>
                <w:ins w:id="13658" w:author="임 종운" w:date="2022-05-17T11:40:00Z"/>
              </w:rPr>
            </w:pPr>
            <w:ins w:id="13659" w:author="임 종운" w:date="2022-05-17T11:40:00Z">
              <w:r>
                <w:t>INSERT INTO attendance VALUES (6676, 31, 2022-06-06);</w:t>
              </w:r>
            </w:ins>
          </w:p>
          <w:p w14:paraId="29E4E729" w14:textId="77777777" w:rsidR="00D470AE" w:rsidRDefault="00D470AE" w:rsidP="00D470AE">
            <w:pPr>
              <w:ind w:left="0" w:hanging="2"/>
              <w:rPr>
                <w:ins w:id="13660" w:author="임 종운" w:date="2022-05-17T11:40:00Z"/>
              </w:rPr>
            </w:pPr>
            <w:ins w:id="13661" w:author="임 종운" w:date="2022-05-17T11:40:00Z">
              <w:r>
                <w:t>INSERT INTO attendance VALUES (6677, 32, 2022-06-06);</w:t>
              </w:r>
            </w:ins>
          </w:p>
          <w:p w14:paraId="4D84CD43" w14:textId="77777777" w:rsidR="00D470AE" w:rsidRDefault="00D470AE" w:rsidP="00D470AE">
            <w:pPr>
              <w:ind w:left="0" w:hanging="2"/>
              <w:rPr>
                <w:ins w:id="13662" w:author="임 종운" w:date="2022-05-17T11:40:00Z"/>
              </w:rPr>
            </w:pPr>
            <w:ins w:id="13663" w:author="임 종운" w:date="2022-05-17T11:40:00Z">
              <w:r>
                <w:t>INSERT INTO attendance VALUES (6678, 33, 2022-06-06);</w:t>
              </w:r>
            </w:ins>
          </w:p>
          <w:p w14:paraId="7AC3541C" w14:textId="77777777" w:rsidR="00D470AE" w:rsidRDefault="00D470AE" w:rsidP="00D470AE">
            <w:pPr>
              <w:ind w:left="0" w:hanging="2"/>
              <w:rPr>
                <w:ins w:id="13664" w:author="임 종운" w:date="2022-05-17T11:40:00Z"/>
              </w:rPr>
            </w:pPr>
            <w:ins w:id="13665" w:author="임 종운" w:date="2022-05-17T11:40:00Z">
              <w:r>
                <w:t>INSERT INTO attendance VALUES (6679, 34, 2022-06-06);</w:t>
              </w:r>
            </w:ins>
          </w:p>
          <w:p w14:paraId="327EAF08" w14:textId="77777777" w:rsidR="00D470AE" w:rsidRDefault="00D470AE" w:rsidP="00D470AE">
            <w:pPr>
              <w:ind w:left="0" w:hanging="2"/>
              <w:rPr>
                <w:ins w:id="13666" w:author="임 종운" w:date="2022-05-17T11:40:00Z"/>
              </w:rPr>
            </w:pPr>
            <w:ins w:id="13667" w:author="임 종운" w:date="2022-05-17T11:40:00Z">
              <w:r>
                <w:t>INSERT INTO attendance VALUES (6680, 35, 2022-06-06);</w:t>
              </w:r>
            </w:ins>
          </w:p>
          <w:p w14:paraId="410D9F4C" w14:textId="77777777" w:rsidR="00D470AE" w:rsidRDefault="00D470AE" w:rsidP="00D470AE">
            <w:pPr>
              <w:ind w:left="0" w:hanging="2"/>
              <w:rPr>
                <w:ins w:id="13668" w:author="임 종운" w:date="2022-05-17T11:40:00Z"/>
              </w:rPr>
            </w:pPr>
            <w:ins w:id="13669" w:author="임 종운" w:date="2022-05-17T11:40:00Z">
              <w:r>
                <w:t>INSERT INTO attendance VALUES (6681, 36, 2022-06-06);</w:t>
              </w:r>
            </w:ins>
          </w:p>
          <w:p w14:paraId="42A4F4D6" w14:textId="77777777" w:rsidR="00D470AE" w:rsidRDefault="00D470AE" w:rsidP="00D470AE">
            <w:pPr>
              <w:ind w:left="0" w:hanging="2"/>
              <w:rPr>
                <w:ins w:id="13670" w:author="임 종운" w:date="2022-05-17T11:40:00Z"/>
              </w:rPr>
            </w:pPr>
            <w:ins w:id="13671" w:author="임 종운" w:date="2022-05-17T11:40:00Z">
              <w:r>
                <w:t>INSERT INTO attendance VALUES (6682, 37, 2022-06-06);</w:t>
              </w:r>
            </w:ins>
          </w:p>
          <w:p w14:paraId="4D51817F" w14:textId="77777777" w:rsidR="00D470AE" w:rsidRDefault="00D470AE" w:rsidP="00D470AE">
            <w:pPr>
              <w:ind w:left="0" w:hanging="2"/>
              <w:rPr>
                <w:ins w:id="13672" w:author="임 종운" w:date="2022-05-17T11:40:00Z"/>
              </w:rPr>
            </w:pPr>
            <w:ins w:id="13673" w:author="임 종운" w:date="2022-05-17T11:40:00Z">
              <w:r>
                <w:t>INSERT INTO attendance VALUES (6683, 38, 2022-06-06);</w:t>
              </w:r>
            </w:ins>
          </w:p>
          <w:p w14:paraId="4AE1B11D" w14:textId="77777777" w:rsidR="00D470AE" w:rsidRDefault="00D470AE" w:rsidP="00D470AE">
            <w:pPr>
              <w:ind w:left="0" w:hanging="2"/>
              <w:rPr>
                <w:ins w:id="13674" w:author="임 종운" w:date="2022-05-17T11:40:00Z"/>
              </w:rPr>
            </w:pPr>
            <w:ins w:id="13675" w:author="임 종운" w:date="2022-05-17T11:40:00Z">
              <w:r>
                <w:t>INSERT INTO attendance VALUES (6684, 39, 2022-06-06);</w:t>
              </w:r>
            </w:ins>
          </w:p>
          <w:p w14:paraId="4F54866B" w14:textId="77777777" w:rsidR="00D470AE" w:rsidRDefault="00D470AE" w:rsidP="00D470AE">
            <w:pPr>
              <w:ind w:left="0" w:hanging="2"/>
              <w:rPr>
                <w:ins w:id="13676" w:author="임 종운" w:date="2022-05-17T11:40:00Z"/>
              </w:rPr>
            </w:pPr>
            <w:ins w:id="13677" w:author="임 종운" w:date="2022-05-17T11:40:00Z">
              <w:r>
                <w:lastRenderedPageBreak/>
                <w:t>INSERT INTO attendance VALUES (6685, 40, 2022-06-06);</w:t>
              </w:r>
            </w:ins>
          </w:p>
          <w:p w14:paraId="78B58B63" w14:textId="77777777" w:rsidR="00D470AE" w:rsidRDefault="00D470AE" w:rsidP="00D470AE">
            <w:pPr>
              <w:ind w:left="0" w:hanging="2"/>
              <w:rPr>
                <w:ins w:id="13678" w:author="임 종운" w:date="2022-05-17T11:40:00Z"/>
              </w:rPr>
            </w:pPr>
            <w:ins w:id="13679" w:author="임 종운" w:date="2022-05-17T11:40:00Z">
              <w:r>
                <w:t>INSERT INTO attendance VALUES (6686, 41, 2022-06-06);</w:t>
              </w:r>
            </w:ins>
          </w:p>
          <w:p w14:paraId="67B150F8" w14:textId="77777777" w:rsidR="00D470AE" w:rsidRDefault="00D470AE" w:rsidP="00D470AE">
            <w:pPr>
              <w:ind w:left="0" w:hanging="2"/>
              <w:rPr>
                <w:ins w:id="13680" w:author="임 종운" w:date="2022-05-17T11:40:00Z"/>
              </w:rPr>
            </w:pPr>
            <w:ins w:id="13681" w:author="임 종운" w:date="2022-05-17T11:40:00Z">
              <w:r>
                <w:t>INSERT INTO attendance VALUES (6687, 42, 2022-06-06);</w:t>
              </w:r>
            </w:ins>
          </w:p>
          <w:p w14:paraId="187C2B9D" w14:textId="77777777" w:rsidR="00D470AE" w:rsidRDefault="00D470AE" w:rsidP="00D470AE">
            <w:pPr>
              <w:ind w:left="0" w:hanging="2"/>
              <w:rPr>
                <w:ins w:id="13682" w:author="임 종운" w:date="2022-05-17T11:40:00Z"/>
              </w:rPr>
            </w:pPr>
            <w:ins w:id="13683" w:author="임 종운" w:date="2022-05-17T11:40:00Z">
              <w:r>
                <w:t>INSERT INTO attendance VALUES (6688, 43, 2022-06-06);</w:t>
              </w:r>
            </w:ins>
          </w:p>
          <w:p w14:paraId="6EA1E0A0" w14:textId="77777777" w:rsidR="00D470AE" w:rsidRDefault="00D470AE" w:rsidP="00D470AE">
            <w:pPr>
              <w:ind w:left="0" w:hanging="2"/>
              <w:rPr>
                <w:ins w:id="13684" w:author="임 종운" w:date="2022-05-17T11:40:00Z"/>
              </w:rPr>
            </w:pPr>
            <w:ins w:id="13685" w:author="임 종운" w:date="2022-05-17T11:40:00Z">
              <w:r>
                <w:t>INSERT INTO attendance VALUES (6689, 44, 2022-06-06);</w:t>
              </w:r>
            </w:ins>
          </w:p>
          <w:p w14:paraId="53335BFA" w14:textId="77777777" w:rsidR="00D470AE" w:rsidRDefault="00D470AE" w:rsidP="00D470AE">
            <w:pPr>
              <w:ind w:left="0" w:hanging="2"/>
              <w:rPr>
                <w:ins w:id="13686" w:author="임 종운" w:date="2022-05-17T11:40:00Z"/>
              </w:rPr>
            </w:pPr>
            <w:ins w:id="13687" w:author="임 종운" w:date="2022-05-17T11:40:00Z">
              <w:r>
                <w:t>INSERT INTO attendance VALUES (6690, 45, 2022-06-06);</w:t>
              </w:r>
            </w:ins>
          </w:p>
          <w:p w14:paraId="745C576A" w14:textId="77777777" w:rsidR="00D470AE" w:rsidRDefault="00D470AE" w:rsidP="00D470AE">
            <w:pPr>
              <w:ind w:left="0" w:hanging="2"/>
              <w:rPr>
                <w:ins w:id="13688" w:author="임 종운" w:date="2022-05-17T11:40:00Z"/>
              </w:rPr>
            </w:pPr>
            <w:ins w:id="13689" w:author="임 종운" w:date="2022-05-17T11:40:00Z">
              <w:r>
                <w:t>INSERT INTO attendance VALUES (6691, 46, 2022-06-06);</w:t>
              </w:r>
            </w:ins>
          </w:p>
          <w:p w14:paraId="1592764C" w14:textId="77777777" w:rsidR="00D470AE" w:rsidRDefault="00D470AE" w:rsidP="00D470AE">
            <w:pPr>
              <w:ind w:left="0" w:hanging="2"/>
              <w:rPr>
                <w:ins w:id="13690" w:author="임 종운" w:date="2022-05-17T11:40:00Z"/>
              </w:rPr>
            </w:pPr>
            <w:ins w:id="13691" w:author="임 종운" w:date="2022-05-17T11:40:00Z">
              <w:r>
                <w:t>INSERT INTO attendance VALUES (6692, 47, 2022-06-06);</w:t>
              </w:r>
            </w:ins>
          </w:p>
          <w:p w14:paraId="2ED0ED98" w14:textId="77777777" w:rsidR="00D470AE" w:rsidRDefault="00D470AE" w:rsidP="00D470AE">
            <w:pPr>
              <w:ind w:left="0" w:hanging="2"/>
              <w:rPr>
                <w:ins w:id="13692" w:author="임 종운" w:date="2022-05-17T11:40:00Z"/>
              </w:rPr>
            </w:pPr>
            <w:ins w:id="13693" w:author="임 종운" w:date="2022-05-17T11:40:00Z">
              <w:r>
                <w:t>INSERT INTO attendance VALUES (6693, 48, 2022-06-06);</w:t>
              </w:r>
            </w:ins>
          </w:p>
          <w:p w14:paraId="2037AB99" w14:textId="77777777" w:rsidR="00D470AE" w:rsidRDefault="00D470AE" w:rsidP="00D470AE">
            <w:pPr>
              <w:ind w:left="0" w:hanging="2"/>
              <w:rPr>
                <w:ins w:id="13694" w:author="임 종운" w:date="2022-05-17T11:40:00Z"/>
              </w:rPr>
            </w:pPr>
            <w:ins w:id="13695" w:author="임 종운" w:date="2022-05-17T11:40:00Z">
              <w:r>
                <w:t>INSERT INTO attendance VALUES (6694, 49, 2022-06-06);</w:t>
              </w:r>
            </w:ins>
          </w:p>
          <w:p w14:paraId="12BEDC16" w14:textId="77777777" w:rsidR="00D470AE" w:rsidRDefault="00D470AE" w:rsidP="00D470AE">
            <w:pPr>
              <w:ind w:left="0" w:hanging="2"/>
              <w:rPr>
                <w:ins w:id="13696" w:author="임 종운" w:date="2022-05-17T11:40:00Z"/>
              </w:rPr>
            </w:pPr>
            <w:ins w:id="13697" w:author="임 종운" w:date="2022-05-17T11:40:00Z">
              <w:r>
                <w:t>INSERT INTO attendance VALUES (6695, 50, 2022-06-06);</w:t>
              </w:r>
            </w:ins>
          </w:p>
          <w:p w14:paraId="3F0DE0C1" w14:textId="77777777" w:rsidR="00D470AE" w:rsidRDefault="00D470AE" w:rsidP="00D470AE">
            <w:pPr>
              <w:ind w:left="0" w:hanging="2"/>
              <w:rPr>
                <w:ins w:id="13698" w:author="임 종운" w:date="2022-05-17T11:40:00Z"/>
              </w:rPr>
            </w:pPr>
            <w:ins w:id="13699" w:author="임 종운" w:date="2022-05-17T11:40:00Z">
              <w:r>
                <w:t>INSERT INTO attendance VALUES (6696, 51, 2022-06-06);</w:t>
              </w:r>
            </w:ins>
          </w:p>
          <w:p w14:paraId="12741EC3" w14:textId="77777777" w:rsidR="00D470AE" w:rsidRDefault="00D470AE" w:rsidP="00D470AE">
            <w:pPr>
              <w:ind w:left="0" w:hanging="2"/>
              <w:rPr>
                <w:ins w:id="13700" w:author="임 종운" w:date="2022-05-17T11:40:00Z"/>
              </w:rPr>
            </w:pPr>
            <w:ins w:id="13701" w:author="임 종운" w:date="2022-05-17T11:40:00Z">
              <w:r>
                <w:t>INSERT INTO attendance VALUES (6697, 52, 2022-06-06);</w:t>
              </w:r>
            </w:ins>
          </w:p>
          <w:p w14:paraId="0BCCDFBB" w14:textId="77777777" w:rsidR="00D470AE" w:rsidRDefault="00D470AE" w:rsidP="00D470AE">
            <w:pPr>
              <w:ind w:left="0" w:hanging="2"/>
              <w:rPr>
                <w:ins w:id="13702" w:author="임 종운" w:date="2022-05-17T11:40:00Z"/>
              </w:rPr>
            </w:pPr>
            <w:ins w:id="13703" w:author="임 종운" w:date="2022-05-17T11:40:00Z">
              <w:r>
                <w:t>INSERT INTO attendance VALUES (6698, 53, 2022-06-06);</w:t>
              </w:r>
            </w:ins>
          </w:p>
          <w:p w14:paraId="4DAFC7F3" w14:textId="77777777" w:rsidR="00D470AE" w:rsidRDefault="00D470AE" w:rsidP="00D470AE">
            <w:pPr>
              <w:ind w:left="0" w:hanging="2"/>
              <w:rPr>
                <w:ins w:id="13704" w:author="임 종운" w:date="2022-05-17T11:40:00Z"/>
              </w:rPr>
            </w:pPr>
            <w:ins w:id="13705" w:author="임 종운" w:date="2022-05-17T11:40:00Z">
              <w:r>
                <w:t>INSERT INTO attendance VALUES (6699, 54, 2022-06-06);</w:t>
              </w:r>
            </w:ins>
          </w:p>
          <w:p w14:paraId="6B9685E6" w14:textId="77777777" w:rsidR="00D470AE" w:rsidRDefault="00D470AE" w:rsidP="00D470AE">
            <w:pPr>
              <w:ind w:left="0" w:hanging="2"/>
              <w:rPr>
                <w:ins w:id="13706" w:author="임 종운" w:date="2022-05-17T11:40:00Z"/>
              </w:rPr>
            </w:pPr>
            <w:ins w:id="13707" w:author="임 종운" w:date="2022-05-17T11:40:00Z">
              <w:r>
                <w:t>INSERT INTO attendance VALUES (6700, 55, 2022-06-06);</w:t>
              </w:r>
            </w:ins>
          </w:p>
          <w:p w14:paraId="089BB37B" w14:textId="77777777" w:rsidR="00D470AE" w:rsidRDefault="00D470AE" w:rsidP="00D470AE">
            <w:pPr>
              <w:ind w:left="0" w:hanging="2"/>
              <w:rPr>
                <w:ins w:id="13708" w:author="임 종운" w:date="2022-05-17T11:40:00Z"/>
              </w:rPr>
            </w:pPr>
            <w:ins w:id="13709" w:author="임 종운" w:date="2022-05-17T11:40:00Z">
              <w:r>
                <w:t>INSERT INTO attendance VALUES (6701, 27, 2022-06-07);</w:t>
              </w:r>
            </w:ins>
          </w:p>
          <w:p w14:paraId="584130F3" w14:textId="77777777" w:rsidR="00D470AE" w:rsidRDefault="00D470AE" w:rsidP="00D470AE">
            <w:pPr>
              <w:ind w:left="0" w:hanging="2"/>
              <w:rPr>
                <w:ins w:id="13710" w:author="임 종운" w:date="2022-05-17T11:40:00Z"/>
              </w:rPr>
            </w:pPr>
            <w:ins w:id="13711" w:author="임 종운" w:date="2022-05-17T11:40:00Z">
              <w:r>
                <w:t>INSERT INTO attendance VALUES (6702, 28, 2022-06-07);</w:t>
              </w:r>
            </w:ins>
          </w:p>
          <w:p w14:paraId="57FFCE1E" w14:textId="77777777" w:rsidR="00D470AE" w:rsidRDefault="00D470AE" w:rsidP="00D470AE">
            <w:pPr>
              <w:ind w:left="0" w:hanging="2"/>
              <w:rPr>
                <w:ins w:id="13712" w:author="임 종운" w:date="2022-05-17T11:40:00Z"/>
              </w:rPr>
            </w:pPr>
            <w:ins w:id="13713" w:author="임 종운" w:date="2022-05-17T11:40:00Z">
              <w:r>
                <w:t>INSERT INTO attendance VALUES (6703, 29, 2022-06-07);</w:t>
              </w:r>
            </w:ins>
          </w:p>
          <w:p w14:paraId="0B9327B3" w14:textId="77777777" w:rsidR="00D470AE" w:rsidRDefault="00D470AE" w:rsidP="00D470AE">
            <w:pPr>
              <w:ind w:left="0" w:hanging="2"/>
              <w:rPr>
                <w:ins w:id="13714" w:author="임 종운" w:date="2022-05-17T11:40:00Z"/>
              </w:rPr>
            </w:pPr>
            <w:ins w:id="13715" w:author="임 종운" w:date="2022-05-17T11:40:00Z">
              <w:r>
                <w:t>INSERT INTO attendance VALUES (6704, 30, 2022-06-07);</w:t>
              </w:r>
            </w:ins>
          </w:p>
          <w:p w14:paraId="2766A67E" w14:textId="77777777" w:rsidR="00D470AE" w:rsidRDefault="00D470AE" w:rsidP="00D470AE">
            <w:pPr>
              <w:ind w:left="0" w:hanging="2"/>
              <w:rPr>
                <w:ins w:id="13716" w:author="임 종운" w:date="2022-05-17T11:40:00Z"/>
              </w:rPr>
            </w:pPr>
            <w:ins w:id="13717" w:author="임 종운" w:date="2022-05-17T11:40:00Z">
              <w:r>
                <w:t>INSERT INTO attendance VALUES (6705, 31, 2022-06-07);</w:t>
              </w:r>
            </w:ins>
          </w:p>
          <w:p w14:paraId="280DE68C" w14:textId="77777777" w:rsidR="00D470AE" w:rsidRDefault="00D470AE" w:rsidP="00D470AE">
            <w:pPr>
              <w:ind w:left="0" w:hanging="2"/>
              <w:rPr>
                <w:ins w:id="13718" w:author="임 종운" w:date="2022-05-17T11:40:00Z"/>
              </w:rPr>
            </w:pPr>
            <w:ins w:id="13719" w:author="임 종운" w:date="2022-05-17T11:40:00Z">
              <w:r>
                <w:t>INSERT INTO attendance VALUES (6706, 32, 2022-06-07);</w:t>
              </w:r>
            </w:ins>
          </w:p>
          <w:p w14:paraId="38525A3B" w14:textId="77777777" w:rsidR="00D470AE" w:rsidRDefault="00D470AE" w:rsidP="00D470AE">
            <w:pPr>
              <w:ind w:left="0" w:hanging="2"/>
              <w:rPr>
                <w:ins w:id="13720" w:author="임 종운" w:date="2022-05-17T11:40:00Z"/>
              </w:rPr>
            </w:pPr>
            <w:ins w:id="13721" w:author="임 종운" w:date="2022-05-17T11:40:00Z">
              <w:r>
                <w:t>INSERT INTO attendance VALUES (6707, 33, 2022-06-07);</w:t>
              </w:r>
            </w:ins>
          </w:p>
          <w:p w14:paraId="4A5C6D50" w14:textId="77777777" w:rsidR="00D470AE" w:rsidRDefault="00D470AE" w:rsidP="00D470AE">
            <w:pPr>
              <w:ind w:left="0" w:hanging="2"/>
              <w:rPr>
                <w:ins w:id="13722" w:author="임 종운" w:date="2022-05-17T11:40:00Z"/>
              </w:rPr>
            </w:pPr>
            <w:ins w:id="13723" w:author="임 종운" w:date="2022-05-17T11:40:00Z">
              <w:r>
                <w:t>INSERT INTO attendance VALUES (6708, 34, 2022-06-07);</w:t>
              </w:r>
            </w:ins>
          </w:p>
          <w:p w14:paraId="56DA74C5" w14:textId="77777777" w:rsidR="00D470AE" w:rsidRDefault="00D470AE" w:rsidP="00D470AE">
            <w:pPr>
              <w:ind w:left="0" w:hanging="2"/>
              <w:rPr>
                <w:ins w:id="13724" w:author="임 종운" w:date="2022-05-17T11:40:00Z"/>
              </w:rPr>
            </w:pPr>
            <w:ins w:id="13725" w:author="임 종운" w:date="2022-05-17T11:40:00Z">
              <w:r>
                <w:t>INSERT INTO attendance VALUES (6709, 35, 2022-06-07);</w:t>
              </w:r>
            </w:ins>
          </w:p>
          <w:p w14:paraId="15BE9A30" w14:textId="77777777" w:rsidR="00D470AE" w:rsidRDefault="00D470AE" w:rsidP="00D470AE">
            <w:pPr>
              <w:ind w:left="0" w:hanging="2"/>
              <w:rPr>
                <w:ins w:id="13726" w:author="임 종운" w:date="2022-05-17T11:40:00Z"/>
              </w:rPr>
            </w:pPr>
            <w:ins w:id="13727" w:author="임 종운" w:date="2022-05-17T11:40:00Z">
              <w:r>
                <w:t>INSERT INTO attendance VALUES (6710, 36, 2022-06-07);</w:t>
              </w:r>
            </w:ins>
          </w:p>
          <w:p w14:paraId="4C2DD723" w14:textId="77777777" w:rsidR="00D470AE" w:rsidRDefault="00D470AE" w:rsidP="00D470AE">
            <w:pPr>
              <w:ind w:left="0" w:hanging="2"/>
              <w:rPr>
                <w:ins w:id="13728" w:author="임 종운" w:date="2022-05-17T11:40:00Z"/>
              </w:rPr>
            </w:pPr>
            <w:ins w:id="13729" w:author="임 종운" w:date="2022-05-17T11:40:00Z">
              <w:r>
                <w:t>INSERT INTO attendance VALUES (6711, 37, 2022-06-07);</w:t>
              </w:r>
            </w:ins>
          </w:p>
          <w:p w14:paraId="15A3404B" w14:textId="77777777" w:rsidR="00D470AE" w:rsidRDefault="00D470AE" w:rsidP="00D470AE">
            <w:pPr>
              <w:ind w:left="0" w:hanging="2"/>
              <w:rPr>
                <w:ins w:id="13730" w:author="임 종운" w:date="2022-05-17T11:40:00Z"/>
              </w:rPr>
            </w:pPr>
            <w:ins w:id="13731" w:author="임 종운" w:date="2022-05-17T11:40:00Z">
              <w:r>
                <w:lastRenderedPageBreak/>
                <w:t>INSERT INTO attendance VALUES (6712, 38, 2022-06-07);</w:t>
              </w:r>
            </w:ins>
          </w:p>
          <w:p w14:paraId="32E64A46" w14:textId="77777777" w:rsidR="00D470AE" w:rsidRDefault="00D470AE" w:rsidP="00D470AE">
            <w:pPr>
              <w:ind w:left="0" w:hanging="2"/>
              <w:rPr>
                <w:ins w:id="13732" w:author="임 종운" w:date="2022-05-17T11:40:00Z"/>
              </w:rPr>
            </w:pPr>
            <w:ins w:id="13733" w:author="임 종운" w:date="2022-05-17T11:40:00Z">
              <w:r>
                <w:t>INSERT INTO attendance VALUES (6713, 39, 2022-06-07);</w:t>
              </w:r>
            </w:ins>
          </w:p>
          <w:p w14:paraId="47BC2EC7" w14:textId="77777777" w:rsidR="00D470AE" w:rsidRDefault="00D470AE" w:rsidP="00D470AE">
            <w:pPr>
              <w:ind w:left="0" w:hanging="2"/>
              <w:rPr>
                <w:ins w:id="13734" w:author="임 종운" w:date="2022-05-17T11:40:00Z"/>
              </w:rPr>
            </w:pPr>
            <w:ins w:id="13735" w:author="임 종운" w:date="2022-05-17T11:40:00Z">
              <w:r>
                <w:t>INSERT INTO attendance VALUES (6714, 40, 2022-06-07);</w:t>
              </w:r>
            </w:ins>
          </w:p>
          <w:p w14:paraId="195B6FD9" w14:textId="77777777" w:rsidR="00D470AE" w:rsidRDefault="00D470AE" w:rsidP="00D470AE">
            <w:pPr>
              <w:ind w:left="0" w:hanging="2"/>
              <w:rPr>
                <w:ins w:id="13736" w:author="임 종운" w:date="2022-05-17T11:40:00Z"/>
              </w:rPr>
            </w:pPr>
            <w:ins w:id="13737" w:author="임 종운" w:date="2022-05-17T11:40:00Z">
              <w:r>
                <w:t>INSERT INTO attendance VALUES (6715, 41, 2022-06-07);</w:t>
              </w:r>
            </w:ins>
          </w:p>
          <w:p w14:paraId="63DE8C5B" w14:textId="77777777" w:rsidR="00D470AE" w:rsidRDefault="00D470AE" w:rsidP="00D470AE">
            <w:pPr>
              <w:ind w:left="0" w:hanging="2"/>
              <w:rPr>
                <w:ins w:id="13738" w:author="임 종운" w:date="2022-05-17T11:40:00Z"/>
              </w:rPr>
            </w:pPr>
            <w:ins w:id="13739" w:author="임 종운" w:date="2022-05-17T11:40:00Z">
              <w:r>
                <w:t>INSERT INTO attendance VALUES (6716, 42, 2022-06-07);</w:t>
              </w:r>
            </w:ins>
          </w:p>
          <w:p w14:paraId="6BBB658F" w14:textId="77777777" w:rsidR="00D470AE" w:rsidRDefault="00D470AE" w:rsidP="00D470AE">
            <w:pPr>
              <w:ind w:left="0" w:hanging="2"/>
              <w:rPr>
                <w:ins w:id="13740" w:author="임 종운" w:date="2022-05-17T11:40:00Z"/>
              </w:rPr>
            </w:pPr>
            <w:ins w:id="13741" w:author="임 종운" w:date="2022-05-17T11:40:00Z">
              <w:r>
                <w:t>INSERT INTO attendance VALUES (6717, 43, 2022-06-07);</w:t>
              </w:r>
            </w:ins>
          </w:p>
          <w:p w14:paraId="0F340B60" w14:textId="77777777" w:rsidR="00D470AE" w:rsidRDefault="00D470AE" w:rsidP="00D470AE">
            <w:pPr>
              <w:ind w:left="0" w:hanging="2"/>
              <w:rPr>
                <w:ins w:id="13742" w:author="임 종운" w:date="2022-05-17T11:40:00Z"/>
              </w:rPr>
            </w:pPr>
            <w:ins w:id="13743" w:author="임 종운" w:date="2022-05-17T11:40:00Z">
              <w:r>
                <w:t>INSERT INTO attendance VALUES (6718, 44, 2022-06-07);</w:t>
              </w:r>
            </w:ins>
          </w:p>
          <w:p w14:paraId="5AA50F0E" w14:textId="77777777" w:rsidR="00D470AE" w:rsidRDefault="00D470AE" w:rsidP="00D470AE">
            <w:pPr>
              <w:ind w:left="0" w:hanging="2"/>
              <w:rPr>
                <w:ins w:id="13744" w:author="임 종운" w:date="2022-05-17T11:40:00Z"/>
              </w:rPr>
            </w:pPr>
            <w:ins w:id="13745" w:author="임 종운" w:date="2022-05-17T11:40:00Z">
              <w:r>
                <w:t>INSERT INTO attendance VALUES (6719, 45, 2022-06-07);</w:t>
              </w:r>
            </w:ins>
          </w:p>
          <w:p w14:paraId="093F7A3C" w14:textId="77777777" w:rsidR="00D470AE" w:rsidRDefault="00D470AE" w:rsidP="00D470AE">
            <w:pPr>
              <w:ind w:left="0" w:hanging="2"/>
              <w:rPr>
                <w:ins w:id="13746" w:author="임 종운" w:date="2022-05-17T11:40:00Z"/>
              </w:rPr>
            </w:pPr>
            <w:ins w:id="13747" w:author="임 종운" w:date="2022-05-17T11:40:00Z">
              <w:r>
                <w:t>INSERT INTO attendance VALUES (6720, 46, 2022-06-07);</w:t>
              </w:r>
            </w:ins>
          </w:p>
          <w:p w14:paraId="634103B8" w14:textId="77777777" w:rsidR="00D470AE" w:rsidRDefault="00D470AE" w:rsidP="00D470AE">
            <w:pPr>
              <w:ind w:left="0" w:hanging="2"/>
              <w:rPr>
                <w:ins w:id="13748" w:author="임 종운" w:date="2022-05-17T11:40:00Z"/>
              </w:rPr>
            </w:pPr>
            <w:ins w:id="13749" w:author="임 종운" w:date="2022-05-17T11:40:00Z">
              <w:r>
                <w:t>INSERT INTO attendance VALUES (6721, 47, 2022-06-07);</w:t>
              </w:r>
            </w:ins>
          </w:p>
          <w:p w14:paraId="5038A553" w14:textId="77777777" w:rsidR="00D470AE" w:rsidRDefault="00D470AE" w:rsidP="00D470AE">
            <w:pPr>
              <w:ind w:left="0" w:hanging="2"/>
              <w:rPr>
                <w:ins w:id="13750" w:author="임 종운" w:date="2022-05-17T11:40:00Z"/>
              </w:rPr>
            </w:pPr>
            <w:ins w:id="13751" w:author="임 종운" w:date="2022-05-17T11:40:00Z">
              <w:r>
                <w:t>INSERT INTO attendance VALUES (6722, 48, 2022-06-07);</w:t>
              </w:r>
            </w:ins>
          </w:p>
          <w:p w14:paraId="282B482E" w14:textId="77777777" w:rsidR="00D470AE" w:rsidRDefault="00D470AE" w:rsidP="00D470AE">
            <w:pPr>
              <w:ind w:left="0" w:hanging="2"/>
              <w:rPr>
                <w:ins w:id="13752" w:author="임 종운" w:date="2022-05-17T11:40:00Z"/>
              </w:rPr>
            </w:pPr>
            <w:ins w:id="13753" w:author="임 종운" w:date="2022-05-17T11:40:00Z">
              <w:r>
                <w:t>INSERT INTO attendance VALUES (6723, 49, 2022-06-07);</w:t>
              </w:r>
            </w:ins>
          </w:p>
          <w:p w14:paraId="1F7CDD30" w14:textId="77777777" w:rsidR="00D470AE" w:rsidRDefault="00D470AE" w:rsidP="00D470AE">
            <w:pPr>
              <w:ind w:left="0" w:hanging="2"/>
              <w:rPr>
                <w:ins w:id="13754" w:author="임 종운" w:date="2022-05-17T11:40:00Z"/>
              </w:rPr>
            </w:pPr>
            <w:ins w:id="13755" w:author="임 종운" w:date="2022-05-17T11:40:00Z">
              <w:r>
                <w:t>INSERT INTO attendance VALUES (6724, 50, 2022-06-07);</w:t>
              </w:r>
            </w:ins>
          </w:p>
          <w:p w14:paraId="143E3110" w14:textId="77777777" w:rsidR="00D470AE" w:rsidRDefault="00D470AE" w:rsidP="00D470AE">
            <w:pPr>
              <w:ind w:left="0" w:hanging="2"/>
              <w:rPr>
                <w:ins w:id="13756" w:author="임 종운" w:date="2022-05-17T11:40:00Z"/>
              </w:rPr>
            </w:pPr>
            <w:ins w:id="13757" w:author="임 종운" w:date="2022-05-17T11:40:00Z">
              <w:r>
                <w:t>INSERT INTO attendance VALUES (6725, 51, 2022-06-07);</w:t>
              </w:r>
            </w:ins>
          </w:p>
          <w:p w14:paraId="30ECF640" w14:textId="77777777" w:rsidR="00D470AE" w:rsidRDefault="00D470AE" w:rsidP="00D470AE">
            <w:pPr>
              <w:ind w:left="0" w:hanging="2"/>
              <w:rPr>
                <w:ins w:id="13758" w:author="임 종운" w:date="2022-05-17T11:40:00Z"/>
              </w:rPr>
            </w:pPr>
            <w:ins w:id="13759" w:author="임 종운" w:date="2022-05-17T11:40:00Z">
              <w:r>
                <w:t>INSERT INTO attendance VALUES (6726, 52, 2022-06-07);</w:t>
              </w:r>
            </w:ins>
          </w:p>
          <w:p w14:paraId="0DAFBB03" w14:textId="77777777" w:rsidR="00D470AE" w:rsidRDefault="00D470AE" w:rsidP="00D470AE">
            <w:pPr>
              <w:ind w:left="0" w:hanging="2"/>
              <w:rPr>
                <w:ins w:id="13760" w:author="임 종운" w:date="2022-05-17T11:40:00Z"/>
              </w:rPr>
            </w:pPr>
            <w:ins w:id="13761" w:author="임 종운" w:date="2022-05-17T11:40:00Z">
              <w:r>
                <w:t>INSERT INTO attendance VALUES (6727, 53, 2022-06-07);</w:t>
              </w:r>
            </w:ins>
          </w:p>
          <w:p w14:paraId="29A619B0" w14:textId="77777777" w:rsidR="00D470AE" w:rsidRDefault="00D470AE" w:rsidP="00D470AE">
            <w:pPr>
              <w:ind w:left="0" w:hanging="2"/>
              <w:rPr>
                <w:ins w:id="13762" w:author="임 종운" w:date="2022-05-17T11:40:00Z"/>
              </w:rPr>
            </w:pPr>
            <w:ins w:id="13763" w:author="임 종운" w:date="2022-05-17T11:40:00Z">
              <w:r>
                <w:t>INSERT INTO attendance VALUES (6728, 54, 2022-06-07);</w:t>
              </w:r>
            </w:ins>
          </w:p>
          <w:p w14:paraId="6434463C" w14:textId="77777777" w:rsidR="00D470AE" w:rsidRDefault="00D470AE" w:rsidP="00D470AE">
            <w:pPr>
              <w:ind w:left="0" w:hanging="2"/>
              <w:rPr>
                <w:ins w:id="13764" w:author="임 종운" w:date="2022-05-17T11:40:00Z"/>
              </w:rPr>
            </w:pPr>
            <w:ins w:id="13765" w:author="임 종운" w:date="2022-05-17T11:40:00Z">
              <w:r>
                <w:t>INSERT INTO attendance VALUES (6729, 55, 2022-06-07);</w:t>
              </w:r>
            </w:ins>
          </w:p>
          <w:p w14:paraId="447748B5" w14:textId="77777777" w:rsidR="00D470AE" w:rsidRDefault="00D470AE" w:rsidP="00D470AE">
            <w:pPr>
              <w:ind w:left="0" w:hanging="2"/>
              <w:rPr>
                <w:ins w:id="13766" w:author="임 종운" w:date="2022-05-17T11:40:00Z"/>
              </w:rPr>
            </w:pPr>
            <w:ins w:id="13767" w:author="임 종운" w:date="2022-05-17T11:40:00Z">
              <w:r>
                <w:t>INSERT INTO attendance VALUES (6730, 27, 2022-06-08);</w:t>
              </w:r>
            </w:ins>
          </w:p>
          <w:p w14:paraId="2F2D2A96" w14:textId="77777777" w:rsidR="00D470AE" w:rsidRDefault="00D470AE" w:rsidP="00D470AE">
            <w:pPr>
              <w:ind w:left="0" w:hanging="2"/>
              <w:rPr>
                <w:ins w:id="13768" w:author="임 종운" w:date="2022-05-17T11:40:00Z"/>
              </w:rPr>
            </w:pPr>
            <w:ins w:id="13769" w:author="임 종운" w:date="2022-05-17T11:40:00Z">
              <w:r>
                <w:t>INSERT INTO attendance VALUES (6731, 28, 2022-06-08);</w:t>
              </w:r>
            </w:ins>
          </w:p>
          <w:p w14:paraId="72C7865E" w14:textId="77777777" w:rsidR="00D470AE" w:rsidRDefault="00D470AE" w:rsidP="00D470AE">
            <w:pPr>
              <w:ind w:left="0" w:hanging="2"/>
              <w:rPr>
                <w:ins w:id="13770" w:author="임 종운" w:date="2022-05-17T11:40:00Z"/>
              </w:rPr>
            </w:pPr>
            <w:ins w:id="13771" w:author="임 종운" w:date="2022-05-17T11:40:00Z">
              <w:r>
                <w:t>INSERT INTO attendance VALUES (6732, 29, 2022-06-08);</w:t>
              </w:r>
            </w:ins>
          </w:p>
          <w:p w14:paraId="6B7AC818" w14:textId="77777777" w:rsidR="00D470AE" w:rsidRDefault="00D470AE" w:rsidP="00D470AE">
            <w:pPr>
              <w:ind w:left="0" w:hanging="2"/>
              <w:rPr>
                <w:ins w:id="13772" w:author="임 종운" w:date="2022-05-17T11:40:00Z"/>
              </w:rPr>
            </w:pPr>
            <w:ins w:id="13773" w:author="임 종운" w:date="2022-05-17T11:40:00Z">
              <w:r>
                <w:t>INSERT INTO attendance VALUES (6733, 30, 2022-06-08);</w:t>
              </w:r>
            </w:ins>
          </w:p>
          <w:p w14:paraId="605B3BF9" w14:textId="77777777" w:rsidR="00D470AE" w:rsidRDefault="00D470AE" w:rsidP="00D470AE">
            <w:pPr>
              <w:ind w:left="0" w:hanging="2"/>
              <w:rPr>
                <w:ins w:id="13774" w:author="임 종운" w:date="2022-05-17T11:40:00Z"/>
              </w:rPr>
            </w:pPr>
            <w:ins w:id="13775" w:author="임 종운" w:date="2022-05-17T11:40:00Z">
              <w:r>
                <w:t>INSERT INTO attendance VALUES (6734, 31, 2022-06-08);</w:t>
              </w:r>
            </w:ins>
          </w:p>
          <w:p w14:paraId="2718B805" w14:textId="77777777" w:rsidR="00D470AE" w:rsidRDefault="00D470AE" w:rsidP="00D470AE">
            <w:pPr>
              <w:ind w:left="0" w:hanging="2"/>
              <w:rPr>
                <w:ins w:id="13776" w:author="임 종운" w:date="2022-05-17T11:40:00Z"/>
              </w:rPr>
            </w:pPr>
            <w:ins w:id="13777" w:author="임 종운" w:date="2022-05-17T11:40:00Z">
              <w:r>
                <w:t>INSERT INTO attendance VALUES (6735, 32, 2022-06-08);</w:t>
              </w:r>
            </w:ins>
          </w:p>
          <w:p w14:paraId="7A585541" w14:textId="77777777" w:rsidR="00D470AE" w:rsidRDefault="00D470AE" w:rsidP="00D470AE">
            <w:pPr>
              <w:ind w:left="0" w:hanging="2"/>
              <w:rPr>
                <w:ins w:id="13778" w:author="임 종운" w:date="2022-05-17T11:40:00Z"/>
              </w:rPr>
            </w:pPr>
            <w:ins w:id="13779" w:author="임 종운" w:date="2022-05-17T11:40:00Z">
              <w:r>
                <w:t>INSERT INTO attendance VALUES (6736, 33, 2022-06-08);</w:t>
              </w:r>
            </w:ins>
          </w:p>
          <w:p w14:paraId="29CB9CB8" w14:textId="77777777" w:rsidR="00D470AE" w:rsidRDefault="00D470AE" w:rsidP="00D470AE">
            <w:pPr>
              <w:ind w:left="0" w:hanging="2"/>
              <w:rPr>
                <w:ins w:id="13780" w:author="임 종운" w:date="2022-05-17T11:40:00Z"/>
              </w:rPr>
            </w:pPr>
            <w:ins w:id="13781" w:author="임 종운" w:date="2022-05-17T11:40:00Z">
              <w:r>
                <w:t>INSERT INTO attendance VALUES (6737, 34, 2022-06-08);</w:t>
              </w:r>
            </w:ins>
          </w:p>
          <w:p w14:paraId="03480D4C" w14:textId="77777777" w:rsidR="00D470AE" w:rsidRDefault="00D470AE" w:rsidP="00D470AE">
            <w:pPr>
              <w:ind w:left="0" w:hanging="2"/>
              <w:rPr>
                <w:ins w:id="13782" w:author="임 종운" w:date="2022-05-17T11:40:00Z"/>
              </w:rPr>
            </w:pPr>
            <w:ins w:id="13783" w:author="임 종운" w:date="2022-05-17T11:40:00Z">
              <w:r>
                <w:t>INSERT INTO attendance VALUES (6738, 35, 2022-06-08);</w:t>
              </w:r>
            </w:ins>
          </w:p>
          <w:p w14:paraId="7E32D6E6" w14:textId="77777777" w:rsidR="00D470AE" w:rsidRDefault="00D470AE" w:rsidP="00D470AE">
            <w:pPr>
              <w:ind w:left="0" w:hanging="2"/>
              <w:rPr>
                <w:ins w:id="13784" w:author="임 종운" w:date="2022-05-17T11:40:00Z"/>
              </w:rPr>
            </w:pPr>
            <w:ins w:id="13785" w:author="임 종운" w:date="2022-05-17T11:40:00Z">
              <w:r>
                <w:lastRenderedPageBreak/>
                <w:t>INSERT INTO attendance VALUES (6739, 36, 2022-06-08);</w:t>
              </w:r>
            </w:ins>
          </w:p>
          <w:p w14:paraId="7F6B41E5" w14:textId="77777777" w:rsidR="00D470AE" w:rsidRDefault="00D470AE" w:rsidP="00D470AE">
            <w:pPr>
              <w:ind w:left="0" w:hanging="2"/>
              <w:rPr>
                <w:ins w:id="13786" w:author="임 종운" w:date="2022-05-17T11:40:00Z"/>
              </w:rPr>
            </w:pPr>
            <w:ins w:id="13787" w:author="임 종운" w:date="2022-05-17T11:40:00Z">
              <w:r>
                <w:t>INSERT INTO attendance VALUES (6740, 37, 2022-06-08);</w:t>
              </w:r>
            </w:ins>
          </w:p>
          <w:p w14:paraId="50CBE733" w14:textId="77777777" w:rsidR="00D470AE" w:rsidRDefault="00D470AE" w:rsidP="00D470AE">
            <w:pPr>
              <w:ind w:left="0" w:hanging="2"/>
              <w:rPr>
                <w:ins w:id="13788" w:author="임 종운" w:date="2022-05-17T11:40:00Z"/>
              </w:rPr>
            </w:pPr>
            <w:ins w:id="13789" w:author="임 종운" w:date="2022-05-17T11:40:00Z">
              <w:r>
                <w:t>INSERT INTO attendance VALUES (6741, 38, 2022-06-08);</w:t>
              </w:r>
            </w:ins>
          </w:p>
          <w:p w14:paraId="397176DB" w14:textId="77777777" w:rsidR="00D470AE" w:rsidRDefault="00D470AE" w:rsidP="00D470AE">
            <w:pPr>
              <w:ind w:left="0" w:hanging="2"/>
              <w:rPr>
                <w:ins w:id="13790" w:author="임 종운" w:date="2022-05-17T11:40:00Z"/>
              </w:rPr>
            </w:pPr>
            <w:ins w:id="13791" w:author="임 종운" w:date="2022-05-17T11:40:00Z">
              <w:r>
                <w:t>INSERT INTO attendance VALUES (6742, 39, 2022-06-08);</w:t>
              </w:r>
            </w:ins>
          </w:p>
          <w:p w14:paraId="50E9758A" w14:textId="77777777" w:rsidR="00D470AE" w:rsidRDefault="00D470AE" w:rsidP="00D470AE">
            <w:pPr>
              <w:ind w:left="0" w:hanging="2"/>
              <w:rPr>
                <w:ins w:id="13792" w:author="임 종운" w:date="2022-05-17T11:40:00Z"/>
              </w:rPr>
            </w:pPr>
            <w:ins w:id="13793" w:author="임 종운" w:date="2022-05-17T11:40:00Z">
              <w:r>
                <w:t>INSERT INTO attendance VALUES (6743, 40, 2022-06-08);</w:t>
              </w:r>
            </w:ins>
          </w:p>
          <w:p w14:paraId="274F2200" w14:textId="77777777" w:rsidR="00D470AE" w:rsidRDefault="00D470AE" w:rsidP="00D470AE">
            <w:pPr>
              <w:ind w:left="0" w:hanging="2"/>
              <w:rPr>
                <w:ins w:id="13794" w:author="임 종운" w:date="2022-05-17T11:40:00Z"/>
              </w:rPr>
            </w:pPr>
            <w:ins w:id="13795" w:author="임 종운" w:date="2022-05-17T11:40:00Z">
              <w:r>
                <w:t>INSERT INTO attendance VALUES (6744, 41, 2022-06-08);</w:t>
              </w:r>
            </w:ins>
          </w:p>
          <w:p w14:paraId="21D81EF0" w14:textId="77777777" w:rsidR="00D470AE" w:rsidRDefault="00D470AE" w:rsidP="00D470AE">
            <w:pPr>
              <w:ind w:left="0" w:hanging="2"/>
              <w:rPr>
                <w:ins w:id="13796" w:author="임 종운" w:date="2022-05-17T11:40:00Z"/>
              </w:rPr>
            </w:pPr>
            <w:ins w:id="13797" w:author="임 종운" w:date="2022-05-17T11:40:00Z">
              <w:r>
                <w:t>INSERT INTO attendance VALUES (6745, 42, 2022-06-08);</w:t>
              </w:r>
            </w:ins>
          </w:p>
          <w:p w14:paraId="7B2794DB" w14:textId="77777777" w:rsidR="00D470AE" w:rsidRDefault="00D470AE" w:rsidP="00D470AE">
            <w:pPr>
              <w:ind w:left="0" w:hanging="2"/>
              <w:rPr>
                <w:ins w:id="13798" w:author="임 종운" w:date="2022-05-17T11:40:00Z"/>
              </w:rPr>
            </w:pPr>
            <w:ins w:id="13799" w:author="임 종운" w:date="2022-05-17T11:40:00Z">
              <w:r>
                <w:t>INSERT INTO attendance VALUES (6746, 43, 2022-06-08);</w:t>
              </w:r>
            </w:ins>
          </w:p>
          <w:p w14:paraId="38869430" w14:textId="77777777" w:rsidR="00D470AE" w:rsidRDefault="00D470AE" w:rsidP="00D470AE">
            <w:pPr>
              <w:ind w:left="0" w:hanging="2"/>
              <w:rPr>
                <w:ins w:id="13800" w:author="임 종운" w:date="2022-05-17T11:40:00Z"/>
              </w:rPr>
            </w:pPr>
            <w:ins w:id="13801" w:author="임 종운" w:date="2022-05-17T11:40:00Z">
              <w:r>
                <w:t>INSERT INTO attendance VALUES (6747, 44, 2022-06-08);</w:t>
              </w:r>
            </w:ins>
          </w:p>
          <w:p w14:paraId="1DEFCE61" w14:textId="77777777" w:rsidR="00D470AE" w:rsidRDefault="00D470AE" w:rsidP="00D470AE">
            <w:pPr>
              <w:ind w:left="0" w:hanging="2"/>
              <w:rPr>
                <w:ins w:id="13802" w:author="임 종운" w:date="2022-05-17T11:40:00Z"/>
              </w:rPr>
            </w:pPr>
            <w:ins w:id="13803" w:author="임 종운" w:date="2022-05-17T11:40:00Z">
              <w:r>
                <w:t>INSERT INTO attendance VALUES (6748, 45, 2022-06-08);</w:t>
              </w:r>
            </w:ins>
          </w:p>
          <w:p w14:paraId="13CD2A05" w14:textId="77777777" w:rsidR="00D470AE" w:rsidRDefault="00D470AE" w:rsidP="00D470AE">
            <w:pPr>
              <w:ind w:left="0" w:hanging="2"/>
              <w:rPr>
                <w:ins w:id="13804" w:author="임 종운" w:date="2022-05-17T11:40:00Z"/>
              </w:rPr>
            </w:pPr>
            <w:ins w:id="13805" w:author="임 종운" w:date="2022-05-17T11:40:00Z">
              <w:r>
                <w:t>INSERT INTO attendance VALUES (6749, 46, 2022-06-08);</w:t>
              </w:r>
            </w:ins>
          </w:p>
          <w:p w14:paraId="40D1BFEF" w14:textId="77777777" w:rsidR="00D470AE" w:rsidRDefault="00D470AE" w:rsidP="00D470AE">
            <w:pPr>
              <w:ind w:left="0" w:hanging="2"/>
              <w:rPr>
                <w:ins w:id="13806" w:author="임 종운" w:date="2022-05-17T11:40:00Z"/>
              </w:rPr>
            </w:pPr>
            <w:ins w:id="13807" w:author="임 종운" w:date="2022-05-17T11:40:00Z">
              <w:r>
                <w:t>INSERT INTO attendance VALUES (6750, 47, 2022-06-08);</w:t>
              </w:r>
            </w:ins>
          </w:p>
          <w:p w14:paraId="49BCFD8E" w14:textId="77777777" w:rsidR="00D470AE" w:rsidRDefault="00D470AE" w:rsidP="00D470AE">
            <w:pPr>
              <w:ind w:left="0" w:hanging="2"/>
              <w:rPr>
                <w:ins w:id="13808" w:author="임 종운" w:date="2022-05-17T11:40:00Z"/>
              </w:rPr>
            </w:pPr>
            <w:ins w:id="13809" w:author="임 종운" w:date="2022-05-17T11:40:00Z">
              <w:r>
                <w:t>INSERT INTO attendance VALUES (6751, 48, 2022-06-08);</w:t>
              </w:r>
            </w:ins>
          </w:p>
          <w:p w14:paraId="7258003B" w14:textId="77777777" w:rsidR="00D470AE" w:rsidRDefault="00D470AE" w:rsidP="00D470AE">
            <w:pPr>
              <w:ind w:left="0" w:hanging="2"/>
              <w:rPr>
                <w:ins w:id="13810" w:author="임 종운" w:date="2022-05-17T11:40:00Z"/>
              </w:rPr>
            </w:pPr>
            <w:ins w:id="13811" w:author="임 종운" w:date="2022-05-17T11:40:00Z">
              <w:r>
                <w:t>INSERT INTO attendance VALUES (6752, 49, 2022-06-08);</w:t>
              </w:r>
            </w:ins>
          </w:p>
          <w:p w14:paraId="350DDADC" w14:textId="77777777" w:rsidR="00D470AE" w:rsidRDefault="00D470AE" w:rsidP="00D470AE">
            <w:pPr>
              <w:ind w:left="0" w:hanging="2"/>
              <w:rPr>
                <w:ins w:id="13812" w:author="임 종운" w:date="2022-05-17T11:40:00Z"/>
              </w:rPr>
            </w:pPr>
            <w:ins w:id="13813" w:author="임 종운" w:date="2022-05-17T11:40:00Z">
              <w:r>
                <w:t>INSERT INTO attendance VALUES (6753, 50, 2022-06-08);</w:t>
              </w:r>
            </w:ins>
          </w:p>
          <w:p w14:paraId="6F91F479" w14:textId="77777777" w:rsidR="00D470AE" w:rsidRDefault="00D470AE" w:rsidP="00D470AE">
            <w:pPr>
              <w:ind w:left="0" w:hanging="2"/>
              <w:rPr>
                <w:ins w:id="13814" w:author="임 종운" w:date="2022-05-17T11:40:00Z"/>
              </w:rPr>
            </w:pPr>
            <w:ins w:id="13815" w:author="임 종운" w:date="2022-05-17T11:40:00Z">
              <w:r>
                <w:t>INSERT INTO attendance VALUES (6754, 51, 2022-06-08);</w:t>
              </w:r>
            </w:ins>
          </w:p>
          <w:p w14:paraId="4D5CBBE5" w14:textId="77777777" w:rsidR="00D470AE" w:rsidRDefault="00D470AE" w:rsidP="00D470AE">
            <w:pPr>
              <w:ind w:left="0" w:hanging="2"/>
              <w:rPr>
                <w:ins w:id="13816" w:author="임 종운" w:date="2022-05-17T11:40:00Z"/>
              </w:rPr>
            </w:pPr>
            <w:ins w:id="13817" w:author="임 종운" w:date="2022-05-17T11:40:00Z">
              <w:r>
                <w:t>INSERT INTO attendance VALUES (6755, 52, 2022-06-08);</w:t>
              </w:r>
            </w:ins>
          </w:p>
          <w:p w14:paraId="79A1166E" w14:textId="77777777" w:rsidR="00D470AE" w:rsidRDefault="00D470AE" w:rsidP="00D470AE">
            <w:pPr>
              <w:ind w:left="0" w:hanging="2"/>
              <w:rPr>
                <w:ins w:id="13818" w:author="임 종운" w:date="2022-05-17T11:40:00Z"/>
              </w:rPr>
            </w:pPr>
            <w:ins w:id="13819" w:author="임 종운" w:date="2022-05-17T11:40:00Z">
              <w:r>
                <w:t>INSERT INTO attendance VALUES (6756, 53, 2022-06-08);</w:t>
              </w:r>
            </w:ins>
          </w:p>
          <w:p w14:paraId="33E67CC9" w14:textId="77777777" w:rsidR="00D470AE" w:rsidRDefault="00D470AE" w:rsidP="00D470AE">
            <w:pPr>
              <w:ind w:left="0" w:hanging="2"/>
              <w:rPr>
                <w:ins w:id="13820" w:author="임 종운" w:date="2022-05-17T11:40:00Z"/>
              </w:rPr>
            </w:pPr>
            <w:ins w:id="13821" w:author="임 종운" w:date="2022-05-17T11:40:00Z">
              <w:r>
                <w:t>INSERT INTO attendance VALUES (6757, 54, 2022-06-08);</w:t>
              </w:r>
            </w:ins>
          </w:p>
          <w:p w14:paraId="2C4E0A8E" w14:textId="77777777" w:rsidR="00D470AE" w:rsidRDefault="00D470AE" w:rsidP="00D470AE">
            <w:pPr>
              <w:ind w:left="0" w:hanging="2"/>
              <w:rPr>
                <w:ins w:id="13822" w:author="임 종운" w:date="2022-05-17T11:40:00Z"/>
              </w:rPr>
            </w:pPr>
            <w:ins w:id="13823" w:author="임 종운" w:date="2022-05-17T11:40:00Z">
              <w:r>
                <w:t>INSERT INTO attendance VALUES (6758, 55, 2022-06-08);</w:t>
              </w:r>
            </w:ins>
          </w:p>
          <w:p w14:paraId="48F7B3C4" w14:textId="77777777" w:rsidR="00D470AE" w:rsidRDefault="00D470AE" w:rsidP="00D470AE">
            <w:pPr>
              <w:ind w:left="0" w:hanging="2"/>
              <w:rPr>
                <w:ins w:id="13824" w:author="임 종운" w:date="2022-05-17T11:40:00Z"/>
              </w:rPr>
            </w:pPr>
            <w:ins w:id="13825" w:author="임 종운" w:date="2022-05-17T11:40:00Z">
              <w:r>
                <w:t>INSERT INTO attendance VALUES (6759, 27, 2022-06-09);</w:t>
              </w:r>
            </w:ins>
          </w:p>
          <w:p w14:paraId="61B8394C" w14:textId="77777777" w:rsidR="00D470AE" w:rsidRDefault="00D470AE" w:rsidP="00D470AE">
            <w:pPr>
              <w:ind w:left="0" w:hanging="2"/>
              <w:rPr>
                <w:ins w:id="13826" w:author="임 종운" w:date="2022-05-17T11:40:00Z"/>
              </w:rPr>
            </w:pPr>
            <w:ins w:id="13827" w:author="임 종운" w:date="2022-05-17T11:40:00Z">
              <w:r>
                <w:t>INSERT INTO attendance VALUES (6760, 28, 2022-06-09);</w:t>
              </w:r>
            </w:ins>
          </w:p>
          <w:p w14:paraId="737B034E" w14:textId="77777777" w:rsidR="00D470AE" w:rsidRDefault="00D470AE" w:rsidP="00D470AE">
            <w:pPr>
              <w:ind w:left="0" w:hanging="2"/>
              <w:rPr>
                <w:ins w:id="13828" w:author="임 종운" w:date="2022-05-17T11:40:00Z"/>
              </w:rPr>
            </w:pPr>
            <w:ins w:id="13829" w:author="임 종운" w:date="2022-05-17T11:40:00Z">
              <w:r>
                <w:t>INSERT INTO attendance VALUES (6761, 29, 2022-06-09);</w:t>
              </w:r>
            </w:ins>
          </w:p>
          <w:p w14:paraId="513ABA5A" w14:textId="77777777" w:rsidR="00D470AE" w:rsidRDefault="00D470AE" w:rsidP="00D470AE">
            <w:pPr>
              <w:ind w:left="0" w:hanging="2"/>
              <w:rPr>
                <w:ins w:id="13830" w:author="임 종운" w:date="2022-05-17T11:40:00Z"/>
              </w:rPr>
            </w:pPr>
            <w:ins w:id="13831" w:author="임 종운" w:date="2022-05-17T11:40:00Z">
              <w:r>
                <w:t>INSERT INTO attendance VALUES (6762, 30, 2022-06-09);</w:t>
              </w:r>
            </w:ins>
          </w:p>
          <w:p w14:paraId="550BE1A4" w14:textId="77777777" w:rsidR="00D470AE" w:rsidRDefault="00D470AE" w:rsidP="00D470AE">
            <w:pPr>
              <w:ind w:left="0" w:hanging="2"/>
              <w:rPr>
                <w:ins w:id="13832" w:author="임 종운" w:date="2022-05-17T11:40:00Z"/>
              </w:rPr>
            </w:pPr>
            <w:ins w:id="13833" w:author="임 종운" w:date="2022-05-17T11:40:00Z">
              <w:r>
                <w:t>INSERT INTO attendance VALUES (6763, 31, 2022-06-09);</w:t>
              </w:r>
            </w:ins>
          </w:p>
          <w:p w14:paraId="43DC2D57" w14:textId="77777777" w:rsidR="00D470AE" w:rsidRDefault="00D470AE" w:rsidP="00D470AE">
            <w:pPr>
              <w:ind w:left="0" w:hanging="2"/>
              <w:rPr>
                <w:ins w:id="13834" w:author="임 종운" w:date="2022-05-17T11:40:00Z"/>
              </w:rPr>
            </w:pPr>
            <w:ins w:id="13835" w:author="임 종운" w:date="2022-05-17T11:40:00Z">
              <w:r>
                <w:t>INSERT INTO attendance VALUES (6764, 32, 2022-06-09);</w:t>
              </w:r>
            </w:ins>
          </w:p>
          <w:p w14:paraId="70C4377F" w14:textId="77777777" w:rsidR="00D470AE" w:rsidRDefault="00D470AE" w:rsidP="00D470AE">
            <w:pPr>
              <w:ind w:left="0" w:hanging="2"/>
              <w:rPr>
                <w:ins w:id="13836" w:author="임 종운" w:date="2022-05-17T11:40:00Z"/>
              </w:rPr>
            </w:pPr>
            <w:ins w:id="13837" w:author="임 종운" w:date="2022-05-17T11:40:00Z">
              <w:r>
                <w:t>INSERT INTO attendance VALUES (6765, 33, 2022-06-09);</w:t>
              </w:r>
            </w:ins>
          </w:p>
          <w:p w14:paraId="3291FB9F" w14:textId="77777777" w:rsidR="00D470AE" w:rsidRDefault="00D470AE" w:rsidP="00D470AE">
            <w:pPr>
              <w:ind w:left="0" w:hanging="2"/>
              <w:rPr>
                <w:ins w:id="13838" w:author="임 종운" w:date="2022-05-17T11:40:00Z"/>
              </w:rPr>
            </w:pPr>
            <w:ins w:id="13839" w:author="임 종운" w:date="2022-05-17T11:40:00Z">
              <w:r>
                <w:lastRenderedPageBreak/>
                <w:t>INSERT INTO attendance VALUES (6766, 34, 2022-06-09);</w:t>
              </w:r>
            </w:ins>
          </w:p>
          <w:p w14:paraId="256EDF9A" w14:textId="77777777" w:rsidR="00D470AE" w:rsidRDefault="00D470AE" w:rsidP="00D470AE">
            <w:pPr>
              <w:ind w:left="0" w:hanging="2"/>
              <w:rPr>
                <w:ins w:id="13840" w:author="임 종운" w:date="2022-05-17T11:40:00Z"/>
              </w:rPr>
            </w:pPr>
            <w:ins w:id="13841" w:author="임 종운" w:date="2022-05-17T11:40:00Z">
              <w:r>
                <w:t>INSERT INTO attendance VALUES (6767, 35, 2022-06-09);</w:t>
              </w:r>
            </w:ins>
          </w:p>
          <w:p w14:paraId="2984CC72" w14:textId="77777777" w:rsidR="00D470AE" w:rsidRDefault="00D470AE" w:rsidP="00D470AE">
            <w:pPr>
              <w:ind w:left="0" w:hanging="2"/>
              <w:rPr>
                <w:ins w:id="13842" w:author="임 종운" w:date="2022-05-17T11:40:00Z"/>
              </w:rPr>
            </w:pPr>
            <w:ins w:id="13843" w:author="임 종운" w:date="2022-05-17T11:40:00Z">
              <w:r>
                <w:t>INSERT INTO attendance VALUES (6768, 36, 2022-06-09);</w:t>
              </w:r>
            </w:ins>
          </w:p>
          <w:p w14:paraId="66A3FF6A" w14:textId="77777777" w:rsidR="00D470AE" w:rsidRDefault="00D470AE" w:rsidP="00D470AE">
            <w:pPr>
              <w:ind w:left="0" w:hanging="2"/>
              <w:rPr>
                <w:ins w:id="13844" w:author="임 종운" w:date="2022-05-17T11:40:00Z"/>
              </w:rPr>
            </w:pPr>
            <w:ins w:id="13845" w:author="임 종운" w:date="2022-05-17T11:40:00Z">
              <w:r>
                <w:t>INSERT INTO attendance VALUES (6769, 37, 2022-06-09);</w:t>
              </w:r>
            </w:ins>
          </w:p>
          <w:p w14:paraId="3C8A62B8" w14:textId="77777777" w:rsidR="00D470AE" w:rsidRDefault="00D470AE" w:rsidP="00D470AE">
            <w:pPr>
              <w:ind w:left="0" w:hanging="2"/>
              <w:rPr>
                <w:ins w:id="13846" w:author="임 종운" w:date="2022-05-17T11:40:00Z"/>
              </w:rPr>
            </w:pPr>
            <w:ins w:id="13847" w:author="임 종운" w:date="2022-05-17T11:40:00Z">
              <w:r>
                <w:t>INSERT INTO attendance VALUES (6770, 38, 2022-06-09);</w:t>
              </w:r>
            </w:ins>
          </w:p>
          <w:p w14:paraId="23FA0530" w14:textId="77777777" w:rsidR="00D470AE" w:rsidRDefault="00D470AE" w:rsidP="00D470AE">
            <w:pPr>
              <w:ind w:left="0" w:hanging="2"/>
              <w:rPr>
                <w:ins w:id="13848" w:author="임 종운" w:date="2022-05-17T11:40:00Z"/>
              </w:rPr>
            </w:pPr>
            <w:ins w:id="13849" w:author="임 종운" w:date="2022-05-17T11:40:00Z">
              <w:r>
                <w:t>INSERT INTO attendance VALUES (6771, 39, 2022-06-09);</w:t>
              </w:r>
            </w:ins>
          </w:p>
          <w:p w14:paraId="49A5BBD5" w14:textId="77777777" w:rsidR="00D470AE" w:rsidRDefault="00D470AE" w:rsidP="00D470AE">
            <w:pPr>
              <w:ind w:left="0" w:hanging="2"/>
              <w:rPr>
                <w:ins w:id="13850" w:author="임 종운" w:date="2022-05-17T11:40:00Z"/>
              </w:rPr>
            </w:pPr>
            <w:ins w:id="13851" w:author="임 종운" w:date="2022-05-17T11:40:00Z">
              <w:r>
                <w:t>INSERT INTO attendance VALUES (6772, 40, 2022-06-09);</w:t>
              </w:r>
            </w:ins>
          </w:p>
          <w:p w14:paraId="7623B976" w14:textId="77777777" w:rsidR="00D470AE" w:rsidRDefault="00D470AE" w:rsidP="00D470AE">
            <w:pPr>
              <w:ind w:left="0" w:hanging="2"/>
              <w:rPr>
                <w:ins w:id="13852" w:author="임 종운" w:date="2022-05-17T11:40:00Z"/>
              </w:rPr>
            </w:pPr>
            <w:ins w:id="13853" w:author="임 종운" w:date="2022-05-17T11:40:00Z">
              <w:r>
                <w:t>INSERT INTO attendance VALUES (6773, 41, 2022-06-09);</w:t>
              </w:r>
            </w:ins>
          </w:p>
          <w:p w14:paraId="538ED0F6" w14:textId="77777777" w:rsidR="00D470AE" w:rsidRDefault="00D470AE" w:rsidP="00D470AE">
            <w:pPr>
              <w:ind w:left="0" w:hanging="2"/>
              <w:rPr>
                <w:ins w:id="13854" w:author="임 종운" w:date="2022-05-17T11:40:00Z"/>
              </w:rPr>
            </w:pPr>
            <w:ins w:id="13855" w:author="임 종운" w:date="2022-05-17T11:40:00Z">
              <w:r>
                <w:t>INSERT INTO attendance VALUES (6774, 42, 2022-06-09);</w:t>
              </w:r>
            </w:ins>
          </w:p>
          <w:p w14:paraId="28F35931" w14:textId="77777777" w:rsidR="00D470AE" w:rsidRDefault="00D470AE" w:rsidP="00D470AE">
            <w:pPr>
              <w:ind w:left="0" w:hanging="2"/>
              <w:rPr>
                <w:ins w:id="13856" w:author="임 종운" w:date="2022-05-17T11:40:00Z"/>
              </w:rPr>
            </w:pPr>
            <w:ins w:id="13857" w:author="임 종운" w:date="2022-05-17T11:40:00Z">
              <w:r>
                <w:t>INSERT INTO attendance VALUES (6775, 43, 2022-06-09);</w:t>
              </w:r>
            </w:ins>
          </w:p>
          <w:p w14:paraId="1AB16EE4" w14:textId="77777777" w:rsidR="00D470AE" w:rsidRDefault="00D470AE" w:rsidP="00D470AE">
            <w:pPr>
              <w:ind w:left="0" w:hanging="2"/>
              <w:rPr>
                <w:ins w:id="13858" w:author="임 종운" w:date="2022-05-17T11:40:00Z"/>
              </w:rPr>
            </w:pPr>
            <w:ins w:id="13859" w:author="임 종운" w:date="2022-05-17T11:40:00Z">
              <w:r>
                <w:t>INSERT INTO attendance VALUES (6776, 44, 2022-06-09);</w:t>
              </w:r>
            </w:ins>
          </w:p>
          <w:p w14:paraId="23F7DC40" w14:textId="77777777" w:rsidR="00D470AE" w:rsidRDefault="00D470AE" w:rsidP="00D470AE">
            <w:pPr>
              <w:ind w:left="0" w:hanging="2"/>
              <w:rPr>
                <w:ins w:id="13860" w:author="임 종운" w:date="2022-05-17T11:40:00Z"/>
              </w:rPr>
            </w:pPr>
            <w:ins w:id="13861" w:author="임 종운" w:date="2022-05-17T11:40:00Z">
              <w:r>
                <w:t>INSERT INTO attendance VALUES (6777, 45, 2022-06-09);</w:t>
              </w:r>
            </w:ins>
          </w:p>
          <w:p w14:paraId="76C9384C" w14:textId="77777777" w:rsidR="00D470AE" w:rsidRDefault="00D470AE" w:rsidP="00D470AE">
            <w:pPr>
              <w:ind w:left="0" w:hanging="2"/>
              <w:rPr>
                <w:ins w:id="13862" w:author="임 종운" w:date="2022-05-17T11:40:00Z"/>
              </w:rPr>
            </w:pPr>
            <w:ins w:id="13863" w:author="임 종운" w:date="2022-05-17T11:40:00Z">
              <w:r>
                <w:t>INSERT INTO attendance VALUES (6778, 46, 2022-06-09);</w:t>
              </w:r>
            </w:ins>
          </w:p>
          <w:p w14:paraId="2081AC87" w14:textId="77777777" w:rsidR="00D470AE" w:rsidRDefault="00D470AE" w:rsidP="00D470AE">
            <w:pPr>
              <w:ind w:left="0" w:hanging="2"/>
              <w:rPr>
                <w:ins w:id="13864" w:author="임 종운" w:date="2022-05-17T11:40:00Z"/>
              </w:rPr>
            </w:pPr>
            <w:ins w:id="13865" w:author="임 종운" w:date="2022-05-17T11:40:00Z">
              <w:r>
                <w:t>INSERT INTO attendance VALUES (6779, 47, 2022-06-09);</w:t>
              </w:r>
            </w:ins>
          </w:p>
          <w:p w14:paraId="29C486B2" w14:textId="77777777" w:rsidR="00D470AE" w:rsidRDefault="00D470AE" w:rsidP="00D470AE">
            <w:pPr>
              <w:ind w:left="0" w:hanging="2"/>
              <w:rPr>
                <w:ins w:id="13866" w:author="임 종운" w:date="2022-05-17T11:40:00Z"/>
              </w:rPr>
            </w:pPr>
            <w:ins w:id="13867" w:author="임 종운" w:date="2022-05-17T11:40:00Z">
              <w:r>
                <w:t>INSERT INTO attendance VALUES (6780, 48, 2022-06-09);</w:t>
              </w:r>
            </w:ins>
          </w:p>
          <w:p w14:paraId="7370115C" w14:textId="77777777" w:rsidR="00D470AE" w:rsidRDefault="00D470AE" w:rsidP="00D470AE">
            <w:pPr>
              <w:ind w:left="0" w:hanging="2"/>
              <w:rPr>
                <w:ins w:id="13868" w:author="임 종운" w:date="2022-05-17T11:40:00Z"/>
              </w:rPr>
            </w:pPr>
            <w:ins w:id="13869" w:author="임 종운" w:date="2022-05-17T11:40:00Z">
              <w:r>
                <w:t>INSERT INTO attendance VALUES (6781, 49, 2022-06-09);</w:t>
              </w:r>
            </w:ins>
          </w:p>
          <w:p w14:paraId="2D56E731" w14:textId="77777777" w:rsidR="00D470AE" w:rsidRDefault="00D470AE" w:rsidP="00D470AE">
            <w:pPr>
              <w:ind w:left="0" w:hanging="2"/>
              <w:rPr>
                <w:ins w:id="13870" w:author="임 종운" w:date="2022-05-17T11:40:00Z"/>
              </w:rPr>
            </w:pPr>
            <w:ins w:id="13871" w:author="임 종운" w:date="2022-05-17T11:40:00Z">
              <w:r>
                <w:t>INSERT INTO attendance VALUES (6782, 50, 2022-06-09);</w:t>
              </w:r>
            </w:ins>
          </w:p>
          <w:p w14:paraId="79F00482" w14:textId="77777777" w:rsidR="00D470AE" w:rsidRDefault="00D470AE" w:rsidP="00D470AE">
            <w:pPr>
              <w:ind w:left="0" w:hanging="2"/>
              <w:rPr>
                <w:ins w:id="13872" w:author="임 종운" w:date="2022-05-17T11:40:00Z"/>
              </w:rPr>
            </w:pPr>
            <w:ins w:id="13873" w:author="임 종운" w:date="2022-05-17T11:40:00Z">
              <w:r>
                <w:t>INSERT INTO attendance VALUES (6783, 51, 2022-06-09);</w:t>
              </w:r>
            </w:ins>
          </w:p>
          <w:p w14:paraId="07E9FAE6" w14:textId="77777777" w:rsidR="00D470AE" w:rsidRDefault="00D470AE" w:rsidP="00D470AE">
            <w:pPr>
              <w:ind w:left="0" w:hanging="2"/>
              <w:rPr>
                <w:ins w:id="13874" w:author="임 종운" w:date="2022-05-17T11:40:00Z"/>
              </w:rPr>
            </w:pPr>
            <w:ins w:id="13875" w:author="임 종운" w:date="2022-05-17T11:40:00Z">
              <w:r>
                <w:t>INSERT INTO attendance VALUES (6784, 52, 2022-06-09);</w:t>
              </w:r>
            </w:ins>
          </w:p>
          <w:p w14:paraId="364AECD9" w14:textId="77777777" w:rsidR="00D470AE" w:rsidRDefault="00D470AE" w:rsidP="00D470AE">
            <w:pPr>
              <w:ind w:left="0" w:hanging="2"/>
              <w:rPr>
                <w:ins w:id="13876" w:author="임 종운" w:date="2022-05-17T11:40:00Z"/>
              </w:rPr>
            </w:pPr>
            <w:ins w:id="13877" w:author="임 종운" w:date="2022-05-17T11:40:00Z">
              <w:r>
                <w:t>INSERT INTO attendance VALUES (6785, 53, 2022-06-09);</w:t>
              </w:r>
            </w:ins>
          </w:p>
          <w:p w14:paraId="736D0982" w14:textId="77777777" w:rsidR="00D470AE" w:rsidRDefault="00D470AE" w:rsidP="00D470AE">
            <w:pPr>
              <w:ind w:left="0" w:hanging="2"/>
              <w:rPr>
                <w:ins w:id="13878" w:author="임 종운" w:date="2022-05-17T11:40:00Z"/>
              </w:rPr>
            </w:pPr>
            <w:ins w:id="13879" w:author="임 종운" w:date="2022-05-17T11:40:00Z">
              <w:r>
                <w:t>INSERT INTO attendance VALUES (6786, 54, 2022-06-09);</w:t>
              </w:r>
            </w:ins>
          </w:p>
          <w:p w14:paraId="3912C7C6" w14:textId="77777777" w:rsidR="00D470AE" w:rsidRDefault="00D470AE" w:rsidP="00D470AE">
            <w:pPr>
              <w:ind w:left="0" w:hanging="2"/>
              <w:rPr>
                <w:ins w:id="13880" w:author="임 종운" w:date="2022-05-17T11:40:00Z"/>
              </w:rPr>
            </w:pPr>
            <w:ins w:id="13881" w:author="임 종운" w:date="2022-05-17T11:40:00Z">
              <w:r>
                <w:t>INSERT INTO attendance VALUES (6787, 55, 2022-06-09);</w:t>
              </w:r>
            </w:ins>
          </w:p>
          <w:p w14:paraId="2086C109" w14:textId="77777777" w:rsidR="00D470AE" w:rsidRDefault="00D470AE" w:rsidP="00D470AE">
            <w:pPr>
              <w:ind w:left="0" w:hanging="2"/>
              <w:rPr>
                <w:ins w:id="13882" w:author="임 종운" w:date="2022-05-17T11:40:00Z"/>
              </w:rPr>
            </w:pPr>
            <w:ins w:id="13883" w:author="임 종운" w:date="2022-05-17T11:40:00Z">
              <w:r>
                <w:t>INSERT INTO attendance VALUES (6788, 27, 2022-06-10);</w:t>
              </w:r>
            </w:ins>
          </w:p>
          <w:p w14:paraId="6CA84265" w14:textId="77777777" w:rsidR="00D470AE" w:rsidRDefault="00D470AE" w:rsidP="00D470AE">
            <w:pPr>
              <w:ind w:left="0" w:hanging="2"/>
              <w:rPr>
                <w:ins w:id="13884" w:author="임 종운" w:date="2022-05-17T11:40:00Z"/>
              </w:rPr>
            </w:pPr>
            <w:ins w:id="13885" w:author="임 종운" w:date="2022-05-17T11:40:00Z">
              <w:r>
                <w:t>INSERT INTO attendance VALUES (6789, 28, 2022-06-10);</w:t>
              </w:r>
            </w:ins>
          </w:p>
          <w:p w14:paraId="0E080B84" w14:textId="77777777" w:rsidR="00D470AE" w:rsidRDefault="00D470AE" w:rsidP="00D470AE">
            <w:pPr>
              <w:ind w:left="0" w:hanging="2"/>
              <w:rPr>
                <w:ins w:id="13886" w:author="임 종운" w:date="2022-05-17T11:40:00Z"/>
              </w:rPr>
            </w:pPr>
            <w:ins w:id="13887" w:author="임 종운" w:date="2022-05-17T11:40:00Z">
              <w:r>
                <w:t>INSERT INTO attendance VALUES (6790, 29, 2022-06-10);</w:t>
              </w:r>
            </w:ins>
          </w:p>
          <w:p w14:paraId="65AE6CF1" w14:textId="77777777" w:rsidR="00D470AE" w:rsidRDefault="00D470AE" w:rsidP="00D470AE">
            <w:pPr>
              <w:ind w:left="0" w:hanging="2"/>
              <w:rPr>
                <w:ins w:id="13888" w:author="임 종운" w:date="2022-05-17T11:40:00Z"/>
              </w:rPr>
            </w:pPr>
            <w:ins w:id="13889" w:author="임 종운" w:date="2022-05-17T11:40:00Z">
              <w:r>
                <w:t>INSERT INTO attendance VALUES (6791, 30, 2022-06-10);</w:t>
              </w:r>
            </w:ins>
          </w:p>
          <w:p w14:paraId="6F9636E9" w14:textId="77777777" w:rsidR="00D470AE" w:rsidRDefault="00D470AE" w:rsidP="00D470AE">
            <w:pPr>
              <w:ind w:left="0" w:hanging="2"/>
              <w:rPr>
                <w:ins w:id="13890" w:author="임 종운" w:date="2022-05-17T11:40:00Z"/>
              </w:rPr>
            </w:pPr>
            <w:ins w:id="13891" w:author="임 종운" w:date="2022-05-17T11:40:00Z">
              <w:r>
                <w:t>INSERT INTO attendance VALUES (6792, 31, 2022-06-10);</w:t>
              </w:r>
            </w:ins>
          </w:p>
          <w:p w14:paraId="70C56EEB" w14:textId="77777777" w:rsidR="00D470AE" w:rsidRDefault="00D470AE" w:rsidP="00D470AE">
            <w:pPr>
              <w:ind w:left="0" w:hanging="2"/>
              <w:rPr>
                <w:ins w:id="13892" w:author="임 종운" w:date="2022-05-17T11:40:00Z"/>
              </w:rPr>
            </w:pPr>
            <w:ins w:id="13893" w:author="임 종운" w:date="2022-05-17T11:40:00Z">
              <w:r>
                <w:lastRenderedPageBreak/>
                <w:t>INSERT INTO attendance VALUES (6793, 32, 2022-06-10);</w:t>
              </w:r>
            </w:ins>
          </w:p>
          <w:p w14:paraId="613D2B53" w14:textId="77777777" w:rsidR="00D470AE" w:rsidRDefault="00D470AE" w:rsidP="00D470AE">
            <w:pPr>
              <w:ind w:left="0" w:hanging="2"/>
              <w:rPr>
                <w:ins w:id="13894" w:author="임 종운" w:date="2022-05-17T11:40:00Z"/>
              </w:rPr>
            </w:pPr>
            <w:ins w:id="13895" w:author="임 종운" w:date="2022-05-17T11:40:00Z">
              <w:r>
                <w:t>INSERT INTO attendance VALUES (6794, 33, 2022-06-10);</w:t>
              </w:r>
            </w:ins>
          </w:p>
          <w:p w14:paraId="02B3F608" w14:textId="77777777" w:rsidR="00D470AE" w:rsidRDefault="00D470AE" w:rsidP="00D470AE">
            <w:pPr>
              <w:ind w:left="0" w:hanging="2"/>
              <w:rPr>
                <w:ins w:id="13896" w:author="임 종운" w:date="2022-05-17T11:40:00Z"/>
              </w:rPr>
            </w:pPr>
            <w:ins w:id="13897" w:author="임 종운" w:date="2022-05-17T11:40:00Z">
              <w:r>
                <w:t>INSERT INTO attendance VALUES (6795, 34, 2022-06-10);</w:t>
              </w:r>
            </w:ins>
          </w:p>
          <w:p w14:paraId="4CF25371" w14:textId="77777777" w:rsidR="00D470AE" w:rsidRDefault="00D470AE" w:rsidP="00D470AE">
            <w:pPr>
              <w:ind w:left="0" w:hanging="2"/>
              <w:rPr>
                <w:ins w:id="13898" w:author="임 종운" w:date="2022-05-17T11:40:00Z"/>
              </w:rPr>
            </w:pPr>
            <w:ins w:id="13899" w:author="임 종운" w:date="2022-05-17T11:40:00Z">
              <w:r>
                <w:t>INSERT INTO attendance VALUES (6796, 35, 2022-06-10);</w:t>
              </w:r>
            </w:ins>
          </w:p>
          <w:p w14:paraId="0777FB49" w14:textId="77777777" w:rsidR="00D470AE" w:rsidRDefault="00D470AE" w:rsidP="00D470AE">
            <w:pPr>
              <w:ind w:left="0" w:hanging="2"/>
              <w:rPr>
                <w:ins w:id="13900" w:author="임 종운" w:date="2022-05-17T11:40:00Z"/>
              </w:rPr>
            </w:pPr>
            <w:ins w:id="13901" w:author="임 종운" w:date="2022-05-17T11:40:00Z">
              <w:r>
                <w:t>INSERT INTO attendance VALUES (6797, 36, 2022-06-10);</w:t>
              </w:r>
            </w:ins>
          </w:p>
          <w:p w14:paraId="20EFD2D9" w14:textId="77777777" w:rsidR="00D470AE" w:rsidRDefault="00D470AE" w:rsidP="00D470AE">
            <w:pPr>
              <w:ind w:left="0" w:hanging="2"/>
              <w:rPr>
                <w:ins w:id="13902" w:author="임 종운" w:date="2022-05-17T11:40:00Z"/>
              </w:rPr>
            </w:pPr>
            <w:ins w:id="13903" w:author="임 종운" w:date="2022-05-17T11:40:00Z">
              <w:r>
                <w:t>INSERT INTO attendance VALUES (6798, 37, 2022-06-10);</w:t>
              </w:r>
            </w:ins>
          </w:p>
          <w:p w14:paraId="2B789292" w14:textId="77777777" w:rsidR="00D470AE" w:rsidRDefault="00D470AE" w:rsidP="00D470AE">
            <w:pPr>
              <w:ind w:left="0" w:hanging="2"/>
              <w:rPr>
                <w:ins w:id="13904" w:author="임 종운" w:date="2022-05-17T11:40:00Z"/>
              </w:rPr>
            </w:pPr>
            <w:ins w:id="13905" w:author="임 종운" w:date="2022-05-17T11:40:00Z">
              <w:r>
                <w:t>INSERT INTO attendance VALUES (6799, 38, 2022-06-10);</w:t>
              </w:r>
            </w:ins>
          </w:p>
          <w:p w14:paraId="4B9BA64F" w14:textId="77777777" w:rsidR="00D470AE" w:rsidRDefault="00D470AE" w:rsidP="00D470AE">
            <w:pPr>
              <w:ind w:left="0" w:hanging="2"/>
              <w:rPr>
                <w:ins w:id="13906" w:author="임 종운" w:date="2022-05-17T11:40:00Z"/>
              </w:rPr>
            </w:pPr>
            <w:ins w:id="13907" w:author="임 종운" w:date="2022-05-17T11:40:00Z">
              <w:r>
                <w:t>INSERT INTO attendance VALUES (6800, 39, 2022-06-10);</w:t>
              </w:r>
            </w:ins>
          </w:p>
          <w:p w14:paraId="2D47F22D" w14:textId="77777777" w:rsidR="00D470AE" w:rsidRDefault="00D470AE" w:rsidP="00D470AE">
            <w:pPr>
              <w:ind w:left="0" w:hanging="2"/>
              <w:rPr>
                <w:ins w:id="13908" w:author="임 종운" w:date="2022-05-17T11:40:00Z"/>
              </w:rPr>
            </w:pPr>
            <w:ins w:id="13909" w:author="임 종운" w:date="2022-05-17T11:40:00Z">
              <w:r>
                <w:t>INSERT INTO attendance VALUES (6801, 40, 2022-06-10);</w:t>
              </w:r>
            </w:ins>
          </w:p>
          <w:p w14:paraId="3C227B25" w14:textId="77777777" w:rsidR="00D470AE" w:rsidRDefault="00D470AE" w:rsidP="00D470AE">
            <w:pPr>
              <w:ind w:left="0" w:hanging="2"/>
              <w:rPr>
                <w:ins w:id="13910" w:author="임 종운" w:date="2022-05-17T11:40:00Z"/>
              </w:rPr>
            </w:pPr>
            <w:ins w:id="13911" w:author="임 종운" w:date="2022-05-17T11:40:00Z">
              <w:r>
                <w:t>INSERT INTO attendance VALUES (6802, 41, 2022-06-10);</w:t>
              </w:r>
            </w:ins>
          </w:p>
          <w:p w14:paraId="11DB0945" w14:textId="77777777" w:rsidR="00D470AE" w:rsidRDefault="00D470AE" w:rsidP="00D470AE">
            <w:pPr>
              <w:ind w:left="0" w:hanging="2"/>
              <w:rPr>
                <w:ins w:id="13912" w:author="임 종운" w:date="2022-05-17T11:40:00Z"/>
              </w:rPr>
            </w:pPr>
            <w:ins w:id="13913" w:author="임 종운" w:date="2022-05-17T11:40:00Z">
              <w:r>
                <w:t>INSERT INTO attendance VALUES (6803, 42, 2022-06-10);</w:t>
              </w:r>
            </w:ins>
          </w:p>
          <w:p w14:paraId="1AFF52D7" w14:textId="77777777" w:rsidR="00D470AE" w:rsidRDefault="00D470AE" w:rsidP="00D470AE">
            <w:pPr>
              <w:ind w:left="0" w:hanging="2"/>
              <w:rPr>
                <w:ins w:id="13914" w:author="임 종운" w:date="2022-05-17T11:40:00Z"/>
              </w:rPr>
            </w:pPr>
            <w:ins w:id="13915" w:author="임 종운" w:date="2022-05-17T11:40:00Z">
              <w:r>
                <w:t>INSERT INTO attendance VALUES (6804, 43, 2022-06-10);</w:t>
              </w:r>
            </w:ins>
          </w:p>
          <w:p w14:paraId="5019D37A" w14:textId="77777777" w:rsidR="00D470AE" w:rsidRDefault="00D470AE" w:rsidP="00D470AE">
            <w:pPr>
              <w:ind w:left="0" w:hanging="2"/>
              <w:rPr>
                <w:ins w:id="13916" w:author="임 종운" w:date="2022-05-17T11:40:00Z"/>
              </w:rPr>
            </w:pPr>
            <w:ins w:id="13917" w:author="임 종운" w:date="2022-05-17T11:40:00Z">
              <w:r>
                <w:t>INSERT INTO attendance VALUES (6805, 44, 2022-06-10);</w:t>
              </w:r>
            </w:ins>
          </w:p>
          <w:p w14:paraId="09D2D334" w14:textId="77777777" w:rsidR="00D470AE" w:rsidRDefault="00D470AE" w:rsidP="00D470AE">
            <w:pPr>
              <w:ind w:left="0" w:hanging="2"/>
              <w:rPr>
                <w:ins w:id="13918" w:author="임 종운" w:date="2022-05-17T11:40:00Z"/>
              </w:rPr>
            </w:pPr>
            <w:ins w:id="13919" w:author="임 종운" w:date="2022-05-17T11:40:00Z">
              <w:r>
                <w:t>INSERT INTO attendance VALUES (6806, 45, 2022-06-10);</w:t>
              </w:r>
            </w:ins>
          </w:p>
          <w:p w14:paraId="77FD2A3C" w14:textId="77777777" w:rsidR="00D470AE" w:rsidRDefault="00D470AE" w:rsidP="00D470AE">
            <w:pPr>
              <w:ind w:left="0" w:hanging="2"/>
              <w:rPr>
                <w:ins w:id="13920" w:author="임 종운" w:date="2022-05-17T11:40:00Z"/>
              </w:rPr>
            </w:pPr>
            <w:ins w:id="13921" w:author="임 종운" w:date="2022-05-17T11:40:00Z">
              <w:r>
                <w:t>INSERT INTO attendance VALUES (6807, 46, 2022-06-10);</w:t>
              </w:r>
            </w:ins>
          </w:p>
          <w:p w14:paraId="464A306A" w14:textId="77777777" w:rsidR="00D470AE" w:rsidRDefault="00D470AE" w:rsidP="00D470AE">
            <w:pPr>
              <w:ind w:left="0" w:hanging="2"/>
              <w:rPr>
                <w:ins w:id="13922" w:author="임 종운" w:date="2022-05-17T11:40:00Z"/>
              </w:rPr>
            </w:pPr>
            <w:ins w:id="13923" w:author="임 종운" w:date="2022-05-17T11:40:00Z">
              <w:r>
                <w:t>INSERT INTO attendance VALUES (6808, 47, 2022-06-10);</w:t>
              </w:r>
            </w:ins>
          </w:p>
          <w:p w14:paraId="27302CA6" w14:textId="77777777" w:rsidR="00D470AE" w:rsidRDefault="00D470AE" w:rsidP="00D470AE">
            <w:pPr>
              <w:ind w:left="0" w:hanging="2"/>
              <w:rPr>
                <w:ins w:id="13924" w:author="임 종운" w:date="2022-05-17T11:40:00Z"/>
              </w:rPr>
            </w:pPr>
            <w:ins w:id="13925" w:author="임 종운" w:date="2022-05-17T11:40:00Z">
              <w:r>
                <w:t>INSERT INTO attendance VALUES (6809, 48, 2022-06-10);</w:t>
              </w:r>
            </w:ins>
          </w:p>
          <w:p w14:paraId="7E2DA37C" w14:textId="77777777" w:rsidR="00D470AE" w:rsidRDefault="00D470AE" w:rsidP="00D470AE">
            <w:pPr>
              <w:ind w:left="0" w:hanging="2"/>
              <w:rPr>
                <w:ins w:id="13926" w:author="임 종운" w:date="2022-05-17T11:40:00Z"/>
              </w:rPr>
            </w:pPr>
            <w:ins w:id="13927" w:author="임 종운" w:date="2022-05-17T11:40:00Z">
              <w:r>
                <w:t>INSERT INTO attendance VALUES (6810, 49, 2022-06-10);</w:t>
              </w:r>
            </w:ins>
          </w:p>
          <w:p w14:paraId="37E5BB51" w14:textId="77777777" w:rsidR="00D470AE" w:rsidRDefault="00D470AE" w:rsidP="00D470AE">
            <w:pPr>
              <w:ind w:left="0" w:hanging="2"/>
              <w:rPr>
                <w:ins w:id="13928" w:author="임 종운" w:date="2022-05-17T11:40:00Z"/>
              </w:rPr>
            </w:pPr>
            <w:ins w:id="13929" w:author="임 종운" w:date="2022-05-17T11:40:00Z">
              <w:r>
                <w:t>INSERT INTO attendance VALUES (6811, 50, 2022-06-10);</w:t>
              </w:r>
            </w:ins>
          </w:p>
          <w:p w14:paraId="034FE23A" w14:textId="77777777" w:rsidR="00D470AE" w:rsidRDefault="00D470AE" w:rsidP="00D470AE">
            <w:pPr>
              <w:ind w:left="0" w:hanging="2"/>
              <w:rPr>
                <w:ins w:id="13930" w:author="임 종운" w:date="2022-05-17T11:40:00Z"/>
              </w:rPr>
            </w:pPr>
            <w:ins w:id="13931" w:author="임 종운" w:date="2022-05-17T11:40:00Z">
              <w:r>
                <w:t>INSERT INTO attendance VALUES (6812, 51, 2022-06-10);</w:t>
              </w:r>
            </w:ins>
          </w:p>
          <w:p w14:paraId="2AA68FB5" w14:textId="77777777" w:rsidR="00D470AE" w:rsidRDefault="00D470AE" w:rsidP="00D470AE">
            <w:pPr>
              <w:ind w:left="0" w:hanging="2"/>
              <w:rPr>
                <w:ins w:id="13932" w:author="임 종운" w:date="2022-05-17T11:40:00Z"/>
              </w:rPr>
            </w:pPr>
            <w:ins w:id="13933" w:author="임 종운" w:date="2022-05-17T11:40:00Z">
              <w:r>
                <w:t>INSERT INTO attendance VALUES (6813, 52, 2022-06-10);</w:t>
              </w:r>
            </w:ins>
          </w:p>
          <w:p w14:paraId="52E3D4EB" w14:textId="77777777" w:rsidR="00D470AE" w:rsidRDefault="00D470AE" w:rsidP="00D470AE">
            <w:pPr>
              <w:ind w:left="0" w:hanging="2"/>
              <w:rPr>
                <w:ins w:id="13934" w:author="임 종운" w:date="2022-05-17T11:40:00Z"/>
              </w:rPr>
            </w:pPr>
            <w:ins w:id="13935" w:author="임 종운" w:date="2022-05-17T11:40:00Z">
              <w:r>
                <w:t>INSERT INTO attendance VALUES (6814, 53, 2022-06-10);</w:t>
              </w:r>
            </w:ins>
          </w:p>
          <w:p w14:paraId="096C14C4" w14:textId="77777777" w:rsidR="00D470AE" w:rsidRDefault="00D470AE" w:rsidP="00D470AE">
            <w:pPr>
              <w:ind w:left="0" w:hanging="2"/>
              <w:rPr>
                <w:ins w:id="13936" w:author="임 종운" w:date="2022-05-17T11:40:00Z"/>
              </w:rPr>
            </w:pPr>
            <w:ins w:id="13937" w:author="임 종운" w:date="2022-05-17T11:40:00Z">
              <w:r>
                <w:t>INSERT INTO attendance VALUES (6815, 54, 2022-06-10);</w:t>
              </w:r>
            </w:ins>
          </w:p>
          <w:p w14:paraId="12654B11" w14:textId="77777777" w:rsidR="00D470AE" w:rsidRDefault="00D470AE" w:rsidP="00D470AE">
            <w:pPr>
              <w:ind w:left="0" w:hanging="2"/>
              <w:rPr>
                <w:ins w:id="13938" w:author="임 종운" w:date="2022-05-17T11:40:00Z"/>
              </w:rPr>
            </w:pPr>
            <w:ins w:id="13939" w:author="임 종운" w:date="2022-05-17T11:40:00Z">
              <w:r>
                <w:t>INSERT INTO attendance VALUES (6816, 55, 2022-06-10);</w:t>
              </w:r>
            </w:ins>
          </w:p>
          <w:p w14:paraId="52FD96ED" w14:textId="77777777" w:rsidR="00D470AE" w:rsidRDefault="00D470AE" w:rsidP="00D470AE">
            <w:pPr>
              <w:ind w:left="0" w:hanging="2"/>
              <w:rPr>
                <w:ins w:id="13940" w:author="임 종운" w:date="2022-05-17T11:40:00Z"/>
              </w:rPr>
            </w:pPr>
            <w:ins w:id="13941" w:author="임 종운" w:date="2022-05-17T11:40:00Z">
              <w:r>
                <w:t>INSERT INTO attendance VALUES (6817, 27, 2022-06-11);</w:t>
              </w:r>
            </w:ins>
          </w:p>
          <w:p w14:paraId="6593F470" w14:textId="77777777" w:rsidR="00D470AE" w:rsidRDefault="00D470AE" w:rsidP="00D470AE">
            <w:pPr>
              <w:ind w:left="0" w:hanging="2"/>
              <w:rPr>
                <w:ins w:id="13942" w:author="임 종운" w:date="2022-05-17T11:40:00Z"/>
              </w:rPr>
            </w:pPr>
            <w:ins w:id="13943" w:author="임 종운" w:date="2022-05-17T11:40:00Z">
              <w:r>
                <w:t>INSERT INTO attendance VALUES (6818, 28, 2022-06-11);</w:t>
              </w:r>
            </w:ins>
          </w:p>
          <w:p w14:paraId="78154D91" w14:textId="77777777" w:rsidR="00D470AE" w:rsidRDefault="00D470AE" w:rsidP="00D470AE">
            <w:pPr>
              <w:ind w:left="0" w:hanging="2"/>
              <w:rPr>
                <w:ins w:id="13944" w:author="임 종운" w:date="2022-05-17T11:40:00Z"/>
              </w:rPr>
            </w:pPr>
            <w:ins w:id="13945" w:author="임 종운" w:date="2022-05-17T11:40:00Z">
              <w:r>
                <w:t>INSERT INTO attendance VALUES (6819, 29, 2022-06-11);</w:t>
              </w:r>
            </w:ins>
          </w:p>
          <w:p w14:paraId="644DAE8E" w14:textId="77777777" w:rsidR="00D470AE" w:rsidRDefault="00D470AE" w:rsidP="00D470AE">
            <w:pPr>
              <w:ind w:left="0" w:hanging="2"/>
              <w:rPr>
                <w:ins w:id="13946" w:author="임 종운" w:date="2022-05-17T11:40:00Z"/>
              </w:rPr>
            </w:pPr>
            <w:ins w:id="13947" w:author="임 종운" w:date="2022-05-17T11:40:00Z">
              <w:r>
                <w:lastRenderedPageBreak/>
                <w:t>INSERT INTO attendance VALUES (6820, 30, 2022-06-11);</w:t>
              </w:r>
            </w:ins>
          </w:p>
          <w:p w14:paraId="132E7998" w14:textId="77777777" w:rsidR="00D470AE" w:rsidRDefault="00D470AE" w:rsidP="00D470AE">
            <w:pPr>
              <w:ind w:left="0" w:hanging="2"/>
              <w:rPr>
                <w:ins w:id="13948" w:author="임 종운" w:date="2022-05-17T11:40:00Z"/>
              </w:rPr>
            </w:pPr>
            <w:ins w:id="13949" w:author="임 종운" w:date="2022-05-17T11:40:00Z">
              <w:r>
                <w:t>INSERT INTO attendance VALUES (6821, 31, 2022-06-11);</w:t>
              </w:r>
            </w:ins>
          </w:p>
          <w:p w14:paraId="78FB874B" w14:textId="77777777" w:rsidR="00D470AE" w:rsidRDefault="00D470AE" w:rsidP="00D470AE">
            <w:pPr>
              <w:ind w:left="0" w:hanging="2"/>
              <w:rPr>
                <w:ins w:id="13950" w:author="임 종운" w:date="2022-05-17T11:40:00Z"/>
              </w:rPr>
            </w:pPr>
            <w:ins w:id="13951" w:author="임 종운" w:date="2022-05-17T11:40:00Z">
              <w:r>
                <w:t>INSERT INTO attendance VALUES (6822, 32, 2022-06-11);</w:t>
              </w:r>
            </w:ins>
          </w:p>
          <w:p w14:paraId="64824899" w14:textId="77777777" w:rsidR="00D470AE" w:rsidRDefault="00D470AE" w:rsidP="00D470AE">
            <w:pPr>
              <w:ind w:left="0" w:hanging="2"/>
              <w:rPr>
                <w:ins w:id="13952" w:author="임 종운" w:date="2022-05-17T11:40:00Z"/>
              </w:rPr>
            </w:pPr>
            <w:ins w:id="13953" w:author="임 종운" w:date="2022-05-17T11:40:00Z">
              <w:r>
                <w:t>INSERT INTO attendance VALUES (6823, 33, 2022-06-11);</w:t>
              </w:r>
            </w:ins>
          </w:p>
          <w:p w14:paraId="7527F543" w14:textId="77777777" w:rsidR="00D470AE" w:rsidRDefault="00D470AE" w:rsidP="00D470AE">
            <w:pPr>
              <w:ind w:left="0" w:hanging="2"/>
              <w:rPr>
                <w:ins w:id="13954" w:author="임 종운" w:date="2022-05-17T11:40:00Z"/>
              </w:rPr>
            </w:pPr>
            <w:ins w:id="13955" w:author="임 종운" w:date="2022-05-17T11:40:00Z">
              <w:r>
                <w:t>INSERT INTO attendance VALUES (6824, 34, 2022-06-11);</w:t>
              </w:r>
            </w:ins>
          </w:p>
          <w:p w14:paraId="18F909D2" w14:textId="77777777" w:rsidR="00D470AE" w:rsidRDefault="00D470AE" w:rsidP="00D470AE">
            <w:pPr>
              <w:ind w:left="0" w:hanging="2"/>
              <w:rPr>
                <w:ins w:id="13956" w:author="임 종운" w:date="2022-05-17T11:40:00Z"/>
              </w:rPr>
            </w:pPr>
            <w:ins w:id="13957" w:author="임 종운" w:date="2022-05-17T11:40:00Z">
              <w:r>
                <w:t>INSERT INTO attendance VALUES (6825, 35, 2022-06-11);</w:t>
              </w:r>
            </w:ins>
          </w:p>
          <w:p w14:paraId="24FA8825" w14:textId="77777777" w:rsidR="00D470AE" w:rsidRDefault="00D470AE" w:rsidP="00D470AE">
            <w:pPr>
              <w:ind w:left="0" w:hanging="2"/>
              <w:rPr>
                <w:ins w:id="13958" w:author="임 종운" w:date="2022-05-17T11:40:00Z"/>
              </w:rPr>
            </w:pPr>
            <w:ins w:id="13959" w:author="임 종운" w:date="2022-05-17T11:40:00Z">
              <w:r>
                <w:t>INSERT INTO attendance VALUES (6826, 36, 2022-06-11);</w:t>
              </w:r>
            </w:ins>
          </w:p>
          <w:p w14:paraId="3A45B887" w14:textId="77777777" w:rsidR="00D470AE" w:rsidRDefault="00D470AE" w:rsidP="00D470AE">
            <w:pPr>
              <w:ind w:left="0" w:hanging="2"/>
              <w:rPr>
                <w:ins w:id="13960" w:author="임 종운" w:date="2022-05-17T11:40:00Z"/>
              </w:rPr>
            </w:pPr>
            <w:ins w:id="13961" w:author="임 종운" w:date="2022-05-17T11:40:00Z">
              <w:r>
                <w:t>INSERT INTO attendance VALUES (6827, 37, 2022-06-11);</w:t>
              </w:r>
            </w:ins>
          </w:p>
          <w:p w14:paraId="1FC4D8A7" w14:textId="77777777" w:rsidR="00D470AE" w:rsidRDefault="00D470AE" w:rsidP="00D470AE">
            <w:pPr>
              <w:ind w:left="0" w:hanging="2"/>
              <w:rPr>
                <w:ins w:id="13962" w:author="임 종운" w:date="2022-05-17T11:40:00Z"/>
              </w:rPr>
            </w:pPr>
            <w:ins w:id="13963" w:author="임 종운" w:date="2022-05-17T11:40:00Z">
              <w:r>
                <w:t>INSERT INTO attendance VALUES (6828, 38, 2022-06-11);</w:t>
              </w:r>
            </w:ins>
          </w:p>
          <w:p w14:paraId="5DB84EB1" w14:textId="77777777" w:rsidR="00D470AE" w:rsidRDefault="00D470AE" w:rsidP="00D470AE">
            <w:pPr>
              <w:ind w:left="0" w:hanging="2"/>
              <w:rPr>
                <w:ins w:id="13964" w:author="임 종운" w:date="2022-05-17T11:40:00Z"/>
              </w:rPr>
            </w:pPr>
            <w:ins w:id="13965" w:author="임 종운" w:date="2022-05-17T11:40:00Z">
              <w:r>
                <w:t>INSERT INTO attendance VALUES (6829, 39, 2022-06-11);</w:t>
              </w:r>
            </w:ins>
          </w:p>
          <w:p w14:paraId="02AFB5D8" w14:textId="77777777" w:rsidR="00D470AE" w:rsidRDefault="00D470AE" w:rsidP="00D470AE">
            <w:pPr>
              <w:ind w:left="0" w:hanging="2"/>
              <w:rPr>
                <w:ins w:id="13966" w:author="임 종운" w:date="2022-05-17T11:40:00Z"/>
              </w:rPr>
            </w:pPr>
            <w:ins w:id="13967" w:author="임 종운" w:date="2022-05-17T11:40:00Z">
              <w:r>
                <w:t>INSERT INTO attendance VALUES (6830, 40, 2022-06-11);</w:t>
              </w:r>
            </w:ins>
          </w:p>
          <w:p w14:paraId="29DFD545" w14:textId="77777777" w:rsidR="00D470AE" w:rsidRDefault="00D470AE" w:rsidP="00D470AE">
            <w:pPr>
              <w:ind w:left="0" w:hanging="2"/>
              <w:rPr>
                <w:ins w:id="13968" w:author="임 종운" w:date="2022-05-17T11:40:00Z"/>
              </w:rPr>
            </w:pPr>
            <w:ins w:id="13969" w:author="임 종운" w:date="2022-05-17T11:40:00Z">
              <w:r>
                <w:t>INSERT INTO attendance VALUES (6831, 41, 2022-06-11);</w:t>
              </w:r>
            </w:ins>
          </w:p>
          <w:p w14:paraId="0B057B95" w14:textId="77777777" w:rsidR="00D470AE" w:rsidRDefault="00D470AE" w:rsidP="00D470AE">
            <w:pPr>
              <w:ind w:left="0" w:hanging="2"/>
              <w:rPr>
                <w:ins w:id="13970" w:author="임 종운" w:date="2022-05-17T11:40:00Z"/>
              </w:rPr>
            </w:pPr>
            <w:ins w:id="13971" w:author="임 종운" w:date="2022-05-17T11:40:00Z">
              <w:r>
                <w:t>INSERT INTO attendance VALUES (6832, 42, 2022-06-11);</w:t>
              </w:r>
            </w:ins>
          </w:p>
          <w:p w14:paraId="6C62C07E" w14:textId="77777777" w:rsidR="00D470AE" w:rsidRDefault="00D470AE" w:rsidP="00D470AE">
            <w:pPr>
              <w:ind w:left="0" w:hanging="2"/>
              <w:rPr>
                <w:ins w:id="13972" w:author="임 종운" w:date="2022-05-17T11:40:00Z"/>
              </w:rPr>
            </w:pPr>
            <w:ins w:id="13973" w:author="임 종운" w:date="2022-05-17T11:40:00Z">
              <w:r>
                <w:t>INSERT INTO attendance VALUES (6833, 43, 2022-06-11);</w:t>
              </w:r>
            </w:ins>
          </w:p>
          <w:p w14:paraId="237F98E9" w14:textId="77777777" w:rsidR="00D470AE" w:rsidRDefault="00D470AE" w:rsidP="00D470AE">
            <w:pPr>
              <w:ind w:left="0" w:hanging="2"/>
              <w:rPr>
                <w:ins w:id="13974" w:author="임 종운" w:date="2022-05-17T11:40:00Z"/>
              </w:rPr>
            </w:pPr>
            <w:ins w:id="13975" w:author="임 종운" w:date="2022-05-17T11:40:00Z">
              <w:r>
                <w:t>INSERT INTO attendance VALUES (6834, 44, 2022-06-11);</w:t>
              </w:r>
            </w:ins>
          </w:p>
          <w:p w14:paraId="7119F54A" w14:textId="77777777" w:rsidR="00D470AE" w:rsidRDefault="00D470AE" w:rsidP="00D470AE">
            <w:pPr>
              <w:ind w:left="0" w:hanging="2"/>
              <w:rPr>
                <w:ins w:id="13976" w:author="임 종운" w:date="2022-05-17T11:40:00Z"/>
              </w:rPr>
            </w:pPr>
            <w:ins w:id="13977" w:author="임 종운" w:date="2022-05-17T11:40:00Z">
              <w:r>
                <w:t>INSERT INTO attendance VALUES (6835, 45, 2022-06-11);</w:t>
              </w:r>
            </w:ins>
          </w:p>
          <w:p w14:paraId="0BE3FF23" w14:textId="77777777" w:rsidR="00D470AE" w:rsidRDefault="00D470AE" w:rsidP="00D470AE">
            <w:pPr>
              <w:ind w:left="0" w:hanging="2"/>
              <w:rPr>
                <w:ins w:id="13978" w:author="임 종운" w:date="2022-05-17T11:40:00Z"/>
              </w:rPr>
            </w:pPr>
            <w:ins w:id="13979" w:author="임 종운" w:date="2022-05-17T11:40:00Z">
              <w:r>
                <w:t>INSERT INTO attendance VALUES (6836, 46, 2022-06-11);</w:t>
              </w:r>
            </w:ins>
          </w:p>
          <w:p w14:paraId="44BFA0E1" w14:textId="77777777" w:rsidR="00D470AE" w:rsidRDefault="00D470AE" w:rsidP="00D470AE">
            <w:pPr>
              <w:ind w:left="0" w:hanging="2"/>
              <w:rPr>
                <w:ins w:id="13980" w:author="임 종운" w:date="2022-05-17T11:40:00Z"/>
              </w:rPr>
            </w:pPr>
            <w:ins w:id="13981" w:author="임 종운" w:date="2022-05-17T11:40:00Z">
              <w:r>
                <w:t>INSERT INTO attendance VALUES (6837, 47, 2022-06-11);</w:t>
              </w:r>
            </w:ins>
          </w:p>
          <w:p w14:paraId="068BB64D" w14:textId="77777777" w:rsidR="00D470AE" w:rsidRDefault="00D470AE" w:rsidP="00D470AE">
            <w:pPr>
              <w:ind w:left="0" w:hanging="2"/>
              <w:rPr>
                <w:ins w:id="13982" w:author="임 종운" w:date="2022-05-17T11:40:00Z"/>
              </w:rPr>
            </w:pPr>
            <w:ins w:id="13983" w:author="임 종운" w:date="2022-05-17T11:40:00Z">
              <w:r>
                <w:t>INSERT INTO attendance VALUES (6838, 48, 2022-06-11);</w:t>
              </w:r>
            </w:ins>
          </w:p>
          <w:p w14:paraId="38DD644A" w14:textId="77777777" w:rsidR="00D470AE" w:rsidRDefault="00D470AE" w:rsidP="00D470AE">
            <w:pPr>
              <w:ind w:left="0" w:hanging="2"/>
              <w:rPr>
                <w:ins w:id="13984" w:author="임 종운" w:date="2022-05-17T11:40:00Z"/>
              </w:rPr>
            </w:pPr>
            <w:ins w:id="13985" w:author="임 종운" w:date="2022-05-17T11:40:00Z">
              <w:r>
                <w:t>INSERT INTO attendance VALUES (6839, 49, 2022-06-11);</w:t>
              </w:r>
            </w:ins>
          </w:p>
          <w:p w14:paraId="205D4D31" w14:textId="77777777" w:rsidR="00D470AE" w:rsidRDefault="00D470AE" w:rsidP="00D470AE">
            <w:pPr>
              <w:ind w:left="0" w:hanging="2"/>
              <w:rPr>
                <w:ins w:id="13986" w:author="임 종운" w:date="2022-05-17T11:40:00Z"/>
              </w:rPr>
            </w:pPr>
            <w:ins w:id="13987" w:author="임 종운" w:date="2022-05-17T11:40:00Z">
              <w:r>
                <w:t>INSERT INTO attendance VALUES (6840, 50, 2022-06-11);</w:t>
              </w:r>
            </w:ins>
          </w:p>
          <w:p w14:paraId="36671044" w14:textId="77777777" w:rsidR="00D470AE" w:rsidRDefault="00D470AE" w:rsidP="00D470AE">
            <w:pPr>
              <w:ind w:left="0" w:hanging="2"/>
              <w:rPr>
                <w:ins w:id="13988" w:author="임 종운" w:date="2022-05-17T11:40:00Z"/>
              </w:rPr>
            </w:pPr>
            <w:ins w:id="13989" w:author="임 종운" w:date="2022-05-17T11:40:00Z">
              <w:r>
                <w:t>INSERT INTO attendance VALUES (6841, 51, 2022-06-11);</w:t>
              </w:r>
            </w:ins>
          </w:p>
          <w:p w14:paraId="2AE7D4C6" w14:textId="77777777" w:rsidR="00D470AE" w:rsidRDefault="00D470AE" w:rsidP="00D470AE">
            <w:pPr>
              <w:ind w:left="0" w:hanging="2"/>
              <w:rPr>
                <w:ins w:id="13990" w:author="임 종운" w:date="2022-05-17T11:40:00Z"/>
              </w:rPr>
            </w:pPr>
            <w:ins w:id="13991" w:author="임 종운" w:date="2022-05-17T11:40:00Z">
              <w:r>
                <w:t>INSERT INTO attendance VALUES (6842, 52, 2022-06-11);</w:t>
              </w:r>
            </w:ins>
          </w:p>
          <w:p w14:paraId="1ADA8221" w14:textId="77777777" w:rsidR="00D470AE" w:rsidRDefault="00D470AE" w:rsidP="00D470AE">
            <w:pPr>
              <w:ind w:left="0" w:hanging="2"/>
              <w:rPr>
                <w:ins w:id="13992" w:author="임 종운" w:date="2022-05-17T11:40:00Z"/>
              </w:rPr>
            </w:pPr>
            <w:ins w:id="13993" w:author="임 종운" w:date="2022-05-17T11:40:00Z">
              <w:r>
                <w:t>INSERT INTO attendance VALUES (6843, 53, 2022-06-11);</w:t>
              </w:r>
            </w:ins>
          </w:p>
          <w:p w14:paraId="4BBEE96E" w14:textId="77777777" w:rsidR="00D470AE" w:rsidRDefault="00D470AE" w:rsidP="00D470AE">
            <w:pPr>
              <w:ind w:left="0" w:hanging="2"/>
              <w:rPr>
                <w:ins w:id="13994" w:author="임 종운" w:date="2022-05-17T11:40:00Z"/>
              </w:rPr>
            </w:pPr>
            <w:ins w:id="13995" w:author="임 종운" w:date="2022-05-17T11:40:00Z">
              <w:r>
                <w:t>INSERT INTO attendance VALUES (6844, 54, 2022-06-11);</w:t>
              </w:r>
            </w:ins>
          </w:p>
          <w:p w14:paraId="760DF8B3" w14:textId="77777777" w:rsidR="00D470AE" w:rsidRDefault="00D470AE" w:rsidP="00D470AE">
            <w:pPr>
              <w:ind w:left="0" w:hanging="2"/>
              <w:rPr>
                <w:ins w:id="13996" w:author="임 종운" w:date="2022-05-17T11:40:00Z"/>
              </w:rPr>
            </w:pPr>
            <w:ins w:id="13997" w:author="임 종운" w:date="2022-05-17T11:40:00Z">
              <w:r>
                <w:t>INSERT INTO attendance VALUES (6845, 55, 2022-06-11);</w:t>
              </w:r>
            </w:ins>
          </w:p>
          <w:p w14:paraId="110ADFC5" w14:textId="77777777" w:rsidR="00D470AE" w:rsidRDefault="00D470AE" w:rsidP="00D470AE">
            <w:pPr>
              <w:ind w:left="0" w:hanging="2"/>
              <w:rPr>
                <w:ins w:id="13998" w:author="임 종운" w:date="2022-05-17T11:40:00Z"/>
              </w:rPr>
            </w:pPr>
            <w:ins w:id="13999" w:author="임 종운" w:date="2022-05-17T11:40:00Z">
              <w:r>
                <w:t>INSERT INTO attendance VALUES (6846, 27, 2022-06-12);</w:t>
              </w:r>
            </w:ins>
          </w:p>
          <w:p w14:paraId="69373C0A" w14:textId="77777777" w:rsidR="00D470AE" w:rsidRDefault="00D470AE" w:rsidP="00D470AE">
            <w:pPr>
              <w:ind w:left="0" w:hanging="2"/>
              <w:rPr>
                <w:ins w:id="14000" w:author="임 종운" w:date="2022-05-17T11:40:00Z"/>
              </w:rPr>
            </w:pPr>
            <w:ins w:id="14001" w:author="임 종운" w:date="2022-05-17T11:40:00Z">
              <w:r>
                <w:lastRenderedPageBreak/>
                <w:t>INSERT INTO attendance VALUES (6847, 28, 2022-06-12);</w:t>
              </w:r>
            </w:ins>
          </w:p>
          <w:p w14:paraId="070743AC" w14:textId="77777777" w:rsidR="00D470AE" w:rsidRDefault="00D470AE" w:rsidP="00D470AE">
            <w:pPr>
              <w:ind w:left="0" w:hanging="2"/>
              <w:rPr>
                <w:ins w:id="14002" w:author="임 종운" w:date="2022-05-17T11:40:00Z"/>
              </w:rPr>
            </w:pPr>
            <w:ins w:id="14003" w:author="임 종운" w:date="2022-05-17T11:40:00Z">
              <w:r>
                <w:t>INSERT INTO attendance VALUES (6848, 29, 2022-06-12);</w:t>
              </w:r>
            </w:ins>
          </w:p>
          <w:p w14:paraId="3CBBD083" w14:textId="77777777" w:rsidR="00D470AE" w:rsidRDefault="00D470AE" w:rsidP="00D470AE">
            <w:pPr>
              <w:ind w:left="0" w:hanging="2"/>
              <w:rPr>
                <w:ins w:id="14004" w:author="임 종운" w:date="2022-05-17T11:40:00Z"/>
              </w:rPr>
            </w:pPr>
            <w:ins w:id="14005" w:author="임 종운" w:date="2022-05-17T11:40:00Z">
              <w:r>
                <w:t>INSERT INTO attendance VALUES (6849, 30, 2022-06-12);</w:t>
              </w:r>
            </w:ins>
          </w:p>
          <w:p w14:paraId="0C3AFFD2" w14:textId="77777777" w:rsidR="00D470AE" w:rsidRDefault="00D470AE" w:rsidP="00D470AE">
            <w:pPr>
              <w:ind w:left="0" w:hanging="2"/>
              <w:rPr>
                <w:ins w:id="14006" w:author="임 종운" w:date="2022-05-17T11:40:00Z"/>
              </w:rPr>
            </w:pPr>
            <w:ins w:id="14007" w:author="임 종운" w:date="2022-05-17T11:40:00Z">
              <w:r>
                <w:t>INSERT INTO attendance VALUES (6850, 31, 2022-06-12);</w:t>
              </w:r>
            </w:ins>
          </w:p>
          <w:p w14:paraId="4E74C0AD" w14:textId="77777777" w:rsidR="00D470AE" w:rsidRDefault="00D470AE" w:rsidP="00D470AE">
            <w:pPr>
              <w:ind w:left="0" w:hanging="2"/>
              <w:rPr>
                <w:ins w:id="14008" w:author="임 종운" w:date="2022-05-17T11:40:00Z"/>
              </w:rPr>
            </w:pPr>
            <w:ins w:id="14009" w:author="임 종운" w:date="2022-05-17T11:40:00Z">
              <w:r>
                <w:t>INSERT INTO attendance VALUES (6851, 32, 2022-06-12);</w:t>
              </w:r>
            </w:ins>
          </w:p>
          <w:p w14:paraId="70109F30" w14:textId="77777777" w:rsidR="00D470AE" w:rsidRDefault="00D470AE" w:rsidP="00D470AE">
            <w:pPr>
              <w:ind w:left="0" w:hanging="2"/>
              <w:rPr>
                <w:ins w:id="14010" w:author="임 종운" w:date="2022-05-17T11:40:00Z"/>
              </w:rPr>
            </w:pPr>
            <w:ins w:id="14011" w:author="임 종운" w:date="2022-05-17T11:40:00Z">
              <w:r>
                <w:t>INSERT INTO attendance VALUES (6852, 33, 2022-06-12);</w:t>
              </w:r>
            </w:ins>
          </w:p>
          <w:p w14:paraId="48B7D552" w14:textId="77777777" w:rsidR="00D470AE" w:rsidRDefault="00D470AE" w:rsidP="00D470AE">
            <w:pPr>
              <w:ind w:left="0" w:hanging="2"/>
              <w:rPr>
                <w:ins w:id="14012" w:author="임 종운" w:date="2022-05-17T11:40:00Z"/>
              </w:rPr>
            </w:pPr>
            <w:ins w:id="14013" w:author="임 종운" w:date="2022-05-17T11:40:00Z">
              <w:r>
                <w:t>INSERT INTO attendance VALUES (6853, 34, 2022-06-12);</w:t>
              </w:r>
            </w:ins>
          </w:p>
          <w:p w14:paraId="4F7F7F62" w14:textId="77777777" w:rsidR="00D470AE" w:rsidRDefault="00D470AE" w:rsidP="00D470AE">
            <w:pPr>
              <w:ind w:left="0" w:hanging="2"/>
              <w:rPr>
                <w:ins w:id="14014" w:author="임 종운" w:date="2022-05-17T11:40:00Z"/>
              </w:rPr>
            </w:pPr>
            <w:ins w:id="14015" w:author="임 종운" w:date="2022-05-17T11:40:00Z">
              <w:r>
                <w:t>INSERT INTO attendance VALUES (6854, 35, 2022-06-12);</w:t>
              </w:r>
            </w:ins>
          </w:p>
          <w:p w14:paraId="6946AF36" w14:textId="77777777" w:rsidR="00D470AE" w:rsidRDefault="00D470AE" w:rsidP="00D470AE">
            <w:pPr>
              <w:ind w:left="0" w:hanging="2"/>
              <w:rPr>
                <w:ins w:id="14016" w:author="임 종운" w:date="2022-05-17T11:40:00Z"/>
              </w:rPr>
            </w:pPr>
            <w:ins w:id="14017" w:author="임 종운" w:date="2022-05-17T11:40:00Z">
              <w:r>
                <w:t>INSERT INTO attendance VALUES (6855, 36, 2022-06-12);</w:t>
              </w:r>
            </w:ins>
          </w:p>
          <w:p w14:paraId="57BC97F0" w14:textId="77777777" w:rsidR="00D470AE" w:rsidRDefault="00D470AE" w:rsidP="00D470AE">
            <w:pPr>
              <w:ind w:left="0" w:hanging="2"/>
              <w:rPr>
                <w:ins w:id="14018" w:author="임 종운" w:date="2022-05-17T11:40:00Z"/>
              </w:rPr>
            </w:pPr>
            <w:ins w:id="14019" w:author="임 종운" w:date="2022-05-17T11:40:00Z">
              <w:r>
                <w:t>INSERT INTO attendance VALUES (6856, 37, 2022-06-12);</w:t>
              </w:r>
            </w:ins>
          </w:p>
          <w:p w14:paraId="791DAC8C" w14:textId="77777777" w:rsidR="00D470AE" w:rsidRDefault="00D470AE" w:rsidP="00D470AE">
            <w:pPr>
              <w:ind w:left="0" w:hanging="2"/>
              <w:rPr>
                <w:ins w:id="14020" w:author="임 종운" w:date="2022-05-17T11:40:00Z"/>
              </w:rPr>
            </w:pPr>
            <w:ins w:id="14021" w:author="임 종운" w:date="2022-05-17T11:40:00Z">
              <w:r>
                <w:t>INSERT INTO attendance VALUES (6857, 38, 2022-06-12);</w:t>
              </w:r>
            </w:ins>
          </w:p>
          <w:p w14:paraId="02717950" w14:textId="77777777" w:rsidR="00D470AE" w:rsidRDefault="00D470AE" w:rsidP="00D470AE">
            <w:pPr>
              <w:ind w:left="0" w:hanging="2"/>
              <w:rPr>
                <w:ins w:id="14022" w:author="임 종운" w:date="2022-05-17T11:40:00Z"/>
              </w:rPr>
            </w:pPr>
            <w:ins w:id="14023" w:author="임 종운" w:date="2022-05-17T11:40:00Z">
              <w:r>
                <w:t>INSERT INTO attendance VALUES (6858, 39, 2022-06-12);</w:t>
              </w:r>
            </w:ins>
          </w:p>
          <w:p w14:paraId="5647AEAE" w14:textId="77777777" w:rsidR="00D470AE" w:rsidRDefault="00D470AE" w:rsidP="00D470AE">
            <w:pPr>
              <w:ind w:left="0" w:hanging="2"/>
              <w:rPr>
                <w:ins w:id="14024" w:author="임 종운" w:date="2022-05-17T11:40:00Z"/>
              </w:rPr>
            </w:pPr>
            <w:ins w:id="14025" w:author="임 종운" w:date="2022-05-17T11:40:00Z">
              <w:r>
                <w:t>INSERT INTO attendance VALUES (6859, 40, 2022-06-12);</w:t>
              </w:r>
            </w:ins>
          </w:p>
          <w:p w14:paraId="17052108" w14:textId="77777777" w:rsidR="00D470AE" w:rsidRDefault="00D470AE" w:rsidP="00D470AE">
            <w:pPr>
              <w:ind w:left="0" w:hanging="2"/>
              <w:rPr>
                <w:ins w:id="14026" w:author="임 종운" w:date="2022-05-17T11:40:00Z"/>
              </w:rPr>
            </w:pPr>
            <w:ins w:id="14027" w:author="임 종운" w:date="2022-05-17T11:40:00Z">
              <w:r>
                <w:t>INSERT INTO attendance VALUES (6860, 41, 2022-06-12);</w:t>
              </w:r>
            </w:ins>
          </w:p>
          <w:p w14:paraId="3AD0F5E4" w14:textId="77777777" w:rsidR="00D470AE" w:rsidRDefault="00D470AE" w:rsidP="00D470AE">
            <w:pPr>
              <w:ind w:left="0" w:hanging="2"/>
              <w:rPr>
                <w:ins w:id="14028" w:author="임 종운" w:date="2022-05-17T11:40:00Z"/>
              </w:rPr>
            </w:pPr>
            <w:ins w:id="14029" w:author="임 종운" w:date="2022-05-17T11:40:00Z">
              <w:r>
                <w:t>INSERT INTO attendance VALUES (6861, 42, 2022-06-12);</w:t>
              </w:r>
            </w:ins>
          </w:p>
          <w:p w14:paraId="7D75F854" w14:textId="77777777" w:rsidR="00D470AE" w:rsidRDefault="00D470AE" w:rsidP="00D470AE">
            <w:pPr>
              <w:ind w:left="0" w:hanging="2"/>
              <w:rPr>
                <w:ins w:id="14030" w:author="임 종운" w:date="2022-05-17T11:40:00Z"/>
              </w:rPr>
            </w:pPr>
            <w:ins w:id="14031" w:author="임 종운" w:date="2022-05-17T11:40:00Z">
              <w:r>
                <w:t>INSERT INTO attendance VALUES (6862, 43, 2022-06-12);</w:t>
              </w:r>
            </w:ins>
          </w:p>
          <w:p w14:paraId="31C499D0" w14:textId="77777777" w:rsidR="00D470AE" w:rsidRDefault="00D470AE" w:rsidP="00D470AE">
            <w:pPr>
              <w:ind w:left="0" w:hanging="2"/>
              <w:rPr>
                <w:ins w:id="14032" w:author="임 종운" w:date="2022-05-17T11:40:00Z"/>
              </w:rPr>
            </w:pPr>
            <w:ins w:id="14033" w:author="임 종운" w:date="2022-05-17T11:40:00Z">
              <w:r>
                <w:t>INSERT INTO attendance VALUES (6863, 44, 2022-06-12);</w:t>
              </w:r>
            </w:ins>
          </w:p>
          <w:p w14:paraId="5E4D9E99" w14:textId="77777777" w:rsidR="00D470AE" w:rsidRDefault="00D470AE" w:rsidP="00D470AE">
            <w:pPr>
              <w:ind w:left="0" w:hanging="2"/>
              <w:rPr>
                <w:ins w:id="14034" w:author="임 종운" w:date="2022-05-17T11:40:00Z"/>
              </w:rPr>
            </w:pPr>
            <w:ins w:id="14035" w:author="임 종운" w:date="2022-05-17T11:40:00Z">
              <w:r>
                <w:t>INSERT INTO attendance VALUES (6864, 45, 2022-06-12);</w:t>
              </w:r>
            </w:ins>
          </w:p>
          <w:p w14:paraId="62CA2BD9" w14:textId="77777777" w:rsidR="00D470AE" w:rsidRDefault="00D470AE" w:rsidP="00D470AE">
            <w:pPr>
              <w:ind w:left="0" w:hanging="2"/>
              <w:rPr>
                <w:ins w:id="14036" w:author="임 종운" w:date="2022-05-17T11:40:00Z"/>
              </w:rPr>
            </w:pPr>
            <w:ins w:id="14037" w:author="임 종운" w:date="2022-05-17T11:40:00Z">
              <w:r>
                <w:t>INSERT INTO attendance VALUES (6865, 46, 2022-06-12);</w:t>
              </w:r>
            </w:ins>
          </w:p>
          <w:p w14:paraId="0100FCA0" w14:textId="77777777" w:rsidR="00D470AE" w:rsidRDefault="00D470AE" w:rsidP="00D470AE">
            <w:pPr>
              <w:ind w:left="0" w:hanging="2"/>
              <w:rPr>
                <w:ins w:id="14038" w:author="임 종운" w:date="2022-05-17T11:40:00Z"/>
              </w:rPr>
            </w:pPr>
            <w:ins w:id="14039" w:author="임 종운" w:date="2022-05-17T11:40:00Z">
              <w:r>
                <w:t>INSERT INTO attendance VALUES (6866, 47, 2022-06-12);</w:t>
              </w:r>
            </w:ins>
          </w:p>
          <w:p w14:paraId="1DE842F8" w14:textId="77777777" w:rsidR="00D470AE" w:rsidRDefault="00D470AE" w:rsidP="00D470AE">
            <w:pPr>
              <w:ind w:left="0" w:hanging="2"/>
              <w:rPr>
                <w:ins w:id="14040" w:author="임 종운" w:date="2022-05-17T11:40:00Z"/>
              </w:rPr>
            </w:pPr>
            <w:ins w:id="14041" w:author="임 종운" w:date="2022-05-17T11:40:00Z">
              <w:r>
                <w:t>INSERT INTO attendance VALUES (6867, 48, 2022-06-12);</w:t>
              </w:r>
            </w:ins>
          </w:p>
          <w:p w14:paraId="725DEA73" w14:textId="77777777" w:rsidR="00D470AE" w:rsidRDefault="00D470AE" w:rsidP="00D470AE">
            <w:pPr>
              <w:ind w:left="0" w:hanging="2"/>
              <w:rPr>
                <w:ins w:id="14042" w:author="임 종운" w:date="2022-05-17T11:40:00Z"/>
              </w:rPr>
            </w:pPr>
            <w:ins w:id="14043" w:author="임 종운" w:date="2022-05-17T11:40:00Z">
              <w:r>
                <w:t>INSERT INTO attendance VALUES (6868, 49, 2022-06-12);</w:t>
              </w:r>
            </w:ins>
          </w:p>
          <w:p w14:paraId="17F838A0" w14:textId="77777777" w:rsidR="00D470AE" w:rsidRDefault="00D470AE" w:rsidP="00D470AE">
            <w:pPr>
              <w:ind w:left="0" w:hanging="2"/>
              <w:rPr>
                <w:ins w:id="14044" w:author="임 종운" w:date="2022-05-17T11:40:00Z"/>
              </w:rPr>
            </w:pPr>
            <w:ins w:id="14045" w:author="임 종운" w:date="2022-05-17T11:40:00Z">
              <w:r>
                <w:t>INSERT INTO attendance VALUES (6869, 50, 2022-06-12);</w:t>
              </w:r>
            </w:ins>
          </w:p>
          <w:p w14:paraId="28A11124" w14:textId="77777777" w:rsidR="00D470AE" w:rsidRDefault="00D470AE" w:rsidP="00D470AE">
            <w:pPr>
              <w:ind w:left="0" w:hanging="2"/>
              <w:rPr>
                <w:ins w:id="14046" w:author="임 종운" w:date="2022-05-17T11:40:00Z"/>
              </w:rPr>
            </w:pPr>
            <w:ins w:id="14047" w:author="임 종운" w:date="2022-05-17T11:40:00Z">
              <w:r>
                <w:t>INSERT INTO attendance VALUES (6870, 51, 2022-06-12);</w:t>
              </w:r>
            </w:ins>
          </w:p>
          <w:p w14:paraId="461B62B3" w14:textId="77777777" w:rsidR="00D470AE" w:rsidRDefault="00D470AE" w:rsidP="00D470AE">
            <w:pPr>
              <w:ind w:left="0" w:hanging="2"/>
              <w:rPr>
                <w:ins w:id="14048" w:author="임 종운" w:date="2022-05-17T11:40:00Z"/>
              </w:rPr>
            </w:pPr>
            <w:ins w:id="14049" w:author="임 종운" w:date="2022-05-17T11:40:00Z">
              <w:r>
                <w:t>INSERT INTO attendance VALUES (6871, 52, 2022-06-12);</w:t>
              </w:r>
            </w:ins>
          </w:p>
          <w:p w14:paraId="23A657F4" w14:textId="77777777" w:rsidR="00D470AE" w:rsidRDefault="00D470AE" w:rsidP="00D470AE">
            <w:pPr>
              <w:ind w:left="0" w:hanging="2"/>
              <w:rPr>
                <w:ins w:id="14050" w:author="임 종운" w:date="2022-05-17T11:40:00Z"/>
              </w:rPr>
            </w:pPr>
            <w:ins w:id="14051" w:author="임 종운" w:date="2022-05-17T11:40:00Z">
              <w:r>
                <w:t>INSERT INTO attendance VALUES (6872, 53, 2022-06-12);</w:t>
              </w:r>
            </w:ins>
          </w:p>
          <w:p w14:paraId="3F88E6D6" w14:textId="77777777" w:rsidR="00D470AE" w:rsidRDefault="00D470AE" w:rsidP="00D470AE">
            <w:pPr>
              <w:ind w:left="0" w:hanging="2"/>
              <w:rPr>
                <w:ins w:id="14052" w:author="임 종운" w:date="2022-05-17T11:40:00Z"/>
              </w:rPr>
            </w:pPr>
            <w:ins w:id="14053" w:author="임 종운" w:date="2022-05-17T11:40:00Z">
              <w:r>
                <w:t>INSERT INTO attendance VALUES (6873, 54, 2022-06-12);</w:t>
              </w:r>
            </w:ins>
          </w:p>
          <w:p w14:paraId="020C6641" w14:textId="77777777" w:rsidR="00D470AE" w:rsidRDefault="00D470AE" w:rsidP="00D470AE">
            <w:pPr>
              <w:ind w:left="0" w:hanging="2"/>
              <w:rPr>
                <w:ins w:id="14054" w:author="임 종운" w:date="2022-05-17T11:40:00Z"/>
              </w:rPr>
            </w:pPr>
            <w:ins w:id="14055" w:author="임 종운" w:date="2022-05-17T11:40:00Z">
              <w:r>
                <w:lastRenderedPageBreak/>
                <w:t>INSERT INTO attendance VALUES (6874, 55, 2022-06-12);</w:t>
              </w:r>
            </w:ins>
          </w:p>
          <w:p w14:paraId="30BB7C2B" w14:textId="77777777" w:rsidR="00D470AE" w:rsidRDefault="00D470AE" w:rsidP="00D470AE">
            <w:pPr>
              <w:ind w:left="0" w:hanging="2"/>
              <w:rPr>
                <w:ins w:id="14056" w:author="임 종운" w:date="2022-05-17T11:40:00Z"/>
              </w:rPr>
            </w:pPr>
            <w:ins w:id="14057" w:author="임 종운" w:date="2022-05-17T11:40:00Z">
              <w:r>
                <w:t>INSERT INTO attendance VALUES (6875, 27, 2022-06-13);</w:t>
              </w:r>
            </w:ins>
          </w:p>
          <w:p w14:paraId="23974C13" w14:textId="77777777" w:rsidR="00D470AE" w:rsidRDefault="00D470AE" w:rsidP="00D470AE">
            <w:pPr>
              <w:ind w:left="0" w:hanging="2"/>
              <w:rPr>
                <w:ins w:id="14058" w:author="임 종운" w:date="2022-05-17T11:40:00Z"/>
              </w:rPr>
            </w:pPr>
            <w:ins w:id="14059" w:author="임 종운" w:date="2022-05-17T11:40:00Z">
              <w:r>
                <w:t>INSERT INTO attendance VALUES (6876, 28, 2022-06-13);</w:t>
              </w:r>
            </w:ins>
          </w:p>
          <w:p w14:paraId="7E4E4632" w14:textId="77777777" w:rsidR="00D470AE" w:rsidRDefault="00D470AE" w:rsidP="00D470AE">
            <w:pPr>
              <w:ind w:left="0" w:hanging="2"/>
              <w:rPr>
                <w:ins w:id="14060" w:author="임 종운" w:date="2022-05-17T11:40:00Z"/>
              </w:rPr>
            </w:pPr>
            <w:ins w:id="14061" w:author="임 종운" w:date="2022-05-17T11:40:00Z">
              <w:r>
                <w:t>INSERT INTO attendance VALUES (6877, 29, 2022-06-13);</w:t>
              </w:r>
            </w:ins>
          </w:p>
          <w:p w14:paraId="1BE7EF71" w14:textId="77777777" w:rsidR="00D470AE" w:rsidRDefault="00D470AE" w:rsidP="00D470AE">
            <w:pPr>
              <w:ind w:left="0" w:hanging="2"/>
              <w:rPr>
                <w:ins w:id="14062" w:author="임 종운" w:date="2022-05-17T11:40:00Z"/>
              </w:rPr>
            </w:pPr>
            <w:ins w:id="14063" w:author="임 종운" w:date="2022-05-17T11:40:00Z">
              <w:r>
                <w:t>INSERT INTO attendance VALUES (6878, 30, 2022-06-13);</w:t>
              </w:r>
            </w:ins>
          </w:p>
          <w:p w14:paraId="2BD97E85" w14:textId="77777777" w:rsidR="00D470AE" w:rsidRDefault="00D470AE" w:rsidP="00D470AE">
            <w:pPr>
              <w:ind w:left="0" w:hanging="2"/>
              <w:rPr>
                <w:ins w:id="14064" w:author="임 종운" w:date="2022-05-17T11:40:00Z"/>
              </w:rPr>
            </w:pPr>
            <w:ins w:id="14065" w:author="임 종운" w:date="2022-05-17T11:40:00Z">
              <w:r>
                <w:t>INSERT INTO attendance VALUES (6879, 31, 2022-06-13);</w:t>
              </w:r>
            </w:ins>
          </w:p>
          <w:p w14:paraId="51D77E32" w14:textId="77777777" w:rsidR="00D470AE" w:rsidRDefault="00D470AE" w:rsidP="00D470AE">
            <w:pPr>
              <w:ind w:left="0" w:hanging="2"/>
              <w:rPr>
                <w:ins w:id="14066" w:author="임 종운" w:date="2022-05-17T11:40:00Z"/>
              </w:rPr>
            </w:pPr>
            <w:ins w:id="14067" w:author="임 종운" w:date="2022-05-17T11:40:00Z">
              <w:r>
                <w:t>INSERT INTO attendance VALUES (6880, 32, 2022-06-13);</w:t>
              </w:r>
            </w:ins>
          </w:p>
          <w:p w14:paraId="531121C0" w14:textId="77777777" w:rsidR="00D470AE" w:rsidRDefault="00D470AE" w:rsidP="00D470AE">
            <w:pPr>
              <w:ind w:left="0" w:hanging="2"/>
              <w:rPr>
                <w:ins w:id="14068" w:author="임 종운" w:date="2022-05-17T11:40:00Z"/>
              </w:rPr>
            </w:pPr>
            <w:ins w:id="14069" w:author="임 종운" w:date="2022-05-17T11:40:00Z">
              <w:r>
                <w:t>INSERT INTO attendance VALUES (6881, 33, 2022-06-13);</w:t>
              </w:r>
            </w:ins>
          </w:p>
          <w:p w14:paraId="53489791" w14:textId="77777777" w:rsidR="00D470AE" w:rsidRDefault="00D470AE" w:rsidP="00D470AE">
            <w:pPr>
              <w:ind w:left="0" w:hanging="2"/>
              <w:rPr>
                <w:ins w:id="14070" w:author="임 종운" w:date="2022-05-17T11:40:00Z"/>
              </w:rPr>
            </w:pPr>
            <w:ins w:id="14071" w:author="임 종운" w:date="2022-05-17T11:40:00Z">
              <w:r>
                <w:t>INSERT INTO attendance VALUES (6882, 34, 2022-06-13);</w:t>
              </w:r>
            </w:ins>
          </w:p>
          <w:p w14:paraId="22EB8732" w14:textId="77777777" w:rsidR="00D470AE" w:rsidRDefault="00D470AE" w:rsidP="00D470AE">
            <w:pPr>
              <w:ind w:left="0" w:hanging="2"/>
              <w:rPr>
                <w:ins w:id="14072" w:author="임 종운" w:date="2022-05-17T11:40:00Z"/>
              </w:rPr>
            </w:pPr>
            <w:ins w:id="14073" w:author="임 종운" w:date="2022-05-17T11:40:00Z">
              <w:r>
                <w:t>INSERT INTO attendance VALUES (6883, 35, 2022-06-13);</w:t>
              </w:r>
            </w:ins>
          </w:p>
          <w:p w14:paraId="40AE43C2" w14:textId="77777777" w:rsidR="00D470AE" w:rsidRDefault="00D470AE" w:rsidP="00D470AE">
            <w:pPr>
              <w:ind w:left="0" w:hanging="2"/>
              <w:rPr>
                <w:ins w:id="14074" w:author="임 종운" w:date="2022-05-17T11:40:00Z"/>
              </w:rPr>
            </w:pPr>
            <w:ins w:id="14075" w:author="임 종운" w:date="2022-05-17T11:40:00Z">
              <w:r>
                <w:t>INSERT INTO attendance VALUES (6884, 36, 2022-06-13);</w:t>
              </w:r>
            </w:ins>
          </w:p>
          <w:p w14:paraId="786A44F6" w14:textId="77777777" w:rsidR="00D470AE" w:rsidRDefault="00D470AE" w:rsidP="00D470AE">
            <w:pPr>
              <w:ind w:left="0" w:hanging="2"/>
              <w:rPr>
                <w:ins w:id="14076" w:author="임 종운" w:date="2022-05-17T11:40:00Z"/>
              </w:rPr>
            </w:pPr>
            <w:ins w:id="14077" w:author="임 종운" w:date="2022-05-17T11:40:00Z">
              <w:r>
                <w:t>INSERT INTO attendance VALUES (6885, 37, 2022-06-13);</w:t>
              </w:r>
            </w:ins>
          </w:p>
          <w:p w14:paraId="1FE48941" w14:textId="77777777" w:rsidR="00D470AE" w:rsidRDefault="00D470AE" w:rsidP="00D470AE">
            <w:pPr>
              <w:ind w:left="0" w:hanging="2"/>
              <w:rPr>
                <w:ins w:id="14078" w:author="임 종운" w:date="2022-05-17T11:40:00Z"/>
              </w:rPr>
            </w:pPr>
            <w:ins w:id="14079" w:author="임 종운" w:date="2022-05-17T11:40:00Z">
              <w:r>
                <w:t>INSERT INTO attendance VALUES (6886, 38, 2022-06-13);</w:t>
              </w:r>
            </w:ins>
          </w:p>
          <w:p w14:paraId="1D724E12" w14:textId="77777777" w:rsidR="00D470AE" w:rsidRDefault="00D470AE" w:rsidP="00D470AE">
            <w:pPr>
              <w:ind w:left="0" w:hanging="2"/>
              <w:rPr>
                <w:ins w:id="14080" w:author="임 종운" w:date="2022-05-17T11:40:00Z"/>
              </w:rPr>
            </w:pPr>
            <w:ins w:id="14081" w:author="임 종운" w:date="2022-05-17T11:40:00Z">
              <w:r>
                <w:t>INSERT INTO attendance VALUES (6887, 39, 2022-06-13);</w:t>
              </w:r>
            </w:ins>
          </w:p>
          <w:p w14:paraId="4529B8A5" w14:textId="77777777" w:rsidR="00D470AE" w:rsidRDefault="00D470AE" w:rsidP="00D470AE">
            <w:pPr>
              <w:ind w:left="0" w:hanging="2"/>
              <w:rPr>
                <w:ins w:id="14082" w:author="임 종운" w:date="2022-05-17T11:40:00Z"/>
              </w:rPr>
            </w:pPr>
            <w:ins w:id="14083" w:author="임 종운" w:date="2022-05-17T11:40:00Z">
              <w:r>
                <w:t>INSERT INTO attendance VALUES (6888, 40, 2022-06-13);</w:t>
              </w:r>
            </w:ins>
          </w:p>
          <w:p w14:paraId="6C9D5CF1" w14:textId="77777777" w:rsidR="00D470AE" w:rsidRDefault="00D470AE" w:rsidP="00D470AE">
            <w:pPr>
              <w:ind w:left="0" w:hanging="2"/>
              <w:rPr>
                <w:ins w:id="14084" w:author="임 종운" w:date="2022-05-17T11:40:00Z"/>
              </w:rPr>
            </w:pPr>
            <w:ins w:id="14085" w:author="임 종운" w:date="2022-05-17T11:40:00Z">
              <w:r>
                <w:t>INSERT INTO attendance VALUES (6889, 41, 2022-06-13);</w:t>
              </w:r>
            </w:ins>
          </w:p>
          <w:p w14:paraId="6C0382EF" w14:textId="77777777" w:rsidR="00D470AE" w:rsidRDefault="00D470AE" w:rsidP="00D470AE">
            <w:pPr>
              <w:ind w:left="0" w:hanging="2"/>
              <w:rPr>
                <w:ins w:id="14086" w:author="임 종운" w:date="2022-05-17T11:40:00Z"/>
              </w:rPr>
            </w:pPr>
            <w:ins w:id="14087" w:author="임 종운" w:date="2022-05-17T11:40:00Z">
              <w:r>
                <w:t>INSERT INTO attendance VALUES (6890, 42, 2022-06-13);</w:t>
              </w:r>
            </w:ins>
          </w:p>
          <w:p w14:paraId="5DC2EE8D" w14:textId="77777777" w:rsidR="00D470AE" w:rsidRDefault="00D470AE" w:rsidP="00D470AE">
            <w:pPr>
              <w:ind w:left="0" w:hanging="2"/>
              <w:rPr>
                <w:ins w:id="14088" w:author="임 종운" w:date="2022-05-17T11:40:00Z"/>
              </w:rPr>
            </w:pPr>
            <w:ins w:id="14089" w:author="임 종운" w:date="2022-05-17T11:40:00Z">
              <w:r>
                <w:t>INSERT INTO attendance VALUES (6891, 43, 2022-06-13);</w:t>
              </w:r>
            </w:ins>
          </w:p>
          <w:p w14:paraId="1A468E70" w14:textId="77777777" w:rsidR="00D470AE" w:rsidRDefault="00D470AE" w:rsidP="00D470AE">
            <w:pPr>
              <w:ind w:left="0" w:hanging="2"/>
              <w:rPr>
                <w:ins w:id="14090" w:author="임 종운" w:date="2022-05-17T11:40:00Z"/>
              </w:rPr>
            </w:pPr>
            <w:ins w:id="14091" w:author="임 종운" w:date="2022-05-17T11:40:00Z">
              <w:r>
                <w:t>INSERT INTO attendance VALUES (6892, 44, 2022-06-13);</w:t>
              </w:r>
            </w:ins>
          </w:p>
          <w:p w14:paraId="1FD311CA" w14:textId="77777777" w:rsidR="00D470AE" w:rsidRDefault="00D470AE" w:rsidP="00D470AE">
            <w:pPr>
              <w:ind w:left="0" w:hanging="2"/>
              <w:rPr>
                <w:ins w:id="14092" w:author="임 종운" w:date="2022-05-17T11:40:00Z"/>
              </w:rPr>
            </w:pPr>
            <w:ins w:id="14093" w:author="임 종운" w:date="2022-05-17T11:40:00Z">
              <w:r>
                <w:t>INSERT INTO attendance VALUES (6893, 45, 2022-06-13);</w:t>
              </w:r>
            </w:ins>
          </w:p>
          <w:p w14:paraId="7F5E4793" w14:textId="77777777" w:rsidR="00D470AE" w:rsidRDefault="00D470AE" w:rsidP="00D470AE">
            <w:pPr>
              <w:ind w:left="0" w:hanging="2"/>
              <w:rPr>
                <w:ins w:id="14094" w:author="임 종운" w:date="2022-05-17T11:40:00Z"/>
              </w:rPr>
            </w:pPr>
            <w:ins w:id="14095" w:author="임 종운" w:date="2022-05-17T11:40:00Z">
              <w:r>
                <w:t>INSERT INTO attendance VALUES (6894, 46, 2022-06-13);</w:t>
              </w:r>
            </w:ins>
          </w:p>
          <w:p w14:paraId="5EECC065" w14:textId="77777777" w:rsidR="00D470AE" w:rsidRDefault="00D470AE" w:rsidP="00D470AE">
            <w:pPr>
              <w:ind w:left="0" w:hanging="2"/>
              <w:rPr>
                <w:ins w:id="14096" w:author="임 종운" w:date="2022-05-17T11:40:00Z"/>
              </w:rPr>
            </w:pPr>
            <w:ins w:id="14097" w:author="임 종운" w:date="2022-05-17T11:40:00Z">
              <w:r>
                <w:t>INSERT INTO attendance VALUES (6895, 47, 2022-06-13);</w:t>
              </w:r>
            </w:ins>
          </w:p>
          <w:p w14:paraId="3B9DD568" w14:textId="77777777" w:rsidR="00D470AE" w:rsidRDefault="00D470AE" w:rsidP="00D470AE">
            <w:pPr>
              <w:ind w:left="0" w:hanging="2"/>
              <w:rPr>
                <w:ins w:id="14098" w:author="임 종운" w:date="2022-05-17T11:40:00Z"/>
              </w:rPr>
            </w:pPr>
            <w:ins w:id="14099" w:author="임 종운" w:date="2022-05-17T11:40:00Z">
              <w:r>
                <w:t>INSERT INTO attendance VALUES (6896, 48, 2022-06-13);</w:t>
              </w:r>
            </w:ins>
          </w:p>
          <w:p w14:paraId="3110D425" w14:textId="77777777" w:rsidR="00D470AE" w:rsidRDefault="00D470AE" w:rsidP="00D470AE">
            <w:pPr>
              <w:ind w:left="0" w:hanging="2"/>
              <w:rPr>
                <w:ins w:id="14100" w:author="임 종운" w:date="2022-05-17T11:40:00Z"/>
              </w:rPr>
            </w:pPr>
            <w:ins w:id="14101" w:author="임 종운" w:date="2022-05-17T11:40:00Z">
              <w:r>
                <w:t>INSERT INTO attendance VALUES (6897, 49, 2022-06-13);</w:t>
              </w:r>
            </w:ins>
          </w:p>
          <w:p w14:paraId="6DA74F5A" w14:textId="77777777" w:rsidR="00D470AE" w:rsidRDefault="00D470AE" w:rsidP="00D470AE">
            <w:pPr>
              <w:ind w:left="0" w:hanging="2"/>
              <w:rPr>
                <w:ins w:id="14102" w:author="임 종운" w:date="2022-05-17T11:40:00Z"/>
              </w:rPr>
            </w:pPr>
            <w:ins w:id="14103" w:author="임 종운" w:date="2022-05-17T11:40:00Z">
              <w:r>
                <w:t>INSERT INTO attendance VALUES (6898, 50, 2022-06-13);</w:t>
              </w:r>
            </w:ins>
          </w:p>
          <w:p w14:paraId="469C2D93" w14:textId="77777777" w:rsidR="00D470AE" w:rsidRDefault="00D470AE" w:rsidP="00D470AE">
            <w:pPr>
              <w:ind w:left="0" w:hanging="2"/>
              <w:rPr>
                <w:ins w:id="14104" w:author="임 종운" w:date="2022-05-17T11:40:00Z"/>
              </w:rPr>
            </w:pPr>
            <w:ins w:id="14105" w:author="임 종운" w:date="2022-05-17T11:40:00Z">
              <w:r>
                <w:t>INSERT INTO attendance VALUES (6899, 51, 2022-06-13);</w:t>
              </w:r>
            </w:ins>
          </w:p>
          <w:p w14:paraId="708D403C" w14:textId="77777777" w:rsidR="00D470AE" w:rsidRDefault="00D470AE" w:rsidP="00D470AE">
            <w:pPr>
              <w:ind w:left="0" w:hanging="2"/>
              <w:rPr>
                <w:ins w:id="14106" w:author="임 종운" w:date="2022-05-17T11:40:00Z"/>
              </w:rPr>
            </w:pPr>
            <w:ins w:id="14107" w:author="임 종운" w:date="2022-05-17T11:40:00Z">
              <w:r>
                <w:t>INSERT INTO attendance VALUES (6900, 52, 2022-06-13);</w:t>
              </w:r>
            </w:ins>
          </w:p>
          <w:p w14:paraId="75E623D9" w14:textId="77777777" w:rsidR="00D470AE" w:rsidRDefault="00D470AE" w:rsidP="00D470AE">
            <w:pPr>
              <w:ind w:left="0" w:hanging="2"/>
              <w:rPr>
                <w:ins w:id="14108" w:author="임 종운" w:date="2022-05-17T11:40:00Z"/>
              </w:rPr>
            </w:pPr>
            <w:ins w:id="14109" w:author="임 종운" w:date="2022-05-17T11:40:00Z">
              <w:r>
                <w:lastRenderedPageBreak/>
                <w:t>INSERT INTO attendance VALUES (6901, 53, 2022-06-13);</w:t>
              </w:r>
            </w:ins>
          </w:p>
          <w:p w14:paraId="18FA24F6" w14:textId="77777777" w:rsidR="00D470AE" w:rsidRDefault="00D470AE" w:rsidP="00D470AE">
            <w:pPr>
              <w:ind w:left="0" w:hanging="2"/>
              <w:rPr>
                <w:ins w:id="14110" w:author="임 종운" w:date="2022-05-17T11:40:00Z"/>
              </w:rPr>
            </w:pPr>
            <w:ins w:id="14111" w:author="임 종운" w:date="2022-05-17T11:40:00Z">
              <w:r>
                <w:t>INSERT INTO attendance VALUES (6902, 54, 2022-06-13);</w:t>
              </w:r>
            </w:ins>
          </w:p>
          <w:p w14:paraId="4F689ED9" w14:textId="77777777" w:rsidR="00D470AE" w:rsidRDefault="00D470AE" w:rsidP="00D470AE">
            <w:pPr>
              <w:ind w:left="0" w:hanging="2"/>
              <w:rPr>
                <w:ins w:id="14112" w:author="임 종운" w:date="2022-05-17T11:40:00Z"/>
              </w:rPr>
            </w:pPr>
            <w:ins w:id="14113" w:author="임 종운" w:date="2022-05-17T11:40:00Z">
              <w:r>
                <w:t>INSERT INTO attendance VALUES (6903, 55, 2022-06-13);</w:t>
              </w:r>
            </w:ins>
          </w:p>
          <w:p w14:paraId="7BA2CE7C" w14:textId="77777777" w:rsidR="00D470AE" w:rsidRDefault="00D470AE" w:rsidP="00D470AE">
            <w:pPr>
              <w:ind w:left="0" w:hanging="2"/>
              <w:rPr>
                <w:ins w:id="14114" w:author="임 종운" w:date="2022-05-17T11:40:00Z"/>
              </w:rPr>
            </w:pPr>
            <w:ins w:id="14115" w:author="임 종운" w:date="2022-05-17T11:40:00Z">
              <w:r>
                <w:t>INSERT INTO attendance VALUES (6904, 27, 2022-06-14);</w:t>
              </w:r>
            </w:ins>
          </w:p>
          <w:p w14:paraId="2FD85B37" w14:textId="77777777" w:rsidR="00D470AE" w:rsidRDefault="00D470AE" w:rsidP="00D470AE">
            <w:pPr>
              <w:ind w:left="0" w:hanging="2"/>
              <w:rPr>
                <w:ins w:id="14116" w:author="임 종운" w:date="2022-05-17T11:40:00Z"/>
              </w:rPr>
            </w:pPr>
            <w:ins w:id="14117" w:author="임 종운" w:date="2022-05-17T11:40:00Z">
              <w:r>
                <w:t>INSERT INTO attendance VALUES (6905, 28, 2022-06-14);</w:t>
              </w:r>
            </w:ins>
          </w:p>
          <w:p w14:paraId="1A3023AD" w14:textId="77777777" w:rsidR="00D470AE" w:rsidRDefault="00D470AE" w:rsidP="00D470AE">
            <w:pPr>
              <w:ind w:left="0" w:hanging="2"/>
              <w:rPr>
                <w:ins w:id="14118" w:author="임 종운" w:date="2022-05-17T11:40:00Z"/>
              </w:rPr>
            </w:pPr>
            <w:ins w:id="14119" w:author="임 종운" w:date="2022-05-17T11:40:00Z">
              <w:r>
                <w:t>INSERT INTO attendance VALUES (6906, 29, 2022-06-14);</w:t>
              </w:r>
            </w:ins>
          </w:p>
          <w:p w14:paraId="43D55D65" w14:textId="77777777" w:rsidR="00D470AE" w:rsidRDefault="00D470AE" w:rsidP="00D470AE">
            <w:pPr>
              <w:ind w:left="0" w:hanging="2"/>
              <w:rPr>
                <w:ins w:id="14120" w:author="임 종운" w:date="2022-05-17T11:40:00Z"/>
              </w:rPr>
            </w:pPr>
            <w:ins w:id="14121" w:author="임 종운" w:date="2022-05-17T11:40:00Z">
              <w:r>
                <w:t>INSERT INTO attendance VALUES (6907, 30, 2022-06-14);</w:t>
              </w:r>
            </w:ins>
          </w:p>
          <w:p w14:paraId="6B6CB259" w14:textId="77777777" w:rsidR="00D470AE" w:rsidRDefault="00D470AE" w:rsidP="00D470AE">
            <w:pPr>
              <w:ind w:left="0" w:hanging="2"/>
              <w:rPr>
                <w:ins w:id="14122" w:author="임 종운" w:date="2022-05-17T11:40:00Z"/>
              </w:rPr>
            </w:pPr>
            <w:ins w:id="14123" w:author="임 종운" w:date="2022-05-17T11:40:00Z">
              <w:r>
                <w:t>INSERT INTO attendance VALUES (6908, 31, 2022-06-14);</w:t>
              </w:r>
            </w:ins>
          </w:p>
          <w:p w14:paraId="4402E530" w14:textId="77777777" w:rsidR="00D470AE" w:rsidRDefault="00D470AE" w:rsidP="00D470AE">
            <w:pPr>
              <w:ind w:left="0" w:hanging="2"/>
              <w:rPr>
                <w:ins w:id="14124" w:author="임 종운" w:date="2022-05-17T11:40:00Z"/>
              </w:rPr>
            </w:pPr>
            <w:ins w:id="14125" w:author="임 종운" w:date="2022-05-17T11:40:00Z">
              <w:r>
                <w:t>INSERT INTO attendance VALUES (6909, 32, 2022-06-14);</w:t>
              </w:r>
            </w:ins>
          </w:p>
          <w:p w14:paraId="3E1F28CC" w14:textId="77777777" w:rsidR="00D470AE" w:rsidRDefault="00D470AE" w:rsidP="00D470AE">
            <w:pPr>
              <w:ind w:left="0" w:hanging="2"/>
              <w:rPr>
                <w:ins w:id="14126" w:author="임 종운" w:date="2022-05-17T11:40:00Z"/>
              </w:rPr>
            </w:pPr>
            <w:ins w:id="14127" w:author="임 종운" w:date="2022-05-17T11:40:00Z">
              <w:r>
                <w:t>INSERT INTO attendance VALUES (6910, 33, 2022-06-14);</w:t>
              </w:r>
            </w:ins>
          </w:p>
          <w:p w14:paraId="4C6CE317" w14:textId="77777777" w:rsidR="00D470AE" w:rsidRDefault="00D470AE" w:rsidP="00D470AE">
            <w:pPr>
              <w:ind w:left="0" w:hanging="2"/>
              <w:rPr>
                <w:ins w:id="14128" w:author="임 종운" w:date="2022-05-17T11:40:00Z"/>
              </w:rPr>
            </w:pPr>
            <w:ins w:id="14129" w:author="임 종운" w:date="2022-05-17T11:40:00Z">
              <w:r>
                <w:t>INSERT INTO attendance VALUES (6911, 34, 2022-06-14);</w:t>
              </w:r>
            </w:ins>
          </w:p>
          <w:p w14:paraId="0850C00D" w14:textId="77777777" w:rsidR="00D470AE" w:rsidRDefault="00D470AE" w:rsidP="00D470AE">
            <w:pPr>
              <w:ind w:left="0" w:hanging="2"/>
              <w:rPr>
                <w:ins w:id="14130" w:author="임 종운" w:date="2022-05-17T11:40:00Z"/>
              </w:rPr>
            </w:pPr>
            <w:ins w:id="14131" w:author="임 종운" w:date="2022-05-17T11:40:00Z">
              <w:r>
                <w:t>INSERT INTO attendance VALUES (6912, 35, 2022-06-14);</w:t>
              </w:r>
            </w:ins>
          </w:p>
          <w:p w14:paraId="1CE46C45" w14:textId="77777777" w:rsidR="00D470AE" w:rsidRDefault="00D470AE" w:rsidP="00D470AE">
            <w:pPr>
              <w:ind w:left="0" w:hanging="2"/>
              <w:rPr>
                <w:ins w:id="14132" w:author="임 종운" w:date="2022-05-17T11:40:00Z"/>
              </w:rPr>
            </w:pPr>
            <w:ins w:id="14133" w:author="임 종운" w:date="2022-05-17T11:40:00Z">
              <w:r>
                <w:t>INSERT INTO attendance VALUES (6913, 36, 2022-06-14);</w:t>
              </w:r>
            </w:ins>
          </w:p>
          <w:p w14:paraId="021A59BA" w14:textId="77777777" w:rsidR="00D470AE" w:rsidRDefault="00D470AE" w:rsidP="00D470AE">
            <w:pPr>
              <w:ind w:left="0" w:hanging="2"/>
              <w:rPr>
                <w:ins w:id="14134" w:author="임 종운" w:date="2022-05-17T11:40:00Z"/>
              </w:rPr>
            </w:pPr>
            <w:ins w:id="14135" w:author="임 종운" w:date="2022-05-17T11:40:00Z">
              <w:r>
                <w:t>INSERT INTO attendance VALUES (6914, 37, 2022-06-14);</w:t>
              </w:r>
            </w:ins>
          </w:p>
          <w:p w14:paraId="47F0F30F" w14:textId="77777777" w:rsidR="00D470AE" w:rsidRDefault="00D470AE" w:rsidP="00D470AE">
            <w:pPr>
              <w:ind w:left="0" w:hanging="2"/>
              <w:rPr>
                <w:ins w:id="14136" w:author="임 종운" w:date="2022-05-17T11:40:00Z"/>
              </w:rPr>
            </w:pPr>
            <w:ins w:id="14137" w:author="임 종운" w:date="2022-05-17T11:40:00Z">
              <w:r>
                <w:t>INSERT INTO attendance VALUES (6915, 38, 2022-06-14);</w:t>
              </w:r>
            </w:ins>
          </w:p>
          <w:p w14:paraId="01A97307" w14:textId="77777777" w:rsidR="00D470AE" w:rsidRDefault="00D470AE" w:rsidP="00D470AE">
            <w:pPr>
              <w:ind w:left="0" w:hanging="2"/>
              <w:rPr>
                <w:ins w:id="14138" w:author="임 종운" w:date="2022-05-17T11:40:00Z"/>
              </w:rPr>
            </w:pPr>
            <w:ins w:id="14139" w:author="임 종운" w:date="2022-05-17T11:40:00Z">
              <w:r>
                <w:t>INSERT INTO attendance VALUES (6916, 39, 2022-06-14);</w:t>
              </w:r>
            </w:ins>
          </w:p>
          <w:p w14:paraId="5CAE7F3A" w14:textId="77777777" w:rsidR="00D470AE" w:rsidRDefault="00D470AE" w:rsidP="00D470AE">
            <w:pPr>
              <w:ind w:left="0" w:hanging="2"/>
              <w:rPr>
                <w:ins w:id="14140" w:author="임 종운" w:date="2022-05-17T11:40:00Z"/>
              </w:rPr>
            </w:pPr>
            <w:ins w:id="14141" w:author="임 종운" w:date="2022-05-17T11:40:00Z">
              <w:r>
                <w:t>INSERT INTO attendance VALUES (6917, 40, 2022-06-14);</w:t>
              </w:r>
            </w:ins>
          </w:p>
          <w:p w14:paraId="2D53A9F1" w14:textId="77777777" w:rsidR="00D470AE" w:rsidRDefault="00D470AE" w:rsidP="00D470AE">
            <w:pPr>
              <w:ind w:left="0" w:hanging="2"/>
              <w:rPr>
                <w:ins w:id="14142" w:author="임 종운" w:date="2022-05-17T11:40:00Z"/>
              </w:rPr>
            </w:pPr>
            <w:ins w:id="14143" w:author="임 종운" w:date="2022-05-17T11:40:00Z">
              <w:r>
                <w:t>INSERT INTO attendance VALUES (6918, 41, 2022-06-14);</w:t>
              </w:r>
            </w:ins>
          </w:p>
          <w:p w14:paraId="7DAB47A2" w14:textId="77777777" w:rsidR="00D470AE" w:rsidRDefault="00D470AE" w:rsidP="00D470AE">
            <w:pPr>
              <w:ind w:left="0" w:hanging="2"/>
              <w:rPr>
                <w:ins w:id="14144" w:author="임 종운" w:date="2022-05-17T11:40:00Z"/>
              </w:rPr>
            </w:pPr>
            <w:ins w:id="14145" w:author="임 종운" w:date="2022-05-17T11:40:00Z">
              <w:r>
                <w:t>INSERT INTO attendance VALUES (6919, 42, 2022-06-14);</w:t>
              </w:r>
            </w:ins>
          </w:p>
          <w:p w14:paraId="2EE7FDD3" w14:textId="77777777" w:rsidR="00D470AE" w:rsidRDefault="00D470AE" w:rsidP="00D470AE">
            <w:pPr>
              <w:ind w:left="0" w:hanging="2"/>
              <w:rPr>
                <w:ins w:id="14146" w:author="임 종운" w:date="2022-05-17T11:40:00Z"/>
              </w:rPr>
            </w:pPr>
            <w:ins w:id="14147" w:author="임 종운" w:date="2022-05-17T11:40:00Z">
              <w:r>
                <w:t>INSERT INTO attendance VALUES (6920, 43, 2022-06-14);</w:t>
              </w:r>
            </w:ins>
          </w:p>
          <w:p w14:paraId="150157C1" w14:textId="77777777" w:rsidR="00D470AE" w:rsidRDefault="00D470AE" w:rsidP="00D470AE">
            <w:pPr>
              <w:ind w:left="0" w:hanging="2"/>
              <w:rPr>
                <w:ins w:id="14148" w:author="임 종운" w:date="2022-05-17T11:40:00Z"/>
              </w:rPr>
            </w:pPr>
            <w:ins w:id="14149" w:author="임 종운" w:date="2022-05-17T11:40:00Z">
              <w:r>
                <w:t>INSERT INTO attendance VALUES (6921, 44, 2022-06-14);</w:t>
              </w:r>
            </w:ins>
          </w:p>
          <w:p w14:paraId="6F904141" w14:textId="77777777" w:rsidR="00D470AE" w:rsidRDefault="00D470AE" w:rsidP="00D470AE">
            <w:pPr>
              <w:ind w:left="0" w:hanging="2"/>
              <w:rPr>
                <w:ins w:id="14150" w:author="임 종운" w:date="2022-05-17T11:40:00Z"/>
              </w:rPr>
            </w:pPr>
            <w:ins w:id="14151" w:author="임 종운" w:date="2022-05-17T11:40:00Z">
              <w:r>
                <w:t>INSERT INTO attendance VALUES (6922, 45, 2022-06-14);</w:t>
              </w:r>
            </w:ins>
          </w:p>
          <w:p w14:paraId="0C245905" w14:textId="77777777" w:rsidR="00D470AE" w:rsidRDefault="00D470AE" w:rsidP="00D470AE">
            <w:pPr>
              <w:ind w:left="0" w:hanging="2"/>
              <w:rPr>
                <w:ins w:id="14152" w:author="임 종운" w:date="2022-05-17T11:40:00Z"/>
              </w:rPr>
            </w:pPr>
            <w:ins w:id="14153" w:author="임 종운" w:date="2022-05-17T11:40:00Z">
              <w:r>
                <w:t>INSERT INTO attendance VALUES (6923, 46, 2022-06-14);</w:t>
              </w:r>
            </w:ins>
          </w:p>
          <w:p w14:paraId="6977D8C6" w14:textId="77777777" w:rsidR="00D470AE" w:rsidRDefault="00D470AE" w:rsidP="00D470AE">
            <w:pPr>
              <w:ind w:left="0" w:hanging="2"/>
              <w:rPr>
                <w:ins w:id="14154" w:author="임 종운" w:date="2022-05-17T11:40:00Z"/>
              </w:rPr>
            </w:pPr>
            <w:ins w:id="14155" w:author="임 종운" w:date="2022-05-17T11:40:00Z">
              <w:r>
                <w:t>INSERT INTO attendance VALUES (6924, 47, 2022-06-14);</w:t>
              </w:r>
            </w:ins>
          </w:p>
          <w:p w14:paraId="35C41A78" w14:textId="77777777" w:rsidR="00D470AE" w:rsidRDefault="00D470AE" w:rsidP="00D470AE">
            <w:pPr>
              <w:ind w:left="0" w:hanging="2"/>
              <w:rPr>
                <w:ins w:id="14156" w:author="임 종운" w:date="2022-05-17T11:40:00Z"/>
              </w:rPr>
            </w:pPr>
            <w:ins w:id="14157" w:author="임 종운" w:date="2022-05-17T11:40:00Z">
              <w:r>
                <w:t>INSERT INTO attendance VALUES (6925, 48, 2022-06-14);</w:t>
              </w:r>
            </w:ins>
          </w:p>
          <w:p w14:paraId="3F382EB5" w14:textId="77777777" w:rsidR="00D470AE" w:rsidRDefault="00D470AE" w:rsidP="00D470AE">
            <w:pPr>
              <w:ind w:left="0" w:hanging="2"/>
              <w:rPr>
                <w:ins w:id="14158" w:author="임 종운" w:date="2022-05-17T11:40:00Z"/>
              </w:rPr>
            </w:pPr>
            <w:ins w:id="14159" w:author="임 종운" w:date="2022-05-17T11:40:00Z">
              <w:r>
                <w:t>INSERT INTO attendance VALUES (6926, 49, 2022-06-14);</w:t>
              </w:r>
            </w:ins>
          </w:p>
          <w:p w14:paraId="6964A9AC" w14:textId="77777777" w:rsidR="00D470AE" w:rsidRDefault="00D470AE" w:rsidP="00D470AE">
            <w:pPr>
              <w:ind w:left="0" w:hanging="2"/>
              <w:rPr>
                <w:ins w:id="14160" w:author="임 종운" w:date="2022-05-17T11:40:00Z"/>
              </w:rPr>
            </w:pPr>
            <w:ins w:id="14161" w:author="임 종운" w:date="2022-05-17T11:40:00Z">
              <w:r>
                <w:t>INSERT INTO attendance VALUES (6927, 50, 2022-06-14);</w:t>
              </w:r>
            </w:ins>
          </w:p>
          <w:p w14:paraId="55CE161B" w14:textId="77777777" w:rsidR="00D470AE" w:rsidRDefault="00D470AE" w:rsidP="00D470AE">
            <w:pPr>
              <w:ind w:left="0" w:hanging="2"/>
              <w:rPr>
                <w:ins w:id="14162" w:author="임 종운" w:date="2022-05-17T11:40:00Z"/>
              </w:rPr>
            </w:pPr>
            <w:ins w:id="14163" w:author="임 종운" w:date="2022-05-17T11:40:00Z">
              <w:r>
                <w:lastRenderedPageBreak/>
                <w:t>INSERT INTO attendance VALUES (6928, 51, 2022-06-14);</w:t>
              </w:r>
            </w:ins>
          </w:p>
          <w:p w14:paraId="5E32F5DB" w14:textId="77777777" w:rsidR="00D470AE" w:rsidRDefault="00D470AE" w:rsidP="00D470AE">
            <w:pPr>
              <w:ind w:left="0" w:hanging="2"/>
              <w:rPr>
                <w:ins w:id="14164" w:author="임 종운" w:date="2022-05-17T11:40:00Z"/>
              </w:rPr>
            </w:pPr>
            <w:ins w:id="14165" w:author="임 종운" w:date="2022-05-17T11:40:00Z">
              <w:r>
                <w:t>INSERT INTO attendance VALUES (6929, 52, 2022-06-14);</w:t>
              </w:r>
            </w:ins>
          </w:p>
          <w:p w14:paraId="640EA98C" w14:textId="77777777" w:rsidR="00D470AE" w:rsidRDefault="00D470AE" w:rsidP="00D470AE">
            <w:pPr>
              <w:ind w:left="0" w:hanging="2"/>
              <w:rPr>
                <w:ins w:id="14166" w:author="임 종운" w:date="2022-05-17T11:40:00Z"/>
              </w:rPr>
            </w:pPr>
            <w:ins w:id="14167" w:author="임 종운" w:date="2022-05-17T11:40:00Z">
              <w:r>
                <w:t>INSERT INTO attendance VALUES (6930, 53, 2022-06-14);</w:t>
              </w:r>
            </w:ins>
          </w:p>
          <w:p w14:paraId="218B5BA5" w14:textId="77777777" w:rsidR="00D470AE" w:rsidRDefault="00D470AE" w:rsidP="00D470AE">
            <w:pPr>
              <w:ind w:left="0" w:hanging="2"/>
              <w:rPr>
                <w:ins w:id="14168" w:author="임 종운" w:date="2022-05-17T11:40:00Z"/>
              </w:rPr>
            </w:pPr>
            <w:ins w:id="14169" w:author="임 종운" w:date="2022-05-17T11:40:00Z">
              <w:r>
                <w:t>INSERT INTO attendance VALUES (6931, 54, 2022-06-14);</w:t>
              </w:r>
            </w:ins>
          </w:p>
          <w:p w14:paraId="7A477F1D" w14:textId="77777777" w:rsidR="00D470AE" w:rsidRDefault="00D470AE" w:rsidP="00D470AE">
            <w:pPr>
              <w:ind w:left="0" w:hanging="2"/>
              <w:rPr>
                <w:ins w:id="14170" w:author="임 종운" w:date="2022-05-17T11:40:00Z"/>
              </w:rPr>
            </w:pPr>
            <w:ins w:id="14171" w:author="임 종운" w:date="2022-05-17T11:40:00Z">
              <w:r>
                <w:t>INSERT INTO attendance VALUES (6932, 55, 2022-06-14);</w:t>
              </w:r>
            </w:ins>
          </w:p>
          <w:p w14:paraId="23E461E4" w14:textId="77777777" w:rsidR="00D470AE" w:rsidRDefault="00D470AE" w:rsidP="00D470AE">
            <w:pPr>
              <w:ind w:left="0" w:hanging="2"/>
              <w:rPr>
                <w:ins w:id="14172" w:author="임 종운" w:date="2022-05-17T11:40:00Z"/>
              </w:rPr>
            </w:pPr>
            <w:ins w:id="14173" w:author="임 종운" w:date="2022-05-17T11:40:00Z">
              <w:r>
                <w:t>INSERT INTO attendance VALUES (6933, 27, 2022-06-15);</w:t>
              </w:r>
            </w:ins>
          </w:p>
          <w:p w14:paraId="0B8C201A" w14:textId="77777777" w:rsidR="00D470AE" w:rsidRDefault="00D470AE" w:rsidP="00D470AE">
            <w:pPr>
              <w:ind w:left="0" w:hanging="2"/>
              <w:rPr>
                <w:ins w:id="14174" w:author="임 종운" w:date="2022-05-17T11:40:00Z"/>
              </w:rPr>
            </w:pPr>
            <w:ins w:id="14175" w:author="임 종운" w:date="2022-05-17T11:40:00Z">
              <w:r>
                <w:t>INSERT INTO attendance VALUES (6934, 28, 2022-06-15);</w:t>
              </w:r>
            </w:ins>
          </w:p>
          <w:p w14:paraId="19B848BC" w14:textId="77777777" w:rsidR="00D470AE" w:rsidRDefault="00D470AE" w:rsidP="00D470AE">
            <w:pPr>
              <w:ind w:left="0" w:hanging="2"/>
              <w:rPr>
                <w:ins w:id="14176" w:author="임 종운" w:date="2022-05-17T11:40:00Z"/>
              </w:rPr>
            </w:pPr>
            <w:ins w:id="14177" w:author="임 종운" w:date="2022-05-17T11:40:00Z">
              <w:r>
                <w:t>INSERT INTO attendance VALUES (6935, 29, 2022-06-15);</w:t>
              </w:r>
            </w:ins>
          </w:p>
          <w:p w14:paraId="4DCB0C1E" w14:textId="77777777" w:rsidR="00D470AE" w:rsidRDefault="00D470AE" w:rsidP="00D470AE">
            <w:pPr>
              <w:ind w:left="0" w:hanging="2"/>
              <w:rPr>
                <w:ins w:id="14178" w:author="임 종운" w:date="2022-05-17T11:40:00Z"/>
              </w:rPr>
            </w:pPr>
            <w:ins w:id="14179" w:author="임 종운" w:date="2022-05-17T11:40:00Z">
              <w:r>
                <w:t>INSERT INTO attendance VALUES (6936, 30, 2022-06-15);</w:t>
              </w:r>
            </w:ins>
          </w:p>
          <w:p w14:paraId="019CC11B" w14:textId="77777777" w:rsidR="00D470AE" w:rsidRDefault="00D470AE" w:rsidP="00D470AE">
            <w:pPr>
              <w:ind w:left="0" w:hanging="2"/>
              <w:rPr>
                <w:ins w:id="14180" w:author="임 종운" w:date="2022-05-17T11:40:00Z"/>
              </w:rPr>
            </w:pPr>
            <w:ins w:id="14181" w:author="임 종운" w:date="2022-05-17T11:40:00Z">
              <w:r>
                <w:t>INSERT INTO attendance VALUES (6937, 31, 2022-06-15);</w:t>
              </w:r>
            </w:ins>
          </w:p>
          <w:p w14:paraId="75A8D2FE" w14:textId="77777777" w:rsidR="00D470AE" w:rsidRDefault="00D470AE" w:rsidP="00D470AE">
            <w:pPr>
              <w:ind w:left="0" w:hanging="2"/>
              <w:rPr>
                <w:ins w:id="14182" w:author="임 종운" w:date="2022-05-17T11:40:00Z"/>
              </w:rPr>
            </w:pPr>
            <w:ins w:id="14183" w:author="임 종운" w:date="2022-05-17T11:40:00Z">
              <w:r>
                <w:t>INSERT INTO attendance VALUES (6938, 32, 2022-06-15);</w:t>
              </w:r>
            </w:ins>
          </w:p>
          <w:p w14:paraId="68B33E3A" w14:textId="77777777" w:rsidR="00D470AE" w:rsidRDefault="00D470AE" w:rsidP="00D470AE">
            <w:pPr>
              <w:ind w:left="0" w:hanging="2"/>
              <w:rPr>
                <w:ins w:id="14184" w:author="임 종운" w:date="2022-05-17T11:40:00Z"/>
              </w:rPr>
            </w:pPr>
            <w:ins w:id="14185" w:author="임 종운" w:date="2022-05-17T11:40:00Z">
              <w:r>
                <w:t>INSERT INTO attendance VALUES (6939, 33, 2022-06-15);</w:t>
              </w:r>
            </w:ins>
          </w:p>
          <w:p w14:paraId="3F67284A" w14:textId="77777777" w:rsidR="00D470AE" w:rsidRDefault="00D470AE" w:rsidP="00D470AE">
            <w:pPr>
              <w:ind w:left="0" w:hanging="2"/>
              <w:rPr>
                <w:ins w:id="14186" w:author="임 종운" w:date="2022-05-17T11:40:00Z"/>
              </w:rPr>
            </w:pPr>
            <w:ins w:id="14187" w:author="임 종운" w:date="2022-05-17T11:40:00Z">
              <w:r>
                <w:t>INSERT INTO attendance VALUES (6940, 34, 2022-06-15);</w:t>
              </w:r>
            </w:ins>
          </w:p>
          <w:p w14:paraId="738163F7" w14:textId="77777777" w:rsidR="00D470AE" w:rsidRDefault="00D470AE" w:rsidP="00D470AE">
            <w:pPr>
              <w:ind w:left="0" w:hanging="2"/>
              <w:rPr>
                <w:ins w:id="14188" w:author="임 종운" w:date="2022-05-17T11:40:00Z"/>
              </w:rPr>
            </w:pPr>
            <w:ins w:id="14189" w:author="임 종운" w:date="2022-05-17T11:40:00Z">
              <w:r>
                <w:t>INSERT INTO attendance VALUES (6941, 35, 2022-06-15);</w:t>
              </w:r>
            </w:ins>
          </w:p>
          <w:p w14:paraId="45E4E6B4" w14:textId="77777777" w:rsidR="00D470AE" w:rsidRDefault="00D470AE" w:rsidP="00D470AE">
            <w:pPr>
              <w:ind w:left="0" w:hanging="2"/>
              <w:rPr>
                <w:ins w:id="14190" w:author="임 종운" w:date="2022-05-17T11:40:00Z"/>
              </w:rPr>
            </w:pPr>
            <w:ins w:id="14191" w:author="임 종운" w:date="2022-05-17T11:40:00Z">
              <w:r>
                <w:t>INSERT INTO attendance VALUES (6942, 36, 2022-06-15);</w:t>
              </w:r>
            </w:ins>
          </w:p>
          <w:p w14:paraId="7973577C" w14:textId="77777777" w:rsidR="00D470AE" w:rsidRDefault="00D470AE" w:rsidP="00D470AE">
            <w:pPr>
              <w:ind w:left="0" w:hanging="2"/>
              <w:rPr>
                <w:ins w:id="14192" w:author="임 종운" w:date="2022-05-17T11:40:00Z"/>
              </w:rPr>
            </w:pPr>
            <w:ins w:id="14193" w:author="임 종운" w:date="2022-05-17T11:40:00Z">
              <w:r>
                <w:t>INSERT INTO attendance VALUES (6943, 37, 2022-06-15);</w:t>
              </w:r>
            </w:ins>
          </w:p>
          <w:p w14:paraId="58F036EB" w14:textId="77777777" w:rsidR="00D470AE" w:rsidRDefault="00D470AE" w:rsidP="00D470AE">
            <w:pPr>
              <w:ind w:left="0" w:hanging="2"/>
              <w:rPr>
                <w:ins w:id="14194" w:author="임 종운" w:date="2022-05-17T11:40:00Z"/>
              </w:rPr>
            </w:pPr>
            <w:ins w:id="14195" w:author="임 종운" w:date="2022-05-17T11:40:00Z">
              <w:r>
                <w:t>INSERT INTO attendance VALUES (6944, 38, 2022-06-15);</w:t>
              </w:r>
            </w:ins>
          </w:p>
          <w:p w14:paraId="1277AD6A" w14:textId="77777777" w:rsidR="00D470AE" w:rsidRDefault="00D470AE" w:rsidP="00D470AE">
            <w:pPr>
              <w:ind w:left="0" w:hanging="2"/>
              <w:rPr>
                <w:ins w:id="14196" w:author="임 종운" w:date="2022-05-17T11:40:00Z"/>
              </w:rPr>
            </w:pPr>
            <w:ins w:id="14197" w:author="임 종운" w:date="2022-05-17T11:40:00Z">
              <w:r>
                <w:t>INSERT INTO attendance VALUES (6945, 39, 2022-06-15);</w:t>
              </w:r>
            </w:ins>
          </w:p>
          <w:p w14:paraId="14447F65" w14:textId="77777777" w:rsidR="00D470AE" w:rsidRDefault="00D470AE" w:rsidP="00D470AE">
            <w:pPr>
              <w:ind w:left="0" w:hanging="2"/>
              <w:rPr>
                <w:ins w:id="14198" w:author="임 종운" w:date="2022-05-17T11:40:00Z"/>
              </w:rPr>
            </w:pPr>
            <w:ins w:id="14199" w:author="임 종운" w:date="2022-05-17T11:40:00Z">
              <w:r>
                <w:t>INSERT INTO attendance VALUES (6946, 40, 2022-06-15);</w:t>
              </w:r>
            </w:ins>
          </w:p>
          <w:p w14:paraId="22D80EE6" w14:textId="77777777" w:rsidR="00D470AE" w:rsidRDefault="00D470AE" w:rsidP="00D470AE">
            <w:pPr>
              <w:ind w:left="0" w:hanging="2"/>
              <w:rPr>
                <w:ins w:id="14200" w:author="임 종운" w:date="2022-05-17T11:40:00Z"/>
              </w:rPr>
            </w:pPr>
            <w:ins w:id="14201" w:author="임 종운" w:date="2022-05-17T11:40:00Z">
              <w:r>
                <w:t>INSERT INTO attendance VALUES (6947, 41, 2022-06-15);</w:t>
              </w:r>
            </w:ins>
          </w:p>
          <w:p w14:paraId="55C052CA" w14:textId="77777777" w:rsidR="00D470AE" w:rsidRDefault="00D470AE" w:rsidP="00D470AE">
            <w:pPr>
              <w:ind w:left="0" w:hanging="2"/>
              <w:rPr>
                <w:ins w:id="14202" w:author="임 종운" w:date="2022-05-17T11:40:00Z"/>
              </w:rPr>
            </w:pPr>
            <w:ins w:id="14203" w:author="임 종운" w:date="2022-05-17T11:40:00Z">
              <w:r>
                <w:t>INSERT INTO attendance VALUES (6948, 42, 2022-06-15);</w:t>
              </w:r>
            </w:ins>
          </w:p>
          <w:p w14:paraId="4E34E2ED" w14:textId="77777777" w:rsidR="00D470AE" w:rsidRDefault="00D470AE" w:rsidP="00D470AE">
            <w:pPr>
              <w:ind w:left="0" w:hanging="2"/>
              <w:rPr>
                <w:ins w:id="14204" w:author="임 종운" w:date="2022-05-17T11:40:00Z"/>
              </w:rPr>
            </w:pPr>
            <w:ins w:id="14205" w:author="임 종운" w:date="2022-05-17T11:40:00Z">
              <w:r>
                <w:t>INSERT INTO attendance VALUES (6949, 43, 2022-06-15);</w:t>
              </w:r>
            </w:ins>
          </w:p>
          <w:p w14:paraId="5DF28C3E" w14:textId="77777777" w:rsidR="00D470AE" w:rsidRDefault="00D470AE" w:rsidP="00D470AE">
            <w:pPr>
              <w:ind w:left="0" w:hanging="2"/>
              <w:rPr>
                <w:ins w:id="14206" w:author="임 종운" w:date="2022-05-17T11:40:00Z"/>
              </w:rPr>
            </w:pPr>
            <w:ins w:id="14207" w:author="임 종운" w:date="2022-05-17T11:40:00Z">
              <w:r>
                <w:t>INSERT INTO attendance VALUES (6950, 44, 2022-06-15);</w:t>
              </w:r>
            </w:ins>
          </w:p>
          <w:p w14:paraId="3CFB00D0" w14:textId="77777777" w:rsidR="00D470AE" w:rsidRDefault="00D470AE" w:rsidP="00D470AE">
            <w:pPr>
              <w:ind w:left="0" w:hanging="2"/>
              <w:rPr>
                <w:ins w:id="14208" w:author="임 종운" w:date="2022-05-17T11:40:00Z"/>
              </w:rPr>
            </w:pPr>
            <w:ins w:id="14209" w:author="임 종운" w:date="2022-05-17T11:40:00Z">
              <w:r>
                <w:t>INSERT INTO attendance VALUES (6951, 45, 2022-06-15);</w:t>
              </w:r>
            </w:ins>
          </w:p>
          <w:p w14:paraId="045B00AF" w14:textId="77777777" w:rsidR="00D470AE" w:rsidRDefault="00D470AE" w:rsidP="00D470AE">
            <w:pPr>
              <w:ind w:left="0" w:hanging="2"/>
              <w:rPr>
                <w:ins w:id="14210" w:author="임 종운" w:date="2022-05-17T11:40:00Z"/>
              </w:rPr>
            </w:pPr>
            <w:ins w:id="14211" w:author="임 종운" w:date="2022-05-17T11:40:00Z">
              <w:r>
                <w:t>INSERT INTO attendance VALUES (6952, 46, 2022-06-15);</w:t>
              </w:r>
            </w:ins>
          </w:p>
          <w:p w14:paraId="3235FA3D" w14:textId="77777777" w:rsidR="00D470AE" w:rsidRDefault="00D470AE" w:rsidP="00D470AE">
            <w:pPr>
              <w:ind w:left="0" w:hanging="2"/>
              <w:rPr>
                <w:ins w:id="14212" w:author="임 종운" w:date="2022-05-17T11:40:00Z"/>
              </w:rPr>
            </w:pPr>
            <w:ins w:id="14213" w:author="임 종운" w:date="2022-05-17T11:40:00Z">
              <w:r>
                <w:t>INSERT INTO attendance VALUES (6953, 47, 2022-06-15);</w:t>
              </w:r>
            </w:ins>
          </w:p>
          <w:p w14:paraId="5BCDC6A2" w14:textId="77777777" w:rsidR="00D470AE" w:rsidRDefault="00D470AE" w:rsidP="00D470AE">
            <w:pPr>
              <w:ind w:left="0" w:hanging="2"/>
              <w:rPr>
                <w:ins w:id="14214" w:author="임 종운" w:date="2022-05-17T11:40:00Z"/>
              </w:rPr>
            </w:pPr>
            <w:ins w:id="14215" w:author="임 종운" w:date="2022-05-17T11:40:00Z">
              <w:r>
                <w:t>INSERT INTO attendance VALUES (6954, 48, 2022-06-15);</w:t>
              </w:r>
            </w:ins>
          </w:p>
          <w:p w14:paraId="004A11D7" w14:textId="77777777" w:rsidR="00D470AE" w:rsidRDefault="00D470AE" w:rsidP="00D470AE">
            <w:pPr>
              <w:ind w:left="0" w:hanging="2"/>
              <w:rPr>
                <w:ins w:id="14216" w:author="임 종운" w:date="2022-05-17T11:40:00Z"/>
              </w:rPr>
            </w:pPr>
            <w:ins w:id="14217" w:author="임 종운" w:date="2022-05-17T11:40:00Z">
              <w:r>
                <w:lastRenderedPageBreak/>
                <w:t>INSERT INTO attendance VALUES (6955, 49, 2022-06-15);</w:t>
              </w:r>
            </w:ins>
          </w:p>
          <w:p w14:paraId="349B288B" w14:textId="77777777" w:rsidR="00D470AE" w:rsidRDefault="00D470AE" w:rsidP="00D470AE">
            <w:pPr>
              <w:ind w:left="0" w:hanging="2"/>
              <w:rPr>
                <w:ins w:id="14218" w:author="임 종운" w:date="2022-05-17T11:40:00Z"/>
              </w:rPr>
            </w:pPr>
            <w:ins w:id="14219" w:author="임 종운" w:date="2022-05-17T11:40:00Z">
              <w:r>
                <w:t>INSERT INTO attendance VALUES (6956, 50, 2022-06-15);</w:t>
              </w:r>
            </w:ins>
          </w:p>
          <w:p w14:paraId="3F6F2242" w14:textId="77777777" w:rsidR="00D470AE" w:rsidRDefault="00D470AE" w:rsidP="00D470AE">
            <w:pPr>
              <w:ind w:left="0" w:hanging="2"/>
              <w:rPr>
                <w:ins w:id="14220" w:author="임 종운" w:date="2022-05-17T11:40:00Z"/>
              </w:rPr>
            </w:pPr>
            <w:ins w:id="14221" w:author="임 종운" w:date="2022-05-17T11:40:00Z">
              <w:r>
                <w:t>INSERT INTO attendance VALUES (6957, 51, 2022-06-15);</w:t>
              </w:r>
            </w:ins>
          </w:p>
          <w:p w14:paraId="258203F6" w14:textId="77777777" w:rsidR="00D470AE" w:rsidRDefault="00D470AE" w:rsidP="00D470AE">
            <w:pPr>
              <w:ind w:left="0" w:hanging="2"/>
              <w:rPr>
                <w:ins w:id="14222" w:author="임 종운" w:date="2022-05-17T11:40:00Z"/>
              </w:rPr>
            </w:pPr>
            <w:ins w:id="14223" w:author="임 종운" w:date="2022-05-17T11:40:00Z">
              <w:r>
                <w:t>INSERT INTO attendance VALUES (6958, 52, 2022-06-15);</w:t>
              </w:r>
            </w:ins>
          </w:p>
          <w:p w14:paraId="07DEC0DF" w14:textId="77777777" w:rsidR="00D470AE" w:rsidRDefault="00D470AE" w:rsidP="00D470AE">
            <w:pPr>
              <w:ind w:left="0" w:hanging="2"/>
              <w:rPr>
                <w:ins w:id="14224" w:author="임 종운" w:date="2022-05-17T11:40:00Z"/>
              </w:rPr>
            </w:pPr>
            <w:ins w:id="14225" w:author="임 종운" w:date="2022-05-17T11:40:00Z">
              <w:r>
                <w:t>INSERT INTO attendance VALUES (6959, 53, 2022-06-15);</w:t>
              </w:r>
            </w:ins>
          </w:p>
          <w:p w14:paraId="0799EFF3" w14:textId="77777777" w:rsidR="00D470AE" w:rsidRDefault="00D470AE" w:rsidP="00D470AE">
            <w:pPr>
              <w:ind w:left="0" w:hanging="2"/>
              <w:rPr>
                <w:ins w:id="14226" w:author="임 종운" w:date="2022-05-17T11:40:00Z"/>
              </w:rPr>
            </w:pPr>
            <w:ins w:id="14227" w:author="임 종운" w:date="2022-05-17T11:40:00Z">
              <w:r>
                <w:t>INSERT INTO attendance VALUES (6960, 54, 2022-06-15);</w:t>
              </w:r>
            </w:ins>
          </w:p>
          <w:p w14:paraId="3796F4F3" w14:textId="77777777" w:rsidR="00D470AE" w:rsidRDefault="00D470AE" w:rsidP="00D470AE">
            <w:pPr>
              <w:ind w:left="0" w:hanging="2"/>
              <w:rPr>
                <w:ins w:id="14228" w:author="임 종운" w:date="2022-05-17T11:40:00Z"/>
              </w:rPr>
            </w:pPr>
            <w:ins w:id="14229" w:author="임 종운" w:date="2022-05-17T11:40:00Z">
              <w:r>
                <w:t>INSERT INTO attendance VALUES (6961, 55, 2022-06-15);</w:t>
              </w:r>
            </w:ins>
          </w:p>
          <w:p w14:paraId="353FE68B" w14:textId="77777777" w:rsidR="00D470AE" w:rsidRDefault="00D470AE" w:rsidP="00D470AE">
            <w:pPr>
              <w:ind w:left="0" w:hanging="2"/>
              <w:rPr>
                <w:ins w:id="14230" w:author="임 종운" w:date="2022-05-17T11:40:00Z"/>
              </w:rPr>
            </w:pPr>
            <w:ins w:id="14231" w:author="임 종운" w:date="2022-05-17T11:40:00Z">
              <w:r>
                <w:t>INSERT INTO attendance VALUES (6962, 27, 2022-06-16);</w:t>
              </w:r>
            </w:ins>
          </w:p>
          <w:p w14:paraId="6F7C3B49" w14:textId="77777777" w:rsidR="00D470AE" w:rsidRDefault="00D470AE" w:rsidP="00D470AE">
            <w:pPr>
              <w:ind w:left="0" w:hanging="2"/>
              <w:rPr>
                <w:ins w:id="14232" w:author="임 종운" w:date="2022-05-17T11:40:00Z"/>
              </w:rPr>
            </w:pPr>
            <w:ins w:id="14233" w:author="임 종운" w:date="2022-05-17T11:40:00Z">
              <w:r>
                <w:t>INSERT INTO attendance VALUES (6963, 28, 2022-06-16);</w:t>
              </w:r>
            </w:ins>
          </w:p>
          <w:p w14:paraId="0BFB42BA" w14:textId="77777777" w:rsidR="00D470AE" w:rsidRDefault="00D470AE" w:rsidP="00D470AE">
            <w:pPr>
              <w:ind w:left="0" w:hanging="2"/>
              <w:rPr>
                <w:ins w:id="14234" w:author="임 종운" w:date="2022-05-17T11:40:00Z"/>
              </w:rPr>
            </w:pPr>
            <w:ins w:id="14235" w:author="임 종운" w:date="2022-05-17T11:40:00Z">
              <w:r>
                <w:t>INSERT INTO attendance VALUES (6964, 29, 2022-06-16);</w:t>
              </w:r>
            </w:ins>
          </w:p>
          <w:p w14:paraId="413B9FEE" w14:textId="77777777" w:rsidR="00D470AE" w:rsidRDefault="00D470AE" w:rsidP="00D470AE">
            <w:pPr>
              <w:ind w:left="0" w:hanging="2"/>
              <w:rPr>
                <w:ins w:id="14236" w:author="임 종운" w:date="2022-05-17T11:40:00Z"/>
              </w:rPr>
            </w:pPr>
            <w:ins w:id="14237" w:author="임 종운" w:date="2022-05-17T11:40:00Z">
              <w:r>
                <w:t>INSERT INTO attendance VALUES (6965, 30, 2022-06-16);</w:t>
              </w:r>
            </w:ins>
          </w:p>
          <w:p w14:paraId="27733671" w14:textId="77777777" w:rsidR="00D470AE" w:rsidRDefault="00D470AE" w:rsidP="00D470AE">
            <w:pPr>
              <w:ind w:left="0" w:hanging="2"/>
              <w:rPr>
                <w:ins w:id="14238" w:author="임 종운" w:date="2022-05-17T11:40:00Z"/>
              </w:rPr>
            </w:pPr>
            <w:ins w:id="14239" w:author="임 종운" w:date="2022-05-17T11:40:00Z">
              <w:r>
                <w:t>INSERT INTO attendance VALUES (6966, 31, 2022-06-16);</w:t>
              </w:r>
            </w:ins>
          </w:p>
          <w:p w14:paraId="09FC63BF" w14:textId="77777777" w:rsidR="00D470AE" w:rsidRDefault="00D470AE" w:rsidP="00D470AE">
            <w:pPr>
              <w:ind w:left="0" w:hanging="2"/>
              <w:rPr>
                <w:ins w:id="14240" w:author="임 종운" w:date="2022-05-17T11:40:00Z"/>
              </w:rPr>
            </w:pPr>
            <w:ins w:id="14241" w:author="임 종운" w:date="2022-05-17T11:40:00Z">
              <w:r>
                <w:t>INSERT INTO attendance VALUES (6967, 32, 2022-06-16);</w:t>
              </w:r>
            </w:ins>
          </w:p>
          <w:p w14:paraId="328B4FEF" w14:textId="77777777" w:rsidR="00D470AE" w:rsidRDefault="00D470AE" w:rsidP="00D470AE">
            <w:pPr>
              <w:ind w:left="0" w:hanging="2"/>
              <w:rPr>
                <w:ins w:id="14242" w:author="임 종운" w:date="2022-05-17T11:40:00Z"/>
              </w:rPr>
            </w:pPr>
            <w:ins w:id="14243" w:author="임 종운" w:date="2022-05-17T11:40:00Z">
              <w:r>
                <w:t>INSERT INTO attendance VALUES (6968, 33, 2022-06-16);</w:t>
              </w:r>
            </w:ins>
          </w:p>
          <w:p w14:paraId="25864A7C" w14:textId="77777777" w:rsidR="00D470AE" w:rsidRDefault="00D470AE" w:rsidP="00D470AE">
            <w:pPr>
              <w:ind w:left="0" w:hanging="2"/>
              <w:rPr>
                <w:ins w:id="14244" w:author="임 종운" w:date="2022-05-17T11:40:00Z"/>
              </w:rPr>
            </w:pPr>
            <w:ins w:id="14245" w:author="임 종운" w:date="2022-05-17T11:40:00Z">
              <w:r>
                <w:t>INSERT INTO attendance VALUES (6969, 34, 2022-06-16);</w:t>
              </w:r>
            </w:ins>
          </w:p>
          <w:p w14:paraId="2BE4358A" w14:textId="77777777" w:rsidR="00D470AE" w:rsidRDefault="00D470AE" w:rsidP="00D470AE">
            <w:pPr>
              <w:ind w:left="0" w:hanging="2"/>
              <w:rPr>
                <w:ins w:id="14246" w:author="임 종운" w:date="2022-05-17T11:40:00Z"/>
              </w:rPr>
            </w:pPr>
            <w:ins w:id="14247" w:author="임 종운" w:date="2022-05-17T11:40:00Z">
              <w:r>
                <w:t>INSERT INTO attendance VALUES (6970, 35, 2022-06-16);</w:t>
              </w:r>
            </w:ins>
          </w:p>
          <w:p w14:paraId="6CE6B557" w14:textId="77777777" w:rsidR="00D470AE" w:rsidRDefault="00D470AE" w:rsidP="00D470AE">
            <w:pPr>
              <w:ind w:left="0" w:hanging="2"/>
              <w:rPr>
                <w:ins w:id="14248" w:author="임 종운" w:date="2022-05-17T11:40:00Z"/>
              </w:rPr>
            </w:pPr>
            <w:ins w:id="14249" w:author="임 종운" w:date="2022-05-17T11:40:00Z">
              <w:r>
                <w:t>INSERT INTO attendance VALUES (6971, 36, 2022-06-16);</w:t>
              </w:r>
            </w:ins>
          </w:p>
          <w:p w14:paraId="69C7AC03" w14:textId="77777777" w:rsidR="00D470AE" w:rsidRDefault="00D470AE" w:rsidP="00D470AE">
            <w:pPr>
              <w:ind w:left="0" w:hanging="2"/>
              <w:rPr>
                <w:ins w:id="14250" w:author="임 종운" w:date="2022-05-17T11:40:00Z"/>
              </w:rPr>
            </w:pPr>
            <w:ins w:id="14251" w:author="임 종운" w:date="2022-05-17T11:40:00Z">
              <w:r>
                <w:t>INSERT INTO attendance VALUES (6972, 37, 2022-06-16);</w:t>
              </w:r>
            </w:ins>
          </w:p>
          <w:p w14:paraId="2C1ECE07" w14:textId="77777777" w:rsidR="00D470AE" w:rsidRDefault="00D470AE" w:rsidP="00D470AE">
            <w:pPr>
              <w:ind w:left="0" w:hanging="2"/>
              <w:rPr>
                <w:ins w:id="14252" w:author="임 종운" w:date="2022-05-17T11:40:00Z"/>
              </w:rPr>
            </w:pPr>
            <w:ins w:id="14253" w:author="임 종운" w:date="2022-05-17T11:40:00Z">
              <w:r>
                <w:t>INSERT INTO attendance VALUES (6973, 38, 2022-06-16);</w:t>
              </w:r>
            </w:ins>
          </w:p>
          <w:p w14:paraId="34D29B57" w14:textId="77777777" w:rsidR="00D470AE" w:rsidRDefault="00D470AE" w:rsidP="00D470AE">
            <w:pPr>
              <w:ind w:left="0" w:hanging="2"/>
              <w:rPr>
                <w:ins w:id="14254" w:author="임 종운" w:date="2022-05-17T11:40:00Z"/>
              </w:rPr>
            </w:pPr>
            <w:ins w:id="14255" w:author="임 종운" w:date="2022-05-17T11:40:00Z">
              <w:r>
                <w:t>INSERT INTO attendance VALUES (6974, 39, 2022-06-16);</w:t>
              </w:r>
            </w:ins>
          </w:p>
          <w:p w14:paraId="0E9E264F" w14:textId="77777777" w:rsidR="00D470AE" w:rsidRDefault="00D470AE" w:rsidP="00D470AE">
            <w:pPr>
              <w:ind w:left="0" w:hanging="2"/>
              <w:rPr>
                <w:ins w:id="14256" w:author="임 종운" w:date="2022-05-17T11:40:00Z"/>
              </w:rPr>
            </w:pPr>
            <w:ins w:id="14257" w:author="임 종운" w:date="2022-05-17T11:40:00Z">
              <w:r>
                <w:t>INSERT INTO attendance VALUES (6975, 40, 2022-06-16);</w:t>
              </w:r>
            </w:ins>
          </w:p>
          <w:p w14:paraId="64306609" w14:textId="77777777" w:rsidR="00D470AE" w:rsidRDefault="00D470AE" w:rsidP="00D470AE">
            <w:pPr>
              <w:ind w:left="0" w:hanging="2"/>
              <w:rPr>
                <w:ins w:id="14258" w:author="임 종운" w:date="2022-05-17T11:40:00Z"/>
              </w:rPr>
            </w:pPr>
            <w:ins w:id="14259" w:author="임 종운" w:date="2022-05-17T11:40:00Z">
              <w:r>
                <w:t>INSERT INTO attendance VALUES (6976, 41, 2022-06-16);</w:t>
              </w:r>
            </w:ins>
          </w:p>
          <w:p w14:paraId="2FC75018" w14:textId="77777777" w:rsidR="00D470AE" w:rsidRDefault="00D470AE" w:rsidP="00D470AE">
            <w:pPr>
              <w:ind w:left="0" w:hanging="2"/>
              <w:rPr>
                <w:ins w:id="14260" w:author="임 종운" w:date="2022-05-17T11:40:00Z"/>
              </w:rPr>
            </w:pPr>
            <w:ins w:id="14261" w:author="임 종운" w:date="2022-05-17T11:40:00Z">
              <w:r>
                <w:t>INSERT INTO attendance VALUES (6977, 42, 2022-06-16);</w:t>
              </w:r>
            </w:ins>
          </w:p>
          <w:p w14:paraId="0C5886FB" w14:textId="77777777" w:rsidR="00D470AE" w:rsidRDefault="00D470AE" w:rsidP="00D470AE">
            <w:pPr>
              <w:ind w:left="0" w:hanging="2"/>
              <w:rPr>
                <w:ins w:id="14262" w:author="임 종운" w:date="2022-05-17T11:40:00Z"/>
              </w:rPr>
            </w:pPr>
            <w:ins w:id="14263" w:author="임 종운" w:date="2022-05-17T11:40:00Z">
              <w:r>
                <w:t>INSERT INTO attendance VALUES (6978, 43, 2022-06-16);</w:t>
              </w:r>
            </w:ins>
          </w:p>
          <w:p w14:paraId="3B3F11FE" w14:textId="77777777" w:rsidR="00D470AE" w:rsidRDefault="00D470AE" w:rsidP="00D470AE">
            <w:pPr>
              <w:ind w:left="0" w:hanging="2"/>
              <w:rPr>
                <w:ins w:id="14264" w:author="임 종운" w:date="2022-05-17T11:40:00Z"/>
              </w:rPr>
            </w:pPr>
            <w:ins w:id="14265" w:author="임 종운" w:date="2022-05-17T11:40:00Z">
              <w:r>
                <w:t>INSERT INTO attendance VALUES (6979, 44, 2022-06-16);</w:t>
              </w:r>
            </w:ins>
          </w:p>
          <w:p w14:paraId="7DA209B2" w14:textId="77777777" w:rsidR="00D470AE" w:rsidRDefault="00D470AE" w:rsidP="00D470AE">
            <w:pPr>
              <w:ind w:left="0" w:hanging="2"/>
              <w:rPr>
                <w:ins w:id="14266" w:author="임 종운" w:date="2022-05-17T11:40:00Z"/>
              </w:rPr>
            </w:pPr>
            <w:ins w:id="14267" w:author="임 종운" w:date="2022-05-17T11:40:00Z">
              <w:r>
                <w:t>INSERT INTO attendance VALUES (6980, 45, 2022-06-16);</w:t>
              </w:r>
            </w:ins>
          </w:p>
          <w:p w14:paraId="4C5AFC5B" w14:textId="77777777" w:rsidR="00D470AE" w:rsidRDefault="00D470AE" w:rsidP="00D470AE">
            <w:pPr>
              <w:ind w:left="0" w:hanging="2"/>
              <w:rPr>
                <w:ins w:id="14268" w:author="임 종운" w:date="2022-05-17T11:40:00Z"/>
              </w:rPr>
            </w:pPr>
            <w:ins w:id="14269" w:author="임 종운" w:date="2022-05-17T11:40:00Z">
              <w:r>
                <w:t>INSERT INTO attendance VALUES (6981, 46, 2022-06-16);</w:t>
              </w:r>
            </w:ins>
          </w:p>
          <w:p w14:paraId="5990114A" w14:textId="77777777" w:rsidR="00D470AE" w:rsidRDefault="00D470AE" w:rsidP="00D470AE">
            <w:pPr>
              <w:ind w:left="0" w:hanging="2"/>
              <w:rPr>
                <w:ins w:id="14270" w:author="임 종운" w:date="2022-05-17T11:40:00Z"/>
              </w:rPr>
            </w:pPr>
            <w:ins w:id="14271" w:author="임 종운" w:date="2022-05-17T11:40:00Z">
              <w:r>
                <w:lastRenderedPageBreak/>
                <w:t>INSERT INTO attendance VALUES (6982, 47, 2022-06-16);</w:t>
              </w:r>
            </w:ins>
          </w:p>
          <w:p w14:paraId="06F422BF" w14:textId="77777777" w:rsidR="00D470AE" w:rsidRDefault="00D470AE" w:rsidP="00D470AE">
            <w:pPr>
              <w:ind w:left="0" w:hanging="2"/>
              <w:rPr>
                <w:ins w:id="14272" w:author="임 종운" w:date="2022-05-17T11:40:00Z"/>
              </w:rPr>
            </w:pPr>
            <w:ins w:id="14273" w:author="임 종운" w:date="2022-05-17T11:40:00Z">
              <w:r>
                <w:t>INSERT INTO attendance VALUES (6983, 48, 2022-06-16);</w:t>
              </w:r>
            </w:ins>
          </w:p>
          <w:p w14:paraId="5EE5AB36" w14:textId="77777777" w:rsidR="00D470AE" w:rsidRDefault="00D470AE" w:rsidP="00D470AE">
            <w:pPr>
              <w:ind w:left="0" w:hanging="2"/>
              <w:rPr>
                <w:ins w:id="14274" w:author="임 종운" w:date="2022-05-17T11:40:00Z"/>
              </w:rPr>
            </w:pPr>
            <w:ins w:id="14275" w:author="임 종운" w:date="2022-05-17T11:40:00Z">
              <w:r>
                <w:t>INSERT INTO attendance VALUES (6984, 49, 2022-06-16);</w:t>
              </w:r>
            </w:ins>
          </w:p>
          <w:p w14:paraId="2BE62ECE" w14:textId="77777777" w:rsidR="00D470AE" w:rsidRDefault="00D470AE" w:rsidP="00D470AE">
            <w:pPr>
              <w:ind w:left="0" w:hanging="2"/>
              <w:rPr>
                <w:ins w:id="14276" w:author="임 종운" w:date="2022-05-17T11:40:00Z"/>
              </w:rPr>
            </w:pPr>
            <w:ins w:id="14277" w:author="임 종운" w:date="2022-05-17T11:40:00Z">
              <w:r>
                <w:t>INSERT INTO attendance VALUES (6985, 50, 2022-06-16);</w:t>
              </w:r>
            </w:ins>
          </w:p>
          <w:p w14:paraId="389E55CD" w14:textId="77777777" w:rsidR="00D470AE" w:rsidRDefault="00D470AE" w:rsidP="00D470AE">
            <w:pPr>
              <w:ind w:left="0" w:hanging="2"/>
              <w:rPr>
                <w:ins w:id="14278" w:author="임 종운" w:date="2022-05-17T11:40:00Z"/>
              </w:rPr>
            </w:pPr>
            <w:ins w:id="14279" w:author="임 종운" w:date="2022-05-17T11:40:00Z">
              <w:r>
                <w:t>INSERT INTO attendance VALUES (6986, 51, 2022-06-16);</w:t>
              </w:r>
            </w:ins>
          </w:p>
          <w:p w14:paraId="2D4E5F75" w14:textId="77777777" w:rsidR="00D470AE" w:rsidRDefault="00D470AE" w:rsidP="00D470AE">
            <w:pPr>
              <w:ind w:left="0" w:hanging="2"/>
              <w:rPr>
                <w:ins w:id="14280" w:author="임 종운" w:date="2022-05-17T11:40:00Z"/>
              </w:rPr>
            </w:pPr>
            <w:ins w:id="14281" w:author="임 종운" w:date="2022-05-17T11:40:00Z">
              <w:r>
                <w:t>INSERT INTO attendance VALUES (6987, 52, 2022-06-16);</w:t>
              </w:r>
            </w:ins>
          </w:p>
          <w:p w14:paraId="32B0D802" w14:textId="77777777" w:rsidR="00D470AE" w:rsidRDefault="00D470AE" w:rsidP="00D470AE">
            <w:pPr>
              <w:ind w:left="0" w:hanging="2"/>
              <w:rPr>
                <w:ins w:id="14282" w:author="임 종운" w:date="2022-05-17T11:40:00Z"/>
              </w:rPr>
            </w:pPr>
            <w:ins w:id="14283" w:author="임 종운" w:date="2022-05-17T11:40:00Z">
              <w:r>
                <w:t>INSERT INTO attendance VALUES (6988, 53, 2022-06-16);</w:t>
              </w:r>
            </w:ins>
          </w:p>
          <w:p w14:paraId="455B89A9" w14:textId="77777777" w:rsidR="00D470AE" w:rsidRDefault="00D470AE" w:rsidP="00D470AE">
            <w:pPr>
              <w:ind w:left="0" w:hanging="2"/>
              <w:rPr>
                <w:ins w:id="14284" w:author="임 종운" w:date="2022-05-17T11:40:00Z"/>
              </w:rPr>
            </w:pPr>
            <w:ins w:id="14285" w:author="임 종운" w:date="2022-05-17T11:40:00Z">
              <w:r>
                <w:t>INSERT INTO attendance VALUES (6989, 54, 2022-06-16);</w:t>
              </w:r>
            </w:ins>
          </w:p>
          <w:p w14:paraId="63BCF66D" w14:textId="77777777" w:rsidR="00D470AE" w:rsidRDefault="00D470AE" w:rsidP="00D470AE">
            <w:pPr>
              <w:ind w:left="0" w:hanging="2"/>
              <w:rPr>
                <w:ins w:id="14286" w:author="임 종운" w:date="2022-05-17T11:40:00Z"/>
              </w:rPr>
            </w:pPr>
            <w:ins w:id="14287" w:author="임 종운" w:date="2022-05-17T11:40:00Z">
              <w:r>
                <w:t>INSERT INTO attendance VALUES (6990, 55, 2022-06-16);</w:t>
              </w:r>
            </w:ins>
          </w:p>
          <w:p w14:paraId="6346B23A" w14:textId="77777777" w:rsidR="00D470AE" w:rsidRDefault="00D470AE" w:rsidP="00D470AE">
            <w:pPr>
              <w:ind w:left="0" w:hanging="2"/>
              <w:rPr>
                <w:ins w:id="14288" w:author="임 종운" w:date="2022-05-17T11:40:00Z"/>
              </w:rPr>
            </w:pPr>
            <w:ins w:id="14289" w:author="임 종운" w:date="2022-05-17T11:40:00Z">
              <w:r>
                <w:t>INSERT INTO attendance VALUES (6991, 27, 2022-06-17);</w:t>
              </w:r>
            </w:ins>
          </w:p>
          <w:p w14:paraId="2A3033DD" w14:textId="77777777" w:rsidR="00D470AE" w:rsidRDefault="00D470AE" w:rsidP="00D470AE">
            <w:pPr>
              <w:ind w:left="0" w:hanging="2"/>
              <w:rPr>
                <w:ins w:id="14290" w:author="임 종운" w:date="2022-05-17T11:40:00Z"/>
              </w:rPr>
            </w:pPr>
            <w:ins w:id="14291" w:author="임 종운" w:date="2022-05-17T11:40:00Z">
              <w:r>
                <w:t>INSERT INTO attendance VALUES (6992, 28, 2022-06-17);</w:t>
              </w:r>
            </w:ins>
          </w:p>
          <w:p w14:paraId="16426221" w14:textId="77777777" w:rsidR="00D470AE" w:rsidRDefault="00D470AE" w:rsidP="00D470AE">
            <w:pPr>
              <w:ind w:left="0" w:hanging="2"/>
              <w:rPr>
                <w:ins w:id="14292" w:author="임 종운" w:date="2022-05-17T11:40:00Z"/>
              </w:rPr>
            </w:pPr>
            <w:ins w:id="14293" w:author="임 종운" w:date="2022-05-17T11:40:00Z">
              <w:r>
                <w:t>INSERT INTO attendance VALUES (6993, 29, 2022-06-17);</w:t>
              </w:r>
            </w:ins>
          </w:p>
          <w:p w14:paraId="0BBB5259" w14:textId="77777777" w:rsidR="00D470AE" w:rsidRDefault="00D470AE" w:rsidP="00D470AE">
            <w:pPr>
              <w:ind w:left="0" w:hanging="2"/>
              <w:rPr>
                <w:ins w:id="14294" w:author="임 종운" w:date="2022-05-17T11:40:00Z"/>
              </w:rPr>
            </w:pPr>
            <w:ins w:id="14295" w:author="임 종운" w:date="2022-05-17T11:40:00Z">
              <w:r>
                <w:t>INSERT INTO attendance VALUES (6994, 30, 2022-06-17);</w:t>
              </w:r>
            </w:ins>
          </w:p>
          <w:p w14:paraId="2C52E950" w14:textId="77777777" w:rsidR="00D470AE" w:rsidRDefault="00D470AE" w:rsidP="00D470AE">
            <w:pPr>
              <w:ind w:left="0" w:hanging="2"/>
              <w:rPr>
                <w:ins w:id="14296" w:author="임 종운" w:date="2022-05-17T11:40:00Z"/>
              </w:rPr>
            </w:pPr>
            <w:ins w:id="14297" w:author="임 종운" w:date="2022-05-17T11:40:00Z">
              <w:r>
                <w:t>INSERT INTO attendance VALUES (6995, 31, 2022-06-17);</w:t>
              </w:r>
            </w:ins>
          </w:p>
          <w:p w14:paraId="03CD78C2" w14:textId="77777777" w:rsidR="00D470AE" w:rsidRDefault="00D470AE" w:rsidP="00D470AE">
            <w:pPr>
              <w:ind w:left="0" w:hanging="2"/>
              <w:rPr>
                <w:ins w:id="14298" w:author="임 종운" w:date="2022-05-17T11:40:00Z"/>
              </w:rPr>
            </w:pPr>
            <w:ins w:id="14299" w:author="임 종운" w:date="2022-05-17T11:40:00Z">
              <w:r>
                <w:t>INSERT INTO attendance VALUES (6996, 32, 2022-06-17);</w:t>
              </w:r>
            </w:ins>
          </w:p>
          <w:p w14:paraId="7C9E6405" w14:textId="77777777" w:rsidR="00D470AE" w:rsidRDefault="00D470AE" w:rsidP="00D470AE">
            <w:pPr>
              <w:ind w:left="0" w:hanging="2"/>
              <w:rPr>
                <w:ins w:id="14300" w:author="임 종운" w:date="2022-05-17T11:40:00Z"/>
              </w:rPr>
            </w:pPr>
            <w:ins w:id="14301" w:author="임 종운" w:date="2022-05-17T11:40:00Z">
              <w:r>
                <w:t>INSERT INTO attendance VALUES (6997, 33, 2022-06-17);</w:t>
              </w:r>
            </w:ins>
          </w:p>
          <w:p w14:paraId="637000D6" w14:textId="77777777" w:rsidR="00D470AE" w:rsidRDefault="00D470AE" w:rsidP="00D470AE">
            <w:pPr>
              <w:ind w:left="0" w:hanging="2"/>
              <w:rPr>
                <w:ins w:id="14302" w:author="임 종운" w:date="2022-05-17T11:40:00Z"/>
              </w:rPr>
            </w:pPr>
            <w:ins w:id="14303" w:author="임 종운" w:date="2022-05-17T11:40:00Z">
              <w:r>
                <w:t>INSERT INTO attendance VALUES (6998, 34, 2022-06-17);</w:t>
              </w:r>
            </w:ins>
          </w:p>
          <w:p w14:paraId="5ADCF6AB" w14:textId="77777777" w:rsidR="00D470AE" w:rsidRDefault="00D470AE" w:rsidP="00D470AE">
            <w:pPr>
              <w:ind w:left="0" w:hanging="2"/>
              <w:rPr>
                <w:ins w:id="14304" w:author="임 종운" w:date="2022-05-17T11:40:00Z"/>
              </w:rPr>
            </w:pPr>
            <w:ins w:id="14305" w:author="임 종운" w:date="2022-05-17T11:40:00Z">
              <w:r>
                <w:t>INSERT INTO attendance VALUES (6999, 35, 2022-06-17);</w:t>
              </w:r>
            </w:ins>
          </w:p>
          <w:p w14:paraId="69EFF1A9" w14:textId="77777777" w:rsidR="00D470AE" w:rsidRDefault="00D470AE" w:rsidP="00D470AE">
            <w:pPr>
              <w:ind w:left="0" w:hanging="2"/>
              <w:rPr>
                <w:ins w:id="14306" w:author="임 종운" w:date="2022-05-17T11:40:00Z"/>
              </w:rPr>
            </w:pPr>
            <w:ins w:id="14307" w:author="임 종운" w:date="2022-05-17T11:40:00Z">
              <w:r>
                <w:t>INSERT INTO attendance VALUES (7000, 36, 2022-06-17);</w:t>
              </w:r>
            </w:ins>
          </w:p>
          <w:p w14:paraId="3516BDAE" w14:textId="77777777" w:rsidR="00D470AE" w:rsidRDefault="00D470AE" w:rsidP="00D470AE">
            <w:pPr>
              <w:ind w:left="0" w:hanging="2"/>
              <w:rPr>
                <w:ins w:id="14308" w:author="임 종운" w:date="2022-05-17T11:40:00Z"/>
              </w:rPr>
            </w:pPr>
            <w:ins w:id="14309" w:author="임 종운" w:date="2022-05-17T11:40:00Z">
              <w:r>
                <w:t>INSERT INTO attendance VALUES (7001, 37, 2022-06-17);</w:t>
              </w:r>
            </w:ins>
          </w:p>
          <w:p w14:paraId="44779B85" w14:textId="77777777" w:rsidR="00D470AE" w:rsidRDefault="00D470AE" w:rsidP="00D470AE">
            <w:pPr>
              <w:ind w:left="0" w:hanging="2"/>
              <w:rPr>
                <w:ins w:id="14310" w:author="임 종운" w:date="2022-05-17T11:40:00Z"/>
              </w:rPr>
            </w:pPr>
            <w:ins w:id="14311" w:author="임 종운" w:date="2022-05-17T11:40:00Z">
              <w:r>
                <w:t>INSERT INTO attendance VALUES (7002, 38, 2022-06-17);</w:t>
              </w:r>
            </w:ins>
          </w:p>
          <w:p w14:paraId="3B9618F4" w14:textId="77777777" w:rsidR="00D470AE" w:rsidRDefault="00D470AE" w:rsidP="00D470AE">
            <w:pPr>
              <w:ind w:left="0" w:hanging="2"/>
              <w:rPr>
                <w:ins w:id="14312" w:author="임 종운" w:date="2022-05-17T11:40:00Z"/>
              </w:rPr>
            </w:pPr>
            <w:ins w:id="14313" w:author="임 종운" w:date="2022-05-17T11:40:00Z">
              <w:r>
                <w:t>INSERT INTO attendance VALUES (7003, 39, 2022-06-17);</w:t>
              </w:r>
            </w:ins>
          </w:p>
          <w:p w14:paraId="0848281A" w14:textId="77777777" w:rsidR="00D470AE" w:rsidRDefault="00D470AE" w:rsidP="00D470AE">
            <w:pPr>
              <w:ind w:left="0" w:hanging="2"/>
              <w:rPr>
                <w:ins w:id="14314" w:author="임 종운" w:date="2022-05-17T11:40:00Z"/>
              </w:rPr>
            </w:pPr>
            <w:ins w:id="14315" w:author="임 종운" w:date="2022-05-17T11:40:00Z">
              <w:r>
                <w:t>INSERT INTO attendance VALUES (7004, 40, 2022-06-17);</w:t>
              </w:r>
            </w:ins>
          </w:p>
          <w:p w14:paraId="533730A8" w14:textId="77777777" w:rsidR="00D470AE" w:rsidRDefault="00D470AE" w:rsidP="00D470AE">
            <w:pPr>
              <w:ind w:left="0" w:hanging="2"/>
              <w:rPr>
                <w:ins w:id="14316" w:author="임 종운" w:date="2022-05-17T11:40:00Z"/>
              </w:rPr>
            </w:pPr>
            <w:ins w:id="14317" w:author="임 종운" w:date="2022-05-17T11:40:00Z">
              <w:r>
                <w:t>INSERT INTO attendance VALUES (7005, 41, 2022-06-17);</w:t>
              </w:r>
            </w:ins>
          </w:p>
          <w:p w14:paraId="07527440" w14:textId="77777777" w:rsidR="00D470AE" w:rsidRDefault="00D470AE" w:rsidP="00D470AE">
            <w:pPr>
              <w:ind w:left="0" w:hanging="2"/>
              <w:rPr>
                <w:ins w:id="14318" w:author="임 종운" w:date="2022-05-17T11:40:00Z"/>
              </w:rPr>
            </w:pPr>
            <w:ins w:id="14319" w:author="임 종운" w:date="2022-05-17T11:40:00Z">
              <w:r>
                <w:t>INSERT INTO attendance VALUES (7006, 42, 2022-06-17);</w:t>
              </w:r>
            </w:ins>
          </w:p>
          <w:p w14:paraId="01427F37" w14:textId="77777777" w:rsidR="00D470AE" w:rsidRDefault="00D470AE" w:rsidP="00D470AE">
            <w:pPr>
              <w:ind w:left="0" w:hanging="2"/>
              <w:rPr>
                <w:ins w:id="14320" w:author="임 종운" w:date="2022-05-17T11:40:00Z"/>
              </w:rPr>
            </w:pPr>
            <w:ins w:id="14321" w:author="임 종운" w:date="2022-05-17T11:40:00Z">
              <w:r>
                <w:t>INSERT INTO attendance VALUES (7007, 43, 2022-06-17);</w:t>
              </w:r>
            </w:ins>
          </w:p>
          <w:p w14:paraId="6F170ACA" w14:textId="77777777" w:rsidR="00D470AE" w:rsidRDefault="00D470AE" w:rsidP="00D470AE">
            <w:pPr>
              <w:ind w:left="0" w:hanging="2"/>
              <w:rPr>
                <w:ins w:id="14322" w:author="임 종운" w:date="2022-05-17T11:40:00Z"/>
              </w:rPr>
            </w:pPr>
            <w:ins w:id="14323" w:author="임 종운" w:date="2022-05-17T11:40:00Z">
              <w:r>
                <w:t>INSERT INTO attendance VALUES (7008, 44, 2022-06-17);</w:t>
              </w:r>
            </w:ins>
          </w:p>
          <w:p w14:paraId="6205CEDC" w14:textId="77777777" w:rsidR="00D470AE" w:rsidRDefault="00D470AE" w:rsidP="00D470AE">
            <w:pPr>
              <w:ind w:left="0" w:hanging="2"/>
              <w:rPr>
                <w:ins w:id="14324" w:author="임 종운" w:date="2022-05-17T11:40:00Z"/>
              </w:rPr>
            </w:pPr>
            <w:ins w:id="14325" w:author="임 종운" w:date="2022-05-17T11:40:00Z">
              <w:r>
                <w:lastRenderedPageBreak/>
                <w:t>INSERT INTO attendance VALUES (7009, 45, 2022-06-17);</w:t>
              </w:r>
            </w:ins>
          </w:p>
          <w:p w14:paraId="13DDAD75" w14:textId="77777777" w:rsidR="00D470AE" w:rsidRDefault="00D470AE" w:rsidP="00D470AE">
            <w:pPr>
              <w:ind w:left="0" w:hanging="2"/>
              <w:rPr>
                <w:ins w:id="14326" w:author="임 종운" w:date="2022-05-17T11:40:00Z"/>
              </w:rPr>
            </w:pPr>
            <w:ins w:id="14327" w:author="임 종운" w:date="2022-05-17T11:40:00Z">
              <w:r>
                <w:t>INSERT INTO attendance VALUES (7010, 46, 2022-06-17);</w:t>
              </w:r>
            </w:ins>
          </w:p>
          <w:p w14:paraId="3A542BAF" w14:textId="77777777" w:rsidR="00D470AE" w:rsidRDefault="00D470AE" w:rsidP="00D470AE">
            <w:pPr>
              <w:ind w:left="0" w:hanging="2"/>
              <w:rPr>
                <w:ins w:id="14328" w:author="임 종운" w:date="2022-05-17T11:40:00Z"/>
              </w:rPr>
            </w:pPr>
            <w:ins w:id="14329" w:author="임 종운" w:date="2022-05-17T11:40:00Z">
              <w:r>
                <w:t>INSERT INTO attendance VALUES (7011, 47, 2022-06-17);</w:t>
              </w:r>
            </w:ins>
          </w:p>
          <w:p w14:paraId="4A1CABAB" w14:textId="77777777" w:rsidR="00D470AE" w:rsidRDefault="00D470AE" w:rsidP="00D470AE">
            <w:pPr>
              <w:ind w:left="0" w:hanging="2"/>
              <w:rPr>
                <w:ins w:id="14330" w:author="임 종운" w:date="2022-05-17T11:40:00Z"/>
              </w:rPr>
            </w:pPr>
            <w:ins w:id="14331" w:author="임 종운" w:date="2022-05-17T11:40:00Z">
              <w:r>
                <w:t>INSERT INTO attendance VALUES (7012, 48, 2022-06-17);</w:t>
              </w:r>
            </w:ins>
          </w:p>
          <w:p w14:paraId="48F2A9D2" w14:textId="77777777" w:rsidR="00D470AE" w:rsidRDefault="00D470AE" w:rsidP="00D470AE">
            <w:pPr>
              <w:ind w:left="0" w:hanging="2"/>
              <w:rPr>
                <w:ins w:id="14332" w:author="임 종운" w:date="2022-05-17T11:40:00Z"/>
              </w:rPr>
            </w:pPr>
            <w:ins w:id="14333" w:author="임 종운" w:date="2022-05-17T11:40:00Z">
              <w:r>
                <w:t>INSERT INTO attendance VALUES (7013, 49, 2022-06-17);</w:t>
              </w:r>
            </w:ins>
          </w:p>
          <w:p w14:paraId="2069A9F1" w14:textId="77777777" w:rsidR="00D470AE" w:rsidRDefault="00D470AE" w:rsidP="00D470AE">
            <w:pPr>
              <w:ind w:left="0" w:hanging="2"/>
              <w:rPr>
                <w:ins w:id="14334" w:author="임 종운" w:date="2022-05-17T11:40:00Z"/>
              </w:rPr>
            </w:pPr>
            <w:ins w:id="14335" w:author="임 종운" w:date="2022-05-17T11:40:00Z">
              <w:r>
                <w:t>INSERT INTO attendance VALUES (7014, 50, 2022-06-17);</w:t>
              </w:r>
            </w:ins>
          </w:p>
          <w:p w14:paraId="10A9556D" w14:textId="77777777" w:rsidR="00D470AE" w:rsidRDefault="00D470AE" w:rsidP="00D470AE">
            <w:pPr>
              <w:ind w:left="0" w:hanging="2"/>
              <w:rPr>
                <w:ins w:id="14336" w:author="임 종운" w:date="2022-05-17T11:40:00Z"/>
              </w:rPr>
            </w:pPr>
            <w:ins w:id="14337" w:author="임 종운" w:date="2022-05-17T11:40:00Z">
              <w:r>
                <w:t>INSERT INTO attendance VALUES (7015, 51, 2022-06-17);</w:t>
              </w:r>
            </w:ins>
          </w:p>
          <w:p w14:paraId="4B3EE607" w14:textId="77777777" w:rsidR="00D470AE" w:rsidRDefault="00D470AE" w:rsidP="00D470AE">
            <w:pPr>
              <w:ind w:left="0" w:hanging="2"/>
              <w:rPr>
                <w:ins w:id="14338" w:author="임 종운" w:date="2022-05-17T11:40:00Z"/>
              </w:rPr>
            </w:pPr>
            <w:ins w:id="14339" w:author="임 종운" w:date="2022-05-17T11:40:00Z">
              <w:r>
                <w:t>INSERT INTO attendance VALUES (7016, 52, 2022-06-17);</w:t>
              </w:r>
            </w:ins>
          </w:p>
          <w:p w14:paraId="470B738F" w14:textId="77777777" w:rsidR="00D470AE" w:rsidRDefault="00D470AE" w:rsidP="00D470AE">
            <w:pPr>
              <w:ind w:left="0" w:hanging="2"/>
              <w:rPr>
                <w:ins w:id="14340" w:author="임 종운" w:date="2022-05-17T11:40:00Z"/>
              </w:rPr>
            </w:pPr>
            <w:ins w:id="14341" w:author="임 종운" w:date="2022-05-17T11:40:00Z">
              <w:r>
                <w:t>INSERT INTO attendance VALUES (7017, 53, 2022-06-17);</w:t>
              </w:r>
            </w:ins>
          </w:p>
          <w:p w14:paraId="1D5D06B3" w14:textId="77777777" w:rsidR="00D470AE" w:rsidRDefault="00D470AE" w:rsidP="00D470AE">
            <w:pPr>
              <w:ind w:left="0" w:hanging="2"/>
              <w:rPr>
                <w:ins w:id="14342" w:author="임 종운" w:date="2022-05-17T11:40:00Z"/>
              </w:rPr>
            </w:pPr>
            <w:ins w:id="14343" w:author="임 종운" w:date="2022-05-17T11:40:00Z">
              <w:r>
                <w:t>INSERT INTO attendance VALUES (7018, 54, 2022-06-17);</w:t>
              </w:r>
            </w:ins>
          </w:p>
          <w:p w14:paraId="14D6BB06" w14:textId="77777777" w:rsidR="00D470AE" w:rsidRDefault="00D470AE" w:rsidP="00D470AE">
            <w:pPr>
              <w:ind w:left="0" w:hanging="2"/>
              <w:rPr>
                <w:ins w:id="14344" w:author="임 종운" w:date="2022-05-17T11:40:00Z"/>
              </w:rPr>
            </w:pPr>
            <w:ins w:id="14345" w:author="임 종운" w:date="2022-05-17T11:40:00Z">
              <w:r>
                <w:t>INSERT INTO attendance VALUES (7019, 55, 2022-06-17);</w:t>
              </w:r>
            </w:ins>
          </w:p>
          <w:p w14:paraId="0CD19F4A" w14:textId="77777777" w:rsidR="00D470AE" w:rsidRDefault="00D470AE" w:rsidP="00D470AE">
            <w:pPr>
              <w:ind w:left="0" w:hanging="2"/>
              <w:rPr>
                <w:ins w:id="14346" w:author="임 종운" w:date="2022-05-17T11:40:00Z"/>
              </w:rPr>
            </w:pPr>
            <w:ins w:id="14347" w:author="임 종운" w:date="2022-05-17T11:40:00Z">
              <w:r>
                <w:t>INSERT INTO attendance VALUES (7020, 27, 2022-06-18);</w:t>
              </w:r>
            </w:ins>
          </w:p>
          <w:p w14:paraId="60D87FA5" w14:textId="77777777" w:rsidR="00D470AE" w:rsidRDefault="00D470AE" w:rsidP="00D470AE">
            <w:pPr>
              <w:ind w:left="0" w:hanging="2"/>
              <w:rPr>
                <w:ins w:id="14348" w:author="임 종운" w:date="2022-05-17T11:40:00Z"/>
              </w:rPr>
            </w:pPr>
            <w:ins w:id="14349" w:author="임 종운" w:date="2022-05-17T11:40:00Z">
              <w:r>
                <w:t>INSERT INTO attendance VALUES (7021, 28, 2022-06-18);</w:t>
              </w:r>
            </w:ins>
          </w:p>
          <w:p w14:paraId="6CA5CBC2" w14:textId="77777777" w:rsidR="00D470AE" w:rsidRDefault="00D470AE" w:rsidP="00D470AE">
            <w:pPr>
              <w:ind w:left="0" w:hanging="2"/>
              <w:rPr>
                <w:ins w:id="14350" w:author="임 종운" w:date="2022-05-17T11:40:00Z"/>
              </w:rPr>
            </w:pPr>
            <w:ins w:id="14351" w:author="임 종운" w:date="2022-05-17T11:40:00Z">
              <w:r>
                <w:t>INSERT INTO attendance VALUES (7022, 29, 2022-06-18);</w:t>
              </w:r>
            </w:ins>
          </w:p>
          <w:p w14:paraId="2F86C41E" w14:textId="77777777" w:rsidR="00D470AE" w:rsidRDefault="00D470AE" w:rsidP="00D470AE">
            <w:pPr>
              <w:ind w:left="0" w:hanging="2"/>
              <w:rPr>
                <w:ins w:id="14352" w:author="임 종운" w:date="2022-05-17T11:40:00Z"/>
              </w:rPr>
            </w:pPr>
            <w:ins w:id="14353" w:author="임 종운" w:date="2022-05-17T11:40:00Z">
              <w:r>
                <w:t>INSERT INTO attendance VALUES (7023, 30, 2022-06-18);</w:t>
              </w:r>
            </w:ins>
          </w:p>
          <w:p w14:paraId="601E8970" w14:textId="77777777" w:rsidR="00D470AE" w:rsidRDefault="00D470AE" w:rsidP="00D470AE">
            <w:pPr>
              <w:ind w:left="0" w:hanging="2"/>
              <w:rPr>
                <w:ins w:id="14354" w:author="임 종운" w:date="2022-05-17T11:40:00Z"/>
              </w:rPr>
            </w:pPr>
            <w:ins w:id="14355" w:author="임 종운" w:date="2022-05-17T11:40:00Z">
              <w:r>
                <w:t>INSERT INTO attendance VALUES (7024, 31, 2022-06-18);</w:t>
              </w:r>
            </w:ins>
          </w:p>
          <w:p w14:paraId="0E8B8607" w14:textId="77777777" w:rsidR="00D470AE" w:rsidRDefault="00D470AE" w:rsidP="00D470AE">
            <w:pPr>
              <w:ind w:left="0" w:hanging="2"/>
              <w:rPr>
                <w:ins w:id="14356" w:author="임 종운" w:date="2022-05-17T11:40:00Z"/>
              </w:rPr>
            </w:pPr>
            <w:ins w:id="14357" w:author="임 종운" w:date="2022-05-17T11:40:00Z">
              <w:r>
                <w:t>INSERT INTO attendance VALUES (7025, 32, 2022-06-18);</w:t>
              </w:r>
            </w:ins>
          </w:p>
          <w:p w14:paraId="19A16315" w14:textId="77777777" w:rsidR="00D470AE" w:rsidRDefault="00D470AE" w:rsidP="00D470AE">
            <w:pPr>
              <w:ind w:left="0" w:hanging="2"/>
              <w:rPr>
                <w:ins w:id="14358" w:author="임 종운" w:date="2022-05-17T11:40:00Z"/>
              </w:rPr>
            </w:pPr>
            <w:ins w:id="14359" w:author="임 종운" w:date="2022-05-17T11:40:00Z">
              <w:r>
                <w:t>INSERT INTO attendance VALUES (7026, 33, 2022-06-18);</w:t>
              </w:r>
            </w:ins>
          </w:p>
          <w:p w14:paraId="5F62DA5E" w14:textId="77777777" w:rsidR="00D470AE" w:rsidRDefault="00D470AE" w:rsidP="00D470AE">
            <w:pPr>
              <w:ind w:left="0" w:hanging="2"/>
              <w:rPr>
                <w:ins w:id="14360" w:author="임 종운" w:date="2022-05-17T11:40:00Z"/>
              </w:rPr>
            </w:pPr>
            <w:ins w:id="14361" w:author="임 종운" w:date="2022-05-17T11:40:00Z">
              <w:r>
                <w:t>INSERT INTO attendance VALUES (7027, 34, 2022-06-18);</w:t>
              </w:r>
            </w:ins>
          </w:p>
          <w:p w14:paraId="6E603BC3" w14:textId="77777777" w:rsidR="00D470AE" w:rsidRDefault="00D470AE" w:rsidP="00D470AE">
            <w:pPr>
              <w:ind w:left="0" w:hanging="2"/>
              <w:rPr>
                <w:ins w:id="14362" w:author="임 종운" w:date="2022-05-17T11:40:00Z"/>
              </w:rPr>
            </w:pPr>
            <w:ins w:id="14363" w:author="임 종운" w:date="2022-05-17T11:40:00Z">
              <w:r>
                <w:t>INSERT INTO attendance VALUES (7028, 35, 2022-06-18);</w:t>
              </w:r>
            </w:ins>
          </w:p>
          <w:p w14:paraId="7CE18C17" w14:textId="77777777" w:rsidR="00D470AE" w:rsidRDefault="00D470AE" w:rsidP="00D470AE">
            <w:pPr>
              <w:ind w:left="0" w:hanging="2"/>
              <w:rPr>
                <w:ins w:id="14364" w:author="임 종운" w:date="2022-05-17T11:40:00Z"/>
              </w:rPr>
            </w:pPr>
            <w:ins w:id="14365" w:author="임 종운" w:date="2022-05-17T11:40:00Z">
              <w:r>
                <w:t>INSERT INTO attendance VALUES (7029, 36, 2022-06-18);</w:t>
              </w:r>
            </w:ins>
          </w:p>
          <w:p w14:paraId="73C8500E" w14:textId="77777777" w:rsidR="00D470AE" w:rsidRDefault="00D470AE" w:rsidP="00D470AE">
            <w:pPr>
              <w:ind w:left="0" w:hanging="2"/>
              <w:rPr>
                <w:ins w:id="14366" w:author="임 종운" w:date="2022-05-17T11:40:00Z"/>
              </w:rPr>
            </w:pPr>
            <w:ins w:id="14367" w:author="임 종운" w:date="2022-05-17T11:40:00Z">
              <w:r>
                <w:t>INSERT INTO attendance VALUES (7030, 37, 2022-06-18);</w:t>
              </w:r>
            </w:ins>
          </w:p>
          <w:p w14:paraId="66B4131C" w14:textId="77777777" w:rsidR="00D470AE" w:rsidRDefault="00D470AE" w:rsidP="00D470AE">
            <w:pPr>
              <w:ind w:left="0" w:hanging="2"/>
              <w:rPr>
                <w:ins w:id="14368" w:author="임 종운" w:date="2022-05-17T11:40:00Z"/>
              </w:rPr>
            </w:pPr>
            <w:ins w:id="14369" w:author="임 종운" w:date="2022-05-17T11:40:00Z">
              <w:r>
                <w:t>INSERT INTO attendance VALUES (7031, 38, 2022-06-18);</w:t>
              </w:r>
            </w:ins>
          </w:p>
          <w:p w14:paraId="254DF3E9" w14:textId="77777777" w:rsidR="00D470AE" w:rsidRDefault="00D470AE" w:rsidP="00D470AE">
            <w:pPr>
              <w:ind w:left="0" w:hanging="2"/>
              <w:rPr>
                <w:ins w:id="14370" w:author="임 종운" w:date="2022-05-17T11:40:00Z"/>
              </w:rPr>
            </w:pPr>
            <w:ins w:id="14371" w:author="임 종운" w:date="2022-05-17T11:40:00Z">
              <w:r>
                <w:t>INSERT INTO attendance VALUES (7032, 39, 2022-06-18);</w:t>
              </w:r>
            </w:ins>
          </w:p>
          <w:p w14:paraId="3A930A36" w14:textId="77777777" w:rsidR="00D470AE" w:rsidRDefault="00D470AE" w:rsidP="00D470AE">
            <w:pPr>
              <w:ind w:left="0" w:hanging="2"/>
              <w:rPr>
                <w:ins w:id="14372" w:author="임 종운" w:date="2022-05-17T11:40:00Z"/>
              </w:rPr>
            </w:pPr>
            <w:ins w:id="14373" w:author="임 종운" w:date="2022-05-17T11:40:00Z">
              <w:r>
                <w:t>INSERT INTO attendance VALUES (7033, 40, 2022-06-18);</w:t>
              </w:r>
            </w:ins>
          </w:p>
          <w:p w14:paraId="35FB87EB" w14:textId="77777777" w:rsidR="00D470AE" w:rsidRDefault="00D470AE" w:rsidP="00D470AE">
            <w:pPr>
              <w:ind w:left="0" w:hanging="2"/>
              <w:rPr>
                <w:ins w:id="14374" w:author="임 종운" w:date="2022-05-17T11:40:00Z"/>
              </w:rPr>
            </w:pPr>
            <w:ins w:id="14375" w:author="임 종운" w:date="2022-05-17T11:40:00Z">
              <w:r>
                <w:t>INSERT INTO attendance VALUES (7034, 41, 2022-06-18);</w:t>
              </w:r>
            </w:ins>
          </w:p>
          <w:p w14:paraId="0D9A1518" w14:textId="77777777" w:rsidR="00D470AE" w:rsidRDefault="00D470AE" w:rsidP="00D470AE">
            <w:pPr>
              <w:ind w:left="0" w:hanging="2"/>
              <w:rPr>
                <w:ins w:id="14376" w:author="임 종운" w:date="2022-05-17T11:40:00Z"/>
              </w:rPr>
            </w:pPr>
            <w:ins w:id="14377" w:author="임 종운" w:date="2022-05-17T11:40:00Z">
              <w:r>
                <w:t>INSERT INTO attendance VALUES (7035, 42, 2022-06-18);</w:t>
              </w:r>
            </w:ins>
          </w:p>
          <w:p w14:paraId="6B280193" w14:textId="77777777" w:rsidR="00D470AE" w:rsidRDefault="00D470AE" w:rsidP="00D470AE">
            <w:pPr>
              <w:ind w:left="0" w:hanging="2"/>
              <w:rPr>
                <w:ins w:id="14378" w:author="임 종운" w:date="2022-05-17T11:40:00Z"/>
              </w:rPr>
            </w:pPr>
            <w:ins w:id="14379" w:author="임 종운" w:date="2022-05-17T11:40:00Z">
              <w:r>
                <w:lastRenderedPageBreak/>
                <w:t>INSERT INTO attendance VALUES (7036, 43, 2022-06-18);</w:t>
              </w:r>
            </w:ins>
          </w:p>
          <w:p w14:paraId="78D145A8" w14:textId="77777777" w:rsidR="00D470AE" w:rsidRDefault="00D470AE" w:rsidP="00D470AE">
            <w:pPr>
              <w:ind w:left="0" w:hanging="2"/>
              <w:rPr>
                <w:ins w:id="14380" w:author="임 종운" w:date="2022-05-17T11:40:00Z"/>
              </w:rPr>
            </w:pPr>
            <w:ins w:id="14381" w:author="임 종운" w:date="2022-05-17T11:40:00Z">
              <w:r>
                <w:t>INSERT INTO attendance VALUES (7037, 44, 2022-06-18);</w:t>
              </w:r>
            </w:ins>
          </w:p>
          <w:p w14:paraId="0F6A358C" w14:textId="77777777" w:rsidR="00D470AE" w:rsidRDefault="00D470AE" w:rsidP="00D470AE">
            <w:pPr>
              <w:ind w:left="0" w:hanging="2"/>
              <w:rPr>
                <w:ins w:id="14382" w:author="임 종운" w:date="2022-05-17T11:40:00Z"/>
              </w:rPr>
            </w:pPr>
            <w:ins w:id="14383" w:author="임 종운" w:date="2022-05-17T11:40:00Z">
              <w:r>
                <w:t>INSERT INTO attendance VALUES (7038, 45, 2022-06-18);</w:t>
              </w:r>
            </w:ins>
          </w:p>
          <w:p w14:paraId="7894E48B" w14:textId="77777777" w:rsidR="00D470AE" w:rsidRDefault="00D470AE" w:rsidP="00D470AE">
            <w:pPr>
              <w:ind w:left="0" w:hanging="2"/>
              <w:rPr>
                <w:ins w:id="14384" w:author="임 종운" w:date="2022-05-17T11:40:00Z"/>
              </w:rPr>
            </w:pPr>
            <w:ins w:id="14385" w:author="임 종운" w:date="2022-05-17T11:40:00Z">
              <w:r>
                <w:t>INSERT INTO attendance VALUES (7039, 46, 2022-06-18);</w:t>
              </w:r>
            </w:ins>
          </w:p>
          <w:p w14:paraId="03109A8A" w14:textId="77777777" w:rsidR="00D470AE" w:rsidRDefault="00D470AE" w:rsidP="00D470AE">
            <w:pPr>
              <w:ind w:left="0" w:hanging="2"/>
              <w:rPr>
                <w:ins w:id="14386" w:author="임 종운" w:date="2022-05-17T11:40:00Z"/>
              </w:rPr>
            </w:pPr>
            <w:ins w:id="14387" w:author="임 종운" w:date="2022-05-17T11:40:00Z">
              <w:r>
                <w:t>INSERT INTO attendance VALUES (7040, 47, 2022-06-18);</w:t>
              </w:r>
            </w:ins>
          </w:p>
          <w:p w14:paraId="2F05654B" w14:textId="77777777" w:rsidR="00D470AE" w:rsidRDefault="00D470AE" w:rsidP="00D470AE">
            <w:pPr>
              <w:ind w:left="0" w:hanging="2"/>
              <w:rPr>
                <w:ins w:id="14388" w:author="임 종운" w:date="2022-05-17T11:40:00Z"/>
              </w:rPr>
            </w:pPr>
            <w:ins w:id="14389" w:author="임 종운" w:date="2022-05-17T11:40:00Z">
              <w:r>
                <w:t>INSERT INTO attendance VALUES (7041, 48, 2022-06-18);</w:t>
              </w:r>
            </w:ins>
          </w:p>
          <w:p w14:paraId="7D0BBAD2" w14:textId="77777777" w:rsidR="00D470AE" w:rsidRDefault="00D470AE" w:rsidP="00D470AE">
            <w:pPr>
              <w:ind w:left="0" w:hanging="2"/>
              <w:rPr>
                <w:ins w:id="14390" w:author="임 종운" w:date="2022-05-17T11:40:00Z"/>
              </w:rPr>
            </w:pPr>
            <w:ins w:id="14391" w:author="임 종운" w:date="2022-05-17T11:40:00Z">
              <w:r>
                <w:t>INSERT INTO attendance VALUES (7042, 49, 2022-06-18);</w:t>
              </w:r>
            </w:ins>
          </w:p>
          <w:p w14:paraId="460B138F" w14:textId="77777777" w:rsidR="00D470AE" w:rsidRDefault="00D470AE" w:rsidP="00D470AE">
            <w:pPr>
              <w:ind w:left="0" w:hanging="2"/>
              <w:rPr>
                <w:ins w:id="14392" w:author="임 종운" w:date="2022-05-17T11:40:00Z"/>
              </w:rPr>
            </w:pPr>
            <w:ins w:id="14393" w:author="임 종운" w:date="2022-05-17T11:40:00Z">
              <w:r>
                <w:t>INSERT INTO attendance VALUES (7043, 50, 2022-06-18);</w:t>
              </w:r>
            </w:ins>
          </w:p>
          <w:p w14:paraId="31FA25CC" w14:textId="77777777" w:rsidR="00D470AE" w:rsidRDefault="00D470AE" w:rsidP="00D470AE">
            <w:pPr>
              <w:ind w:left="0" w:hanging="2"/>
              <w:rPr>
                <w:ins w:id="14394" w:author="임 종운" w:date="2022-05-17T11:40:00Z"/>
              </w:rPr>
            </w:pPr>
            <w:ins w:id="14395" w:author="임 종운" w:date="2022-05-17T11:40:00Z">
              <w:r>
                <w:t>INSERT INTO attendance VALUES (7044, 51, 2022-06-18);</w:t>
              </w:r>
            </w:ins>
          </w:p>
          <w:p w14:paraId="6488DC92" w14:textId="77777777" w:rsidR="00D470AE" w:rsidRDefault="00D470AE" w:rsidP="00D470AE">
            <w:pPr>
              <w:ind w:left="0" w:hanging="2"/>
              <w:rPr>
                <w:ins w:id="14396" w:author="임 종운" w:date="2022-05-17T11:40:00Z"/>
              </w:rPr>
            </w:pPr>
            <w:ins w:id="14397" w:author="임 종운" w:date="2022-05-17T11:40:00Z">
              <w:r>
                <w:t>INSERT INTO attendance VALUES (7045, 52, 2022-06-18);</w:t>
              </w:r>
            </w:ins>
          </w:p>
          <w:p w14:paraId="7182C898" w14:textId="77777777" w:rsidR="00D470AE" w:rsidRDefault="00D470AE" w:rsidP="00D470AE">
            <w:pPr>
              <w:ind w:left="0" w:hanging="2"/>
              <w:rPr>
                <w:ins w:id="14398" w:author="임 종운" w:date="2022-05-17T11:40:00Z"/>
              </w:rPr>
            </w:pPr>
            <w:ins w:id="14399" w:author="임 종운" w:date="2022-05-17T11:40:00Z">
              <w:r>
                <w:t>INSERT INTO attendance VALUES (7046, 53, 2022-06-18);</w:t>
              </w:r>
            </w:ins>
          </w:p>
          <w:p w14:paraId="41565D37" w14:textId="77777777" w:rsidR="00D470AE" w:rsidRDefault="00D470AE" w:rsidP="00D470AE">
            <w:pPr>
              <w:ind w:left="0" w:hanging="2"/>
              <w:rPr>
                <w:ins w:id="14400" w:author="임 종운" w:date="2022-05-17T11:40:00Z"/>
              </w:rPr>
            </w:pPr>
            <w:ins w:id="14401" w:author="임 종운" w:date="2022-05-17T11:40:00Z">
              <w:r>
                <w:t>INSERT INTO attendance VALUES (7047, 54, 2022-06-18);</w:t>
              </w:r>
            </w:ins>
          </w:p>
          <w:p w14:paraId="2942D356" w14:textId="77777777" w:rsidR="00D470AE" w:rsidRDefault="00D470AE" w:rsidP="00D470AE">
            <w:pPr>
              <w:ind w:left="0" w:hanging="2"/>
              <w:rPr>
                <w:ins w:id="14402" w:author="임 종운" w:date="2022-05-17T11:40:00Z"/>
              </w:rPr>
            </w:pPr>
            <w:ins w:id="14403" w:author="임 종운" w:date="2022-05-17T11:40:00Z">
              <w:r>
                <w:t>INSERT INTO attendance VALUES (7048, 55, 2022-06-18);</w:t>
              </w:r>
            </w:ins>
          </w:p>
          <w:p w14:paraId="03B2413E" w14:textId="77777777" w:rsidR="00D470AE" w:rsidRDefault="00D470AE" w:rsidP="00D470AE">
            <w:pPr>
              <w:ind w:left="0" w:hanging="2"/>
              <w:rPr>
                <w:ins w:id="14404" w:author="임 종운" w:date="2022-05-17T11:40:00Z"/>
              </w:rPr>
            </w:pPr>
            <w:ins w:id="14405" w:author="임 종운" w:date="2022-05-17T11:40:00Z">
              <w:r>
                <w:t>INSERT INTO attendance VALUES (7049, 27, 2022-06-19);</w:t>
              </w:r>
            </w:ins>
          </w:p>
          <w:p w14:paraId="687DA76F" w14:textId="77777777" w:rsidR="00D470AE" w:rsidRDefault="00D470AE" w:rsidP="00D470AE">
            <w:pPr>
              <w:ind w:left="0" w:hanging="2"/>
              <w:rPr>
                <w:ins w:id="14406" w:author="임 종운" w:date="2022-05-17T11:40:00Z"/>
              </w:rPr>
            </w:pPr>
            <w:ins w:id="14407" w:author="임 종운" w:date="2022-05-17T11:40:00Z">
              <w:r>
                <w:t>INSERT INTO attendance VALUES (7050, 28, 2022-06-19);</w:t>
              </w:r>
            </w:ins>
          </w:p>
          <w:p w14:paraId="378D4B34" w14:textId="77777777" w:rsidR="00D470AE" w:rsidRDefault="00D470AE" w:rsidP="00D470AE">
            <w:pPr>
              <w:ind w:left="0" w:hanging="2"/>
              <w:rPr>
                <w:ins w:id="14408" w:author="임 종운" w:date="2022-05-17T11:40:00Z"/>
              </w:rPr>
            </w:pPr>
            <w:ins w:id="14409" w:author="임 종운" w:date="2022-05-17T11:40:00Z">
              <w:r>
                <w:t>INSERT INTO attendance VALUES (7051, 29, 2022-06-19);</w:t>
              </w:r>
            </w:ins>
          </w:p>
          <w:p w14:paraId="428AE9B9" w14:textId="77777777" w:rsidR="00D470AE" w:rsidRDefault="00D470AE" w:rsidP="00D470AE">
            <w:pPr>
              <w:ind w:left="0" w:hanging="2"/>
              <w:rPr>
                <w:ins w:id="14410" w:author="임 종운" w:date="2022-05-17T11:40:00Z"/>
              </w:rPr>
            </w:pPr>
            <w:ins w:id="14411" w:author="임 종운" w:date="2022-05-17T11:40:00Z">
              <w:r>
                <w:t>INSERT INTO attendance VALUES (7052, 30, 2022-06-19);</w:t>
              </w:r>
            </w:ins>
          </w:p>
          <w:p w14:paraId="66354442" w14:textId="77777777" w:rsidR="00D470AE" w:rsidRDefault="00D470AE" w:rsidP="00D470AE">
            <w:pPr>
              <w:ind w:left="0" w:hanging="2"/>
              <w:rPr>
                <w:ins w:id="14412" w:author="임 종운" w:date="2022-05-17T11:40:00Z"/>
              </w:rPr>
            </w:pPr>
            <w:ins w:id="14413" w:author="임 종운" w:date="2022-05-17T11:40:00Z">
              <w:r>
                <w:t>INSERT INTO attendance VALUES (7053, 31, 2022-06-19);</w:t>
              </w:r>
            </w:ins>
          </w:p>
          <w:p w14:paraId="248880F4" w14:textId="77777777" w:rsidR="00D470AE" w:rsidRDefault="00D470AE" w:rsidP="00D470AE">
            <w:pPr>
              <w:ind w:left="0" w:hanging="2"/>
              <w:rPr>
                <w:ins w:id="14414" w:author="임 종운" w:date="2022-05-17T11:40:00Z"/>
              </w:rPr>
            </w:pPr>
            <w:ins w:id="14415" w:author="임 종운" w:date="2022-05-17T11:40:00Z">
              <w:r>
                <w:t>INSERT INTO attendance VALUES (7054, 32, 2022-06-19);</w:t>
              </w:r>
            </w:ins>
          </w:p>
          <w:p w14:paraId="23C7D67A" w14:textId="77777777" w:rsidR="00D470AE" w:rsidRDefault="00D470AE" w:rsidP="00D470AE">
            <w:pPr>
              <w:ind w:left="0" w:hanging="2"/>
              <w:rPr>
                <w:ins w:id="14416" w:author="임 종운" w:date="2022-05-17T11:40:00Z"/>
              </w:rPr>
            </w:pPr>
            <w:ins w:id="14417" w:author="임 종운" w:date="2022-05-17T11:40:00Z">
              <w:r>
                <w:t>INSERT INTO attendance VALUES (7055, 33, 2022-06-19);</w:t>
              </w:r>
            </w:ins>
          </w:p>
          <w:p w14:paraId="447BC4E3" w14:textId="77777777" w:rsidR="00D470AE" w:rsidRDefault="00D470AE" w:rsidP="00D470AE">
            <w:pPr>
              <w:ind w:left="0" w:hanging="2"/>
              <w:rPr>
                <w:ins w:id="14418" w:author="임 종운" w:date="2022-05-17T11:40:00Z"/>
              </w:rPr>
            </w:pPr>
            <w:ins w:id="14419" w:author="임 종운" w:date="2022-05-17T11:40:00Z">
              <w:r>
                <w:t>INSERT INTO attendance VALUES (7056, 34, 2022-06-19);</w:t>
              </w:r>
            </w:ins>
          </w:p>
          <w:p w14:paraId="5B3D05A4" w14:textId="77777777" w:rsidR="00D470AE" w:rsidRDefault="00D470AE" w:rsidP="00D470AE">
            <w:pPr>
              <w:ind w:left="0" w:hanging="2"/>
              <w:rPr>
                <w:ins w:id="14420" w:author="임 종운" w:date="2022-05-17T11:40:00Z"/>
              </w:rPr>
            </w:pPr>
            <w:ins w:id="14421" w:author="임 종운" w:date="2022-05-17T11:40:00Z">
              <w:r>
                <w:t>INSERT INTO attendance VALUES (7057, 35, 2022-06-19);</w:t>
              </w:r>
            </w:ins>
          </w:p>
          <w:p w14:paraId="4F0E41DD" w14:textId="77777777" w:rsidR="00D470AE" w:rsidRDefault="00D470AE" w:rsidP="00D470AE">
            <w:pPr>
              <w:ind w:left="0" w:hanging="2"/>
              <w:rPr>
                <w:ins w:id="14422" w:author="임 종운" w:date="2022-05-17T11:40:00Z"/>
              </w:rPr>
            </w:pPr>
            <w:ins w:id="14423" w:author="임 종운" w:date="2022-05-17T11:40:00Z">
              <w:r>
                <w:t>INSERT INTO attendance VALUES (7058, 36, 2022-06-19);</w:t>
              </w:r>
            </w:ins>
          </w:p>
          <w:p w14:paraId="71019A97" w14:textId="77777777" w:rsidR="00D470AE" w:rsidRDefault="00D470AE" w:rsidP="00D470AE">
            <w:pPr>
              <w:ind w:left="0" w:hanging="2"/>
              <w:rPr>
                <w:ins w:id="14424" w:author="임 종운" w:date="2022-05-17T11:40:00Z"/>
              </w:rPr>
            </w:pPr>
            <w:ins w:id="14425" w:author="임 종운" w:date="2022-05-17T11:40:00Z">
              <w:r>
                <w:t>INSERT INTO attendance VALUES (7059, 37, 2022-06-19);</w:t>
              </w:r>
            </w:ins>
          </w:p>
          <w:p w14:paraId="659494DB" w14:textId="77777777" w:rsidR="00D470AE" w:rsidRDefault="00D470AE" w:rsidP="00D470AE">
            <w:pPr>
              <w:ind w:left="0" w:hanging="2"/>
              <w:rPr>
                <w:ins w:id="14426" w:author="임 종운" w:date="2022-05-17T11:40:00Z"/>
              </w:rPr>
            </w:pPr>
            <w:ins w:id="14427" w:author="임 종운" w:date="2022-05-17T11:40:00Z">
              <w:r>
                <w:t>INSERT INTO attendance VALUES (7060, 38, 2022-06-19);</w:t>
              </w:r>
            </w:ins>
          </w:p>
          <w:p w14:paraId="101F7518" w14:textId="77777777" w:rsidR="00D470AE" w:rsidRDefault="00D470AE" w:rsidP="00D470AE">
            <w:pPr>
              <w:ind w:left="0" w:hanging="2"/>
              <w:rPr>
                <w:ins w:id="14428" w:author="임 종운" w:date="2022-05-17T11:40:00Z"/>
              </w:rPr>
            </w:pPr>
            <w:ins w:id="14429" w:author="임 종운" w:date="2022-05-17T11:40:00Z">
              <w:r>
                <w:t>INSERT INTO attendance VALUES (7061, 39, 2022-06-19);</w:t>
              </w:r>
            </w:ins>
          </w:p>
          <w:p w14:paraId="21DBE3E6" w14:textId="77777777" w:rsidR="00D470AE" w:rsidRDefault="00D470AE" w:rsidP="00D470AE">
            <w:pPr>
              <w:ind w:left="0" w:hanging="2"/>
              <w:rPr>
                <w:ins w:id="14430" w:author="임 종운" w:date="2022-05-17T11:40:00Z"/>
              </w:rPr>
            </w:pPr>
            <w:ins w:id="14431" w:author="임 종운" w:date="2022-05-17T11:40:00Z">
              <w:r>
                <w:t>INSERT INTO attendance VALUES (7062, 40, 2022-06-19);</w:t>
              </w:r>
            </w:ins>
          </w:p>
          <w:p w14:paraId="0BC2C1A7" w14:textId="77777777" w:rsidR="00D470AE" w:rsidRDefault="00D470AE" w:rsidP="00D470AE">
            <w:pPr>
              <w:ind w:left="0" w:hanging="2"/>
              <w:rPr>
                <w:ins w:id="14432" w:author="임 종운" w:date="2022-05-17T11:40:00Z"/>
              </w:rPr>
            </w:pPr>
            <w:ins w:id="14433" w:author="임 종운" w:date="2022-05-17T11:40:00Z">
              <w:r>
                <w:lastRenderedPageBreak/>
                <w:t>INSERT INTO attendance VALUES (7063, 41, 2022-06-19);</w:t>
              </w:r>
            </w:ins>
          </w:p>
          <w:p w14:paraId="498BE801" w14:textId="77777777" w:rsidR="00D470AE" w:rsidRDefault="00D470AE" w:rsidP="00D470AE">
            <w:pPr>
              <w:ind w:left="0" w:hanging="2"/>
              <w:rPr>
                <w:ins w:id="14434" w:author="임 종운" w:date="2022-05-17T11:40:00Z"/>
              </w:rPr>
            </w:pPr>
            <w:ins w:id="14435" w:author="임 종운" w:date="2022-05-17T11:40:00Z">
              <w:r>
                <w:t>INSERT INTO attendance VALUES (7064, 42, 2022-06-19);</w:t>
              </w:r>
            </w:ins>
          </w:p>
          <w:p w14:paraId="17503B05" w14:textId="77777777" w:rsidR="00D470AE" w:rsidRDefault="00D470AE" w:rsidP="00D470AE">
            <w:pPr>
              <w:ind w:left="0" w:hanging="2"/>
              <w:rPr>
                <w:ins w:id="14436" w:author="임 종운" w:date="2022-05-17T11:40:00Z"/>
              </w:rPr>
            </w:pPr>
            <w:ins w:id="14437" w:author="임 종운" w:date="2022-05-17T11:40:00Z">
              <w:r>
                <w:t>INSERT INTO attendance VALUES (7065, 43, 2022-06-19);</w:t>
              </w:r>
            </w:ins>
          </w:p>
          <w:p w14:paraId="7BF4DB52" w14:textId="77777777" w:rsidR="00D470AE" w:rsidRDefault="00D470AE" w:rsidP="00D470AE">
            <w:pPr>
              <w:ind w:left="0" w:hanging="2"/>
              <w:rPr>
                <w:ins w:id="14438" w:author="임 종운" w:date="2022-05-17T11:40:00Z"/>
              </w:rPr>
            </w:pPr>
            <w:ins w:id="14439" w:author="임 종운" w:date="2022-05-17T11:40:00Z">
              <w:r>
                <w:t>INSERT INTO attendance VALUES (7066, 44, 2022-06-19);</w:t>
              </w:r>
            </w:ins>
          </w:p>
          <w:p w14:paraId="7B8ED4F1" w14:textId="77777777" w:rsidR="00D470AE" w:rsidRDefault="00D470AE" w:rsidP="00D470AE">
            <w:pPr>
              <w:ind w:left="0" w:hanging="2"/>
              <w:rPr>
                <w:ins w:id="14440" w:author="임 종운" w:date="2022-05-17T11:40:00Z"/>
              </w:rPr>
            </w:pPr>
            <w:ins w:id="14441" w:author="임 종운" w:date="2022-05-17T11:40:00Z">
              <w:r>
                <w:t>INSERT INTO attendance VALUES (7067, 45, 2022-06-19);</w:t>
              </w:r>
            </w:ins>
          </w:p>
          <w:p w14:paraId="318C2101" w14:textId="77777777" w:rsidR="00D470AE" w:rsidRDefault="00D470AE" w:rsidP="00D470AE">
            <w:pPr>
              <w:ind w:left="0" w:hanging="2"/>
              <w:rPr>
                <w:ins w:id="14442" w:author="임 종운" w:date="2022-05-17T11:40:00Z"/>
              </w:rPr>
            </w:pPr>
            <w:ins w:id="14443" w:author="임 종운" w:date="2022-05-17T11:40:00Z">
              <w:r>
                <w:t>INSERT INTO attendance VALUES (7068, 46, 2022-06-19);</w:t>
              </w:r>
            </w:ins>
          </w:p>
          <w:p w14:paraId="67DAFC27" w14:textId="77777777" w:rsidR="00D470AE" w:rsidRDefault="00D470AE" w:rsidP="00D470AE">
            <w:pPr>
              <w:ind w:left="0" w:hanging="2"/>
              <w:rPr>
                <w:ins w:id="14444" w:author="임 종운" w:date="2022-05-17T11:40:00Z"/>
              </w:rPr>
            </w:pPr>
            <w:ins w:id="14445" w:author="임 종운" w:date="2022-05-17T11:40:00Z">
              <w:r>
                <w:t>INSERT INTO attendance VALUES (7069, 47, 2022-06-19);</w:t>
              </w:r>
            </w:ins>
          </w:p>
          <w:p w14:paraId="5708475F" w14:textId="77777777" w:rsidR="00D470AE" w:rsidRDefault="00D470AE" w:rsidP="00D470AE">
            <w:pPr>
              <w:ind w:left="0" w:hanging="2"/>
              <w:rPr>
                <w:ins w:id="14446" w:author="임 종운" w:date="2022-05-17T11:40:00Z"/>
              </w:rPr>
            </w:pPr>
            <w:ins w:id="14447" w:author="임 종운" w:date="2022-05-17T11:40:00Z">
              <w:r>
                <w:t>INSERT INTO attendance VALUES (7070, 48, 2022-06-19);</w:t>
              </w:r>
            </w:ins>
          </w:p>
          <w:p w14:paraId="73A6F43B" w14:textId="77777777" w:rsidR="00D470AE" w:rsidRDefault="00D470AE" w:rsidP="00D470AE">
            <w:pPr>
              <w:ind w:left="0" w:hanging="2"/>
              <w:rPr>
                <w:ins w:id="14448" w:author="임 종운" w:date="2022-05-17T11:40:00Z"/>
              </w:rPr>
            </w:pPr>
            <w:ins w:id="14449" w:author="임 종운" w:date="2022-05-17T11:40:00Z">
              <w:r>
                <w:t>INSERT INTO attendance VALUES (7071, 49, 2022-06-19);</w:t>
              </w:r>
            </w:ins>
          </w:p>
          <w:p w14:paraId="66F46AC6" w14:textId="77777777" w:rsidR="00D470AE" w:rsidRDefault="00D470AE" w:rsidP="00D470AE">
            <w:pPr>
              <w:ind w:left="0" w:hanging="2"/>
              <w:rPr>
                <w:ins w:id="14450" w:author="임 종운" w:date="2022-05-17T11:40:00Z"/>
              </w:rPr>
            </w:pPr>
            <w:ins w:id="14451" w:author="임 종운" w:date="2022-05-17T11:40:00Z">
              <w:r>
                <w:t>INSERT INTO attendance VALUES (7072, 50, 2022-06-19);</w:t>
              </w:r>
            </w:ins>
          </w:p>
          <w:p w14:paraId="49B12B22" w14:textId="77777777" w:rsidR="00D470AE" w:rsidRDefault="00D470AE" w:rsidP="00D470AE">
            <w:pPr>
              <w:ind w:left="0" w:hanging="2"/>
              <w:rPr>
                <w:ins w:id="14452" w:author="임 종운" w:date="2022-05-17T11:40:00Z"/>
              </w:rPr>
            </w:pPr>
            <w:ins w:id="14453" w:author="임 종운" w:date="2022-05-17T11:40:00Z">
              <w:r>
                <w:t>INSERT INTO attendance VALUES (7073, 51, 2022-06-19);</w:t>
              </w:r>
            </w:ins>
          </w:p>
          <w:p w14:paraId="2CD0A533" w14:textId="77777777" w:rsidR="00D470AE" w:rsidRDefault="00D470AE" w:rsidP="00D470AE">
            <w:pPr>
              <w:ind w:left="0" w:hanging="2"/>
              <w:rPr>
                <w:ins w:id="14454" w:author="임 종운" w:date="2022-05-17T11:40:00Z"/>
              </w:rPr>
            </w:pPr>
            <w:ins w:id="14455" w:author="임 종운" w:date="2022-05-17T11:40:00Z">
              <w:r>
                <w:t>INSERT INTO attendance VALUES (7074, 52, 2022-06-19);</w:t>
              </w:r>
            </w:ins>
          </w:p>
          <w:p w14:paraId="5B5E53F1" w14:textId="77777777" w:rsidR="00D470AE" w:rsidRDefault="00D470AE" w:rsidP="00D470AE">
            <w:pPr>
              <w:ind w:left="0" w:hanging="2"/>
              <w:rPr>
                <w:ins w:id="14456" w:author="임 종운" w:date="2022-05-17T11:40:00Z"/>
              </w:rPr>
            </w:pPr>
            <w:ins w:id="14457" w:author="임 종운" w:date="2022-05-17T11:40:00Z">
              <w:r>
                <w:t>INSERT INTO attendance VALUES (7075, 53, 2022-06-19);</w:t>
              </w:r>
            </w:ins>
          </w:p>
          <w:p w14:paraId="4CC72A27" w14:textId="77777777" w:rsidR="00D470AE" w:rsidRDefault="00D470AE" w:rsidP="00D470AE">
            <w:pPr>
              <w:ind w:left="0" w:hanging="2"/>
              <w:rPr>
                <w:ins w:id="14458" w:author="임 종운" w:date="2022-05-17T11:40:00Z"/>
              </w:rPr>
            </w:pPr>
            <w:ins w:id="14459" w:author="임 종운" w:date="2022-05-17T11:40:00Z">
              <w:r>
                <w:t>INSERT INTO attendance VALUES (7076, 54, 2022-06-19);</w:t>
              </w:r>
            </w:ins>
          </w:p>
          <w:p w14:paraId="0FA8FFB3" w14:textId="77777777" w:rsidR="00D470AE" w:rsidRDefault="00D470AE" w:rsidP="00D470AE">
            <w:pPr>
              <w:ind w:left="0" w:hanging="2"/>
              <w:rPr>
                <w:ins w:id="14460" w:author="임 종운" w:date="2022-05-17T11:40:00Z"/>
              </w:rPr>
            </w:pPr>
            <w:ins w:id="14461" w:author="임 종운" w:date="2022-05-17T11:40:00Z">
              <w:r>
                <w:t>INSERT INTO attendance VALUES (7077, 55, 2022-06-19);</w:t>
              </w:r>
            </w:ins>
          </w:p>
          <w:p w14:paraId="61662E39" w14:textId="77777777" w:rsidR="00D470AE" w:rsidRDefault="00D470AE" w:rsidP="00D470AE">
            <w:pPr>
              <w:ind w:left="0" w:hanging="2"/>
              <w:rPr>
                <w:ins w:id="14462" w:author="임 종운" w:date="2022-05-17T11:40:00Z"/>
              </w:rPr>
            </w:pPr>
            <w:ins w:id="14463" w:author="임 종운" w:date="2022-05-17T11:40:00Z">
              <w:r>
                <w:t>INSERT INTO attendance VALUES (7078, 27, 2022-06-20);</w:t>
              </w:r>
            </w:ins>
          </w:p>
          <w:p w14:paraId="28082364" w14:textId="77777777" w:rsidR="00D470AE" w:rsidRDefault="00D470AE" w:rsidP="00D470AE">
            <w:pPr>
              <w:ind w:left="0" w:hanging="2"/>
              <w:rPr>
                <w:ins w:id="14464" w:author="임 종운" w:date="2022-05-17T11:40:00Z"/>
              </w:rPr>
            </w:pPr>
            <w:ins w:id="14465" w:author="임 종운" w:date="2022-05-17T11:40:00Z">
              <w:r>
                <w:t>INSERT INTO attendance VALUES (7079, 28, 2022-06-20);</w:t>
              </w:r>
            </w:ins>
          </w:p>
          <w:p w14:paraId="5B426F45" w14:textId="77777777" w:rsidR="00D470AE" w:rsidRDefault="00D470AE" w:rsidP="00D470AE">
            <w:pPr>
              <w:ind w:left="0" w:hanging="2"/>
              <w:rPr>
                <w:ins w:id="14466" w:author="임 종운" w:date="2022-05-17T11:40:00Z"/>
              </w:rPr>
            </w:pPr>
            <w:ins w:id="14467" w:author="임 종운" w:date="2022-05-17T11:40:00Z">
              <w:r>
                <w:t>INSERT INTO attendance VALUES (7080, 29, 2022-06-20);</w:t>
              </w:r>
            </w:ins>
          </w:p>
          <w:p w14:paraId="1EB38FE5" w14:textId="77777777" w:rsidR="00D470AE" w:rsidRDefault="00D470AE" w:rsidP="00D470AE">
            <w:pPr>
              <w:ind w:left="0" w:hanging="2"/>
              <w:rPr>
                <w:ins w:id="14468" w:author="임 종운" w:date="2022-05-17T11:40:00Z"/>
              </w:rPr>
            </w:pPr>
            <w:ins w:id="14469" w:author="임 종운" w:date="2022-05-17T11:40:00Z">
              <w:r>
                <w:t>INSERT INTO attendance VALUES (7081, 30, 2022-06-20);</w:t>
              </w:r>
            </w:ins>
          </w:p>
          <w:p w14:paraId="69A41842" w14:textId="77777777" w:rsidR="00D470AE" w:rsidRDefault="00D470AE" w:rsidP="00D470AE">
            <w:pPr>
              <w:ind w:left="0" w:hanging="2"/>
              <w:rPr>
                <w:ins w:id="14470" w:author="임 종운" w:date="2022-05-17T11:40:00Z"/>
              </w:rPr>
            </w:pPr>
            <w:ins w:id="14471" w:author="임 종운" w:date="2022-05-17T11:40:00Z">
              <w:r>
                <w:t>INSERT INTO attendance VALUES (7082, 31, 2022-06-20);</w:t>
              </w:r>
            </w:ins>
          </w:p>
          <w:p w14:paraId="57439489" w14:textId="77777777" w:rsidR="00D470AE" w:rsidRDefault="00D470AE" w:rsidP="00D470AE">
            <w:pPr>
              <w:ind w:left="0" w:hanging="2"/>
              <w:rPr>
                <w:ins w:id="14472" w:author="임 종운" w:date="2022-05-17T11:40:00Z"/>
              </w:rPr>
            </w:pPr>
            <w:ins w:id="14473" w:author="임 종운" w:date="2022-05-17T11:40:00Z">
              <w:r>
                <w:t>INSERT INTO attendance VALUES (7083, 32, 2022-06-20);</w:t>
              </w:r>
            </w:ins>
          </w:p>
          <w:p w14:paraId="56A62F93" w14:textId="77777777" w:rsidR="00D470AE" w:rsidRDefault="00D470AE" w:rsidP="00D470AE">
            <w:pPr>
              <w:ind w:left="0" w:hanging="2"/>
              <w:rPr>
                <w:ins w:id="14474" w:author="임 종운" w:date="2022-05-17T11:40:00Z"/>
              </w:rPr>
            </w:pPr>
            <w:ins w:id="14475" w:author="임 종운" w:date="2022-05-17T11:40:00Z">
              <w:r>
                <w:t>INSERT INTO attendance VALUES (7084, 33, 2022-06-20);</w:t>
              </w:r>
            </w:ins>
          </w:p>
          <w:p w14:paraId="407BF225" w14:textId="77777777" w:rsidR="00D470AE" w:rsidRDefault="00D470AE" w:rsidP="00D470AE">
            <w:pPr>
              <w:ind w:left="0" w:hanging="2"/>
              <w:rPr>
                <w:ins w:id="14476" w:author="임 종운" w:date="2022-05-17T11:40:00Z"/>
              </w:rPr>
            </w:pPr>
            <w:ins w:id="14477" w:author="임 종운" w:date="2022-05-17T11:40:00Z">
              <w:r>
                <w:t>INSERT INTO attendance VALUES (7085, 34, 2022-06-20);</w:t>
              </w:r>
            </w:ins>
          </w:p>
          <w:p w14:paraId="6E0543D0" w14:textId="77777777" w:rsidR="00D470AE" w:rsidRDefault="00D470AE" w:rsidP="00D470AE">
            <w:pPr>
              <w:ind w:left="0" w:hanging="2"/>
              <w:rPr>
                <w:ins w:id="14478" w:author="임 종운" w:date="2022-05-17T11:40:00Z"/>
              </w:rPr>
            </w:pPr>
            <w:ins w:id="14479" w:author="임 종운" w:date="2022-05-17T11:40:00Z">
              <w:r>
                <w:t>INSERT INTO attendance VALUES (7086, 35, 2022-06-20);</w:t>
              </w:r>
            </w:ins>
          </w:p>
          <w:p w14:paraId="5B07829D" w14:textId="77777777" w:rsidR="00D470AE" w:rsidRDefault="00D470AE" w:rsidP="00D470AE">
            <w:pPr>
              <w:ind w:left="0" w:hanging="2"/>
              <w:rPr>
                <w:ins w:id="14480" w:author="임 종운" w:date="2022-05-17T11:40:00Z"/>
              </w:rPr>
            </w:pPr>
            <w:ins w:id="14481" w:author="임 종운" w:date="2022-05-17T11:40:00Z">
              <w:r>
                <w:t>INSERT INTO attendance VALUES (7087, 36, 2022-06-20);</w:t>
              </w:r>
            </w:ins>
          </w:p>
          <w:p w14:paraId="4A2AAB35" w14:textId="77777777" w:rsidR="00D470AE" w:rsidRDefault="00D470AE" w:rsidP="00D470AE">
            <w:pPr>
              <w:ind w:left="0" w:hanging="2"/>
              <w:rPr>
                <w:ins w:id="14482" w:author="임 종운" w:date="2022-05-17T11:40:00Z"/>
              </w:rPr>
            </w:pPr>
            <w:ins w:id="14483" w:author="임 종운" w:date="2022-05-17T11:40:00Z">
              <w:r>
                <w:t>INSERT INTO attendance VALUES (7088, 37, 2022-06-20);</w:t>
              </w:r>
            </w:ins>
          </w:p>
          <w:p w14:paraId="61F6F8DA" w14:textId="77777777" w:rsidR="00D470AE" w:rsidRDefault="00D470AE" w:rsidP="00D470AE">
            <w:pPr>
              <w:ind w:left="0" w:hanging="2"/>
              <w:rPr>
                <w:ins w:id="14484" w:author="임 종운" w:date="2022-05-17T11:40:00Z"/>
              </w:rPr>
            </w:pPr>
            <w:ins w:id="14485" w:author="임 종운" w:date="2022-05-17T11:40:00Z">
              <w:r>
                <w:t>INSERT INTO attendance VALUES (7089, 38, 2022-06-20);</w:t>
              </w:r>
            </w:ins>
          </w:p>
          <w:p w14:paraId="5AB5B2E9" w14:textId="77777777" w:rsidR="00D470AE" w:rsidRDefault="00D470AE" w:rsidP="00D470AE">
            <w:pPr>
              <w:ind w:left="0" w:hanging="2"/>
              <w:rPr>
                <w:ins w:id="14486" w:author="임 종운" w:date="2022-05-17T11:40:00Z"/>
              </w:rPr>
            </w:pPr>
            <w:ins w:id="14487" w:author="임 종운" w:date="2022-05-17T11:40:00Z">
              <w:r>
                <w:lastRenderedPageBreak/>
                <w:t>INSERT INTO attendance VALUES (7090, 39, 2022-06-20);</w:t>
              </w:r>
            </w:ins>
          </w:p>
          <w:p w14:paraId="079D8E2F" w14:textId="77777777" w:rsidR="00D470AE" w:rsidRDefault="00D470AE" w:rsidP="00D470AE">
            <w:pPr>
              <w:ind w:left="0" w:hanging="2"/>
              <w:rPr>
                <w:ins w:id="14488" w:author="임 종운" w:date="2022-05-17T11:40:00Z"/>
              </w:rPr>
            </w:pPr>
            <w:ins w:id="14489" w:author="임 종운" w:date="2022-05-17T11:40:00Z">
              <w:r>
                <w:t>INSERT INTO attendance VALUES (7091, 40, 2022-06-20);</w:t>
              </w:r>
            </w:ins>
          </w:p>
          <w:p w14:paraId="42644604" w14:textId="77777777" w:rsidR="00D470AE" w:rsidRDefault="00D470AE" w:rsidP="00D470AE">
            <w:pPr>
              <w:ind w:left="0" w:hanging="2"/>
              <w:rPr>
                <w:ins w:id="14490" w:author="임 종운" w:date="2022-05-17T11:40:00Z"/>
              </w:rPr>
            </w:pPr>
            <w:ins w:id="14491" w:author="임 종운" w:date="2022-05-17T11:40:00Z">
              <w:r>
                <w:t>INSERT INTO attendance VALUES (7092, 41, 2022-06-20);</w:t>
              </w:r>
            </w:ins>
          </w:p>
          <w:p w14:paraId="1BDECFFC" w14:textId="77777777" w:rsidR="00D470AE" w:rsidRDefault="00D470AE" w:rsidP="00D470AE">
            <w:pPr>
              <w:ind w:left="0" w:hanging="2"/>
              <w:rPr>
                <w:ins w:id="14492" w:author="임 종운" w:date="2022-05-17T11:40:00Z"/>
              </w:rPr>
            </w:pPr>
            <w:ins w:id="14493" w:author="임 종운" w:date="2022-05-17T11:40:00Z">
              <w:r>
                <w:t>INSERT INTO attendance VALUES (7093, 42, 2022-06-20);</w:t>
              </w:r>
            </w:ins>
          </w:p>
          <w:p w14:paraId="4DDDC9CB" w14:textId="77777777" w:rsidR="00D470AE" w:rsidRDefault="00D470AE" w:rsidP="00D470AE">
            <w:pPr>
              <w:ind w:left="0" w:hanging="2"/>
              <w:rPr>
                <w:ins w:id="14494" w:author="임 종운" w:date="2022-05-17T11:40:00Z"/>
              </w:rPr>
            </w:pPr>
            <w:ins w:id="14495" w:author="임 종운" w:date="2022-05-17T11:40:00Z">
              <w:r>
                <w:t>INSERT INTO attendance VALUES (7094, 43, 2022-06-20);</w:t>
              </w:r>
            </w:ins>
          </w:p>
          <w:p w14:paraId="50934304" w14:textId="77777777" w:rsidR="00D470AE" w:rsidRDefault="00D470AE" w:rsidP="00D470AE">
            <w:pPr>
              <w:ind w:left="0" w:hanging="2"/>
              <w:rPr>
                <w:ins w:id="14496" w:author="임 종운" w:date="2022-05-17T11:40:00Z"/>
              </w:rPr>
            </w:pPr>
            <w:ins w:id="14497" w:author="임 종운" w:date="2022-05-17T11:40:00Z">
              <w:r>
                <w:t>INSERT INTO attendance VALUES (7095, 44, 2022-06-20);</w:t>
              </w:r>
            </w:ins>
          </w:p>
          <w:p w14:paraId="3C7EDB3A" w14:textId="77777777" w:rsidR="00D470AE" w:rsidRDefault="00D470AE" w:rsidP="00D470AE">
            <w:pPr>
              <w:ind w:left="0" w:hanging="2"/>
              <w:rPr>
                <w:ins w:id="14498" w:author="임 종운" w:date="2022-05-17T11:40:00Z"/>
              </w:rPr>
            </w:pPr>
            <w:ins w:id="14499" w:author="임 종운" w:date="2022-05-17T11:40:00Z">
              <w:r>
                <w:t>INSERT INTO attendance VALUES (7096, 45, 2022-06-20);</w:t>
              </w:r>
            </w:ins>
          </w:p>
          <w:p w14:paraId="69AD13B0" w14:textId="77777777" w:rsidR="00D470AE" w:rsidRDefault="00D470AE" w:rsidP="00D470AE">
            <w:pPr>
              <w:ind w:left="0" w:hanging="2"/>
              <w:rPr>
                <w:ins w:id="14500" w:author="임 종운" w:date="2022-05-17T11:40:00Z"/>
              </w:rPr>
            </w:pPr>
            <w:ins w:id="14501" w:author="임 종운" w:date="2022-05-17T11:40:00Z">
              <w:r>
                <w:t>INSERT INTO attendance VALUES (7097, 46, 2022-06-20);</w:t>
              </w:r>
            </w:ins>
          </w:p>
          <w:p w14:paraId="2FD93C0D" w14:textId="77777777" w:rsidR="00D470AE" w:rsidRDefault="00D470AE" w:rsidP="00D470AE">
            <w:pPr>
              <w:ind w:left="0" w:hanging="2"/>
              <w:rPr>
                <w:ins w:id="14502" w:author="임 종운" w:date="2022-05-17T11:40:00Z"/>
              </w:rPr>
            </w:pPr>
            <w:ins w:id="14503" w:author="임 종운" w:date="2022-05-17T11:40:00Z">
              <w:r>
                <w:t>INSERT INTO attendance VALUES (7098, 47, 2022-06-20);</w:t>
              </w:r>
            </w:ins>
          </w:p>
          <w:p w14:paraId="3BE194E4" w14:textId="77777777" w:rsidR="00D470AE" w:rsidRDefault="00D470AE" w:rsidP="00D470AE">
            <w:pPr>
              <w:ind w:left="0" w:hanging="2"/>
              <w:rPr>
                <w:ins w:id="14504" w:author="임 종운" w:date="2022-05-17T11:40:00Z"/>
              </w:rPr>
            </w:pPr>
            <w:ins w:id="14505" w:author="임 종운" w:date="2022-05-17T11:40:00Z">
              <w:r>
                <w:t>INSERT INTO attendance VALUES (7099, 48, 2022-06-20);</w:t>
              </w:r>
            </w:ins>
          </w:p>
          <w:p w14:paraId="5819C452" w14:textId="77777777" w:rsidR="00D470AE" w:rsidRDefault="00D470AE" w:rsidP="00D470AE">
            <w:pPr>
              <w:ind w:left="0" w:hanging="2"/>
              <w:rPr>
                <w:ins w:id="14506" w:author="임 종운" w:date="2022-05-17T11:40:00Z"/>
              </w:rPr>
            </w:pPr>
            <w:ins w:id="14507" w:author="임 종운" w:date="2022-05-17T11:40:00Z">
              <w:r>
                <w:t>INSERT INTO attendance VALUES (7100, 49, 2022-06-20);</w:t>
              </w:r>
            </w:ins>
          </w:p>
          <w:p w14:paraId="6F8D614B" w14:textId="77777777" w:rsidR="00D470AE" w:rsidRDefault="00D470AE" w:rsidP="00D470AE">
            <w:pPr>
              <w:ind w:left="0" w:hanging="2"/>
              <w:rPr>
                <w:ins w:id="14508" w:author="임 종운" w:date="2022-05-17T11:40:00Z"/>
              </w:rPr>
            </w:pPr>
            <w:ins w:id="14509" w:author="임 종운" w:date="2022-05-17T11:40:00Z">
              <w:r>
                <w:t>INSERT INTO attendance VALUES (7101, 50, 2022-06-20);</w:t>
              </w:r>
            </w:ins>
          </w:p>
          <w:p w14:paraId="1DDA5C7B" w14:textId="77777777" w:rsidR="00D470AE" w:rsidRDefault="00D470AE" w:rsidP="00D470AE">
            <w:pPr>
              <w:ind w:left="0" w:hanging="2"/>
              <w:rPr>
                <w:ins w:id="14510" w:author="임 종운" w:date="2022-05-17T11:40:00Z"/>
              </w:rPr>
            </w:pPr>
            <w:ins w:id="14511" w:author="임 종운" w:date="2022-05-17T11:40:00Z">
              <w:r>
                <w:t>INSERT INTO attendance VALUES (7102, 51, 2022-06-20);</w:t>
              </w:r>
            </w:ins>
          </w:p>
          <w:p w14:paraId="5D1A9341" w14:textId="77777777" w:rsidR="00D470AE" w:rsidRDefault="00D470AE" w:rsidP="00D470AE">
            <w:pPr>
              <w:ind w:left="0" w:hanging="2"/>
              <w:rPr>
                <w:ins w:id="14512" w:author="임 종운" w:date="2022-05-17T11:40:00Z"/>
              </w:rPr>
            </w:pPr>
            <w:ins w:id="14513" w:author="임 종운" w:date="2022-05-17T11:40:00Z">
              <w:r>
                <w:t>INSERT INTO attendance VALUES (7103, 52, 2022-06-20);</w:t>
              </w:r>
            </w:ins>
          </w:p>
          <w:p w14:paraId="5F9003C5" w14:textId="77777777" w:rsidR="00D470AE" w:rsidRDefault="00D470AE" w:rsidP="00D470AE">
            <w:pPr>
              <w:ind w:left="0" w:hanging="2"/>
              <w:rPr>
                <w:ins w:id="14514" w:author="임 종운" w:date="2022-05-17T11:40:00Z"/>
              </w:rPr>
            </w:pPr>
            <w:ins w:id="14515" w:author="임 종운" w:date="2022-05-17T11:40:00Z">
              <w:r>
                <w:t>INSERT INTO attendance VALUES (7104, 53, 2022-06-20);</w:t>
              </w:r>
            </w:ins>
          </w:p>
          <w:p w14:paraId="32ED90A2" w14:textId="77777777" w:rsidR="00D470AE" w:rsidRDefault="00D470AE" w:rsidP="00D470AE">
            <w:pPr>
              <w:ind w:left="0" w:hanging="2"/>
              <w:rPr>
                <w:ins w:id="14516" w:author="임 종운" w:date="2022-05-17T11:40:00Z"/>
              </w:rPr>
            </w:pPr>
            <w:ins w:id="14517" w:author="임 종운" w:date="2022-05-17T11:40:00Z">
              <w:r>
                <w:t>INSERT INTO attendance VALUES (7105, 54, 2022-06-20);</w:t>
              </w:r>
            </w:ins>
          </w:p>
          <w:p w14:paraId="5ED25830" w14:textId="77777777" w:rsidR="00D470AE" w:rsidRDefault="00D470AE" w:rsidP="00D470AE">
            <w:pPr>
              <w:ind w:left="0" w:hanging="2"/>
              <w:rPr>
                <w:ins w:id="14518" w:author="임 종운" w:date="2022-05-17T11:40:00Z"/>
              </w:rPr>
            </w:pPr>
            <w:ins w:id="14519" w:author="임 종운" w:date="2022-05-17T11:40:00Z">
              <w:r>
                <w:t>INSERT INTO attendance VALUES (7106, 55, 2022-06-20);</w:t>
              </w:r>
            </w:ins>
          </w:p>
          <w:p w14:paraId="468E1243" w14:textId="77777777" w:rsidR="00D470AE" w:rsidRDefault="00D470AE" w:rsidP="00D470AE">
            <w:pPr>
              <w:ind w:left="0" w:hanging="2"/>
              <w:rPr>
                <w:ins w:id="14520" w:author="임 종운" w:date="2022-05-17T11:40:00Z"/>
              </w:rPr>
            </w:pPr>
            <w:ins w:id="14521" w:author="임 종운" w:date="2022-05-17T11:40:00Z">
              <w:r>
                <w:t>INSERT INTO attendance VALUES (7107, 27, 2022-06-21);</w:t>
              </w:r>
            </w:ins>
          </w:p>
          <w:p w14:paraId="535F7299" w14:textId="77777777" w:rsidR="00D470AE" w:rsidRDefault="00D470AE" w:rsidP="00D470AE">
            <w:pPr>
              <w:ind w:left="0" w:hanging="2"/>
              <w:rPr>
                <w:ins w:id="14522" w:author="임 종운" w:date="2022-05-17T11:40:00Z"/>
              </w:rPr>
            </w:pPr>
            <w:ins w:id="14523" w:author="임 종운" w:date="2022-05-17T11:40:00Z">
              <w:r>
                <w:t>INSERT INTO attendance VALUES (7108, 28, 2022-06-21);</w:t>
              </w:r>
            </w:ins>
          </w:p>
          <w:p w14:paraId="0FBC44C1" w14:textId="77777777" w:rsidR="00D470AE" w:rsidRDefault="00D470AE" w:rsidP="00D470AE">
            <w:pPr>
              <w:ind w:left="0" w:hanging="2"/>
              <w:rPr>
                <w:ins w:id="14524" w:author="임 종운" w:date="2022-05-17T11:40:00Z"/>
              </w:rPr>
            </w:pPr>
            <w:ins w:id="14525" w:author="임 종운" w:date="2022-05-17T11:40:00Z">
              <w:r>
                <w:t>INSERT INTO attendance VALUES (7109, 29, 2022-06-21);</w:t>
              </w:r>
            </w:ins>
          </w:p>
          <w:p w14:paraId="44A66C8A" w14:textId="77777777" w:rsidR="00D470AE" w:rsidRDefault="00D470AE" w:rsidP="00D470AE">
            <w:pPr>
              <w:ind w:left="0" w:hanging="2"/>
              <w:rPr>
                <w:ins w:id="14526" w:author="임 종운" w:date="2022-05-17T11:40:00Z"/>
              </w:rPr>
            </w:pPr>
            <w:ins w:id="14527" w:author="임 종운" w:date="2022-05-17T11:40:00Z">
              <w:r>
                <w:t>INSERT INTO attendance VALUES (7110, 30, 2022-06-21);</w:t>
              </w:r>
            </w:ins>
          </w:p>
          <w:p w14:paraId="3F9ECE76" w14:textId="77777777" w:rsidR="00D470AE" w:rsidRDefault="00D470AE" w:rsidP="00D470AE">
            <w:pPr>
              <w:ind w:left="0" w:hanging="2"/>
              <w:rPr>
                <w:ins w:id="14528" w:author="임 종운" w:date="2022-05-17T11:40:00Z"/>
              </w:rPr>
            </w:pPr>
            <w:ins w:id="14529" w:author="임 종운" w:date="2022-05-17T11:40:00Z">
              <w:r>
                <w:t>INSERT INTO attendance VALUES (7111, 31, 2022-06-21);</w:t>
              </w:r>
            </w:ins>
          </w:p>
          <w:p w14:paraId="4A636706" w14:textId="77777777" w:rsidR="00D470AE" w:rsidRDefault="00D470AE" w:rsidP="00D470AE">
            <w:pPr>
              <w:ind w:left="0" w:hanging="2"/>
              <w:rPr>
                <w:ins w:id="14530" w:author="임 종운" w:date="2022-05-17T11:40:00Z"/>
              </w:rPr>
            </w:pPr>
            <w:ins w:id="14531" w:author="임 종운" w:date="2022-05-17T11:40:00Z">
              <w:r>
                <w:t>INSERT INTO attendance VALUES (7112, 32, 2022-06-21);</w:t>
              </w:r>
            </w:ins>
          </w:p>
          <w:p w14:paraId="62742912" w14:textId="77777777" w:rsidR="00D470AE" w:rsidRDefault="00D470AE" w:rsidP="00D470AE">
            <w:pPr>
              <w:ind w:left="0" w:hanging="2"/>
              <w:rPr>
                <w:ins w:id="14532" w:author="임 종운" w:date="2022-05-17T11:40:00Z"/>
              </w:rPr>
            </w:pPr>
            <w:ins w:id="14533" w:author="임 종운" w:date="2022-05-17T11:40:00Z">
              <w:r>
                <w:t>INSERT INTO attendance VALUES (7113, 33, 2022-06-21);</w:t>
              </w:r>
            </w:ins>
          </w:p>
          <w:p w14:paraId="1D5873DA" w14:textId="77777777" w:rsidR="00D470AE" w:rsidRDefault="00D470AE" w:rsidP="00D470AE">
            <w:pPr>
              <w:ind w:left="0" w:hanging="2"/>
              <w:rPr>
                <w:ins w:id="14534" w:author="임 종운" w:date="2022-05-17T11:40:00Z"/>
              </w:rPr>
            </w:pPr>
            <w:ins w:id="14535" w:author="임 종운" w:date="2022-05-17T11:40:00Z">
              <w:r>
                <w:t>INSERT INTO attendance VALUES (7114, 34, 2022-06-21);</w:t>
              </w:r>
            </w:ins>
          </w:p>
          <w:p w14:paraId="656143A4" w14:textId="77777777" w:rsidR="00D470AE" w:rsidRDefault="00D470AE" w:rsidP="00D470AE">
            <w:pPr>
              <w:ind w:left="0" w:hanging="2"/>
              <w:rPr>
                <w:ins w:id="14536" w:author="임 종운" w:date="2022-05-17T11:40:00Z"/>
              </w:rPr>
            </w:pPr>
            <w:ins w:id="14537" w:author="임 종운" w:date="2022-05-17T11:40:00Z">
              <w:r>
                <w:t>INSERT INTO attendance VALUES (7115, 35, 2022-06-21);</w:t>
              </w:r>
            </w:ins>
          </w:p>
          <w:p w14:paraId="5F6CD56D" w14:textId="77777777" w:rsidR="00D470AE" w:rsidRDefault="00D470AE" w:rsidP="00D470AE">
            <w:pPr>
              <w:ind w:left="0" w:hanging="2"/>
              <w:rPr>
                <w:ins w:id="14538" w:author="임 종운" w:date="2022-05-17T11:40:00Z"/>
              </w:rPr>
            </w:pPr>
            <w:ins w:id="14539" w:author="임 종운" w:date="2022-05-17T11:40:00Z">
              <w:r>
                <w:t>INSERT INTO attendance VALUES (7116, 36, 2022-06-21);</w:t>
              </w:r>
            </w:ins>
          </w:p>
          <w:p w14:paraId="6D44912F" w14:textId="77777777" w:rsidR="00D470AE" w:rsidRDefault="00D470AE" w:rsidP="00D470AE">
            <w:pPr>
              <w:ind w:left="0" w:hanging="2"/>
              <w:rPr>
                <w:ins w:id="14540" w:author="임 종운" w:date="2022-05-17T11:40:00Z"/>
              </w:rPr>
            </w:pPr>
            <w:ins w:id="14541" w:author="임 종운" w:date="2022-05-17T11:40:00Z">
              <w:r>
                <w:lastRenderedPageBreak/>
                <w:t>INSERT INTO attendance VALUES (7117, 37, 2022-06-21);</w:t>
              </w:r>
            </w:ins>
          </w:p>
          <w:p w14:paraId="7A82A910" w14:textId="77777777" w:rsidR="00D470AE" w:rsidRDefault="00D470AE" w:rsidP="00D470AE">
            <w:pPr>
              <w:ind w:left="0" w:hanging="2"/>
              <w:rPr>
                <w:ins w:id="14542" w:author="임 종운" w:date="2022-05-17T11:40:00Z"/>
              </w:rPr>
            </w:pPr>
            <w:ins w:id="14543" w:author="임 종운" w:date="2022-05-17T11:40:00Z">
              <w:r>
                <w:t>INSERT INTO attendance VALUES (7118, 38, 2022-06-21);</w:t>
              </w:r>
            </w:ins>
          </w:p>
          <w:p w14:paraId="019CC7B9" w14:textId="77777777" w:rsidR="00D470AE" w:rsidRDefault="00D470AE" w:rsidP="00D470AE">
            <w:pPr>
              <w:ind w:left="0" w:hanging="2"/>
              <w:rPr>
                <w:ins w:id="14544" w:author="임 종운" w:date="2022-05-17T11:40:00Z"/>
              </w:rPr>
            </w:pPr>
            <w:ins w:id="14545" w:author="임 종운" w:date="2022-05-17T11:40:00Z">
              <w:r>
                <w:t>INSERT INTO attendance VALUES (7119, 39, 2022-06-21);</w:t>
              </w:r>
            </w:ins>
          </w:p>
          <w:p w14:paraId="76A6AFE3" w14:textId="77777777" w:rsidR="00D470AE" w:rsidRDefault="00D470AE" w:rsidP="00D470AE">
            <w:pPr>
              <w:ind w:left="0" w:hanging="2"/>
              <w:rPr>
                <w:ins w:id="14546" w:author="임 종운" w:date="2022-05-17T11:40:00Z"/>
              </w:rPr>
            </w:pPr>
            <w:ins w:id="14547" w:author="임 종운" w:date="2022-05-17T11:40:00Z">
              <w:r>
                <w:t>INSERT INTO attendance VALUES (7120, 40, 2022-06-21);</w:t>
              </w:r>
            </w:ins>
          </w:p>
          <w:p w14:paraId="73B693B2" w14:textId="77777777" w:rsidR="00D470AE" w:rsidRDefault="00D470AE" w:rsidP="00D470AE">
            <w:pPr>
              <w:ind w:left="0" w:hanging="2"/>
              <w:rPr>
                <w:ins w:id="14548" w:author="임 종운" w:date="2022-05-17T11:40:00Z"/>
              </w:rPr>
            </w:pPr>
            <w:ins w:id="14549" w:author="임 종운" w:date="2022-05-17T11:40:00Z">
              <w:r>
                <w:t>INSERT INTO attendance VALUES (7121, 41, 2022-06-21);</w:t>
              </w:r>
            </w:ins>
          </w:p>
          <w:p w14:paraId="3E4CFF30" w14:textId="77777777" w:rsidR="00D470AE" w:rsidRDefault="00D470AE" w:rsidP="00D470AE">
            <w:pPr>
              <w:ind w:left="0" w:hanging="2"/>
              <w:rPr>
                <w:ins w:id="14550" w:author="임 종운" w:date="2022-05-17T11:40:00Z"/>
              </w:rPr>
            </w:pPr>
            <w:ins w:id="14551" w:author="임 종운" w:date="2022-05-17T11:40:00Z">
              <w:r>
                <w:t>INSERT INTO attendance VALUES (7122, 42, 2022-06-21);</w:t>
              </w:r>
            </w:ins>
          </w:p>
          <w:p w14:paraId="2AE6A117" w14:textId="77777777" w:rsidR="00D470AE" w:rsidRDefault="00D470AE" w:rsidP="00D470AE">
            <w:pPr>
              <w:ind w:left="0" w:hanging="2"/>
              <w:rPr>
                <w:ins w:id="14552" w:author="임 종운" w:date="2022-05-17T11:40:00Z"/>
              </w:rPr>
            </w:pPr>
            <w:ins w:id="14553" w:author="임 종운" w:date="2022-05-17T11:40:00Z">
              <w:r>
                <w:t>INSERT INTO attendance VALUES (7123, 43, 2022-06-21);</w:t>
              </w:r>
            </w:ins>
          </w:p>
          <w:p w14:paraId="6CBEC239" w14:textId="77777777" w:rsidR="00D470AE" w:rsidRDefault="00D470AE" w:rsidP="00D470AE">
            <w:pPr>
              <w:ind w:left="0" w:hanging="2"/>
              <w:rPr>
                <w:ins w:id="14554" w:author="임 종운" w:date="2022-05-17T11:40:00Z"/>
              </w:rPr>
            </w:pPr>
            <w:ins w:id="14555" w:author="임 종운" w:date="2022-05-17T11:40:00Z">
              <w:r>
                <w:t>INSERT INTO attendance VALUES (7124, 44, 2022-06-21);</w:t>
              </w:r>
            </w:ins>
          </w:p>
          <w:p w14:paraId="6D2E00DC" w14:textId="77777777" w:rsidR="00D470AE" w:rsidRDefault="00D470AE" w:rsidP="00D470AE">
            <w:pPr>
              <w:ind w:left="0" w:hanging="2"/>
              <w:rPr>
                <w:ins w:id="14556" w:author="임 종운" w:date="2022-05-17T11:40:00Z"/>
              </w:rPr>
            </w:pPr>
            <w:ins w:id="14557" w:author="임 종운" w:date="2022-05-17T11:40:00Z">
              <w:r>
                <w:t>INSERT INTO attendance VALUES (7125, 45, 2022-06-21);</w:t>
              </w:r>
            </w:ins>
          </w:p>
          <w:p w14:paraId="18E3F761" w14:textId="77777777" w:rsidR="00D470AE" w:rsidRDefault="00D470AE" w:rsidP="00D470AE">
            <w:pPr>
              <w:ind w:left="0" w:hanging="2"/>
              <w:rPr>
                <w:ins w:id="14558" w:author="임 종운" w:date="2022-05-17T11:40:00Z"/>
              </w:rPr>
            </w:pPr>
            <w:ins w:id="14559" w:author="임 종운" w:date="2022-05-17T11:40:00Z">
              <w:r>
                <w:t>INSERT INTO attendance VALUES (7126, 46, 2022-06-21);</w:t>
              </w:r>
            </w:ins>
          </w:p>
          <w:p w14:paraId="7C95F6A9" w14:textId="77777777" w:rsidR="00D470AE" w:rsidRDefault="00D470AE" w:rsidP="00D470AE">
            <w:pPr>
              <w:ind w:left="0" w:hanging="2"/>
              <w:rPr>
                <w:ins w:id="14560" w:author="임 종운" w:date="2022-05-17T11:40:00Z"/>
              </w:rPr>
            </w:pPr>
            <w:ins w:id="14561" w:author="임 종운" w:date="2022-05-17T11:40:00Z">
              <w:r>
                <w:t>INSERT INTO attendance VALUES (7127, 47, 2022-06-21);</w:t>
              </w:r>
            </w:ins>
          </w:p>
          <w:p w14:paraId="2024BAF7" w14:textId="77777777" w:rsidR="00D470AE" w:rsidRDefault="00D470AE" w:rsidP="00D470AE">
            <w:pPr>
              <w:ind w:left="0" w:hanging="2"/>
              <w:rPr>
                <w:ins w:id="14562" w:author="임 종운" w:date="2022-05-17T11:40:00Z"/>
              </w:rPr>
            </w:pPr>
            <w:ins w:id="14563" w:author="임 종운" w:date="2022-05-17T11:40:00Z">
              <w:r>
                <w:t>INSERT INTO attendance VALUES (7128, 48, 2022-06-21);</w:t>
              </w:r>
            </w:ins>
          </w:p>
          <w:p w14:paraId="3C255C17" w14:textId="77777777" w:rsidR="00D470AE" w:rsidRDefault="00D470AE" w:rsidP="00D470AE">
            <w:pPr>
              <w:ind w:left="0" w:hanging="2"/>
              <w:rPr>
                <w:ins w:id="14564" w:author="임 종운" w:date="2022-05-17T11:40:00Z"/>
              </w:rPr>
            </w:pPr>
            <w:ins w:id="14565" w:author="임 종운" w:date="2022-05-17T11:40:00Z">
              <w:r>
                <w:t>INSERT INTO attendance VALUES (7129, 49, 2022-06-21);</w:t>
              </w:r>
            </w:ins>
          </w:p>
          <w:p w14:paraId="004AA757" w14:textId="77777777" w:rsidR="00D470AE" w:rsidRDefault="00D470AE" w:rsidP="00D470AE">
            <w:pPr>
              <w:ind w:left="0" w:hanging="2"/>
              <w:rPr>
                <w:ins w:id="14566" w:author="임 종운" w:date="2022-05-17T11:40:00Z"/>
              </w:rPr>
            </w:pPr>
            <w:ins w:id="14567" w:author="임 종운" w:date="2022-05-17T11:40:00Z">
              <w:r>
                <w:t>INSERT INTO attendance VALUES (7130, 50, 2022-06-21);</w:t>
              </w:r>
            </w:ins>
          </w:p>
          <w:p w14:paraId="4B0264EF" w14:textId="77777777" w:rsidR="00D470AE" w:rsidRDefault="00D470AE" w:rsidP="00D470AE">
            <w:pPr>
              <w:ind w:left="0" w:hanging="2"/>
              <w:rPr>
                <w:ins w:id="14568" w:author="임 종운" w:date="2022-05-17T11:40:00Z"/>
              </w:rPr>
            </w:pPr>
            <w:ins w:id="14569" w:author="임 종운" w:date="2022-05-17T11:40:00Z">
              <w:r>
                <w:t>INSERT INTO attendance VALUES (7131, 51, 2022-06-21);</w:t>
              </w:r>
            </w:ins>
          </w:p>
          <w:p w14:paraId="35E704BC" w14:textId="77777777" w:rsidR="00D470AE" w:rsidRDefault="00D470AE" w:rsidP="00D470AE">
            <w:pPr>
              <w:ind w:left="0" w:hanging="2"/>
              <w:rPr>
                <w:ins w:id="14570" w:author="임 종운" w:date="2022-05-17T11:40:00Z"/>
              </w:rPr>
            </w:pPr>
            <w:ins w:id="14571" w:author="임 종운" w:date="2022-05-17T11:40:00Z">
              <w:r>
                <w:t>INSERT INTO attendance VALUES (7132, 52, 2022-06-21);</w:t>
              </w:r>
            </w:ins>
          </w:p>
          <w:p w14:paraId="7AAD7556" w14:textId="77777777" w:rsidR="00D470AE" w:rsidRDefault="00D470AE" w:rsidP="00D470AE">
            <w:pPr>
              <w:ind w:left="0" w:hanging="2"/>
              <w:rPr>
                <w:ins w:id="14572" w:author="임 종운" w:date="2022-05-17T11:40:00Z"/>
              </w:rPr>
            </w:pPr>
            <w:ins w:id="14573" w:author="임 종운" w:date="2022-05-17T11:40:00Z">
              <w:r>
                <w:t>INSERT INTO attendance VALUES (7133, 53, 2022-06-21);</w:t>
              </w:r>
            </w:ins>
          </w:p>
          <w:p w14:paraId="6B7B6AA9" w14:textId="77777777" w:rsidR="00D470AE" w:rsidRDefault="00D470AE" w:rsidP="00D470AE">
            <w:pPr>
              <w:ind w:left="0" w:hanging="2"/>
              <w:rPr>
                <w:ins w:id="14574" w:author="임 종운" w:date="2022-05-17T11:40:00Z"/>
              </w:rPr>
            </w:pPr>
            <w:ins w:id="14575" w:author="임 종운" w:date="2022-05-17T11:40:00Z">
              <w:r>
                <w:t>INSERT INTO attendance VALUES (7134, 54, 2022-06-21);</w:t>
              </w:r>
            </w:ins>
          </w:p>
          <w:p w14:paraId="78B7D080" w14:textId="77777777" w:rsidR="00D470AE" w:rsidRDefault="00D470AE" w:rsidP="00D470AE">
            <w:pPr>
              <w:ind w:left="0" w:hanging="2"/>
              <w:rPr>
                <w:ins w:id="14576" w:author="임 종운" w:date="2022-05-17T11:40:00Z"/>
              </w:rPr>
            </w:pPr>
            <w:ins w:id="14577" w:author="임 종운" w:date="2022-05-17T11:40:00Z">
              <w:r>
                <w:t>INSERT INTO attendance VALUES (7135, 55, 2022-06-21);</w:t>
              </w:r>
            </w:ins>
          </w:p>
          <w:p w14:paraId="3EC6A920" w14:textId="77777777" w:rsidR="00D470AE" w:rsidRDefault="00D470AE" w:rsidP="00D470AE">
            <w:pPr>
              <w:ind w:left="0" w:hanging="2"/>
              <w:rPr>
                <w:ins w:id="14578" w:author="임 종운" w:date="2022-05-17T11:40:00Z"/>
              </w:rPr>
            </w:pPr>
            <w:ins w:id="14579" w:author="임 종운" w:date="2022-05-17T11:40:00Z">
              <w:r>
                <w:t>INSERT INTO attendance VALUES (7136, 27, 2022-06-22);</w:t>
              </w:r>
            </w:ins>
          </w:p>
          <w:p w14:paraId="6652F662" w14:textId="77777777" w:rsidR="00D470AE" w:rsidRDefault="00D470AE" w:rsidP="00D470AE">
            <w:pPr>
              <w:ind w:left="0" w:hanging="2"/>
              <w:rPr>
                <w:ins w:id="14580" w:author="임 종운" w:date="2022-05-17T11:40:00Z"/>
              </w:rPr>
            </w:pPr>
            <w:ins w:id="14581" w:author="임 종운" w:date="2022-05-17T11:40:00Z">
              <w:r>
                <w:t>INSERT INTO attendance VALUES (7137, 28, 2022-06-22);</w:t>
              </w:r>
            </w:ins>
          </w:p>
          <w:p w14:paraId="17C2EB90" w14:textId="77777777" w:rsidR="00D470AE" w:rsidRDefault="00D470AE" w:rsidP="00D470AE">
            <w:pPr>
              <w:ind w:left="0" w:hanging="2"/>
              <w:rPr>
                <w:ins w:id="14582" w:author="임 종운" w:date="2022-05-17T11:40:00Z"/>
              </w:rPr>
            </w:pPr>
            <w:ins w:id="14583" w:author="임 종운" w:date="2022-05-17T11:40:00Z">
              <w:r>
                <w:t>INSERT INTO attendance VALUES (7138, 29, 2022-06-22);</w:t>
              </w:r>
            </w:ins>
          </w:p>
          <w:p w14:paraId="2BD3C49C" w14:textId="77777777" w:rsidR="00D470AE" w:rsidRDefault="00D470AE" w:rsidP="00D470AE">
            <w:pPr>
              <w:ind w:left="0" w:hanging="2"/>
              <w:rPr>
                <w:ins w:id="14584" w:author="임 종운" w:date="2022-05-17T11:40:00Z"/>
              </w:rPr>
            </w:pPr>
            <w:ins w:id="14585" w:author="임 종운" w:date="2022-05-17T11:40:00Z">
              <w:r>
                <w:t>INSERT INTO attendance VALUES (7139, 30, 2022-06-22);</w:t>
              </w:r>
            </w:ins>
          </w:p>
          <w:p w14:paraId="762A7194" w14:textId="77777777" w:rsidR="00D470AE" w:rsidRDefault="00D470AE" w:rsidP="00D470AE">
            <w:pPr>
              <w:ind w:left="0" w:hanging="2"/>
              <w:rPr>
                <w:ins w:id="14586" w:author="임 종운" w:date="2022-05-17T11:40:00Z"/>
              </w:rPr>
            </w:pPr>
            <w:ins w:id="14587" w:author="임 종운" w:date="2022-05-17T11:40:00Z">
              <w:r>
                <w:t>INSERT INTO attendance VALUES (7140, 31, 2022-06-22);</w:t>
              </w:r>
            </w:ins>
          </w:p>
          <w:p w14:paraId="555443F5" w14:textId="77777777" w:rsidR="00D470AE" w:rsidRDefault="00D470AE" w:rsidP="00D470AE">
            <w:pPr>
              <w:ind w:left="0" w:hanging="2"/>
              <w:rPr>
                <w:ins w:id="14588" w:author="임 종운" w:date="2022-05-17T11:40:00Z"/>
              </w:rPr>
            </w:pPr>
            <w:ins w:id="14589" w:author="임 종운" w:date="2022-05-17T11:40:00Z">
              <w:r>
                <w:t>INSERT INTO attendance VALUES (7141, 32, 2022-06-22);</w:t>
              </w:r>
            </w:ins>
          </w:p>
          <w:p w14:paraId="1CBFFE53" w14:textId="77777777" w:rsidR="00D470AE" w:rsidRDefault="00D470AE" w:rsidP="00D470AE">
            <w:pPr>
              <w:ind w:left="0" w:hanging="2"/>
              <w:rPr>
                <w:ins w:id="14590" w:author="임 종운" w:date="2022-05-17T11:40:00Z"/>
              </w:rPr>
            </w:pPr>
            <w:ins w:id="14591" w:author="임 종운" w:date="2022-05-17T11:40:00Z">
              <w:r>
                <w:t>INSERT INTO attendance VALUES (7142, 33, 2022-06-22);</w:t>
              </w:r>
            </w:ins>
          </w:p>
          <w:p w14:paraId="0C8C7459" w14:textId="77777777" w:rsidR="00D470AE" w:rsidRDefault="00D470AE" w:rsidP="00D470AE">
            <w:pPr>
              <w:ind w:left="0" w:hanging="2"/>
              <w:rPr>
                <w:ins w:id="14592" w:author="임 종운" w:date="2022-05-17T11:40:00Z"/>
              </w:rPr>
            </w:pPr>
            <w:ins w:id="14593" w:author="임 종운" w:date="2022-05-17T11:40:00Z">
              <w:r>
                <w:t>INSERT INTO attendance VALUES (7143, 34, 2022-06-22);</w:t>
              </w:r>
            </w:ins>
          </w:p>
          <w:p w14:paraId="035824AC" w14:textId="77777777" w:rsidR="00D470AE" w:rsidRDefault="00D470AE" w:rsidP="00D470AE">
            <w:pPr>
              <w:ind w:left="0" w:hanging="2"/>
              <w:rPr>
                <w:ins w:id="14594" w:author="임 종운" w:date="2022-05-17T11:40:00Z"/>
              </w:rPr>
            </w:pPr>
            <w:ins w:id="14595" w:author="임 종운" w:date="2022-05-17T11:40:00Z">
              <w:r>
                <w:lastRenderedPageBreak/>
                <w:t>INSERT INTO attendance VALUES (7144, 35, 2022-06-22);</w:t>
              </w:r>
            </w:ins>
          </w:p>
          <w:p w14:paraId="67837FA6" w14:textId="77777777" w:rsidR="00D470AE" w:rsidRDefault="00D470AE" w:rsidP="00D470AE">
            <w:pPr>
              <w:ind w:left="0" w:hanging="2"/>
              <w:rPr>
                <w:ins w:id="14596" w:author="임 종운" w:date="2022-05-17T11:40:00Z"/>
              </w:rPr>
            </w:pPr>
            <w:ins w:id="14597" w:author="임 종운" w:date="2022-05-17T11:40:00Z">
              <w:r>
                <w:t>INSERT INTO attendance VALUES (7145, 36, 2022-06-22);</w:t>
              </w:r>
            </w:ins>
          </w:p>
          <w:p w14:paraId="3AC4E0BE" w14:textId="77777777" w:rsidR="00D470AE" w:rsidRDefault="00D470AE" w:rsidP="00D470AE">
            <w:pPr>
              <w:ind w:left="0" w:hanging="2"/>
              <w:rPr>
                <w:ins w:id="14598" w:author="임 종운" w:date="2022-05-17T11:40:00Z"/>
              </w:rPr>
            </w:pPr>
            <w:ins w:id="14599" w:author="임 종운" w:date="2022-05-17T11:40:00Z">
              <w:r>
                <w:t>INSERT INTO attendance VALUES (7146, 37, 2022-06-22);</w:t>
              </w:r>
            </w:ins>
          </w:p>
          <w:p w14:paraId="2DEE9FE8" w14:textId="77777777" w:rsidR="00D470AE" w:rsidRDefault="00D470AE" w:rsidP="00D470AE">
            <w:pPr>
              <w:ind w:left="0" w:hanging="2"/>
              <w:rPr>
                <w:ins w:id="14600" w:author="임 종운" w:date="2022-05-17T11:40:00Z"/>
              </w:rPr>
            </w:pPr>
            <w:ins w:id="14601" w:author="임 종운" w:date="2022-05-17T11:40:00Z">
              <w:r>
                <w:t>INSERT INTO attendance VALUES (7147, 38, 2022-06-22);</w:t>
              </w:r>
            </w:ins>
          </w:p>
          <w:p w14:paraId="36795AAD" w14:textId="77777777" w:rsidR="00D470AE" w:rsidRDefault="00D470AE" w:rsidP="00D470AE">
            <w:pPr>
              <w:ind w:left="0" w:hanging="2"/>
              <w:rPr>
                <w:ins w:id="14602" w:author="임 종운" w:date="2022-05-17T11:40:00Z"/>
              </w:rPr>
            </w:pPr>
            <w:ins w:id="14603" w:author="임 종운" w:date="2022-05-17T11:40:00Z">
              <w:r>
                <w:t>INSERT INTO attendance VALUES (7148, 39, 2022-06-22);</w:t>
              </w:r>
            </w:ins>
          </w:p>
          <w:p w14:paraId="68987F0E" w14:textId="77777777" w:rsidR="00D470AE" w:rsidRDefault="00D470AE" w:rsidP="00D470AE">
            <w:pPr>
              <w:ind w:left="0" w:hanging="2"/>
              <w:rPr>
                <w:ins w:id="14604" w:author="임 종운" w:date="2022-05-17T11:40:00Z"/>
              </w:rPr>
            </w:pPr>
            <w:ins w:id="14605" w:author="임 종운" w:date="2022-05-17T11:40:00Z">
              <w:r>
                <w:t>INSERT INTO attendance VALUES (7149, 40, 2022-06-22);</w:t>
              </w:r>
            </w:ins>
          </w:p>
          <w:p w14:paraId="3D4F1E9E" w14:textId="77777777" w:rsidR="00D470AE" w:rsidRDefault="00D470AE" w:rsidP="00D470AE">
            <w:pPr>
              <w:ind w:left="0" w:hanging="2"/>
              <w:rPr>
                <w:ins w:id="14606" w:author="임 종운" w:date="2022-05-17T11:40:00Z"/>
              </w:rPr>
            </w:pPr>
            <w:ins w:id="14607" w:author="임 종운" w:date="2022-05-17T11:40:00Z">
              <w:r>
                <w:t>INSERT INTO attendance VALUES (7150, 41, 2022-06-22);</w:t>
              </w:r>
            </w:ins>
          </w:p>
          <w:p w14:paraId="1F5667C5" w14:textId="77777777" w:rsidR="00D470AE" w:rsidRDefault="00D470AE" w:rsidP="00D470AE">
            <w:pPr>
              <w:ind w:left="0" w:hanging="2"/>
              <w:rPr>
                <w:ins w:id="14608" w:author="임 종운" w:date="2022-05-17T11:40:00Z"/>
              </w:rPr>
            </w:pPr>
            <w:ins w:id="14609" w:author="임 종운" w:date="2022-05-17T11:40:00Z">
              <w:r>
                <w:t>INSERT INTO attendance VALUES (7151, 42, 2022-06-22);</w:t>
              </w:r>
            </w:ins>
          </w:p>
          <w:p w14:paraId="50D7B846" w14:textId="77777777" w:rsidR="00D470AE" w:rsidRDefault="00D470AE" w:rsidP="00D470AE">
            <w:pPr>
              <w:ind w:left="0" w:hanging="2"/>
              <w:rPr>
                <w:ins w:id="14610" w:author="임 종운" w:date="2022-05-17T11:40:00Z"/>
              </w:rPr>
            </w:pPr>
            <w:ins w:id="14611" w:author="임 종운" w:date="2022-05-17T11:40:00Z">
              <w:r>
                <w:t>INSERT INTO attendance VALUES (7152, 43, 2022-06-22);</w:t>
              </w:r>
            </w:ins>
          </w:p>
          <w:p w14:paraId="7EC528BF" w14:textId="77777777" w:rsidR="00D470AE" w:rsidRDefault="00D470AE" w:rsidP="00D470AE">
            <w:pPr>
              <w:ind w:left="0" w:hanging="2"/>
              <w:rPr>
                <w:ins w:id="14612" w:author="임 종운" w:date="2022-05-17T11:40:00Z"/>
              </w:rPr>
            </w:pPr>
            <w:ins w:id="14613" w:author="임 종운" w:date="2022-05-17T11:40:00Z">
              <w:r>
                <w:t>INSERT INTO attendance VALUES (7153, 44, 2022-06-22);</w:t>
              </w:r>
            </w:ins>
          </w:p>
          <w:p w14:paraId="6CB926FD" w14:textId="77777777" w:rsidR="00D470AE" w:rsidRDefault="00D470AE" w:rsidP="00D470AE">
            <w:pPr>
              <w:ind w:left="0" w:hanging="2"/>
              <w:rPr>
                <w:ins w:id="14614" w:author="임 종운" w:date="2022-05-17T11:40:00Z"/>
              </w:rPr>
            </w:pPr>
            <w:ins w:id="14615" w:author="임 종운" w:date="2022-05-17T11:40:00Z">
              <w:r>
                <w:t>INSERT INTO attendance VALUES (7154, 45, 2022-06-22);</w:t>
              </w:r>
            </w:ins>
          </w:p>
          <w:p w14:paraId="16199EA4" w14:textId="77777777" w:rsidR="00D470AE" w:rsidRDefault="00D470AE" w:rsidP="00D470AE">
            <w:pPr>
              <w:ind w:left="0" w:hanging="2"/>
              <w:rPr>
                <w:ins w:id="14616" w:author="임 종운" w:date="2022-05-17T11:40:00Z"/>
              </w:rPr>
            </w:pPr>
            <w:ins w:id="14617" w:author="임 종운" w:date="2022-05-17T11:40:00Z">
              <w:r>
                <w:t>INSERT INTO attendance VALUES (7155, 46, 2022-06-22);</w:t>
              </w:r>
            </w:ins>
          </w:p>
          <w:p w14:paraId="6FE7AE40" w14:textId="77777777" w:rsidR="00D470AE" w:rsidRDefault="00D470AE" w:rsidP="00D470AE">
            <w:pPr>
              <w:ind w:left="0" w:hanging="2"/>
              <w:rPr>
                <w:ins w:id="14618" w:author="임 종운" w:date="2022-05-17T11:40:00Z"/>
              </w:rPr>
            </w:pPr>
            <w:ins w:id="14619" w:author="임 종운" w:date="2022-05-17T11:40:00Z">
              <w:r>
                <w:t>INSERT INTO attendance VALUES (7156, 47, 2022-06-22);</w:t>
              </w:r>
            </w:ins>
          </w:p>
          <w:p w14:paraId="2614C1B1" w14:textId="77777777" w:rsidR="00D470AE" w:rsidRDefault="00D470AE" w:rsidP="00D470AE">
            <w:pPr>
              <w:ind w:left="0" w:hanging="2"/>
              <w:rPr>
                <w:ins w:id="14620" w:author="임 종운" w:date="2022-05-17T11:40:00Z"/>
              </w:rPr>
            </w:pPr>
            <w:ins w:id="14621" w:author="임 종운" w:date="2022-05-17T11:40:00Z">
              <w:r>
                <w:t>INSERT INTO attendance VALUES (7157, 48, 2022-06-22);</w:t>
              </w:r>
            </w:ins>
          </w:p>
          <w:p w14:paraId="05576145" w14:textId="77777777" w:rsidR="00D470AE" w:rsidRDefault="00D470AE" w:rsidP="00D470AE">
            <w:pPr>
              <w:ind w:left="0" w:hanging="2"/>
              <w:rPr>
                <w:ins w:id="14622" w:author="임 종운" w:date="2022-05-17T11:40:00Z"/>
              </w:rPr>
            </w:pPr>
            <w:ins w:id="14623" w:author="임 종운" w:date="2022-05-17T11:40:00Z">
              <w:r>
                <w:t>INSERT INTO attendance VALUES (7158, 49, 2022-06-22);</w:t>
              </w:r>
            </w:ins>
          </w:p>
          <w:p w14:paraId="043B4FDD" w14:textId="77777777" w:rsidR="00D470AE" w:rsidRDefault="00D470AE" w:rsidP="00D470AE">
            <w:pPr>
              <w:ind w:left="0" w:hanging="2"/>
              <w:rPr>
                <w:ins w:id="14624" w:author="임 종운" w:date="2022-05-17T11:40:00Z"/>
              </w:rPr>
            </w:pPr>
            <w:ins w:id="14625" w:author="임 종운" w:date="2022-05-17T11:40:00Z">
              <w:r>
                <w:t>INSERT INTO attendance VALUES (7159, 50, 2022-06-22);</w:t>
              </w:r>
            </w:ins>
          </w:p>
          <w:p w14:paraId="727382CF" w14:textId="77777777" w:rsidR="00D470AE" w:rsidRDefault="00D470AE" w:rsidP="00D470AE">
            <w:pPr>
              <w:ind w:left="0" w:hanging="2"/>
              <w:rPr>
                <w:ins w:id="14626" w:author="임 종운" w:date="2022-05-17T11:40:00Z"/>
              </w:rPr>
            </w:pPr>
            <w:ins w:id="14627" w:author="임 종운" w:date="2022-05-17T11:40:00Z">
              <w:r>
                <w:t>INSERT INTO attendance VALUES (7160, 51, 2022-06-22);</w:t>
              </w:r>
            </w:ins>
          </w:p>
          <w:p w14:paraId="546E41E0" w14:textId="77777777" w:rsidR="00D470AE" w:rsidRDefault="00D470AE" w:rsidP="00D470AE">
            <w:pPr>
              <w:ind w:left="0" w:hanging="2"/>
              <w:rPr>
                <w:ins w:id="14628" w:author="임 종운" w:date="2022-05-17T11:40:00Z"/>
              </w:rPr>
            </w:pPr>
            <w:ins w:id="14629" w:author="임 종운" w:date="2022-05-17T11:40:00Z">
              <w:r>
                <w:t>INSERT INTO attendance VALUES (7161, 52, 2022-06-22);</w:t>
              </w:r>
            </w:ins>
          </w:p>
          <w:p w14:paraId="24E1FFD3" w14:textId="77777777" w:rsidR="00D470AE" w:rsidRDefault="00D470AE" w:rsidP="00D470AE">
            <w:pPr>
              <w:ind w:left="0" w:hanging="2"/>
              <w:rPr>
                <w:ins w:id="14630" w:author="임 종운" w:date="2022-05-17T11:40:00Z"/>
              </w:rPr>
            </w:pPr>
            <w:ins w:id="14631" w:author="임 종운" w:date="2022-05-17T11:40:00Z">
              <w:r>
                <w:t>INSERT INTO attendance VALUES (7162, 53, 2022-06-22);</w:t>
              </w:r>
            </w:ins>
          </w:p>
          <w:p w14:paraId="0D200624" w14:textId="77777777" w:rsidR="00D470AE" w:rsidRDefault="00D470AE" w:rsidP="00D470AE">
            <w:pPr>
              <w:ind w:left="0" w:hanging="2"/>
              <w:rPr>
                <w:ins w:id="14632" w:author="임 종운" w:date="2022-05-17T11:40:00Z"/>
              </w:rPr>
            </w:pPr>
            <w:ins w:id="14633" w:author="임 종운" w:date="2022-05-17T11:40:00Z">
              <w:r>
                <w:t>INSERT INTO attendance VALUES (7163, 54, 2022-06-22);</w:t>
              </w:r>
            </w:ins>
          </w:p>
          <w:p w14:paraId="2098474E" w14:textId="77777777" w:rsidR="00D470AE" w:rsidRDefault="00D470AE" w:rsidP="00D470AE">
            <w:pPr>
              <w:ind w:left="0" w:hanging="2"/>
              <w:rPr>
                <w:ins w:id="14634" w:author="임 종운" w:date="2022-05-17T11:40:00Z"/>
              </w:rPr>
            </w:pPr>
            <w:ins w:id="14635" w:author="임 종운" w:date="2022-05-17T11:40:00Z">
              <w:r>
                <w:t>INSERT INTO attendance VALUES (7164, 55, 2022-06-22);</w:t>
              </w:r>
            </w:ins>
          </w:p>
          <w:p w14:paraId="0CF445F8" w14:textId="77777777" w:rsidR="00D470AE" w:rsidRDefault="00D470AE" w:rsidP="00D470AE">
            <w:pPr>
              <w:ind w:left="0" w:hanging="2"/>
              <w:rPr>
                <w:ins w:id="14636" w:author="임 종운" w:date="2022-05-17T11:40:00Z"/>
              </w:rPr>
            </w:pPr>
            <w:ins w:id="14637" w:author="임 종운" w:date="2022-05-17T11:40:00Z">
              <w:r>
                <w:t>INSERT INTO attendance VALUES (7165, 27, 2022-06-23);</w:t>
              </w:r>
            </w:ins>
          </w:p>
          <w:p w14:paraId="122CEB47" w14:textId="77777777" w:rsidR="00D470AE" w:rsidRDefault="00D470AE" w:rsidP="00D470AE">
            <w:pPr>
              <w:ind w:left="0" w:hanging="2"/>
              <w:rPr>
                <w:ins w:id="14638" w:author="임 종운" w:date="2022-05-17T11:40:00Z"/>
              </w:rPr>
            </w:pPr>
            <w:ins w:id="14639" w:author="임 종운" w:date="2022-05-17T11:40:00Z">
              <w:r>
                <w:t>INSERT INTO attendance VALUES (7166, 28, 2022-06-23);</w:t>
              </w:r>
            </w:ins>
          </w:p>
          <w:p w14:paraId="604AAE66" w14:textId="77777777" w:rsidR="00D470AE" w:rsidRDefault="00D470AE" w:rsidP="00D470AE">
            <w:pPr>
              <w:ind w:left="0" w:hanging="2"/>
              <w:rPr>
                <w:ins w:id="14640" w:author="임 종운" w:date="2022-05-17T11:40:00Z"/>
              </w:rPr>
            </w:pPr>
            <w:ins w:id="14641" w:author="임 종운" w:date="2022-05-17T11:40:00Z">
              <w:r>
                <w:t>INSERT INTO attendance VALUES (7167, 29, 2022-06-23);</w:t>
              </w:r>
            </w:ins>
          </w:p>
          <w:p w14:paraId="2C117452" w14:textId="77777777" w:rsidR="00D470AE" w:rsidRDefault="00D470AE" w:rsidP="00D470AE">
            <w:pPr>
              <w:ind w:left="0" w:hanging="2"/>
              <w:rPr>
                <w:ins w:id="14642" w:author="임 종운" w:date="2022-05-17T11:40:00Z"/>
              </w:rPr>
            </w:pPr>
            <w:ins w:id="14643" w:author="임 종운" w:date="2022-05-17T11:40:00Z">
              <w:r>
                <w:t>INSERT INTO attendance VALUES (7168, 30, 2022-06-23);</w:t>
              </w:r>
            </w:ins>
          </w:p>
          <w:p w14:paraId="34A82B88" w14:textId="77777777" w:rsidR="00D470AE" w:rsidRDefault="00D470AE" w:rsidP="00D470AE">
            <w:pPr>
              <w:ind w:left="0" w:hanging="2"/>
              <w:rPr>
                <w:ins w:id="14644" w:author="임 종운" w:date="2022-05-17T11:40:00Z"/>
              </w:rPr>
            </w:pPr>
            <w:ins w:id="14645" w:author="임 종운" w:date="2022-05-17T11:40:00Z">
              <w:r>
                <w:t>INSERT INTO attendance VALUES (7169, 31, 2022-06-23);</w:t>
              </w:r>
            </w:ins>
          </w:p>
          <w:p w14:paraId="329ACDA9" w14:textId="77777777" w:rsidR="00D470AE" w:rsidRDefault="00D470AE" w:rsidP="00D470AE">
            <w:pPr>
              <w:ind w:left="0" w:hanging="2"/>
              <w:rPr>
                <w:ins w:id="14646" w:author="임 종운" w:date="2022-05-17T11:40:00Z"/>
              </w:rPr>
            </w:pPr>
            <w:ins w:id="14647" w:author="임 종운" w:date="2022-05-17T11:40:00Z">
              <w:r>
                <w:t>INSERT INTO attendance VALUES (7170, 32, 2022-06-23);</w:t>
              </w:r>
            </w:ins>
          </w:p>
          <w:p w14:paraId="77D08A48" w14:textId="77777777" w:rsidR="00D470AE" w:rsidRDefault="00D470AE" w:rsidP="00D470AE">
            <w:pPr>
              <w:ind w:left="0" w:hanging="2"/>
              <w:rPr>
                <w:ins w:id="14648" w:author="임 종운" w:date="2022-05-17T11:40:00Z"/>
              </w:rPr>
            </w:pPr>
            <w:ins w:id="14649" w:author="임 종운" w:date="2022-05-17T11:40:00Z">
              <w:r>
                <w:lastRenderedPageBreak/>
                <w:t>INSERT INTO attendance VALUES (7171, 33, 2022-06-23);</w:t>
              </w:r>
            </w:ins>
          </w:p>
          <w:p w14:paraId="1655EDB6" w14:textId="77777777" w:rsidR="00D470AE" w:rsidRDefault="00D470AE" w:rsidP="00D470AE">
            <w:pPr>
              <w:ind w:left="0" w:hanging="2"/>
              <w:rPr>
                <w:ins w:id="14650" w:author="임 종운" w:date="2022-05-17T11:40:00Z"/>
              </w:rPr>
            </w:pPr>
            <w:ins w:id="14651" w:author="임 종운" w:date="2022-05-17T11:40:00Z">
              <w:r>
                <w:t>INSERT INTO attendance VALUES (7172, 34, 2022-06-23);</w:t>
              </w:r>
            </w:ins>
          </w:p>
          <w:p w14:paraId="798D14D6" w14:textId="77777777" w:rsidR="00D470AE" w:rsidRDefault="00D470AE" w:rsidP="00D470AE">
            <w:pPr>
              <w:ind w:left="0" w:hanging="2"/>
              <w:rPr>
                <w:ins w:id="14652" w:author="임 종운" w:date="2022-05-17T11:40:00Z"/>
              </w:rPr>
            </w:pPr>
            <w:ins w:id="14653" w:author="임 종운" w:date="2022-05-17T11:40:00Z">
              <w:r>
                <w:t>INSERT INTO attendance VALUES (7173, 35, 2022-06-23);</w:t>
              </w:r>
            </w:ins>
          </w:p>
          <w:p w14:paraId="34655F03" w14:textId="77777777" w:rsidR="00D470AE" w:rsidRDefault="00D470AE" w:rsidP="00D470AE">
            <w:pPr>
              <w:ind w:left="0" w:hanging="2"/>
              <w:rPr>
                <w:ins w:id="14654" w:author="임 종운" w:date="2022-05-17T11:40:00Z"/>
              </w:rPr>
            </w:pPr>
            <w:ins w:id="14655" w:author="임 종운" w:date="2022-05-17T11:40:00Z">
              <w:r>
                <w:t>INSERT INTO attendance VALUES (7174, 36, 2022-06-23);</w:t>
              </w:r>
            </w:ins>
          </w:p>
          <w:p w14:paraId="2FFAC6F0" w14:textId="77777777" w:rsidR="00D470AE" w:rsidRDefault="00D470AE" w:rsidP="00D470AE">
            <w:pPr>
              <w:ind w:left="0" w:hanging="2"/>
              <w:rPr>
                <w:ins w:id="14656" w:author="임 종운" w:date="2022-05-17T11:40:00Z"/>
              </w:rPr>
            </w:pPr>
            <w:ins w:id="14657" w:author="임 종운" w:date="2022-05-17T11:40:00Z">
              <w:r>
                <w:t>INSERT INTO attendance VALUES (7175, 37, 2022-06-23);</w:t>
              </w:r>
            </w:ins>
          </w:p>
          <w:p w14:paraId="42AEBEA7" w14:textId="77777777" w:rsidR="00D470AE" w:rsidRDefault="00D470AE" w:rsidP="00D470AE">
            <w:pPr>
              <w:ind w:left="0" w:hanging="2"/>
              <w:rPr>
                <w:ins w:id="14658" w:author="임 종운" w:date="2022-05-17T11:40:00Z"/>
              </w:rPr>
            </w:pPr>
            <w:ins w:id="14659" w:author="임 종운" w:date="2022-05-17T11:40:00Z">
              <w:r>
                <w:t>INSERT INTO attendance VALUES (7176, 38, 2022-06-23);</w:t>
              </w:r>
            </w:ins>
          </w:p>
          <w:p w14:paraId="44D4E1DD" w14:textId="77777777" w:rsidR="00D470AE" w:rsidRDefault="00D470AE" w:rsidP="00D470AE">
            <w:pPr>
              <w:ind w:left="0" w:hanging="2"/>
              <w:rPr>
                <w:ins w:id="14660" w:author="임 종운" w:date="2022-05-17T11:40:00Z"/>
              </w:rPr>
            </w:pPr>
            <w:ins w:id="14661" w:author="임 종운" w:date="2022-05-17T11:40:00Z">
              <w:r>
                <w:t>INSERT INTO attendance VALUES (7177, 39, 2022-06-23);</w:t>
              </w:r>
            </w:ins>
          </w:p>
          <w:p w14:paraId="35E9A2EB" w14:textId="77777777" w:rsidR="00D470AE" w:rsidRDefault="00D470AE" w:rsidP="00D470AE">
            <w:pPr>
              <w:ind w:left="0" w:hanging="2"/>
              <w:rPr>
                <w:ins w:id="14662" w:author="임 종운" w:date="2022-05-17T11:40:00Z"/>
              </w:rPr>
            </w:pPr>
            <w:ins w:id="14663" w:author="임 종운" w:date="2022-05-17T11:40:00Z">
              <w:r>
                <w:t>INSERT INTO attendance VALUES (7178, 40, 2022-06-23);</w:t>
              </w:r>
            </w:ins>
          </w:p>
          <w:p w14:paraId="5F1BDDB9" w14:textId="77777777" w:rsidR="00D470AE" w:rsidRDefault="00D470AE" w:rsidP="00D470AE">
            <w:pPr>
              <w:ind w:left="0" w:hanging="2"/>
              <w:rPr>
                <w:ins w:id="14664" w:author="임 종운" w:date="2022-05-17T11:40:00Z"/>
              </w:rPr>
            </w:pPr>
            <w:ins w:id="14665" w:author="임 종운" w:date="2022-05-17T11:40:00Z">
              <w:r>
                <w:t>INSERT INTO attendance VALUES (7179, 41, 2022-06-23);</w:t>
              </w:r>
            </w:ins>
          </w:p>
          <w:p w14:paraId="4B15DF91" w14:textId="77777777" w:rsidR="00D470AE" w:rsidRDefault="00D470AE" w:rsidP="00D470AE">
            <w:pPr>
              <w:ind w:left="0" w:hanging="2"/>
              <w:rPr>
                <w:ins w:id="14666" w:author="임 종운" w:date="2022-05-17T11:40:00Z"/>
              </w:rPr>
            </w:pPr>
            <w:ins w:id="14667" w:author="임 종운" w:date="2022-05-17T11:40:00Z">
              <w:r>
                <w:t>INSERT INTO attendance VALUES (7180, 42, 2022-06-23);</w:t>
              </w:r>
            </w:ins>
          </w:p>
          <w:p w14:paraId="212EA3F5" w14:textId="77777777" w:rsidR="00D470AE" w:rsidRDefault="00D470AE" w:rsidP="00D470AE">
            <w:pPr>
              <w:ind w:left="0" w:hanging="2"/>
              <w:rPr>
                <w:ins w:id="14668" w:author="임 종운" w:date="2022-05-17T11:40:00Z"/>
              </w:rPr>
            </w:pPr>
            <w:ins w:id="14669" w:author="임 종운" w:date="2022-05-17T11:40:00Z">
              <w:r>
                <w:t>INSERT INTO attendance VALUES (7181, 43, 2022-06-23);</w:t>
              </w:r>
            </w:ins>
          </w:p>
          <w:p w14:paraId="15549F29" w14:textId="77777777" w:rsidR="00D470AE" w:rsidRDefault="00D470AE" w:rsidP="00D470AE">
            <w:pPr>
              <w:ind w:left="0" w:hanging="2"/>
              <w:rPr>
                <w:ins w:id="14670" w:author="임 종운" w:date="2022-05-17T11:40:00Z"/>
              </w:rPr>
            </w:pPr>
            <w:ins w:id="14671" w:author="임 종운" w:date="2022-05-17T11:40:00Z">
              <w:r>
                <w:t>INSERT INTO attendance VALUES (7182, 44, 2022-06-23);</w:t>
              </w:r>
            </w:ins>
          </w:p>
          <w:p w14:paraId="6A6AA15D" w14:textId="77777777" w:rsidR="00D470AE" w:rsidRDefault="00D470AE" w:rsidP="00D470AE">
            <w:pPr>
              <w:ind w:left="0" w:hanging="2"/>
              <w:rPr>
                <w:ins w:id="14672" w:author="임 종운" w:date="2022-05-17T11:40:00Z"/>
              </w:rPr>
            </w:pPr>
            <w:ins w:id="14673" w:author="임 종운" w:date="2022-05-17T11:40:00Z">
              <w:r>
                <w:t>INSERT INTO attendance VALUES (7183, 45, 2022-06-23);</w:t>
              </w:r>
            </w:ins>
          </w:p>
          <w:p w14:paraId="17BD52D7" w14:textId="77777777" w:rsidR="00D470AE" w:rsidRDefault="00D470AE" w:rsidP="00D470AE">
            <w:pPr>
              <w:ind w:left="0" w:hanging="2"/>
              <w:rPr>
                <w:ins w:id="14674" w:author="임 종운" w:date="2022-05-17T11:40:00Z"/>
              </w:rPr>
            </w:pPr>
            <w:ins w:id="14675" w:author="임 종운" w:date="2022-05-17T11:40:00Z">
              <w:r>
                <w:t>INSERT INTO attendance VALUES (7184, 46, 2022-06-23);</w:t>
              </w:r>
            </w:ins>
          </w:p>
          <w:p w14:paraId="551FC4B7" w14:textId="77777777" w:rsidR="00D470AE" w:rsidRDefault="00D470AE" w:rsidP="00D470AE">
            <w:pPr>
              <w:ind w:left="0" w:hanging="2"/>
              <w:rPr>
                <w:ins w:id="14676" w:author="임 종운" w:date="2022-05-17T11:40:00Z"/>
              </w:rPr>
            </w:pPr>
            <w:ins w:id="14677" w:author="임 종운" w:date="2022-05-17T11:40:00Z">
              <w:r>
                <w:t>INSERT INTO attendance VALUES (7185, 47, 2022-06-23);</w:t>
              </w:r>
            </w:ins>
          </w:p>
          <w:p w14:paraId="3ECA8CAD" w14:textId="77777777" w:rsidR="00D470AE" w:rsidRDefault="00D470AE" w:rsidP="00D470AE">
            <w:pPr>
              <w:ind w:left="0" w:hanging="2"/>
              <w:rPr>
                <w:ins w:id="14678" w:author="임 종운" w:date="2022-05-17T11:40:00Z"/>
              </w:rPr>
            </w:pPr>
            <w:ins w:id="14679" w:author="임 종운" w:date="2022-05-17T11:40:00Z">
              <w:r>
                <w:t>INSERT INTO attendance VALUES (7186, 48, 2022-06-23);</w:t>
              </w:r>
            </w:ins>
          </w:p>
          <w:p w14:paraId="7B83ADC6" w14:textId="77777777" w:rsidR="00D470AE" w:rsidRDefault="00D470AE" w:rsidP="00D470AE">
            <w:pPr>
              <w:ind w:left="0" w:hanging="2"/>
              <w:rPr>
                <w:ins w:id="14680" w:author="임 종운" w:date="2022-05-17T11:40:00Z"/>
              </w:rPr>
            </w:pPr>
            <w:ins w:id="14681" w:author="임 종운" w:date="2022-05-17T11:40:00Z">
              <w:r>
                <w:t>INSERT INTO attendance VALUES (7187, 49, 2022-06-23);</w:t>
              </w:r>
            </w:ins>
          </w:p>
          <w:p w14:paraId="05AE7879" w14:textId="77777777" w:rsidR="00D470AE" w:rsidRDefault="00D470AE" w:rsidP="00D470AE">
            <w:pPr>
              <w:ind w:left="0" w:hanging="2"/>
              <w:rPr>
                <w:ins w:id="14682" w:author="임 종운" w:date="2022-05-17T11:40:00Z"/>
              </w:rPr>
            </w:pPr>
            <w:ins w:id="14683" w:author="임 종운" w:date="2022-05-17T11:40:00Z">
              <w:r>
                <w:t>INSERT INTO attendance VALUES (7188, 50, 2022-06-23);</w:t>
              </w:r>
            </w:ins>
          </w:p>
          <w:p w14:paraId="11507108" w14:textId="77777777" w:rsidR="00D470AE" w:rsidRDefault="00D470AE" w:rsidP="00D470AE">
            <w:pPr>
              <w:ind w:left="0" w:hanging="2"/>
              <w:rPr>
                <w:ins w:id="14684" w:author="임 종운" w:date="2022-05-17T11:40:00Z"/>
              </w:rPr>
            </w:pPr>
            <w:ins w:id="14685" w:author="임 종운" w:date="2022-05-17T11:40:00Z">
              <w:r>
                <w:t>INSERT INTO attendance VALUES (7189, 51, 2022-06-23);</w:t>
              </w:r>
            </w:ins>
          </w:p>
          <w:p w14:paraId="560D06CA" w14:textId="77777777" w:rsidR="00D470AE" w:rsidRDefault="00D470AE" w:rsidP="00D470AE">
            <w:pPr>
              <w:ind w:left="0" w:hanging="2"/>
              <w:rPr>
                <w:ins w:id="14686" w:author="임 종운" w:date="2022-05-17T11:40:00Z"/>
              </w:rPr>
            </w:pPr>
            <w:ins w:id="14687" w:author="임 종운" w:date="2022-05-17T11:40:00Z">
              <w:r>
                <w:t>INSERT INTO attendance VALUES (7190, 52, 2022-06-23);</w:t>
              </w:r>
            </w:ins>
          </w:p>
          <w:p w14:paraId="4CCA46C7" w14:textId="77777777" w:rsidR="00D470AE" w:rsidRDefault="00D470AE" w:rsidP="00D470AE">
            <w:pPr>
              <w:ind w:left="0" w:hanging="2"/>
              <w:rPr>
                <w:ins w:id="14688" w:author="임 종운" w:date="2022-05-17T11:40:00Z"/>
              </w:rPr>
            </w:pPr>
            <w:ins w:id="14689" w:author="임 종운" w:date="2022-05-17T11:40:00Z">
              <w:r>
                <w:t>INSERT INTO attendance VALUES (7191, 53, 2022-06-23);</w:t>
              </w:r>
            </w:ins>
          </w:p>
          <w:p w14:paraId="070A2081" w14:textId="77777777" w:rsidR="00D470AE" w:rsidRDefault="00D470AE" w:rsidP="00D470AE">
            <w:pPr>
              <w:ind w:left="0" w:hanging="2"/>
              <w:rPr>
                <w:ins w:id="14690" w:author="임 종운" w:date="2022-05-17T11:40:00Z"/>
              </w:rPr>
            </w:pPr>
            <w:ins w:id="14691" w:author="임 종운" w:date="2022-05-17T11:40:00Z">
              <w:r>
                <w:t>INSERT INTO attendance VALUES (7192, 54, 2022-06-23);</w:t>
              </w:r>
            </w:ins>
          </w:p>
          <w:p w14:paraId="2A8DB108" w14:textId="77777777" w:rsidR="00D470AE" w:rsidRDefault="00D470AE" w:rsidP="00D470AE">
            <w:pPr>
              <w:ind w:left="0" w:hanging="2"/>
              <w:rPr>
                <w:ins w:id="14692" w:author="임 종운" w:date="2022-05-17T11:40:00Z"/>
              </w:rPr>
            </w:pPr>
            <w:ins w:id="14693" w:author="임 종운" w:date="2022-05-17T11:40:00Z">
              <w:r>
                <w:t>INSERT INTO attendance VALUES (7193, 55, 2022-06-23);</w:t>
              </w:r>
            </w:ins>
          </w:p>
          <w:p w14:paraId="18CD5447" w14:textId="77777777" w:rsidR="00D470AE" w:rsidRDefault="00D470AE" w:rsidP="00D470AE">
            <w:pPr>
              <w:ind w:left="0" w:hanging="2"/>
              <w:rPr>
                <w:ins w:id="14694" w:author="임 종운" w:date="2022-05-17T11:40:00Z"/>
              </w:rPr>
            </w:pPr>
            <w:ins w:id="14695" w:author="임 종운" w:date="2022-05-17T11:40:00Z">
              <w:r>
                <w:t>INSERT INTO attendance VALUES (7194, 27, 2022-06-24);</w:t>
              </w:r>
            </w:ins>
          </w:p>
          <w:p w14:paraId="1826EF81" w14:textId="77777777" w:rsidR="00D470AE" w:rsidRDefault="00D470AE" w:rsidP="00D470AE">
            <w:pPr>
              <w:ind w:left="0" w:hanging="2"/>
              <w:rPr>
                <w:ins w:id="14696" w:author="임 종운" w:date="2022-05-17T11:40:00Z"/>
              </w:rPr>
            </w:pPr>
            <w:ins w:id="14697" w:author="임 종운" w:date="2022-05-17T11:40:00Z">
              <w:r>
                <w:t>INSERT INTO attendance VALUES (7195, 28, 2022-06-24);</w:t>
              </w:r>
            </w:ins>
          </w:p>
          <w:p w14:paraId="28BED4D2" w14:textId="77777777" w:rsidR="00D470AE" w:rsidRDefault="00D470AE" w:rsidP="00D470AE">
            <w:pPr>
              <w:ind w:left="0" w:hanging="2"/>
              <w:rPr>
                <w:ins w:id="14698" w:author="임 종운" w:date="2022-05-17T11:40:00Z"/>
              </w:rPr>
            </w:pPr>
            <w:ins w:id="14699" w:author="임 종운" w:date="2022-05-17T11:40:00Z">
              <w:r>
                <w:t>INSERT INTO attendance VALUES (7196, 29, 2022-06-24);</w:t>
              </w:r>
            </w:ins>
          </w:p>
          <w:p w14:paraId="3BF75587" w14:textId="77777777" w:rsidR="00D470AE" w:rsidRDefault="00D470AE" w:rsidP="00D470AE">
            <w:pPr>
              <w:ind w:left="0" w:hanging="2"/>
              <w:rPr>
                <w:ins w:id="14700" w:author="임 종운" w:date="2022-05-17T11:40:00Z"/>
              </w:rPr>
            </w:pPr>
            <w:ins w:id="14701" w:author="임 종운" w:date="2022-05-17T11:40:00Z">
              <w:r>
                <w:t>INSERT INTO attendance VALUES (7197, 30, 2022-06-24);</w:t>
              </w:r>
            </w:ins>
          </w:p>
          <w:p w14:paraId="1A9902B3" w14:textId="77777777" w:rsidR="00D470AE" w:rsidRDefault="00D470AE" w:rsidP="00D470AE">
            <w:pPr>
              <w:ind w:left="0" w:hanging="2"/>
              <w:rPr>
                <w:ins w:id="14702" w:author="임 종운" w:date="2022-05-17T11:40:00Z"/>
              </w:rPr>
            </w:pPr>
            <w:ins w:id="14703" w:author="임 종운" w:date="2022-05-17T11:40:00Z">
              <w:r>
                <w:lastRenderedPageBreak/>
                <w:t>INSERT INTO attendance VALUES (7198, 31, 2022-06-24);</w:t>
              </w:r>
            </w:ins>
          </w:p>
          <w:p w14:paraId="7B093AA8" w14:textId="77777777" w:rsidR="00D470AE" w:rsidRDefault="00D470AE" w:rsidP="00D470AE">
            <w:pPr>
              <w:ind w:left="0" w:hanging="2"/>
              <w:rPr>
                <w:ins w:id="14704" w:author="임 종운" w:date="2022-05-17T11:40:00Z"/>
              </w:rPr>
            </w:pPr>
            <w:ins w:id="14705" w:author="임 종운" w:date="2022-05-17T11:40:00Z">
              <w:r>
                <w:t>INSERT INTO attendance VALUES (7199, 32, 2022-06-24);</w:t>
              </w:r>
            </w:ins>
          </w:p>
          <w:p w14:paraId="2C1C30A0" w14:textId="77777777" w:rsidR="00D470AE" w:rsidRDefault="00D470AE" w:rsidP="00D470AE">
            <w:pPr>
              <w:ind w:left="0" w:hanging="2"/>
              <w:rPr>
                <w:ins w:id="14706" w:author="임 종운" w:date="2022-05-17T11:40:00Z"/>
              </w:rPr>
            </w:pPr>
            <w:ins w:id="14707" w:author="임 종운" w:date="2022-05-17T11:40:00Z">
              <w:r>
                <w:t>INSERT INTO attendance VALUES (7200, 33, 2022-06-24);</w:t>
              </w:r>
            </w:ins>
          </w:p>
          <w:p w14:paraId="50822BB0" w14:textId="77777777" w:rsidR="00D470AE" w:rsidRDefault="00D470AE" w:rsidP="00D470AE">
            <w:pPr>
              <w:ind w:left="0" w:hanging="2"/>
              <w:rPr>
                <w:ins w:id="14708" w:author="임 종운" w:date="2022-05-17T11:40:00Z"/>
              </w:rPr>
            </w:pPr>
            <w:ins w:id="14709" w:author="임 종운" w:date="2022-05-17T11:40:00Z">
              <w:r>
                <w:t>INSERT INTO attendance VALUES (7201, 34, 2022-06-24);</w:t>
              </w:r>
            </w:ins>
          </w:p>
          <w:p w14:paraId="2CD2D64E" w14:textId="77777777" w:rsidR="00D470AE" w:rsidRDefault="00D470AE" w:rsidP="00D470AE">
            <w:pPr>
              <w:ind w:left="0" w:hanging="2"/>
              <w:rPr>
                <w:ins w:id="14710" w:author="임 종운" w:date="2022-05-17T11:40:00Z"/>
              </w:rPr>
            </w:pPr>
            <w:ins w:id="14711" w:author="임 종운" w:date="2022-05-17T11:40:00Z">
              <w:r>
                <w:t>INSERT INTO attendance VALUES (7202, 35, 2022-06-24);</w:t>
              </w:r>
            </w:ins>
          </w:p>
          <w:p w14:paraId="2F74403C" w14:textId="77777777" w:rsidR="00D470AE" w:rsidRDefault="00D470AE" w:rsidP="00D470AE">
            <w:pPr>
              <w:ind w:left="0" w:hanging="2"/>
              <w:rPr>
                <w:ins w:id="14712" w:author="임 종운" w:date="2022-05-17T11:40:00Z"/>
              </w:rPr>
            </w:pPr>
            <w:ins w:id="14713" w:author="임 종운" w:date="2022-05-17T11:40:00Z">
              <w:r>
                <w:t>INSERT INTO attendance VALUES (7203, 36, 2022-06-24);</w:t>
              </w:r>
            </w:ins>
          </w:p>
          <w:p w14:paraId="19D105BB" w14:textId="77777777" w:rsidR="00D470AE" w:rsidRDefault="00D470AE" w:rsidP="00D470AE">
            <w:pPr>
              <w:ind w:left="0" w:hanging="2"/>
              <w:rPr>
                <w:ins w:id="14714" w:author="임 종운" w:date="2022-05-17T11:40:00Z"/>
              </w:rPr>
            </w:pPr>
            <w:ins w:id="14715" w:author="임 종운" w:date="2022-05-17T11:40:00Z">
              <w:r>
                <w:t>INSERT INTO attendance VALUES (7204, 37, 2022-06-24);</w:t>
              </w:r>
            </w:ins>
          </w:p>
          <w:p w14:paraId="02D598CD" w14:textId="77777777" w:rsidR="00D470AE" w:rsidRDefault="00D470AE" w:rsidP="00D470AE">
            <w:pPr>
              <w:ind w:left="0" w:hanging="2"/>
              <w:rPr>
                <w:ins w:id="14716" w:author="임 종운" w:date="2022-05-17T11:40:00Z"/>
              </w:rPr>
            </w:pPr>
            <w:ins w:id="14717" w:author="임 종운" w:date="2022-05-17T11:40:00Z">
              <w:r>
                <w:t>INSERT INTO attendance VALUES (7205, 38, 2022-06-24);</w:t>
              </w:r>
            </w:ins>
          </w:p>
          <w:p w14:paraId="575396FC" w14:textId="77777777" w:rsidR="00D470AE" w:rsidRDefault="00D470AE" w:rsidP="00D470AE">
            <w:pPr>
              <w:ind w:left="0" w:hanging="2"/>
              <w:rPr>
                <w:ins w:id="14718" w:author="임 종운" w:date="2022-05-17T11:40:00Z"/>
              </w:rPr>
            </w:pPr>
            <w:ins w:id="14719" w:author="임 종운" w:date="2022-05-17T11:40:00Z">
              <w:r>
                <w:t>INSERT INTO attendance VALUES (7206, 39, 2022-06-24);</w:t>
              </w:r>
            </w:ins>
          </w:p>
          <w:p w14:paraId="3CD42953" w14:textId="77777777" w:rsidR="00D470AE" w:rsidRDefault="00D470AE" w:rsidP="00D470AE">
            <w:pPr>
              <w:ind w:left="0" w:hanging="2"/>
              <w:rPr>
                <w:ins w:id="14720" w:author="임 종운" w:date="2022-05-17T11:40:00Z"/>
              </w:rPr>
            </w:pPr>
            <w:ins w:id="14721" w:author="임 종운" w:date="2022-05-17T11:40:00Z">
              <w:r>
                <w:t>INSERT INTO attendance VALUES (7207, 40, 2022-06-24);</w:t>
              </w:r>
            </w:ins>
          </w:p>
          <w:p w14:paraId="32423596" w14:textId="77777777" w:rsidR="00D470AE" w:rsidRDefault="00D470AE" w:rsidP="00D470AE">
            <w:pPr>
              <w:ind w:left="0" w:hanging="2"/>
              <w:rPr>
                <w:ins w:id="14722" w:author="임 종운" w:date="2022-05-17T11:40:00Z"/>
              </w:rPr>
            </w:pPr>
            <w:ins w:id="14723" w:author="임 종운" w:date="2022-05-17T11:40:00Z">
              <w:r>
                <w:t>INSERT INTO attendance VALUES (7208, 41, 2022-06-24);</w:t>
              </w:r>
            </w:ins>
          </w:p>
          <w:p w14:paraId="310E8C91" w14:textId="77777777" w:rsidR="00D470AE" w:rsidRDefault="00D470AE" w:rsidP="00D470AE">
            <w:pPr>
              <w:ind w:left="0" w:hanging="2"/>
              <w:rPr>
                <w:ins w:id="14724" w:author="임 종운" w:date="2022-05-17T11:40:00Z"/>
              </w:rPr>
            </w:pPr>
            <w:ins w:id="14725" w:author="임 종운" w:date="2022-05-17T11:40:00Z">
              <w:r>
                <w:t>INSERT INTO attendance VALUES (7209, 42, 2022-06-24);</w:t>
              </w:r>
            </w:ins>
          </w:p>
          <w:p w14:paraId="16335EAF" w14:textId="77777777" w:rsidR="00D470AE" w:rsidRDefault="00D470AE" w:rsidP="00D470AE">
            <w:pPr>
              <w:ind w:left="0" w:hanging="2"/>
              <w:rPr>
                <w:ins w:id="14726" w:author="임 종운" w:date="2022-05-17T11:40:00Z"/>
              </w:rPr>
            </w:pPr>
            <w:ins w:id="14727" w:author="임 종운" w:date="2022-05-17T11:40:00Z">
              <w:r>
                <w:t>INSERT INTO attendance VALUES (7210, 43, 2022-06-24);</w:t>
              </w:r>
            </w:ins>
          </w:p>
          <w:p w14:paraId="4BC42867" w14:textId="77777777" w:rsidR="00D470AE" w:rsidRDefault="00D470AE" w:rsidP="00D470AE">
            <w:pPr>
              <w:ind w:left="0" w:hanging="2"/>
              <w:rPr>
                <w:ins w:id="14728" w:author="임 종운" w:date="2022-05-17T11:40:00Z"/>
              </w:rPr>
            </w:pPr>
            <w:ins w:id="14729" w:author="임 종운" w:date="2022-05-17T11:40:00Z">
              <w:r>
                <w:t>INSERT INTO attendance VALUES (7211, 44, 2022-06-24);</w:t>
              </w:r>
            </w:ins>
          </w:p>
          <w:p w14:paraId="3F4EE689" w14:textId="77777777" w:rsidR="00D470AE" w:rsidRDefault="00D470AE" w:rsidP="00D470AE">
            <w:pPr>
              <w:ind w:left="0" w:hanging="2"/>
              <w:rPr>
                <w:ins w:id="14730" w:author="임 종운" w:date="2022-05-17T11:40:00Z"/>
              </w:rPr>
            </w:pPr>
            <w:ins w:id="14731" w:author="임 종운" w:date="2022-05-17T11:40:00Z">
              <w:r>
                <w:t>INSERT INTO attendance VALUES (7212, 45, 2022-06-24);</w:t>
              </w:r>
            </w:ins>
          </w:p>
          <w:p w14:paraId="50EEFDEB" w14:textId="77777777" w:rsidR="00D470AE" w:rsidRDefault="00D470AE" w:rsidP="00D470AE">
            <w:pPr>
              <w:ind w:left="0" w:hanging="2"/>
              <w:rPr>
                <w:ins w:id="14732" w:author="임 종운" w:date="2022-05-17T11:40:00Z"/>
              </w:rPr>
            </w:pPr>
            <w:ins w:id="14733" w:author="임 종운" w:date="2022-05-17T11:40:00Z">
              <w:r>
                <w:t>INSERT INTO attendance VALUES (7213, 46, 2022-06-24);</w:t>
              </w:r>
            </w:ins>
          </w:p>
          <w:p w14:paraId="7B900CA4" w14:textId="77777777" w:rsidR="00D470AE" w:rsidRDefault="00D470AE" w:rsidP="00D470AE">
            <w:pPr>
              <w:ind w:left="0" w:hanging="2"/>
              <w:rPr>
                <w:ins w:id="14734" w:author="임 종운" w:date="2022-05-17T11:40:00Z"/>
              </w:rPr>
            </w:pPr>
            <w:ins w:id="14735" w:author="임 종운" w:date="2022-05-17T11:40:00Z">
              <w:r>
                <w:t>INSERT INTO attendance VALUES (7214, 47, 2022-06-24);</w:t>
              </w:r>
            </w:ins>
          </w:p>
          <w:p w14:paraId="6041DB79" w14:textId="77777777" w:rsidR="00D470AE" w:rsidRDefault="00D470AE" w:rsidP="00D470AE">
            <w:pPr>
              <w:ind w:left="0" w:hanging="2"/>
              <w:rPr>
                <w:ins w:id="14736" w:author="임 종운" w:date="2022-05-17T11:40:00Z"/>
              </w:rPr>
            </w:pPr>
            <w:ins w:id="14737" w:author="임 종운" w:date="2022-05-17T11:40:00Z">
              <w:r>
                <w:t>INSERT INTO attendance VALUES (7215, 48, 2022-06-24);</w:t>
              </w:r>
            </w:ins>
          </w:p>
          <w:p w14:paraId="598DA060" w14:textId="77777777" w:rsidR="00D470AE" w:rsidRDefault="00D470AE" w:rsidP="00D470AE">
            <w:pPr>
              <w:ind w:left="0" w:hanging="2"/>
              <w:rPr>
                <w:ins w:id="14738" w:author="임 종운" w:date="2022-05-17T11:40:00Z"/>
              </w:rPr>
            </w:pPr>
            <w:ins w:id="14739" w:author="임 종운" w:date="2022-05-17T11:40:00Z">
              <w:r>
                <w:t>INSERT INTO attendance VALUES (7216, 49, 2022-06-24);</w:t>
              </w:r>
            </w:ins>
          </w:p>
          <w:p w14:paraId="294E6089" w14:textId="77777777" w:rsidR="00D470AE" w:rsidRDefault="00D470AE" w:rsidP="00D470AE">
            <w:pPr>
              <w:ind w:left="0" w:hanging="2"/>
              <w:rPr>
                <w:ins w:id="14740" w:author="임 종운" w:date="2022-05-17T11:40:00Z"/>
              </w:rPr>
            </w:pPr>
            <w:ins w:id="14741" w:author="임 종운" w:date="2022-05-17T11:40:00Z">
              <w:r>
                <w:t>INSERT INTO attendance VALUES (7217, 50, 2022-06-24);</w:t>
              </w:r>
            </w:ins>
          </w:p>
          <w:p w14:paraId="3EDA438F" w14:textId="77777777" w:rsidR="00D470AE" w:rsidRDefault="00D470AE" w:rsidP="00D470AE">
            <w:pPr>
              <w:ind w:left="0" w:hanging="2"/>
              <w:rPr>
                <w:ins w:id="14742" w:author="임 종운" w:date="2022-05-17T11:40:00Z"/>
              </w:rPr>
            </w:pPr>
            <w:ins w:id="14743" w:author="임 종운" w:date="2022-05-17T11:40:00Z">
              <w:r>
                <w:t>INSERT INTO attendance VALUES (7218, 51, 2022-06-24);</w:t>
              </w:r>
            </w:ins>
          </w:p>
          <w:p w14:paraId="565E8BFB" w14:textId="77777777" w:rsidR="00D470AE" w:rsidRDefault="00D470AE" w:rsidP="00D470AE">
            <w:pPr>
              <w:ind w:left="0" w:hanging="2"/>
              <w:rPr>
                <w:ins w:id="14744" w:author="임 종운" w:date="2022-05-17T11:40:00Z"/>
              </w:rPr>
            </w:pPr>
            <w:ins w:id="14745" w:author="임 종운" w:date="2022-05-17T11:40:00Z">
              <w:r>
                <w:t>INSERT INTO attendance VALUES (7219, 52, 2022-06-24);</w:t>
              </w:r>
            </w:ins>
          </w:p>
          <w:p w14:paraId="042CFD85" w14:textId="77777777" w:rsidR="00D470AE" w:rsidRDefault="00D470AE" w:rsidP="00D470AE">
            <w:pPr>
              <w:ind w:left="0" w:hanging="2"/>
              <w:rPr>
                <w:ins w:id="14746" w:author="임 종운" w:date="2022-05-17T11:40:00Z"/>
              </w:rPr>
            </w:pPr>
            <w:ins w:id="14747" w:author="임 종운" w:date="2022-05-17T11:40:00Z">
              <w:r>
                <w:t>INSERT INTO attendance VALUES (7220, 53, 2022-06-24);</w:t>
              </w:r>
            </w:ins>
          </w:p>
          <w:p w14:paraId="4D0688EB" w14:textId="77777777" w:rsidR="00D470AE" w:rsidRDefault="00D470AE" w:rsidP="00D470AE">
            <w:pPr>
              <w:ind w:left="0" w:hanging="2"/>
              <w:rPr>
                <w:ins w:id="14748" w:author="임 종운" w:date="2022-05-17T11:40:00Z"/>
              </w:rPr>
            </w:pPr>
            <w:ins w:id="14749" w:author="임 종운" w:date="2022-05-17T11:40:00Z">
              <w:r>
                <w:t>INSERT INTO attendance VALUES (7221, 54, 2022-06-24);</w:t>
              </w:r>
            </w:ins>
          </w:p>
          <w:p w14:paraId="0EBF82A8" w14:textId="77777777" w:rsidR="00D470AE" w:rsidRDefault="00D470AE" w:rsidP="00D470AE">
            <w:pPr>
              <w:ind w:left="0" w:hanging="2"/>
              <w:rPr>
                <w:ins w:id="14750" w:author="임 종운" w:date="2022-05-17T11:40:00Z"/>
              </w:rPr>
            </w:pPr>
            <w:ins w:id="14751" w:author="임 종운" w:date="2022-05-17T11:40:00Z">
              <w:r>
                <w:t>INSERT INTO attendance VALUES (7222, 55, 2022-06-24);</w:t>
              </w:r>
            </w:ins>
          </w:p>
          <w:p w14:paraId="64040DFE" w14:textId="77777777" w:rsidR="00D470AE" w:rsidRDefault="00D470AE" w:rsidP="00D470AE">
            <w:pPr>
              <w:ind w:left="0" w:hanging="2"/>
              <w:rPr>
                <w:ins w:id="14752" w:author="임 종운" w:date="2022-05-17T11:40:00Z"/>
              </w:rPr>
            </w:pPr>
            <w:ins w:id="14753" w:author="임 종운" w:date="2022-05-17T11:40:00Z">
              <w:r>
                <w:t>INSERT INTO attendance VALUES (7223, 27, 2022-06-25);</w:t>
              </w:r>
            </w:ins>
          </w:p>
          <w:p w14:paraId="0A99B480" w14:textId="77777777" w:rsidR="00D470AE" w:rsidRDefault="00D470AE" w:rsidP="00D470AE">
            <w:pPr>
              <w:ind w:left="0" w:hanging="2"/>
              <w:rPr>
                <w:ins w:id="14754" w:author="임 종운" w:date="2022-05-17T11:40:00Z"/>
              </w:rPr>
            </w:pPr>
            <w:ins w:id="14755" w:author="임 종운" w:date="2022-05-17T11:40:00Z">
              <w:r>
                <w:t>INSERT INTO attendance VALUES (7224, 28, 2022-06-25);</w:t>
              </w:r>
            </w:ins>
          </w:p>
          <w:p w14:paraId="45AE4334" w14:textId="77777777" w:rsidR="00D470AE" w:rsidRDefault="00D470AE" w:rsidP="00D470AE">
            <w:pPr>
              <w:ind w:left="0" w:hanging="2"/>
              <w:rPr>
                <w:ins w:id="14756" w:author="임 종운" w:date="2022-05-17T11:40:00Z"/>
              </w:rPr>
            </w:pPr>
            <w:ins w:id="14757" w:author="임 종운" w:date="2022-05-17T11:40:00Z">
              <w:r>
                <w:lastRenderedPageBreak/>
                <w:t>INSERT INTO attendance VALUES (7225, 29, 2022-06-25);</w:t>
              </w:r>
            </w:ins>
          </w:p>
          <w:p w14:paraId="4954FE47" w14:textId="77777777" w:rsidR="00D470AE" w:rsidRDefault="00D470AE" w:rsidP="00D470AE">
            <w:pPr>
              <w:ind w:left="0" w:hanging="2"/>
              <w:rPr>
                <w:ins w:id="14758" w:author="임 종운" w:date="2022-05-17T11:40:00Z"/>
              </w:rPr>
            </w:pPr>
            <w:ins w:id="14759" w:author="임 종운" w:date="2022-05-17T11:40:00Z">
              <w:r>
                <w:t>INSERT INTO attendance VALUES (7226, 30, 2022-06-25);</w:t>
              </w:r>
            </w:ins>
          </w:p>
          <w:p w14:paraId="5CABC235" w14:textId="77777777" w:rsidR="00D470AE" w:rsidRDefault="00D470AE" w:rsidP="00D470AE">
            <w:pPr>
              <w:ind w:left="0" w:hanging="2"/>
              <w:rPr>
                <w:ins w:id="14760" w:author="임 종운" w:date="2022-05-17T11:40:00Z"/>
              </w:rPr>
            </w:pPr>
            <w:ins w:id="14761" w:author="임 종운" w:date="2022-05-17T11:40:00Z">
              <w:r>
                <w:t>INSERT INTO attendance VALUES (7227, 31, 2022-06-25);</w:t>
              </w:r>
            </w:ins>
          </w:p>
          <w:p w14:paraId="444651FB" w14:textId="77777777" w:rsidR="00D470AE" w:rsidRDefault="00D470AE" w:rsidP="00D470AE">
            <w:pPr>
              <w:ind w:left="0" w:hanging="2"/>
              <w:rPr>
                <w:ins w:id="14762" w:author="임 종운" w:date="2022-05-17T11:40:00Z"/>
              </w:rPr>
            </w:pPr>
            <w:ins w:id="14763" w:author="임 종운" w:date="2022-05-17T11:40:00Z">
              <w:r>
                <w:t>INSERT INTO attendance VALUES (7228, 32, 2022-06-25);</w:t>
              </w:r>
            </w:ins>
          </w:p>
          <w:p w14:paraId="58C3E525" w14:textId="77777777" w:rsidR="00D470AE" w:rsidRDefault="00D470AE" w:rsidP="00D470AE">
            <w:pPr>
              <w:ind w:left="0" w:hanging="2"/>
              <w:rPr>
                <w:ins w:id="14764" w:author="임 종운" w:date="2022-05-17T11:40:00Z"/>
              </w:rPr>
            </w:pPr>
            <w:ins w:id="14765" w:author="임 종운" w:date="2022-05-17T11:40:00Z">
              <w:r>
                <w:t>INSERT INTO attendance VALUES (7229, 33, 2022-06-25);</w:t>
              </w:r>
            </w:ins>
          </w:p>
          <w:p w14:paraId="6E3AA9E9" w14:textId="77777777" w:rsidR="00D470AE" w:rsidRDefault="00D470AE" w:rsidP="00D470AE">
            <w:pPr>
              <w:ind w:left="0" w:hanging="2"/>
              <w:rPr>
                <w:ins w:id="14766" w:author="임 종운" w:date="2022-05-17T11:40:00Z"/>
              </w:rPr>
            </w:pPr>
            <w:ins w:id="14767" w:author="임 종운" w:date="2022-05-17T11:40:00Z">
              <w:r>
                <w:t>INSERT INTO attendance VALUES (7230, 34, 2022-06-25);</w:t>
              </w:r>
            </w:ins>
          </w:p>
          <w:p w14:paraId="5B9537F1" w14:textId="77777777" w:rsidR="00D470AE" w:rsidRDefault="00D470AE" w:rsidP="00D470AE">
            <w:pPr>
              <w:ind w:left="0" w:hanging="2"/>
              <w:rPr>
                <w:ins w:id="14768" w:author="임 종운" w:date="2022-05-17T11:40:00Z"/>
              </w:rPr>
            </w:pPr>
            <w:ins w:id="14769" w:author="임 종운" w:date="2022-05-17T11:40:00Z">
              <w:r>
                <w:t>INSERT INTO attendance VALUES (7231, 35, 2022-06-25);</w:t>
              </w:r>
            </w:ins>
          </w:p>
          <w:p w14:paraId="069012C3" w14:textId="77777777" w:rsidR="00D470AE" w:rsidRDefault="00D470AE" w:rsidP="00D470AE">
            <w:pPr>
              <w:ind w:left="0" w:hanging="2"/>
              <w:rPr>
                <w:ins w:id="14770" w:author="임 종운" w:date="2022-05-17T11:40:00Z"/>
              </w:rPr>
            </w:pPr>
            <w:ins w:id="14771" w:author="임 종운" w:date="2022-05-17T11:40:00Z">
              <w:r>
                <w:t>INSERT INTO attendance VALUES (7232, 36, 2022-06-25);</w:t>
              </w:r>
            </w:ins>
          </w:p>
          <w:p w14:paraId="602C8021" w14:textId="77777777" w:rsidR="00D470AE" w:rsidRDefault="00D470AE" w:rsidP="00D470AE">
            <w:pPr>
              <w:ind w:left="0" w:hanging="2"/>
              <w:rPr>
                <w:ins w:id="14772" w:author="임 종운" w:date="2022-05-17T11:40:00Z"/>
              </w:rPr>
            </w:pPr>
            <w:ins w:id="14773" w:author="임 종운" w:date="2022-05-17T11:40:00Z">
              <w:r>
                <w:t>INSERT INTO attendance VALUES (7233, 37, 2022-06-25);</w:t>
              </w:r>
            </w:ins>
          </w:p>
          <w:p w14:paraId="263C6228" w14:textId="77777777" w:rsidR="00D470AE" w:rsidRDefault="00D470AE" w:rsidP="00D470AE">
            <w:pPr>
              <w:ind w:left="0" w:hanging="2"/>
              <w:rPr>
                <w:ins w:id="14774" w:author="임 종운" w:date="2022-05-17T11:40:00Z"/>
              </w:rPr>
            </w:pPr>
            <w:ins w:id="14775" w:author="임 종운" w:date="2022-05-17T11:40:00Z">
              <w:r>
                <w:t>INSERT INTO attendance VALUES (7234, 38, 2022-06-25);</w:t>
              </w:r>
            </w:ins>
          </w:p>
          <w:p w14:paraId="758E6F25" w14:textId="77777777" w:rsidR="00D470AE" w:rsidRDefault="00D470AE" w:rsidP="00D470AE">
            <w:pPr>
              <w:ind w:left="0" w:hanging="2"/>
              <w:rPr>
                <w:ins w:id="14776" w:author="임 종운" w:date="2022-05-17T11:40:00Z"/>
              </w:rPr>
            </w:pPr>
            <w:ins w:id="14777" w:author="임 종운" w:date="2022-05-17T11:40:00Z">
              <w:r>
                <w:t>INSERT INTO attendance VALUES (7235, 39, 2022-06-25);</w:t>
              </w:r>
            </w:ins>
          </w:p>
          <w:p w14:paraId="744ADDBE" w14:textId="77777777" w:rsidR="00D470AE" w:rsidRDefault="00D470AE" w:rsidP="00D470AE">
            <w:pPr>
              <w:ind w:left="0" w:hanging="2"/>
              <w:rPr>
                <w:ins w:id="14778" w:author="임 종운" w:date="2022-05-17T11:40:00Z"/>
              </w:rPr>
            </w:pPr>
            <w:ins w:id="14779" w:author="임 종운" w:date="2022-05-17T11:40:00Z">
              <w:r>
                <w:t>INSERT INTO attendance VALUES (7236, 40, 2022-06-25);</w:t>
              </w:r>
            </w:ins>
          </w:p>
          <w:p w14:paraId="7729B33D" w14:textId="77777777" w:rsidR="00D470AE" w:rsidRDefault="00D470AE" w:rsidP="00D470AE">
            <w:pPr>
              <w:ind w:left="0" w:hanging="2"/>
              <w:rPr>
                <w:ins w:id="14780" w:author="임 종운" w:date="2022-05-17T11:40:00Z"/>
              </w:rPr>
            </w:pPr>
            <w:ins w:id="14781" w:author="임 종운" w:date="2022-05-17T11:40:00Z">
              <w:r>
                <w:t>INSERT INTO attendance VALUES (7237, 41, 2022-06-25);</w:t>
              </w:r>
            </w:ins>
          </w:p>
          <w:p w14:paraId="15CE16AF" w14:textId="77777777" w:rsidR="00D470AE" w:rsidRDefault="00D470AE" w:rsidP="00D470AE">
            <w:pPr>
              <w:ind w:left="0" w:hanging="2"/>
              <w:rPr>
                <w:ins w:id="14782" w:author="임 종운" w:date="2022-05-17T11:40:00Z"/>
              </w:rPr>
            </w:pPr>
            <w:ins w:id="14783" w:author="임 종운" w:date="2022-05-17T11:40:00Z">
              <w:r>
                <w:t>INSERT INTO attendance VALUES (7238, 42, 2022-06-25);</w:t>
              </w:r>
            </w:ins>
          </w:p>
          <w:p w14:paraId="1E49043A" w14:textId="77777777" w:rsidR="00D470AE" w:rsidRDefault="00D470AE" w:rsidP="00D470AE">
            <w:pPr>
              <w:ind w:left="0" w:hanging="2"/>
              <w:rPr>
                <w:ins w:id="14784" w:author="임 종운" w:date="2022-05-17T11:40:00Z"/>
              </w:rPr>
            </w:pPr>
            <w:ins w:id="14785" w:author="임 종운" w:date="2022-05-17T11:40:00Z">
              <w:r>
                <w:t>INSERT INTO attendance VALUES (7239, 43, 2022-06-25);</w:t>
              </w:r>
            </w:ins>
          </w:p>
          <w:p w14:paraId="7233F7F0" w14:textId="77777777" w:rsidR="00D470AE" w:rsidRDefault="00D470AE" w:rsidP="00D470AE">
            <w:pPr>
              <w:ind w:left="0" w:hanging="2"/>
              <w:rPr>
                <w:ins w:id="14786" w:author="임 종운" w:date="2022-05-17T11:40:00Z"/>
              </w:rPr>
            </w:pPr>
            <w:ins w:id="14787" w:author="임 종운" w:date="2022-05-17T11:40:00Z">
              <w:r>
                <w:t>INSERT INTO attendance VALUES (7240, 44, 2022-06-25);</w:t>
              </w:r>
            </w:ins>
          </w:p>
          <w:p w14:paraId="4EBBAE58" w14:textId="77777777" w:rsidR="00D470AE" w:rsidRDefault="00D470AE" w:rsidP="00D470AE">
            <w:pPr>
              <w:ind w:left="0" w:hanging="2"/>
              <w:rPr>
                <w:ins w:id="14788" w:author="임 종운" w:date="2022-05-17T11:40:00Z"/>
              </w:rPr>
            </w:pPr>
            <w:ins w:id="14789" w:author="임 종운" w:date="2022-05-17T11:40:00Z">
              <w:r>
                <w:t>INSERT INTO attendance VALUES (7241, 45, 2022-06-25);</w:t>
              </w:r>
            </w:ins>
          </w:p>
          <w:p w14:paraId="111C3F10" w14:textId="77777777" w:rsidR="00D470AE" w:rsidRDefault="00D470AE" w:rsidP="00D470AE">
            <w:pPr>
              <w:ind w:left="0" w:hanging="2"/>
              <w:rPr>
                <w:ins w:id="14790" w:author="임 종운" w:date="2022-05-17T11:40:00Z"/>
              </w:rPr>
            </w:pPr>
            <w:ins w:id="14791" w:author="임 종운" w:date="2022-05-17T11:40:00Z">
              <w:r>
                <w:t>INSERT INTO attendance VALUES (7242, 46, 2022-06-25);</w:t>
              </w:r>
            </w:ins>
          </w:p>
          <w:p w14:paraId="03ABFB2B" w14:textId="77777777" w:rsidR="00D470AE" w:rsidRDefault="00D470AE" w:rsidP="00D470AE">
            <w:pPr>
              <w:ind w:left="0" w:hanging="2"/>
              <w:rPr>
                <w:ins w:id="14792" w:author="임 종운" w:date="2022-05-17T11:40:00Z"/>
              </w:rPr>
            </w:pPr>
            <w:ins w:id="14793" w:author="임 종운" w:date="2022-05-17T11:40:00Z">
              <w:r>
                <w:t>INSERT INTO attendance VALUES (7243, 47, 2022-06-25);</w:t>
              </w:r>
            </w:ins>
          </w:p>
          <w:p w14:paraId="77CF567E" w14:textId="77777777" w:rsidR="00D470AE" w:rsidRDefault="00D470AE" w:rsidP="00D470AE">
            <w:pPr>
              <w:ind w:left="0" w:hanging="2"/>
              <w:rPr>
                <w:ins w:id="14794" w:author="임 종운" w:date="2022-05-17T11:40:00Z"/>
              </w:rPr>
            </w:pPr>
            <w:ins w:id="14795" w:author="임 종운" w:date="2022-05-17T11:40:00Z">
              <w:r>
                <w:t>INSERT INTO attendance VALUES (7244, 48, 2022-06-25);</w:t>
              </w:r>
            </w:ins>
          </w:p>
          <w:p w14:paraId="6836109D" w14:textId="77777777" w:rsidR="00D470AE" w:rsidRDefault="00D470AE" w:rsidP="00D470AE">
            <w:pPr>
              <w:ind w:left="0" w:hanging="2"/>
              <w:rPr>
                <w:ins w:id="14796" w:author="임 종운" w:date="2022-05-17T11:40:00Z"/>
              </w:rPr>
            </w:pPr>
            <w:ins w:id="14797" w:author="임 종운" w:date="2022-05-17T11:40:00Z">
              <w:r>
                <w:t>INSERT INTO attendance VALUES (7245, 49, 2022-06-25);</w:t>
              </w:r>
            </w:ins>
          </w:p>
          <w:p w14:paraId="7D284627" w14:textId="77777777" w:rsidR="00D470AE" w:rsidRDefault="00D470AE" w:rsidP="00D470AE">
            <w:pPr>
              <w:ind w:left="0" w:hanging="2"/>
              <w:rPr>
                <w:ins w:id="14798" w:author="임 종운" w:date="2022-05-17T11:40:00Z"/>
              </w:rPr>
            </w:pPr>
            <w:ins w:id="14799" w:author="임 종운" w:date="2022-05-17T11:40:00Z">
              <w:r>
                <w:t>INSERT INTO attendance VALUES (7246, 50, 2022-06-25);</w:t>
              </w:r>
            </w:ins>
          </w:p>
          <w:p w14:paraId="0D182E52" w14:textId="77777777" w:rsidR="00D470AE" w:rsidRDefault="00D470AE" w:rsidP="00D470AE">
            <w:pPr>
              <w:ind w:left="0" w:hanging="2"/>
              <w:rPr>
                <w:ins w:id="14800" w:author="임 종운" w:date="2022-05-17T11:40:00Z"/>
              </w:rPr>
            </w:pPr>
            <w:ins w:id="14801" w:author="임 종운" w:date="2022-05-17T11:40:00Z">
              <w:r>
                <w:t>INSERT INTO attendance VALUES (7247, 51, 2022-06-25);</w:t>
              </w:r>
            </w:ins>
          </w:p>
          <w:p w14:paraId="73B5C5D8" w14:textId="77777777" w:rsidR="00D470AE" w:rsidRDefault="00D470AE" w:rsidP="00D470AE">
            <w:pPr>
              <w:ind w:left="0" w:hanging="2"/>
              <w:rPr>
                <w:ins w:id="14802" w:author="임 종운" w:date="2022-05-17T11:40:00Z"/>
              </w:rPr>
            </w:pPr>
            <w:ins w:id="14803" w:author="임 종운" w:date="2022-05-17T11:40:00Z">
              <w:r>
                <w:t>INSERT INTO attendance VALUES (7248, 52, 2022-06-25);</w:t>
              </w:r>
            </w:ins>
          </w:p>
          <w:p w14:paraId="1F73E94E" w14:textId="77777777" w:rsidR="00D470AE" w:rsidRDefault="00D470AE" w:rsidP="00D470AE">
            <w:pPr>
              <w:ind w:left="0" w:hanging="2"/>
              <w:rPr>
                <w:ins w:id="14804" w:author="임 종운" w:date="2022-05-17T11:40:00Z"/>
              </w:rPr>
            </w:pPr>
            <w:ins w:id="14805" w:author="임 종운" w:date="2022-05-17T11:40:00Z">
              <w:r>
                <w:t>INSERT INTO attendance VALUES (7249, 53, 2022-06-25);</w:t>
              </w:r>
            </w:ins>
          </w:p>
          <w:p w14:paraId="3CCA164D" w14:textId="77777777" w:rsidR="00D470AE" w:rsidRDefault="00D470AE" w:rsidP="00D470AE">
            <w:pPr>
              <w:ind w:left="0" w:hanging="2"/>
              <w:rPr>
                <w:ins w:id="14806" w:author="임 종운" w:date="2022-05-17T11:40:00Z"/>
              </w:rPr>
            </w:pPr>
            <w:ins w:id="14807" w:author="임 종운" w:date="2022-05-17T11:40:00Z">
              <w:r>
                <w:t>INSERT INTO attendance VALUES (7250, 54, 2022-06-25);</w:t>
              </w:r>
            </w:ins>
          </w:p>
          <w:p w14:paraId="2FC64DF5" w14:textId="77777777" w:rsidR="00D470AE" w:rsidRDefault="00D470AE" w:rsidP="00D470AE">
            <w:pPr>
              <w:ind w:left="0" w:hanging="2"/>
              <w:rPr>
                <w:ins w:id="14808" w:author="임 종운" w:date="2022-05-17T11:40:00Z"/>
              </w:rPr>
            </w:pPr>
            <w:ins w:id="14809" w:author="임 종운" w:date="2022-05-17T11:40:00Z">
              <w:r>
                <w:t>INSERT INTO attendance VALUES (7251, 55, 2022-06-25);</w:t>
              </w:r>
            </w:ins>
          </w:p>
          <w:p w14:paraId="65A97C81" w14:textId="77777777" w:rsidR="00D470AE" w:rsidRDefault="00D470AE" w:rsidP="00D470AE">
            <w:pPr>
              <w:ind w:left="0" w:hanging="2"/>
              <w:rPr>
                <w:ins w:id="14810" w:author="임 종운" w:date="2022-05-17T11:40:00Z"/>
              </w:rPr>
            </w:pPr>
            <w:ins w:id="14811" w:author="임 종운" w:date="2022-05-17T11:40:00Z">
              <w:r>
                <w:lastRenderedPageBreak/>
                <w:t>INSERT INTO attendance VALUES (7252, 27, 2022-06-26);</w:t>
              </w:r>
            </w:ins>
          </w:p>
          <w:p w14:paraId="321A4C29" w14:textId="77777777" w:rsidR="00D470AE" w:rsidRDefault="00D470AE" w:rsidP="00D470AE">
            <w:pPr>
              <w:ind w:left="0" w:hanging="2"/>
              <w:rPr>
                <w:ins w:id="14812" w:author="임 종운" w:date="2022-05-17T11:40:00Z"/>
              </w:rPr>
            </w:pPr>
            <w:ins w:id="14813" w:author="임 종운" w:date="2022-05-17T11:40:00Z">
              <w:r>
                <w:t>INSERT INTO attendance VALUES (7253, 28, 2022-06-26);</w:t>
              </w:r>
            </w:ins>
          </w:p>
          <w:p w14:paraId="35E89EEE" w14:textId="77777777" w:rsidR="00D470AE" w:rsidRDefault="00D470AE" w:rsidP="00D470AE">
            <w:pPr>
              <w:ind w:left="0" w:hanging="2"/>
              <w:rPr>
                <w:ins w:id="14814" w:author="임 종운" w:date="2022-05-17T11:40:00Z"/>
              </w:rPr>
            </w:pPr>
            <w:ins w:id="14815" w:author="임 종운" w:date="2022-05-17T11:40:00Z">
              <w:r>
                <w:t>INSERT INTO attendance VALUES (7254, 29, 2022-06-26);</w:t>
              </w:r>
            </w:ins>
          </w:p>
          <w:p w14:paraId="3825E8BA" w14:textId="77777777" w:rsidR="00D470AE" w:rsidRDefault="00D470AE" w:rsidP="00D470AE">
            <w:pPr>
              <w:ind w:left="0" w:hanging="2"/>
              <w:rPr>
                <w:ins w:id="14816" w:author="임 종운" w:date="2022-05-17T11:40:00Z"/>
              </w:rPr>
            </w:pPr>
            <w:ins w:id="14817" w:author="임 종운" w:date="2022-05-17T11:40:00Z">
              <w:r>
                <w:t>INSERT INTO attendance VALUES (7255, 30, 2022-06-26);</w:t>
              </w:r>
            </w:ins>
          </w:p>
          <w:p w14:paraId="215E005D" w14:textId="77777777" w:rsidR="00D470AE" w:rsidRDefault="00D470AE" w:rsidP="00D470AE">
            <w:pPr>
              <w:ind w:left="0" w:hanging="2"/>
              <w:rPr>
                <w:ins w:id="14818" w:author="임 종운" w:date="2022-05-17T11:40:00Z"/>
              </w:rPr>
            </w:pPr>
            <w:ins w:id="14819" w:author="임 종운" w:date="2022-05-17T11:40:00Z">
              <w:r>
                <w:t>INSERT INTO attendance VALUES (7256, 31, 2022-06-26);</w:t>
              </w:r>
            </w:ins>
          </w:p>
          <w:p w14:paraId="2E40ACA1" w14:textId="77777777" w:rsidR="00D470AE" w:rsidRDefault="00D470AE" w:rsidP="00D470AE">
            <w:pPr>
              <w:ind w:left="0" w:hanging="2"/>
              <w:rPr>
                <w:ins w:id="14820" w:author="임 종운" w:date="2022-05-17T11:40:00Z"/>
              </w:rPr>
            </w:pPr>
            <w:ins w:id="14821" w:author="임 종운" w:date="2022-05-17T11:40:00Z">
              <w:r>
                <w:t>INSERT INTO attendance VALUES (7257, 32, 2022-06-26);</w:t>
              </w:r>
            </w:ins>
          </w:p>
          <w:p w14:paraId="022B62DA" w14:textId="77777777" w:rsidR="00D470AE" w:rsidRDefault="00D470AE" w:rsidP="00D470AE">
            <w:pPr>
              <w:ind w:left="0" w:hanging="2"/>
              <w:rPr>
                <w:ins w:id="14822" w:author="임 종운" w:date="2022-05-17T11:40:00Z"/>
              </w:rPr>
            </w:pPr>
            <w:ins w:id="14823" w:author="임 종운" w:date="2022-05-17T11:40:00Z">
              <w:r>
                <w:t>INSERT INTO attendance VALUES (7258, 33, 2022-06-26);</w:t>
              </w:r>
            </w:ins>
          </w:p>
          <w:p w14:paraId="557BE7D0" w14:textId="77777777" w:rsidR="00D470AE" w:rsidRDefault="00D470AE" w:rsidP="00D470AE">
            <w:pPr>
              <w:ind w:left="0" w:hanging="2"/>
              <w:rPr>
                <w:ins w:id="14824" w:author="임 종운" w:date="2022-05-17T11:40:00Z"/>
              </w:rPr>
            </w:pPr>
            <w:ins w:id="14825" w:author="임 종운" w:date="2022-05-17T11:40:00Z">
              <w:r>
                <w:t>INSERT INTO attendance VALUES (7259, 34, 2022-06-26);</w:t>
              </w:r>
            </w:ins>
          </w:p>
          <w:p w14:paraId="0D78ED43" w14:textId="77777777" w:rsidR="00D470AE" w:rsidRDefault="00D470AE" w:rsidP="00D470AE">
            <w:pPr>
              <w:ind w:left="0" w:hanging="2"/>
              <w:rPr>
                <w:ins w:id="14826" w:author="임 종운" w:date="2022-05-17T11:40:00Z"/>
              </w:rPr>
            </w:pPr>
            <w:ins w:id="14827" w:author="임 종운" w:date="2022-05-17T11:40:00Z">
              <w:r>
                <w:t>INSERT INTO attendance VALUES (7260, 35, 2022-06-26);</w:t>
              </w:r>
            </w:ins>
          </w:p>
          <w:p w14:paraId="7332CD86" w14:textId="77777777" w:rsidR="00D470AE" w:rsidRDefault="00D470AE" w:rsidP="00D470AE">
            <w:pPr>
              <w:ind w:left="0" w:hanging="2"/>
              <w:rPr>
                <w:ins w:id="14828" w:author="임 종운" w:date="2022-05-17T11:40:00Z"/>
              </w:rPr>
            </w:pPr>
            <w:ins w:id="14829" w:author="임 종운" w:date="2022-05-17T11:40:00Z">
              <w:r>
                <w:t>INSERT INTO attendance VALUES (7261, 36, 2022-06-26);</w:t>
              </w:r>
            </w:ins>
          </w:p>
          <w:p w14:paraId="7F0371A1" w14:textId="77777777" w:rsidR="00D470AE" w:rsidRDefault="00D470AE" w:rsidP="00D470AE">
            <w:pPr>
              <w:ind w:left="0" w:hanging="2"/>
              <w:rPr>
                <w:ins w:id="14830" w:author="임 종운" w:date="2022-05-17T11:40:00Z"/>
              </w:rPr>
            </w:pPr>
            <w:ins w:id="14831" w:author="임 종운" w:date="2022-05-17T11:40:00Z">
              <w:r>
                <w:t>INSERT INTO attendance VALUES (7262, 37, 2022-06-26);</w:t>
              </w:r>
            </w:ins>
          </w:p>
          <w:p w14:paraId="422B39AE" w14:textId="77777777" w:rsidR="00D470AE" w:rsidRDefault="00D470AE" w:rsidP="00D470AE">
            <w:pPr>
              <w:ind w:left="0" w:hanging="2"/>
              <w:rPr>
                <w:ins w:id="14832" w:author="임 종운" w:date="2022-05-17T11:40:00Z"/>
              </w:rPr>
            </w:pPr>
            <w:ins w:id="14833" w:author="임 종운" w:date="2022-05-17T11:40:00Z">
              <w:r>
                <w:t>INSERT INTO attendance VALUES (7263, 38, 2022-06-26);</w:t>
              </w:r>
            </w:ins>
          </w:p>
          <w:p w14:paraId="0F509C5C" w14:textId="77777777" w:rsidR="00D470AE" w:rsidRDefault="00D470AE" w:rsidP="00D470AE">
            <w:pPr>
              <w:ind w:left="0" w:hanging="2"/>
              <w:rPr>
                <w:ins w:id="14834" w:author="임 종운" w:date="2022-05-17T11:40:00Z"/>
              </w:rPr>
            </w:pPr>
            <w:ins w:id="14835" w:author="임 종운" w:date="2022-05-17T11:40:00Z">
              <w:r>
                <w:t>INSERT INTO attendance VALUES (7264, 39, 2022-06-26);</w:t>
              </w:r>
            </w:ins>
          </w:p>
          <w:p w14:paraId="228B283A" w14:textId="77777777" w:rsidR="00D470AE" w:rsidRDefault="00D470AE" w:rsidP="00D470AE">
            <w:pPr>
              <w:ind w:left="0" w:hanging="2"/>
              <w:rPr>
                <w:ins w:id="14836" w:author="임 종운" w:date="2022-05-17T11:40:00Z"/>
              </w:rPr>
            </w:pPr>
            <w:ins w:id="14837" w:author="임 종운" w:date="2022-05-17T11:40:00Z">
              <w:r>
                <w:t>INSERT INTO attendance VALUES (7265, 40, 2022-06-26);</w:t>
              </w:r>
            </w:ins>
          </w:p>
          <w:p w14:paraId="4F92F264" w14:textId="77777777" w:rsidR="00D470AE" w:rsidRDefault="00D470AE" w:rsidP="00D470AE">
            <w:pPr>
              <w:ind w:left="0" w:hanging="2"/>
              <w:rPr>
                <w:ins w:id="14838" w:author="임 종운" w:date="2022-05-17T11:40:00Z"/>
              </w:rPr>
            </w:pPr>
            <w:ins w:id="14839" w:author="임 종운" w:date="2022-05-17T11:40:00Z">
              <w:r>
                <w:t>INSERT INTO attendance VALUES (7266, 41, 2022-06-26);</w:t>
              </w:r>
            </w:ins>
          </w:p>
          <w:p w14:paraId="5369BE71" w14:textId="77777777" w:rsidR="00D470AE" w:rsidRDefault="00D470AE" w:rsidP="00D470AE">
            <w:pPr>
              <w:ind w:left="0" w:hanging="2"/>
              <w:rPr>
                <w:ins w:id="14840" w:author="임 종운" w:date="2022-05-17T11:40:00Z"/>
              </w:rPr>
            </w:pPr>
            <w:ins w:id="14841" w:author="임 종운" w:date="2022-05-17T11:40:00Z">
              <w:r>
                <w:t>INSERT INTO attendance VALUES (7267, 42, 2022-06-26);</w:t>
              </w:r>
            </w:ins>
          </w:p>
          <w:p w14:paraId="1ABBE645" w14:textId="77777777" w:rsidR="00D470AE" w:rsidRDefault="00D470AE" w:rsidP="00D470AE">
            <w:pPr>
              <w:ind w:left="0" w:hanging="2"/>
              <w:rPr>
                <w:ins w:id="14842" w:author="임 종운" w:date="2022-05-17T11:40:00Z"/>
              </w:rPr>
            </w:pPr>
            <w:ins w:id="14843" w:author="임 종운" w:date="2022-05-17T11:40:00Z">
              <w:r>
                <w:t>INSERT INTO attendance VALUES (7268, 43, 2022-06-26);</w:t>
              </w:r>
            </w:ins>
          </w:p>
          <w:p w14:paraId="357DAA27" w14:textId="77777777" w:rsidR="00D470AE" w:rsidRDefault="00D470AE" w:rsidP="00D470AE">
            <w:pPr>
              <w:ind w:left="0" w:hanging="2"/>
              <w:rPr>
                <w:ins w:id="14844" w:author="임 종운" w:date="2022-05-17T11:40:00Z"/>
              </w:rPr>
            </w:pPr>
            <w:ins w:id="14845" w:author="임 종운" w:date="2022-05-17T11:40:00Z">
              <w:r>
                <w:t>INSERT INTO attendance VALUES (7269, 44, 2022-06-26);</w:t>
              </w:r>
            </w:ins>
          </w:p>
          <w:p w14:paraId="30F55FC7" w14:textId="77777777" w:rsidR="00D470AE" w:rsidRDefault="00D470AE" w:rsidP="00D470AE">
            <w:pPr>
              <w:ind w:left="0" w:hanging="2"/>
              <w:rPr>
                <w:ins w:id="14846" w:author="임 종운" w:date="2022-05-17T11:40:00Z"/>
              </w:rPr>
            </w:pPr>
            <w:ins w:id="14847" w:author="임 종운" w:date="2022-05-17T11:40:00Z">
              <w:r>
                <w:t>INSERT INTO attendance VALUES (7270, 45, 2022-06-26);</w:t>
              </w:r>
            </w:ins>
          </w:p>
          <w:p w14:paraId="50682551" w14:textId="77777777" w:rsidR="00D470AE" w:rsidRDefault="00D470AE" w:rsidP="00D470AE">
            <w:pPr>
              <w:ind w:left="0" w:hanging="2"/>
              <w:rPr>
                <w:ins w:id="14848" w:author="임 종운" w:date="2022-05-17T11:40:00Z"/>
              </w:rPr>
            </w:pPr>
            <w:ins w:id="14849" w:author="임 종운" w:date="2022-05-17T11:40:00Z">
              <w:r>
                <w:t>INSERT INTO attendance VALUES (7271, 46, 2022-06-26);</w:t>
              </w:r>
            </w:ins>
          </w:p>
          <w:p w14:paraId="466C6DF7" w14:textId="77777777" w:rsidR="00D470AE" w:rsidRDefault="00D470AE" w:rsidP="00D470AE">
            <w:pPr>
              <w:ind w:left="0" w:hanging="2"/>
              <w:rPr>
                <w:ins w:id="14850" w:author="임 종운" w:date="2022-05-17T11:40:00Z"/>
              </w:rPr>
            </w:pPr>
            <w:ins w:id="14851" w:author="임 종운" w:date="2022-05-17T11:40:00Z">
              <w:r>
                <w:t>INSERT INTO attendance VALUES (7272, 47, 2022-06-26);</w:t>
              </w:r>
            </w:ins>
          </w:p>
          <w:p w14:paraId="48C378E4" w14:textId="77777777" w:rsidR="00D470AE" w:rsidRDefault="00D470AE" w:rsidP="00D470AE">
            <w:pPr>
              <w:ind w:left="0" w:hanging="2"/>
              <w:rPr>
                <w:ins w:id="14852" w:author="임 종운" w:date="2022-05-17T11:40:00Z"/>
              </w:rPr>
            </w:pPr>
            <w:ins w:id="14853" w:author="임 종운" w:date="2022-05-17T11:40:00Z">
              <w:r>
                <w:t>INSERT INTO attendance VALUES (7273, 48, 2022-06-26);</w:t>
              </w:r>
            </w:ins>
          </w:p>
          <w:p w14:paraId="0E01ACB5" w14:textId="77777777" w:rsidR="00D470AE" w:rsidRDefault="00D470AE" w:rsidP="00D470AE">
            <w:pPr>
              <w:ind w:left="0" w:hanging="2"/>
              <w:rPr>
                <w:ins w:id="14854" w:author="임 종운" w:date="2022-05-17T11:40:00Z"/>
              </w:rPr>
            </w:pPr>
            <w:ins w:id="14855" w:author="임 종운" w:date="2022-05-17T11:40:00Z">
              <w:r>
                <w:t>INSERT INTO attendance VALUES (7274, 49, 2022-06-26);</w:t>
              </w:r>
            </w:ins>
          </w:p>
          <w:p w14:paraId="714B421D" w14:textId="77777777" w:rsidR="00D470AE" w:rsidRDefault="00D470AE" w:rsidP="00D470AE">
            <w:pPr>
              <w:ind w:left="0" w:hanging="2"/>
              <w:rPr>
                <w:ins w:id="14856" w:author="임 종운" w:date="2022-05-17T11:40:00Z"/>
              </w:rPr>
            </w:pPr>
            <w:ins w:id="14857" w:author="임 종운" w:date="2022-05-17T11:40:00Z">
              <w:r>
                <w:t>INSERT INTO attendance VALUES (7275, 50, 2022-06-26);</w:t>
              </w:r>
            </w:ins>
          </w:p>
          <w:p w14:paraId="6F3452BC" w14:textId="77777777" w:rsidR="00D470AE" w:rsidRDefault="00D470AE" w:rsidP="00D470AE">
            <w:pPr>
              <w:ind w:left="0" w:hanging="2"/>
              <w:rPr>
                <w:ins w:id="14858" w:author="임 종운" w:date="2022-05-17T11:40:00Z"/>
              </w:rPr>
            </w:pPr>
            <w:ins w:id="14859" w:author="임 종운" w:date="2022-05-17T11:40:00Z">
              <w:r>
                <w:t>INSERT INTO attendance VALUES (7276, 51, 2022-06-26);</w:t>
              </w:r>
            </w:ins>
          </w:p>
          <w:p w14:paraId="4556EE68" w14:textId="77777777" w:rsidR="00D470AE" w:rsidRDefault="00D470AE" w:rsidP="00D470AE">
            <w:pPr>
              <w:ind w:left="0" w:hanging="2"/>
              <w:rPr>
                <w:ins w:id="14860" w:author="임 종운" w:date="2022-05-17T11:40:00Z"/>
              </w:rPr>
            </w:pPr>
            <w:ins w:id="14861" w:author="임 종운" w:date="2022-05-17T11:40:00Z">
              <w:r>
                <w:t>INSERT INTO attendance VALUES (7277, 52, 2022-06-26);</w:t>
              </w:r>
            </w:ins>
          </w:p>
          <w:p w14:paraId="3304EC37" w14:textId="77777777" w:rsidR="00D470AE" w:rsidRDefault="00D470AE" w:rsidP="00D470AE">
            <w:pPr>
              <w:ind w:left="0" w:hanging="2"/>
              <w:rPr>
                <w:ins w:id="14862" w:author="임 종운" w:date="2022-05-17T11:40:00Z"/>
              </w:rPr>
            </w:pPr>
            <w:ins w:id="14863" w:author="임 종운" w:date="2022-05-17T11:40:00Z">
              <w:r>
                <w:t>INSERT INTO attendance VALUES (7278, 53, 2022-06-26);</w:t>
              </w:r>
            </w:ins>
          </w:p>
          <w:p w14:paraId="5EE6CB0D" w14:textId="77777777" w:rsidR="00D470AE" w:rsidRDefault="00D470AE" w:rsidP="00D470AE">
            <w:pPr>
              <w:ind w:left="0" w:hanging="2"/>
              <w:rPr>
                <w:ins w:id="14864" w:author="임 종운" w:date="2022-05-17T11:40:00Z"/>
              </w:rPr>
            </w:pPr>
            <w:ins w:id="14865" w:author="임 종운" w:date="2022-05-17T11:40:00Z">
              <w:r>
                <w:lastRenderedPageBreak/>
                <w:t>INSERT INTO attendance VALUES (7279, 54, 2022-06-26);</w:t>
              </w:r>
            </w:ins>
          </w:p>
          <w:p w14:paraId="5708A017" w14:textId="77777777" w:rsidR="00D470AE" w:rsidRDefault="00D470AE" w:rsidP="00D470AE">
            <w:pPr>
              <w:ind w:left="0" w:hanging="2"/>
              <w:rPr>
                <w:ins w:id="14866" w:author="임 종운" w:date="2022-05-17T11:40:00Z"/>
              </w:rPr>
            </w:pPr>
            <w:ins w:id="14867" w:author="임 종운" w:date="2022-05-17T11:40:00Z">
              <w:r>
                <w:t>INSERT INTO attendance VALUES (7280, 55, 2022-06-26);</w:t>
              </w:r>
            </w:ins>
          </w:p>
          <w:p w14:paraId="00F2818E" w14:textId="77777777" w:rsidR="00D470AE" w:rsidRDefault="00D470AE" w:rsidP="00D470AE">
            <w:pPr>
              <w:ind w:left="0" w:hanging="2"/>
              <w:rPr>
                <w:ins w:id="14868" w:author="임 종운" w:date="2022-05-17T11:40:00Z"/>
              </w:rPr>
            </w:pPr>
            <w:ins w:id="14869" w:author="임 종운" w:date="2022-05-17T11:40:00Z">
              <w:r>
                <w:t>INSERT INTO attendance VALUES (7281, 27, 2022-06-27);</w:t>
              </w:r>
            </w:ins>
          </w:p>
          <w:p w14:paraId="7260C6FA" w14:textId="77777777" w:rsidR="00D470AE" w:rsidRDefault="00D470AE" w:rsidP="00D470AE">
            <w:pPr>
              <w:ind w:left="0" w:hanging="2"/>
              <w:rPr>
                <w:ins w:id="14870" w:author="임 종운" w:date="2022-05-17T11:40:00Z"/>
              </w:rPr>
            </w:pPr>
            <w:ins w:id="14871" w:author="임 종운" w:date="2022-05-17T11:40:00Z">
              <w:r>
                <w:t>INSERT INTO attendance VALUES (7282, 28, 2022-06-27);</w:t>
              </w:r>
            </w:ins>
          </w:p>
          <w:p w14:paraId="05BE4CFA" w14:textId="77777777" w:rsidR="00D470AE" w:rsidRDefault="00D470AE" w:rsidP="00D470AE">
            <w:pPr>
              <w:ind w:left="0" w:hanging="2"/>
              <w:rPr>
                <w:ins w:id="14872" w:author="임 종운" w:date="2022-05-17T11:40:00Z"/>
              </w:rPr>
            </w:pPr>
            <w:ins w:id="14873" w:author="임 종운" w:date="2022-05-17T11:40:00Z">
              <w:r>
                <w:t>INSERT INTO attendance VALUES (7283, 29, 2022-06-27);</w:t>
              </w:r>
            </w:ins>
          </w:p>
          <w:p w14:paraId="709BBDE7" w14:textId="77777777" w:rsidR="00D470AE" w:rsidRDefault="00D470AE" w:rsidP="00D470AE">
            <w:pPr>
              <w:ind w:left="0" w:hanging="2"/>
              <w:rPr>
                <w:ins w:id="14874" w:author="임 종운" w:date="2022-05-17T11:40:00Z"/>
              </w:rPr>
            </w:pPr>
            <w:ins w:id="14875" w:author="임 종운" w:date="2022-05-17T11:40:00Z">
              <w:r>
                <w:t>INSERT INTO attendance VALUES (7284, 30, 2022-06-27);</w:t>
              </w:r>
            </w:ins>
          </w:p>
          <w:p w14:paraId="21D131C5" w14:textId="77777777" w:rsidR="00D470AE" w:rsidRDefault="00D470AE" w:rsidP="00D470AE">
            <w:pPr>
              <w:ind w:left="0" w:hanging="2"/>
              <w:rPr>
                <w:ins w:id="14876" w:author="임 종운" w:date="2022-05-17T11:40:00Z"/>
              </w:rPr>
            </w:pPr>
            <w:ins w:id="14877" w:author="임 종운" w:date="2022-05-17T11:40:00Z">
              <w:r>
                <w:t>INSERT INTO attendance VALUES (7285, 31, 2022-06-27);</w:t>
              </w:r>
            </w:ins>
          </w:p>
          <w:p w14:paraId="716F06F0" w14:textId="77777777" w:rsidR="00D470AE" w:rsidRDefault="00D470AE" w:rsidP="00D470AE">
            <w:pPr>
              <w:ind w:left="0" w:hanging="2"/>
              <w:rPr>
                <w:ins w:id="14878" w:author="임 종운" w:date="2022-05-17T11:40:00Z"/>
              </w:rPr>
            </w:pPr>
            <w:ins w:id="14879" w:author="임 종운" w:date="2022-05-17T11:40:00Z">
              <w:r>
                <w:t>INSERT INTO attendance VALUES (7286, 32, 2022-06-27);</w:t>
              </w:r>
            </w:ins>
          </w:p>
          <w:p w14:paraId="4B6A241E" w14:textId="77777777" w:rsidR="00D470AE" w:rsidRDefault="00D470AE" w:rsidP="00D470AE">
            <w:pPr>
              <w:ind w:left="0" w:hanging="2"/>
              <w:rPr>
                <w:ins w:id="14880" w:author="임 종운" w:date="2022-05-17T11:40:00Z"/>
              </w:rPr>
            </w:pPr>
            <w:ins w:id="14881" w:author="임 종운" w:date="2022-05-17T11:40:00Z">
              <w:r>
                <w:t>INSERT INTO attendance VALUES (7287, 33, 2022-06-27);</w:t>
              </w:r>
            </w:ins>
          </w:p>
          <w:p w14:paraId="41F86159" w14:textId="77777777" w:rsidR="00D470AE" w:rsidRDefault="00D470AE" w:rsidP="00D470AE">
            <w:pPr>
              <w:ind w:left="0" w:hanging="2"/>
              <w:rPr>
                <w:ins w:id="14882" w:author="임 종운" w:date="2022-05-17T11:40:00Z"/>
              </w:rPr>
            </w:pPr>
            <w:ins w:id="14883" w:author="임 종운" w:date="2022-05-17T11:40:00Z">
              <w:r>
                <w:t>INSERT INTO attendance VALUES (7288, 34, 2022-06-27);</w:t>
              </w:r>
            </w:ins>
          </w:p>
          <w:p w14:paraId="70BB73FD" w14:textId="77777777" w:rsidR="00D470AE" w:rsidRDefault="00D470AE" w:rsidP="00D470AE">
            <w:pPr>
              <w:ind w:left="0" w:hanging="2"/>
              <w:rPr>
                <w:ins w:id="14884" w:author="임 종운" w:date="2022-05-17T11:40:00Z"/>
              </w:rPr>
            </w:pPr>
            <w:ins w:id="14885" w:author="임 종운" w:date="2022-05-17T11:40:00Z">
              <w:r>
                <w:t>INSERT INTO attendance VALUES (7289, 35, 2022-06-27);</w:t>
              </w:r>
            </w:ins>
          </w:p>
          <w:p w14:paraId="625D96E3" w14:textId="77777777" w:rsidR="00D470AE" w:rsidRDefault="00D470AE" w:rsidP="00D470AE">
            <w:pPr>
              <w:ind w:left="0" w:hanging="2"/>
              <w:rPr>
                <w:ins w:id="14886" w:author="임 종운" w:date="2022-05-17T11:40:00Z"/>
              </w:rPr>
            </w:pPr>
            <w:ins w:id="14887" w:author="임 종운" w:date="2022-05-17T11:40:00Z">
              <w:r>
                <w:t>INSERT INTO attendance VALUES (7290, 36, 2022-06-27);</w:t>
              </w:r>
            </w:ins>
          </w:p>
          <w:p w14:paraId="3B72648C" w14:textId="77777777" w:rsidR="00D470AE" w:rsidRDefault="00D470AE" w:rsidP="00D470AE">
            <w:pPr>
              <w:ind w:left="0" w:hanging="2"/>
              <w:rPr>
                <w:ins w:id="14888" w:author="임 종운" w:date="2022-05-17T11:40:00Z"/>
              </w:rPr>
            </w:pPr>
            <w:ins w:id="14889" w:author="임 종운" w:date="2022-05-17T11:40:00Z">
              <w:r>
                <w:t>INSERT INTO attendance VALUES (7291, 37, 2022-06-27);</w:t>
              </w:r>
            </w:ins>
          </w:p>
          <w:p w14:paraId="2E881FC9" w14:textId="77777777" w:rsidR="00D470AE" w:rsidRDefault="00D470AE" w:rsidP="00D470AE">
            <w:pPr>
              <w:ind w:left="0" w:hanging="2"/>
              <w:rPr>
                <w:ins w:id="14890" w:author="임 종운" w:date="2022-05-17T11:40:00Z"/>
              </w:rPr>
            </w:pPr>
            <w:ins w:id="14891" w:author="임 종운" w:date="2022-05-17T11:40:00Z">
              <w:r>
                <w:t>INSERT INTO attendance VALUES (7292, 38, 2022-06-27);</w:t>
              </w:r>
            </w:ins>
          </w:p>
          <w:p w14:paraId="37381C17" w14:textId="77777777" w:rsidR="00D470AE" w:rsidRDefault="00D470AE" w:rsidP="00D470AE">
            <w:pPr>
              <w:ind w:left="0" w:hanging="2"/>
              <w:rPr>
                <w:ins w:id="14892" w:author="임 종운" w:date="2022-05-17T11:40:00Z"/>
              </w:rPr>
            </w:pPr>
            <w:ins w:id="14893" w:author="임 종운" w:date="2022-05-17T11:40:00Z">
              <w:r>
                <w:t>INSERT INTO attendance VALUES (7293, 39, 2022-06-27);</w:t>
              </w:r>
            </w:ins>
          </w:p>
          <w:p w14:paraId="7E9A6F6D" w14:textId="77777777" w:rsidR="00D470AE" w:rsidRDefault="00D470AE" w:rsidP="00D470AE">
            <w:pPr>
              <w:ind w:left="0" w:hanging="2"/>
              <w:rPr>
                <w:ins w:id="14894" w:author="임 종운" w:date="2022-05-17T11:40:00Z"/>
              </w:rPr>
            </w:pPr>
            <w:ins w:id="14895" w:author="임 종운" w:date="2022-05-17T11:40:00Z">
              <w:r>
                <w:t>INSERT INTO attendance VALUES (7294, 40, 2022-06-27);</w:t>
              </w:r>
            </w:ins>
          </w:p>
          <w:p w14:paraId="05B196F9" w14:textId="77777777" w:rsidR="00D470AE" w:rsidRDefault="00D470AE" w:rsidP="00D470AE">
            <w:pPr>
              <w:ind w:left="0" w:hanging="2"/>
              <w:rPr>
                <w:ins w:id="14896" w:author="임 종운" w:date="2022-05-17T11:40:00Z"/>
              </w:rPr>
            </w:pPr>
            <w:ins w:id="14897" w:author="임 종운" w:date="2022-05-17T11:40:00Z">
              <w:r>
                <w:t>INSERT INTO attendance VALUES (7295, 41, 2022-06-27);</w:t>
              </w:r>
            </w:ins>
          </w:p>
          <w:p w14:paraId="08F97101" w14:textId="77777777" w:rsidR="00D470AE" w:rsidRDefault="00D470AE" w:rsidP="00D470AE">
            <w:pPr>
              <w:ind w:left="0" w:hanging="2"/>
              <w:rPr>
                <w:ins w:id="14898" w:author="임 종운" w:date="2022-05-17T11:40:00Z"/>
              </w:rPr>
            </w:pPr>
            <w:ins w:id="14899" w:author="임 종운" w:date="2022-05-17T11:40:00Z">
              <w:r>
                <w:t>INSERT INTO attendance VALUES (7296, 42, 2022-06-27);</w:t>
              </w:r>
            </w:ins>
          </w:p>
          <w:p w14:paraId="6470DCB9" w14:textId="77777777" w:rsidR="00D470AE" w:rsidRDefault="00D470AE" w:rsidP="00D470AE">
            <w:pPr>
              <w:ind w:left="0" w:hanging="2"/>
              <w:rPr>
                <w:ins w:id="14900" w:author="임 종운" w:date="2022-05-17T11:40:00Z"/>
              </w:rPr>
            </w:pPr>
            <w:ins w:id="14901" w:author="임 종운" w:date="2022-05-17T11:40:00Z">
              <w:r>
                <w:t>INSERT INTO attendance VALUES (7297, 43, 2022-06-27);</w:t>
              </w:r>
            </w:ins>
          </w:p>
          <w:p w14:paraId="58D0893C" w14:textId="77777777" w:rsidR="00D470AE" w:rsidRDefault="00D470AE" w:rsidP="00D470AE">
            <w:pPr>
              <w:ind w:left="0" w:hanging="2"/>
              <w:rPr>
                <w:ins w:id="14902" w:author="임 종운" w:date="2022-05-17T11:40:00Z"/>
              </w:rPr>
            </w:pPr>
            <w:ins w:id="14903" w:author="임 종운" w:date="2022-05-17T11:40:00Z">
              <w:r>
                <w:t>INSERT INTO attendance VALUES (7298, 44, 2022-06-27);</w:t>
              </w:r>
            </w:ins>
          </w:p>
          <w:p w14:paraId="532DAF71" w14:textId="77777777" w:rsidR="00D470AE" w:rsidRDefault="00D470AE" w:rsidP="00D470AE">
            <w:pPr>
              <w:ind w:left="0" w:hanging="2"/>
              <w:rPr>
                <w:ins w:id="14904" w:author="임 종운" w:date="2022-05-17T11:40:00Z"/>
              </w:rPr>
            </w:pPr>
            <w:ins w:id="14905" w:author="임 종운" w:date="2022-05-17T11:40:00Z">
              <w:r>
                <w:t>INSERT INTO attendance VALUES (7299, 45, 2022-06-27);</w:t>
              </w:r>
            </w:ins>
          </w:p>
          <w:p w14:paraId="1AB06A6E" w14:textId="77777777" w:rsidR="00D470AE" w:rsidRDefault="00D470AE" w:rsidP="00D470AE">
            <w:pPr>
              <w:ind w:left="0" w:hanging="2"/>
              <w:rPr>
                <w:ins w:id="14906" w:author="임 종운" w:date="2022-05-17T11:40:00Z"/>
              </w:rPr>
            </w:pPr>
            <w:ins w:id="14907" w:author="임 종운" w:date="2022-05-17T11:40:00Z">
              <w:r>
                <w:t>INSERT INTO attendance VALUES (7300, 46, 2022-06-27);</w:t>
              </w:r>
            </w:ins>
          </w:p>
          <w:p w14:paraId="7CEFB268" w14:textId="77777777" w:rsidR="00D470AE" w:rsidRDefault="00D470AE" w:rsidP="00D470AE">
            <w:pPr>
              <w:ind w:left="0" w:hanging="2"/>
              <w:rPr>
                <w:ins w:id="14908" w:author="임 종운" w:date="2022-05-17T11:40:00Z"/>
              </w:rPr>
            </w:pPr>
            <w:ins w:id="14909" w:author="임 종운" w:date="2022-05-17T11:40:00Z">
              <w:r>
                <w:t>INSERT INTO attendance VALUES (7301, 47, 2022-06-27);</w:t>
              </w:r>
            </w:ins>
          </w:p>
          <w:p w14:paraId="129C45AE" w14:textId="77777777" w:rsidR="00D470AE" w:rsidRDefault="00D470AE" w:rsidP="00D470AE">
            <w:pPr>
              <w:ind w:left="0" w:hanging="2"/>
              <w:rPr>
                <w:ins w:id="14910" w:author="임 종운" w:date="2022-05-17T11:40:00Z"/>
              </w:rPr>
            </w:pPr>
            <w:ins w:id="14911" w:author="임 종운" w:date="2022-05-17T11:40:00Z">
              <w:r>
                <w:t>INSERT INTO attendance VALUES (7302, 48, 2022-06-27);</w:t>
              </w:r>
            </w:ins>
          </w:p>
          <w:p w14:paraId="1029EE78" w14:textId="77777777" w:rsidR="00D470AE" w:rsidRDefault="00D470AE" w:rsidP="00D470AE">
            <w:pPr>
              <w:ind w:left="0" w:hanging="2"/>
              <w:rPr>
                <w:ins w:id="14912" w:author="임 종운" w:date="2022-05-17T11:40:00Z"/>
              </w:rPr>
            </w:pPr>
            <w:ins w:id="14913" w:author="임 종운" w:date="2022-05-17T11:40:00Z">
              <w:r>
                <w:t>INSERT INTO attendance VALUES (7303, 49, 2022-06-27);</w:t>
              </w:r>
            </w:ins>
          </w:p>
          <w:p w14:paraId="33AE254C" w14:textId="77777777" w:rsidR="00D470AE" w:rsidRDefault="00D470AE" w:rsidP="00D470AE">
            <w:pPr>
              <w:ind w:left="0" w:hanging="2"/>
              <w:rPr>
                <w:ins w:id="14914" w:author="임 종운" w:date="2022-05-17T11:40:00Z"/>
              </w:rPr>
            </w:pPr>
            <w:ins w:id="14915" w:author="임 종운" w:date="2022-05-17T11:40:00Z">
              <w:r>
                <w:t>INSERT INTO attendance VALUES (7304, 50, 2022-06-27);</w:t>
              </w:r>
            </w:ins>
          </w:p>
          <w:p w14:paraId="3AD994D3" w14:textId="77777777" w:rsidR="00D470AE" w:rsidRDefault="00D470AE" w:rsidP="00D470AE">
            <w:pPr>
              <w:ind w:left="0" w:hanging="2"/>
              <w:rPr>
                <w:ins w:id="14916" w:author="임 종운" w:date="2022-05-17T11:40:00Z"/>
              </w:rPr>
            </w:pPr>
            <w:ins w:id="14917" w:author="임 종운" w:date="2022-05-17T11:40:00Z">
              <w:r>
                <w:t>INSERT INTO attendance VALUES (7305, 51, 2022-06-27);</w:t>
              </w:r>
            </w:ins>
          </w:p>
          <w:p w14:paraId="482F2FAE" w14:textId="77777777" w:rsidR="00D470AE" w:rsidRDefault="00D470AE" w:rsidP="00D470AE">
            <w:pPr>
              <w:ind w:left="0" w:hanging="2"/>
              <w:rPr>
                <w:ins w:id="14918" w:author="임 종운" w:date="2022-05-17T11:40:00Z"/>
              </w:rPr>
            </w:pPr>
            <w:ins w:id="14919" w:author="임 종운" w:date="2022-05-17T11:40:00Z">
              <w:r>
                <w:lastRenderedPageBreak/>
                <w:t>INSERT INTO attendance VALUES (7306, 52, 2022-06-27);</w:t>
              </w:r>
            </w:ins>
          </w:p>
          <w:p w14:paraId="5544F58F" w14:textId="77777777" w:rsidR="00D470AE" w:rsidRDefault="00D470AE" w:rsidP="00D470AE">
            <w:pPr>
              <w:ind w:left="0" w:hanging="2"/>
              <w:rPr>
                <w:ins w:id="14920" w:author="임 종운" w:date="2022-05-17T11:40:00Z"/>
              </w:rPr>
            </w:pPr>
            <w:ins w:id="14921" w:author="임 종운" w:date="2022-05-17T11:40:00Z">
              <w:r>
                <w:t>INSERT INTO attendance VALUES (7307, 53, 2022-06-27);</w:t>
              </w:r>
            </w:ins>
          </w:p>
          <w:p w14:paraId="518D5680" w14:textId="77777777" w:rsidR="00D470AE" w:rsidRDefault="00D470AE" w:rsidP="00D470AE">
            <w:pPr>
              <w:ind w:left="0" w:hanging="2"/>
              <w:rPr>
                <w:ins w:id="14922" w:author="임 종운" w:date="2022-05-17T11:40:00Z"/>
              </w:rPr>
            </w:pPr>
            <w:ins w:id="14923" w:author="임 종운" w:date="2022-05-17T11:40:00Z">
              <w:r>
                <w:t>INSERT INTO attendance VALUES (7308, 54, 2022-06-27);</w:t>
              </w:r>
            </w:ins>
          </w:p>
          <w:p w14:paraId="363C4764" w14:textId="77777777" w:rsidR="00D470AE" w:rsidRDefault="00D470AE" w:rsidP="00D470AE">
            <w:pPr>
              <w:ind w:left="0" w:hanging="2"/>
              <w:rPr>
                <w:ins w:id="14924" w:author="임 종운" w:date="2022-05-17T11:40:00Z"/>
              </w:rPr>
            </w:pPr>
            <w:ins w:id="14925" w:author="임 종운" w:date="2022-05-17T11:40:00Z">
              <w:r>
                <w:t>INSERT INTO attendance VALUES (7309, 55, 2022-06-27);</w:t>
              </w:r>
            </w:ins>
          </w:p>
          <w:p w14:paraId="418B8778" w14:textId="77777777" w:rsidR="00D470AE" w:rsidRDefault="00D470AE" w:rsidP="00D470AE">
            <w:pPr>
              <w:ind w:left="0" w:hanging="2"/>
              <w:rPr>
                <w:ins w:id="14926" w:author="임 종운" w:date="2022-05-17T11:40:00Z"/>
              </w:rPr>
            </w:pPr>
            <w:ins w:id="14927" w:author="임 종운" w:date="2022-05-17T11:40:00Z">
              <w:r>
                <w:t>INSERT INTO attendance VALUES (7310, 27, 2022-06-28);</w:t>
              </w:r>
            </w:ins>
          </w:p>
          <w:p w14:paraId="20D8CCA7" w14:textId="77777777" w:rsidR="00D470AE" w:rsidRDefault="00D470AE" w:rsidP="00D470AE">
            <w:pPr>
              <w:ind w:left="0" w:hanging="2"/>
              <w:rPr>
                <w:ins w:id="14928" w:author="임 종운" w:date="2022-05-17T11:40:00Z"/>
              </w:rPr>
            </w:pPr>
            <w:ins w:id="14929" w:author="임 종운" w:date="2022-05-17T11:40:00Z">
              <w:r>
                <w:t>INSERT INTO attendance VALUES (7311, 28, 2022-06-28);</w:t>
              </w:r>
            </w:ins>
          </w:p>
          <w:p w14:paraId="382FF624" w14:textId="77777777" w:rsidR="00D470AE" w:rsidRDefault="00D470AE" w:rsidP="00D470AE">
            <w:pPr>
              <w:ind w:left="0" w:hanging="2"/>
              <w:rPr>
                <w:ins w:id="14930" w:author="임 종운" w:date="2022-05-17T11:40:00Z"/>
              </w:rPr>
            </w:pPr>
            <w:ins w:id="14931" w:author="임 종운" w:date="2022-05-17T11:40:00Z">
              <w:r>
                <w:t>INSERT INTO attendance VALUES (7312, 29, 2022-06-28);</w:t>
              </w:r>
            </w:ins>
          </w:p>
          <w:p w14:paraId="230283E5" w14:textId="77777777" w:rsidR="00D470AE" w:rsidRDefault="00D470AE" w:rsidP="00D470AE">
            <w:pPr>
              <w:ind w:left="0" w:hanging="2"/>
              <w:rPr>
                <w:ins w:id="14932" w:author="임 종운" w:date="2022-05-17T11:40:00Z"/>
              </w:rPr>
            </w:pPr>
            <w:ins w:id="14933" w:author="임 종운" w:date="2022-05-17T11:40:00Z">
              <w:r>
                <w:t>INSERT INTO attendance VALUES (7313, 30, 2022-06-28);</w:t>
              </w:r>
            </w:ins>
          </w:p>
          <w:p w14:paraId="328AA03D" w14:textId="77777777" w:rsidR="00D470AE" w:rsidRDefault="00D470AE" w:rsidP="00D470AE">
            <w:pPr>
              <w:ind w:left="0" w:hanging="2"/>
              <w:rPr>
                <w:ins w:id="14934" w:author="임 종운" w:date="2022-05-17T11:40:00Z"/>
              </w:rPr>
            </w:pPr>
            <w:ins w:id="14935" w:author="임 종운" w:date="2022-05-17T11:40:00Z">
              <w:r>
                <w:t>INSERT INTO attendance VALUES (7314, 31, 2022-06-28);</w:t>
              </w:r>
            </w:ins>
          </w:p>
          <w:p w14:paraId="0B3218E8" w14:textId="77777777" w:rsidR="00D470AE" w:rsidRDefault="00D470AE" w:rsidP="00D470AE">
            <w:pPr>
              <w:ind w:left="0" w:hanging="2"/>
              <w:rPr>
                <w:ins w:id="14936" w:author="임 종운" w:date="2022-05-17T11:40:00Z"/>
              </w:rPr>
            </w:pPr>
            <w:ins w:id="14937" w:author="임 종운" w:date="2022-05-17T11:40:00Z">
              <w:r>
                <w:t>INSERT INTO attendance VALUES (7315, 32, 2022-06-28);</w:t>
              </w:r>
            </w:ins>
          </w:p>
          <w:p w14:paraId="1BF24078" w14:textId="77777777" w:rsidR="00D470AE" w:rsidRDefault="00D470AE" w:rsidP="00D470AE">
            <w:pPr>
              <w:ind w:left="0" w:hanging="2"/>
              <w:rPr>
                <w:ins w:id="14938" w:author="임 종운" w:date="2022-05-17T11:40:00Z"/>
              </w:rPr>
            </w:pPr>
            <w:ins w:id="14939" w:author="임 종운" w:date="2022-05-17T11:40:00Z">
              <w:r>
                <w:t>INSERT INTO attendance VALUES (7316, 33, 2022-06-28);</w:t>
              </w:r>
            </w:ins>
          </w:p>
          <w:p w14:paraId="379FFA4F" w14:textId="77777777" w:rsidR="00D470AE" w:rsidRDefault="00D470AE" w:rsidP="00D470AE">
            <w:pPr>
              <w:ind w:left="0" w:hanging="2"/>
              <w:rPr>
                <w:ins w:id="14940" w:author="임 종운" w:date="2022-05-17T11:40:00Z"/>
              </w:rPr>
            </w:pPr>
            <w:ins w:id="14941" w:author="임 종운" w:date="2022-05-17T11:40:00Z">
              <w:r>
                <w:t>INSERT INTO attendance VALUES (7317, 34, 2022-06-28);</w:t>
              </w:r>
            </w:ins>
          </w:p>
          <w:p w14:paraId="0F5283D1" w14:textId="77777777" w:rsidR="00D470AE" w:rsidRDefault="00D470AE" w:rsidP="00D470AE">
            <w:pPr>
              <w:ind w:left="0" w:hanging="2"/>
              <w:rPr>
                <w:ins w:id="14942" w:author="임 종운" w:date="2022-05-17T11:40:00Z"/>
              </w:rPr>
            </w:pPr>
            <w:ins w:id="14943" w:author="임 종운" w:date="2022-05-17T11:40:00Z">
              <w:r>
                <w:t>INSERT INTO attendance VALUES (7318, 35, 2022-06-28);</w:t>
              </w:r>
            </w:ins>
          </w:p>
          <w:p w14:paraId="6B97979B" w14:textId="77777777" w:rsidR="00D470AE" w:rsidRDefault="00D470AE" w:rsidP="00D470AE">
            <w:pPr>
              <w:ind w:left="0" w:hanging="2"/>
              <w:rPr>
                <w:ins w:id="14944" w:author="임 종운" w:date="2022-05-17T11:40:00Z"/>
              </w:rPr>
            </w:pPr>
            <w:ins w:id="14945" w:author="임 종운" w:date="2022-05-17T11:40:00Z">
              <w:r>
                <w:t>INSERT INTO attendance VALUES (7319, 36, 2022-06-28);</w:t>
              </w:r>
            </w:ins>
          </w:p>
          <w:p w14:paraId="319FF55E" w14:textId="77777777" w:rsidR="00D470AE" w:rsidRDefault="00D470AE" w:rsidP="00D470AE">
            <w:pPr>
              <w:ind w:left="0" w:hanging="2"/>
              <w:rPr>
                <w:ins w:id="14946" w:author="임 종운" w:date="2022-05-17T11:40:00Z"/>
              </w:rPr>
            </w:pPr>
            <w:ins w:id="14947" w:author="임 종운" w:date="2022-05-17T11:40:00Z">
              <w:r>
                <w:t>INSERT INTO attendance VALUES (7320, 37, 2022-06-28);</w:t>
              </w:r>
            </w:ins>
          </w:p>
          <w:p w14:paraId="6094EBE4" w14:textId="77777777" w:rsidR="00D470AE" w:rsidRDefault="00D470AE" w:rsidP="00D470AE">
            <w:pPr>
              <w:ind w:left="0" w:hanging="2"/>
              <w:rPr>
                <w:ins w:id="14948" w:author="임 종운" w:date="2022-05-17T11:40:00Z"/>
              </w:rPr>
            </w:pPr>
            <w:ins w:id="14949" w:author="임 종운" w:date="2022-05-17T11:40:00Z">
              <w:r>
                <w:t>INSERT INTO attendance VALUES (7321, 38, 2022-06-28);</w:t>
              </w:r>
            </w:ins>
          </w:p>
          <w:p w14:paraId="4C2A7460" w14:textId="77777777" w:rsidR="00D470AE" w:rsidRDefault="00D470AE" w:rsidP="00D470AE">
            <w:pPr>
              <w:ind w:left="0" w:hanging="2"/>
              <w:rPr>
                <w:ins w:id="14950" w:author="임 종운" w:date="2022-05-17T11:40:00Z"/>
              </w:rPr>
            </w:pPr>
            <w:ins w:id="14951" w:author="임 종운" w:date="2022-05-17T11:40:00Z">
              <w:r>
                <w:t>INSERT INTO attendance VALUES (7322, 39, 2022-06-28);</w:t>
              </w:r>
            </w:ins>
          </w:p>
          <w:p w14:paraId="13BF6BF5" w14:textId="77777777" w:rsidR="00D470AE" w:rsidRDefault="00D470AE" w:rsidP="00D470AE">
            <w:pPr>
              <w:ind w:left="0" w:hanging="2"/>
              <w:rPr>
                <w:ins w:id="14952" w:author="임 종운" w:date="2022-05-17T11:40:00Z"/>
              </w:rPr>
            </w:pPr>
            <w:ins w:id="14953" w:author="임 종운" w:date="2022-05-17T11:40:00Z">
              <w:r>
                <w:t>INSERT INTO attendance VALUES (7323, 40, 2022-06-28);</w:t>
              </w:r>
            </w:ins>
          </w:p>
          <w:p w14:paraId="319D4AC1" w14:textId="77777777" w:rsidR="00D470AE" w:rsidRDefault="00D470AE" w:rsidP="00D470AE">
            <w:pPr>
              <w:ind w:left="0" w:hanging="2"/>
              <w:rPr>
                <w:ins w:id="14954" w:author="임 종운" w:date="2022-05-17T11:40:00Z"/>
              </w:rPr>
            </w:pPr>
            <w:ins w:id="14955" w:author="임 종운" w:date="2022-05-17T11:40:00Z">
              <w:r>
                <w:t>INSERT INTO attendance VALUES (7324, 41, 2022-06-28);</w:t>
              </w:r>
            </w:ins>
          </w:p>
          <w:p w14:paraId="7A49A327" w14:textId="77777777" w:rsidR="00D470AE" w:rsidRDefault="00D470AE" w:rsidP="00D470AE">
            <w:pPr>
              <w:ind w:left="0" w:hanging="2"/>
              <w:rPr>
                <w:ins w:id="14956" w:author="임 종운" w:date="2022-05-17T11:40:00Z"/>
              </w:rPr>
            </w:pPr>
            <w:ins w:id="14957" w:author="임 종운" w:date="2022-05-17T11:40:00Z">
              <w:r>
                <w:t>INSERT INTO attendance VALUES (7325, 42, 2022-06-28);</w:t>
              </w:r>
            </w:ins>
          </w:p>
          <w:p w14:paraId="76051596" w14:textId="77777777" w:rsidR="00D470AE" w:rsidRDefault="00D470AE" w:rsidP="00D470AE">
            <w:pPr>
              <w:ind w:left="0" w:hanging="2"/>
              <w:rPr>
                <w:ins w:id="14958" w:author="임 종운" w:date="2022-05-17T11:40:00Z"/>
              </w:rPr>
            </w:pPr>
            <w:ins w:id="14959" w:author="임 종운" w:date="2022-05-17T11:40:00Z">
              <w:r>
                <w:t>INSERT INTO attendance VALUES (7326, 43, 2022-06-28);</w:t>
              </w:r>
            </w:ins>
          </w:p>
          <w:p w14:paraId="3C1A169A" w14:textId="77777777" w:rsidR="00D470AE" w:rsidRDefault="00D470AE" w:rsidP="00D470AE">
            <w:pPr>
              <w:ind w:left="0" w:hanging="2"/>
              <w:rPr>
                <w:ins w:id="14960" w:author="임 종운" w:date="2022-05-17T11:40:00Z"/>
              </w:rPr>
            </w:pPr>
            <w:ins w:id="14961" w:author="임 종운" w:date="2022-05-17T11:40:00Z">
              <w:r>
                <w:t>INSERT INTO attendance VALUES (7327, 44, 2022-06-28);</w:t>
              </w:r>
            </w:ins>
          </w:p>
          <w:p w14:paraId="4FE1D634" w14:textId="77777777" w:rsidR="00D470AE" w:rsidRDefault="00D470AE" w:rsidP="00D470AE">
            <w:pPr>
              <w:ind w:left="0" w:hanging="2"/>
              <w:rPr>
                <w:ins w:id="14962" w:author="임 종운" w:date="2022-05-17T11:40:00Z"/>
              </w:rPr>
            </w:pPr>
            <w:ins w:id="14963" w:author="임 종운" w:date="2022-05-17T11:40:00Z">
              <w:r>
                <w:t>INSERT INTO attendance VALUES (7328, 45, 2022-06-28);</w:t>
              </w:r>
            </w:ins>
          </w:p>
          <w:p w14:paraId="25E374F0" w14:textId="77777777" w:rsidR="00D470AE" w:rsidRDefault="00D470AE" w:rsidP="00D470AE">
            <w:pPr>
              <w:ind w:left="0" w:hanging="2"/>
              <w:rPr>
                <w:ins w:id="14964" w:author="임 종운" w:date="2022-05-17T11:40:00Z"/>
              </w:rPr>
            </w:pPr>
            <w:ins w:id="14965" w:author="임 종운" w:date="2022-05-17T11:40:00Z">
              <w:r>
                <w:t>INSERT INTO attendance VALUES (7329, 46, 2022-06-28);</w:t>
              </w:r>
            </w:ins>
          </w:p>
          <w:p w14:paraId="2209F22E" w14:textId="77777777" w:rsidR="00D470AE" w:rsidRDefault="00D470AE" w:rsidP="00D470AE">
            <w:pPr>
              <w:ind w:left="0" w:hanging="2"/>
              <w:rPr>
                <w:ins w:id="14966" w:author="임 종운" w:date="2022-05-17T11:40:00Z"/>
              </w:rPr>
            </w:pPr>
            <w:ins w:id="14967" w:author="임 종운" w:date="2022-05-17T11:40:00Z">
              <w:r>
                <w:t>INSERT INTO attendance VALUES (7330, 47, 2022-06-28);</w:t>
              </w:r>
            </w:ins>
          </w:p>
          <w:p w14:paraId="729CA420" w14:textId="77777777" w:rsidR="00D470AE" w:rsidRDefault="00D470AE" w:rsidP="00D470AE">
            <w:pPr>
              <w:ind w:left="0" w:hanging="2"/>
              <w:rPr>
                <w:ins w:id="14968" w:author="임 종운" w:date="2022-05-17T11:40:00Z"/>
              </w:rPr>
            </w:pPr>
            <w:ins w:id="14969" w:author="임 종운" w:date="2022-05-17T11:40:00Z">
              <w:r>
                <w:t>INSERT INTO attendance VALUES (7331, 48, 2022-06-28);</w:t>
              </w:r>
            </w:ins>
          </w:p>
          <w:p w14:paraId="7E516285" w14:textId="77777777" w:rsidR="00D470AE" w:rsidRDefault="00D470AE" w:rsidP="00D470AE">
            <w:pPr>
              <w:ind w:left="0" w:hanging="2"/>
              <w:rPr>
                <w:ins w:id="14970" w:author="임 종운" w:date="2022-05-17T11:40:00Z"/>
              </w:rPr>
            </w:pPr>
            <w:ins w:id="14971" w:author="임 종운" w:date="2022-05-17T11:40:00Z">
              <w:r>
                <w:t>INSERT INTO attendance VALUES (7332, 49, 2022-06-28);</w:t>
              </w:r>
            </w:ins>
          </w:p>
          <w:p w14:paraId="133D951C" w14:textId="77777777" w:rsidR="00D470AE" w:rsidRDefault="00D470AE" w:rsidP="00D470AE">
            <w:pPr>
              <w:ind w:left="0" w:hanging="2"/>
              <w:rPr>
                <w:ins w:id="14972" w:author="임 종운" w:date="2022-05-17T11:40:00Z"/>
              </w:rPr>
            </w:pPr>
            <w:ins w:id="14973" w:author="임 종운" w:date="2022-05-17T11:40:00Z">
              <w:r>
                <w:lastRenderedPageBreak/>
                <w:t>INSERT INTO attendance VALUES (7333, 50, 2022-06-28);</w:t>
              </w:r>
            </w:ins>
          </w:p>
          <w:p w14:paraId="3C8E1256" w14:textId="77777777" w:rsidR="00D470AE" w:rsidRDefault="00D470AE" w:rsidP="00D470AE">
            <w:pPr>
              <w:ind w:left="0" w:hanging="2"/>
              <w:rPr>
                <w:ins w:id="14974" w:author="임 종운" w:date="2022-05-17T11:40:00Z"/>
              </w:rPr>
            </w:pPr>
            <w:ins w:id="14975" w:author="임 종운" w:date="2022-05-17T11:40:00Z">
              <w:r>
                <w:t>INSERT INTO attendance VALUES (7334, 51, 2022-06-28);</w:t>
              </w:r>
            </w:ins>
          </w:p>
          <w:p w14:paraId="31624BCE" w14:textId="77777777" w:rsidR="00D470AE" w:rsidRDefault="00D470AE" w:rsidP="00D470AE">
            <w:pPr>
              <w:ind w:left="0" w:hanging="2"/>
              <w:rPr>
                <w:ins w:id="14976" w:author="임 종운" w:date="2022-05-17T11:40:00Z"/>
              </w:rPr>
            </w:pPr>
            <w:ins w:id="14977" w:author="임 종운" w:date="2022-05-17T11:40:00Z">
              <w:r>
                <w:t>INSERT INTO attendance VALUES (7335, 52, 2022-06-28);</w:t>
              </w:r>
            </w:ins>
          </w:p>
          <w:p w14:paraId="2302DA28" w14:textId="77777777" w:rsidR="00D470AE" w:rsidRDefault="00D470AE" w:rsidP="00D470AE">
            <w:pPr>
              <w:ind w:left="0" w:hanging="2"/>
              <w:rPr>
                <w:ins w:id="14978" w:author="임 종운" w:date="2022-05-17T11:40:00Z"/>
              </w:rPr>
            </w:pPr>
            <w:ins w:id="14979" w:author="임 종운" w:date="2022-05-17T11:40:00Z">
              <w:r>
                <w:t>INSERT INTO attendance VALUES (7336, 53, 2022-06-28);</w:t>
              </w:r>
            </w:ins>
          </w:p>
          <w:p w14:paraId="3F77EC79" w14:textId="77777777" w:rsidR="00D470AE" w:rsidRDefault="00D470AE" w:rsidP="00D470AE">
            <w:pPr>
              <w:ind w:left="0" w:hanging="2"/>
              <w:rPr>
                <w:ins w:id="14980" w:author="임 종운" w:date="2022-05-17T11:40:00Z"/>
              </w:rPr>
            </w:pPr>
            <w:ins w:id="14981" w:author="임 종운" w:date="2022-05-17T11:40:00Z">
              <w:r>
                <w:t>INSERT INTO attendance VALUES (7337, 54, 2022-06-28);</w:t>
              </w:r>
            </w:ins>
          </w:p>
          <w:p w14:paraId="76B7C3C8" w14:textId="77777777" w:rsidR="00D470AE" w:rsidRDefault="00D470AE" w:rsidP="00D470AE">
            <w:pPr>
              <w:ind w:left="0" w:hanging="2"/>
              <w:rPr>
                <w:ins w:id="14982" w:author="임 종운" w:date="2022-05-17T11:40:00Z"/>
              </w:rPr>
            </w:pPr>
            <w:ins w:id="14983" w:author="임 종운" w:date="2022-05-17T11:40:00Z">
              <w:r>
                <w:t>INSERT INTO attendance VALUES (7338, 55, 2022-06-28);</w:t>
              </w:r>
            </w:ins>
          </w:p>
          <w:p w14:paraId="02DECA18" w14:textId="77777777" w:rsidR="00D470AE" w:rsidRDefault="00D470AE" w:rsidP="00D470AE">
            <w:pPr>
              <w:ind w:left="0" w:hanging="2"/>
              <w:rPr>
                <w:ins w:id="14984" w:author="임 종운" w:date="2022-05-17T11:40:00Z"/>
              </w:rPr>
            </w:pPr>
            <w:ins w:id="14985" w:author="임 종운" w:date="2022-05-17T11:40:00Z">
              <w:r>
                <w:t>INSERT INTO attendance VALUES (7339, 27, 2022-06-29);</w:t>
              </w:r>
            </w:ins>
          </w:p>
          <w:p w14:paraId="37FBA6B4" w14:textId="77777777" w:rsidR="00D470AE" w:rsidRDefault="00D470AE" w:rsidP="00D470AE">
            <w:pPr>
              <w:ind w:left="0" w:hanging="2"/>
              <w:rPr>
                <w:ins w:id="14986" w:author="임 종운" w:date="2022-05-17T11:40:00Z"/>
              </w:rPr>
            </w:pPr>
            <w:ins w:id="14987" w:author="임 종운" w:date="2022-05-17T11:40:00Z">
              <w:r>
                <w:t>INSERT INTO attendance VALUES (7340, 28, 2022-06-29);</w:t>
              </w:r>
            </w:ins>
          </w:p>
          <w:p w14:paraId="4C3712C5" w14:textId="77777777" w:rsidR="00D470AE" w:rsidRDefault="00D470AE" w:rsidP="00D470AE">
            <w:pPr>
              <w:ind w:left="0" w:hanging="2"/>
              <w:rPr>
                <w:ins w:id="14988" w:author="임 종운" w:date="2022-05-17T11:40:00Z"/>
              </w:rPr>
            </w:pPr>
            <w:ins w:id="14989" w:author="임 종운" w:date="2022-05-17T11:40:00Z">
              <w:r>
                <w:t>INSERT INTO attendance VALUES (7341, 29, 2022-06-29);</w:t>
              </w:r>
            </w:ins>
          </w:p>
          <w:p w14:paraId="77D7F611" w14:textId="77777777" w:rsidR="00D470AE" w:rsidRDefault="00D470AE" w:rsidP="00D470AE">
            <w:pPr>
              <w:ind w:left="0" w:hanging="2"/>
              <w:rPr>
                <w:ins w:id="14990" w:author="임 종운" w:date="2022-05-17T11:40:00Z"/>
              </w:rPr>
            </w:pPr>
            <w:ins w:id="14991" w:author="임 종운" w:date="2022-05-17T11:40:00Z">
              <w:r>
                <w:t>INSERT INTO attendance VALUES (7342, 30, 2022-06-29);</w:t>
              </w:r>
            </w:ins>
          </w:p>
          <w:p w14:paraId="3307D699" w14:textId="77777777" w:rsidR="00D470AE" w:rsidRDefault="00D470AE" w:rsidP="00D470AE">
            <w:pPr>
              <w:ind w:left="0" w:hanging="2"/>
              <w:rPr>
                <w:ins w:id="14992" w:author="임 종운" w:date="2022-05-17T11:40:00Z"/>
              </w:rPr>
            </w:pPr>
            <w:ins w:id="14993" w:author="임 종운" w:date="2022-05-17T11:40:00Z">
              <w:r>
                <w:t>INSERT INTO attendance VALUES (7343, 31, 2022-06-29);</w:t>
              </w:r>
            </w:ins>
          </w:p>
          <w:p w14:paraId="4EC07F20" w14:textId="77777777" w:rsidR="00D470AE" w:rsidRDefault="00D470AE" w:rsidP="00D470AE">
            <w:pPr>
              <w:ind w:left="0" w:hanging="2"/>
              <w:rPr>
                <w:ins w:id="14994" w:author="임 종운" w:date="2022-05-17T11:40:00Z"/>
              </w:rPr>
            </w:pPr>
            <w:ins w:id="14995" w:author="임 종운" w:date="2022-05-17T11:40:00Z">
              <w:r>
                <w:t>INSERT INTO attendance VALUES (7344, 32, 2022-06-29);</w:t>
              </w:r>
            </w:ins>
          </w:p>
          <w:p w14:paraId="49D9DCC5" w14:textId="77777777" w:rsidR="00D470AE" w:rsidRDefault="00D470AE" w:rsidP="00D470AE">
            <w:pPr>
              <w:ind w:left="0" w:hanging="2"/>
              <w:rPr>
                <w:ins w:id="14996" w:author="임 종운" w:date="2022-05-17T11:40:00Z"/>
              </w:rPr>
            </w:pPr>
            <w:ins w:id="14997" w:author="임 종운" w:date="2022-05-17T11:40:00Z">
              <w:r>
                <w:t>INSERT INTO attendance VALUES (7345, 33, 2022-06-29);</w:t>
              </w:r>
            </w:ins>
          </w:p>
          <w:p w14:paraId="45F74BDB" w14:textId="77777777" w:rsidR="00D470AE" w:rsidRDefault="00D470AE" w:rsidP="00D470AE">
            <w:pPr>
              <w:ind w:left="0" w:hanging="2"/>
              <w:rPr>
                <w:ins w:id="14998" w:author="임 종운" w:date="2022-05-17T11:40:00Z"/>
              </w:rPr>
            </w:pPr>
            <w:ins w:id="14999" w:author="임 종운" w:date="2022-05-17T11:40:00Z">
              <w:r>
                <w:t>INSERT INTO attendance VALUES (7346, 34, 2022-06-29);</w:t>
              </w:r>
            </w:ins>
          </w:p>
          <w:p w14:paraId="3B25E5AE" w14:textId="77777777" w:rsidR="00D470AE" w:rsidRDefault="00D470AE" w:rsidP="00D470AE">
            <w:pPr>
              <w:ind w:left="0" w:hanging="2"/>
              <w:rPr>
                <w:ins w:id="15000" w:author="임 종운" w:date="2022-05-17T11:40:00Z"/>
              </w:rPr>
            </w:pPr>
            <w:ins w:id="15001" w:author="임 종운" w:date="2022-05-17T11:40:00Z">
              <w:r>
                <w:t>INSERT INTO attendance VALUES (7347, 35, 2022-06-29);</w:t>
              </w:r>
            </w:ins>
          </w:p>
          <w:p w14:paraId="37E904E0" w14:textId="77777777" w:rsidR="00D470AE" w:rsidRDefault="00D470AE" w:rsidP="00D470AE">
            <w:pPr>
              <w:ind w:left="0" w:hanging="2"/>
              <w:rPr>
                <w:ins w:id="15002" w:author="임 종운" w:date="2022-05-17T11:40:00Z"/>
              </w:rPr>
            </w:pPr>
            <w:ins w:id="15003" w:author="임 종운" w:date="2022-05-17T11:40:00Z">
              <w:r>
                <w:t>INSERT INTO attendance VALUES (7348, 36, 2022-06-29);</w:t>
              </w:r>
            </w:ins>
          </w:p>
          <w:p w14:paraId="016CD5DA" w14:textId="77777777" w:rsidR="00D470AE" w:rsidRDefault="00D470AE" w:rsidP="00D470AE">
            <w:pPr>
              <w:ind w:left="0" w:hanging="2"/>
              <w:rPr>
                <w:ins w:id="15004" w:author="임 종운" w:date="2022-05-17T11:40:00Z"/>
              </w:rPr>
            </w:pPr>
            <w:ins w:id="15005" w:author="임 종운" w:date="2022-05-17T11:40:00Z">
              <w:r>
                <w:t>INSERT INTO attendance VALUES (7349, 37, 2022-06-29);</w:t>
              </w:r>
            </w:ins>
          </w:p>
          <w:p w14:paraId="4754C2D1" w14:textId="77777777" w:rsidR="00D470AE" w:rsidRDefault="00D470AE" w:rsidP="00D470AE">
            <w:pPr>
              <w:ind w:left="0" w:hanging="2"/>
              <w:rPr>
                <w:ins w:id="15006" w:author="임 종운" w:date="2022-05-17T11:40:00Z"/>
              </w:rPr>
            </w:pPr>
            <w:ins w:id="15007" w:author="임 종운" w:date="2022-05-17T11:40:00Z">
              <w:r>
                <w:t>INSERT INTO attendance VALUES (7350, 38, 2022-06-29);</w:t>
              </w:r>
            </w:ins>
          </w:p>
          <w:p w14:paraId="19C2B5BA" w14:textId="77777777" w:rsidR="00D470AE" w:rsidRDefault="00D470AE" w:rsidP="00D470AE">
            <w:pPr>
              <w:ind w:left="0" w:hanging="2"/>
              <w:rPr>
                <w:ins w:id="15008" w:author="임 종운" w:date="2022-05-17T11:40:00Z"/>
              </w:rPr>
            </w:pPr>
            <w:ins w:id="15009" w:author="임 종운" w:date="2022-05-17T11:40:00Z">
              <w:r>
                <w:t>INSERT INTO attendance VALUES (7351, 39, 2022-06-29);</w:t>
              </w:r>
            </w:ins>
          </w:p>
          <w:p w14:paraId="5DC271CB" w14:textId="77777777" w:rsidR="00D470AE" w:rsidRDefault="00D470AE" w:rsidP="00D470AE">
            <w:pPr>
              <w:ind w:left="0" w:hanging="2"/>
              <w:rPr>
                <w:ins w:id="15010" w:author="임 종운" w:date="2022-05-17T11:40:00Z"/>
              </w:rPr>
            </w:pPr>
            <w:ins w:id="15011" w:author="임 종운" w:date="2022-05-17T11:40:00Z">
              <w:r>
                <w:t>INSERT INTO attendance VALUES (7352, 40, 2022-06-29);</w:t>
              </w:r>
            </w:ins>
          </w:p>
          <w:p w14:paraId="07944EB1" w14:textId="77777777" w:rsidR="00D470AE" w:rsidRDefault="00D470AE" w:rsidP="00D470AE">
            <w:pPr>
              <w:ind w:left="0" w:hanging="2"/>
              <w:rPr>
                <w:ins w:id="15012" w:author="임 종운" w:date="2022-05-17T11:40:00Z"/>
              </w:rPr>
            </w:pPr>
            <w:ins w:id="15013" w:author="임 종운" w:date="2022-05-17T11:40:00Z">
              <w:r>
                <w:t>INSERT INTO attendance VALUES (7353, 41, 2022-06-29);</w:t>
              </w:r>
            </w:ins>
          </w:p>
          <w:p w14:paraId="5F9B9CE3" w14:textId="77777777" w:rsidR="00D470AE" w:rsidRDefault="00D470AE" w:rsidP="00D470AE">
            <w:pPr>
              <w:ind w:left="0" w:hanging="2"/>
              <w:rPr>
                <w:ins w:id="15014" w:author="임 종운" w:date="2022-05-17T11:40:00Z"/>
              </w:rPr>
            </w:pPr>
            <w:ins w:id="15015" w:author="임 종운" w:date="2022-05-17T11:40:00Z">
              <w:r>
                <w:t>INSERT INTO attendance VALUES (7354, 42, 2022-06-29);</w:t>
              </w:r>
            </w:ins>
          </w:p>
          <w:p w14:paraId="6FDEA055" w14:textId="77777777" w:rsidR="00D470AE" w:rsidRDefault="00D470AE" w:rsidP="00D470AE">
            <w:pPr>
              <w:ind w:left="0" w:hanging="2"/>
              <w:rPr>
                <w:ins w:id="15016" w:author="임 종운" w:date="2022-05-17T11:40:00Z"/>
              </w:rPr>
            </w:pPr>
            <w:ins w:id="15017" w:author="임 종운" w:date="2022-05-17T11:40:00Z">
              <w:r>
                <w:t>INSERT INTO attendance VALUES (7355, 43, 2022-06-29);</w:t>
              </w:r>
            </w:ins>
          </w:p>
          <w:p w14:paraId="4AB9BDFC" w14:textId="77777777" w:rsidR="00D470AE" w:rsidRDefault="00D470AE" w:rsidP="00D470AE">
            <w:pPr>
              <w:ind w:left="0" w:hanging="2"/>
              <w:rPr>
                <w:ins w:id="15018" w:author="임 종운" w:date="2022-05-17T11:40:00Z"/>
              </w:rPr>
            </w:pPr>
            <w:ins w:id="15019" w:author="임 종운" w:date="2022-05-17T11:40:00Z">
              <w:r>
                <w:t>INSERT INTO attendance VALUES (7356, 44, 2022-06-29);</w:t>
              </w:r>
            </w:ins>
          </w:p>
          <w:p w14:paraId="52BA55F8" w14:textId="77777777" w:rsidR="00D470AE" w:rsidRDefault="00D470AE" w:rsidP="00D470AE">
            <w:pPr>
              <w:ind w:left="0" w:hanging="2"/>
              <w:rPr>
                <w:ins w:id="15020" w:author="임 종운" w:date="2022-05-17T11:40:00Z"/>
              </w:rPr>
            </w:pPr>
            <w:ins w:id="15021" w:author="임 종운" w:date="2022-05-17T11:40:00Z">
              <w:r>
                <w:t>INSERT INTO attendance VALUES (7357, 45, 2022-06-29);</w:t>
              </w:r>
            </w:ins>
          </w:p>
          <w:p w14:paraId="5180FABC" w14:textId="77777777" w:rsidR="00D470AE" w:rsidRDefault="00D470AE" w:rsidP="00D470AE">
            <w:pPr>
              <w:ind w:left="0" w:hanging="2"/>
              <w:rPr>
                <w:ins w:id="15022" w:author="임 종운" w:date="2022-05-17T11:40:00Z"/>
              </w:rPr>
            </w:pPr>
            <w:ins w:id="15023" w:author="임 종운" w:date="2022-05-17T11:40:00Z">
              <w:r>
                <w:t>INSERT INTO attendance VALUES (7358, 46, 2022-06-29);</w:t>
              </w:r>
            </w:ins>
          </w:p>
          <w:p w14:paraId="5C1FF0DC" w14:textId="77777777" w:rsidR="00D470AE" w:rsidRDefault="00D470AE" w:rsidP="00D470AE">
            <w:pPr>
              <w:ind w:left="0" w:hanging="2"/>
              <w:rPr>
                <w:ins w:id="15024" w:author="임 종운" w:date="2022-05-17T11:40:00Z"/>
              </w:rPr>
            </w:pPr>
            <w:ins w:id="15025" w:author="임 종운" w:date="2022-05-17T11:40:00Z">
              <w:r>
                <w:t>INSERT INTO attendance VALUES (7359, 47, 2022-06-29);</w:t>
              </w:r>
            </w:ins>
          </w:p>
          <w:p w14:paraId="50681DB5" w14:textId="77777777" w:rsidR="00D470AE" w:rsidRDefault="00D470AE" w:rsidP="00D470AE">
            <w:pPr>
              <w:ind w:left="0" w:hanging="2"/>
              <w:rPr>
                <w:ins w:id="15026" w:author="임 종운" w:date="2022-05-17T11:40:00Z"/>
              </w:rPr>
            </w:pPr>
            <w:ins w:id="15027" w:author="임 종운" w:date="2022-05-17T11:40:00Z">
              <w:r>
                <w:lastRenderedPageBreak/>
                <w:t>INSERT INTO attendance VALUES (7360, 48, 2022-06-29);</w:t>
              </w:r>
            </w:ins>
          </w:p>
          <w:p w14:paraId="45489746" w14:textId="77777777" w:rsidR="00D470AE" w:rsidRDefault="00D470AE" w:rsidP="00D470AE">
            <w:pPr>
              <w:ind w:left="0" w:hanging="2"/>
              <w:rPr>
                <w:ins w:id="15028" w:author="임 종운" w:date="2022-05-17T11:40:00Z"/>
              </w:rPr>
            </w:pPr>
            <w:ins w:id="15029" w:author="임 종운" w:date="2022-05-17T11:40:00Z">
              <w:r>
                <w:t>INSERT INTO attendance VALUES (7361, 49, 2022-06-29);</w:t>
              </w:r>
            </w:ins>
          </w:p>
          <w:p w14:paraId="0CE02F33" w14:textId="77777777" w:rsidR="00D470AE" w:rsidRDefault="00D470AE" w:rsidP="00D470AE">
            <w:pPr>
              <w:ind w:left="0" w:hanging="2"/>
              <w:rPr>
                <w:ins w:id="15030" w:author="임 종운" w:date="2022-05-17T11:40:00Z"/>
              </w:rPr>
            </w:pPr>
            <w:ins w:id="15031" w:author="임 종운" w:date="2022-05-17T11:40:00Z">
              <w:r>
                <w:t>INSERT INTO attendance VALUES (7362, 50, 2022-06-29);</w:t>
              </w:r>
            </w:ins>
          </w:p>
          <w:p w14:paraId="0F7F780B" w14:textId="77777777" w:rsidR="00D470AE" w:rsidRDefault="00D470AE" w:rsidP="00D470AE">
            <w:pPr>
              <w:ind w:left="0" w:hanging="2"/>
              <w:rPr>
                <w:ins w:id="15032" w:author="임 종운" w:date="2022-05-17T11:40:00Z"/>
              </w:rPr>
            </w:pPr>
            <w:ins w:id="15033" w:author="임 종운" w:date="2022-05-17T11:40:00Z">
              <w:r>
                <w:t>INSERT INTO attendance VALUES (7363, 51, 2022-06-29);</w:t>
              </w:r>
            </w:ins>
          </w:p>
          <w:p w14:paraId="282D0089" w14:textId="77777777" w:rsidR="00D470AE" w:rsidRDefault="00D470AE" w:rsidP="00D470AE">
            <w:pPr>
              <w:ind w:left="0" w:hanging="2"/>
              <w:rPr>
                <w:ins w:id="15034" w:author="임 종운" w:date="2022-05-17T11:40:00Z"/>
              </w:rPr>
            </w:pPr>
            <w:ins w:id="15035" w:author="임 종운" w:date="2022-05-17T11:40:00Z">
              <w:r>
                <w:t>INSERT INTO attendance VALUES (7364, 52, 2022-06-29);</w:t>
              </w:r>
            </w:ins>
          </w:p>
          <w:p w14:paraId="617A46A2" w14:textId="77777777" w:rsidR="00D470AE" w:rsidRDefault="00D470AE" w:rsidP="00D470AE">
            <w:pPr>
              <w:ind w:left="0" w:hanging="2"/>
              <w:rPr>
                <w:ins w:id="15036" w:author="임 종운" w:date="2022-05-17T11:40:00Z"/>
              </w:rPr>
            </w:pPr>
            <w:ins w:id="15037" w:author="임 종운" w:date="2022-05-17T11:40:00Z">
              <w:r>
                <w:t>INSERT INTO attendance VALUES (7365, 53, 2022-06-29);</w:t>
              </w:r>
            </w:ins>
          </w:p>
          <w:p w14:paraId="2AF49DE7" w14:textId="77777777" w:rsidR="00D470AE" w:rsidRDefault="00D470AE" w:rsidP="00D470AE">
            <w:pPr>
              <w:ind w:left="0" w:hanging="2"/>
              <w:rPr>
                <w:ins w:id="15038" w:author="임 종운" w:date="2022-05-17T11:40:00Z"/>
              </w:rPr>
            </w:pPr>
            <w:ins w:id="15039" w:author="임 종운" w:date="2022-05-17T11:40:00Z">
              <w:r>
                <w:t>INSERT INTO attendance VALUES (7366, 54, 2022-06-29);</w:t>
              </w:r>
            </w:ins>
          </w:p>
          <w:p w14:paraId="055A73B9" w14:textId="77777777" w:rsidR="00D470AE" w:rsidRDefault="00D470AE" w:rsidP="00D470AE">
            <w:pPr>
              <w:ind w:left="0" w:hanging="2"/>
              <w:rPr>
                <w:ins w:id="15040" w:author="임 종운" w:date="2022-05-17T11:40:00Z"/>
              </w:rPr>
            </w:pPr>
            <w:ins w:id="15041" w:author="임 종운" w:date="2022-05-17T11:40:00Z">
              <w:r>
                <w:t>INSERT INTO attendance VALUES (7367, 55, 2022-06-29);</w:t>
              </w:r>
            </w:ins>
          </w:p>
          <w:p w14:paraId="7A163AA6" w14:textId="77777777" w:rsidR="00D470AE" w:rsidRDefault="00D470AE" w:rsidP="00D470AE">
            <w:pPr>
              <w:ind w:left="0" w:hanging="2"/>
              <w:rPr>
                <w:ins w:id="15042" w:author="임 종운" w:date="2022-05-17T11:40:00Z"/>
              </w:rPr>
            </w:pPr>
            <w:ins w:id="15043" w:author="임 종운" w:date="2022-05-17T11:40:00Z">
              <w:r>
                <w:t>INSERT INTO attendance VALUES (7368, 27, 2022-06-30);</w:t>
              </w:r>
            </w:ins>
          </w:p>
          <w:p w14:paraId="41D4E638" w14:textId="77777777" w:rsidR="00D470AE" w:rsidRDefault="00D470AE" w:rsidP="00D470AE">
            <w:pPr>
              <w:ind w:left="0" w:hanging="2"/>
              <w:rPr>
                <w:ins w:id="15044" w:author="임 종운" w:date="2022-05-17T11:40:00Z"/>
              </w:rPr>
            </w:pPr>
            <w:ins w:id="15045" w:author="임 종운" w:date="2022-05-17T11:40:00Z">
              <w:r>
                <w:t>INSERT INTO attendance VALUES (7369, 28, 2022-06-30);</w:t>
              </w:r>
            </w:ins>
          </w:p>
          <w:p w14:paraId="1F90CC2F" w14:textId="77777777" w:rsidR="00D470AE" w:rsidRDefault="00D470AE" w:rsidP="00D470AE">
            <w:pPr>
              <w:ind w:left="0" w:hanging="2"/>
              <w:rPr>
                <w:ins w:id="15046" w:author="임 종운" w:date="2022-05-17T11:40:00Z"/>
              </w:rPr>
            </w:pPr>
            <w:ins w:id="15047" w:author="임 종운" w:date="2022-05-17T11:40:00Z">
              <w:r>
                <w:t>INSERT INTO attendance VALUES (7370, 29, 2022-06-30);</w:t>
              </w:r>
            </w:ins>
          </w:p>
          <w:p w14:paraId="10F5F8C0" w14:textId="77777777" w:rsidR="00D470AE" w:rsidRDefault="00D470AE" w:rsidP="00D470AE">
            <w:pPr>
              <w:ind w:left="0" w:hanging="2"/>
              <w:rPr>
                <w:ins w:id="15048" w:author="임 종운" w:date="2022-05-17T11:40:00Z"/>
              </w:rPr>
            </w:pPr>
            <w:ins w:id="15049" w:author="임 종운" w:date="2022-05-17T11:40:00Z">
              <w:r>
                <w:t>INSERT INTO attendance VALUES (7371, 30, 2022-06-30);</w:t>
              </w:r>
            </w:ins>
          </w:p>
          <w:p w14:paraId="475490C7" w14:textId="77777777" w:rsidR="00D470AE" w:rsidRDefault="00D470AE" w:rsidP="00D470AE">
            <w:pPr>
              <w:ind w:left="0" w:hanging="2"/>
              <w:rPr>
                <w:ins w:id="15050" w:author="임 종운" w:date="2022-05-17T11:40:00Z"/>
              </w:rPr>
            </w:pPr>
            <w:ins w:id="15051" w:author="임 종운" w:date="2022-05-17T11:40:00Z">
              <w:r>
                <w:t>INSERT INTO attendance VALUES (7372, 31, 2022-06-30);</w:t>
              </w:r>
            </w:ins>
          </w:p>
          <w:p w14:paraId="1242F085" w14:textId="77777777" w:rsidR="00D470AE" w:rsidRDefault="00D470AE" w:rsidP="00D470AE">
            <w:pPr>
              <w:ind w:left="0" w:hanging="2"/>
              <w:rPr>
                <w:ins w:id="15052" w:author="임 종운" w:date="2022-05-17T11:40:00Z"/>
              </w:rPr>
            </w:pPr>
            <w:ins w:id="15053" w:author="임 종운" w:date="2022-05-17T11:40:00Z">
              <w:r>
                <w:t>INSERT INTO attendance VALUES (7373, 32, 2022-06-30);</w:t>
              </w:r>
            </w:ins>
          </w:p>
          <w:p w14:paraId="2D11EA12" w14:textId="77777777" w:rsidR="00D470AE" w:rsidRDefault="00D470AE" w:rsidP="00D470AE">
            <w:pPr>
              <w:ind w:left="0" w:hanging="2"/>
              <w:rPr>
                <w:ins w:id="15054" w:author="임 종운" w:date="2022-05-17T11:40:00Z"/>
              </w:rPr>
            </w:pPr>
            <w:ins w:id="15055" w:author="임 종운" w:date="2022-05-17T11:40:00Z">
              <w:r>
                <w:t>INSERT INTO attendance VALUES (7374, 33, 2022-06-30);</w:t>
              </w:r>
            </w:ins>
          </w:p>
          <w:p w14:paraId="234D8085" w14:textId="77777777" w:rsidR="00D470AE" w:rsidRDefault="00D470AE" w:rsidP="00D470AE">
            <w:pPr>
              <w:ind w:left="0" w:hanging="2"/>
              <w:rPr>
                <w:ins w:id="15056" w:author="임 종운" w:date="2022-05-17T11:40:00Z"/>
              </w:rPr>
            </w:pPr>
            <w:ins w:id="15057" w:author="임 종운" w:date="2022-05-17T11:40:00Z">
              <w:r>
                <w:t>INSERT INTO attendance VALUES (7375, 34, 2022-06-30);</w:t>
              </w:r>
            </w:ins>
          </w:p>
          <w:p w14:paraId="6F4828D5" w14:textId="77777777" w:rsidR="00D470AE" w:rsidRDefault="00D470AE" w:rsidP="00D470AE">
            <w:pPr>
              <w:ind w:left="0" w:hanging="2"/>
              <w:rPr>
                <w:ins w:id="15058" w:author="임 종운" w:date="2022-05-17T11:40:00Z"/>
              </w:rPr>
            </w:pPr>
            <w:ins w:id="15059" w:author="임 종운" w:date="2022-05-17T11:40:00Z">
              <w:r>
                <w:t>INSERT INTO attendance VALUES (7376, 35, 2022-06-30);</w:t>
              </w:r>
            </w:ins>
          </w:p>
          <w:p w14:paraId="3E536E43" w14:textId="77777777" w:rsidR="00D470AE" w:rsidRDefault="00D470AE" w:rsidP="00D470AE">
            <w:pPr>
              <w:ind w:left="0" w:hanging="2"/>
              <w:rPr>
                <w:ins w:id="15060" w:author="임 종운" w:date="2022-05-17T11:40:00Z"/>
              </w:rPr>
            </w:pPr>
            <w:ins w:id="15061" w:author="임 종운" w:date="2022-05-17T11:40:00Z">
              <w:r>
                <w:t>INSERT INTO attendance VALUES (7377, 36, 2022-06-30);</w:t>
              </w:r>
            </w:ins>
          </w:p>
          <w:p w14:paraId="21B9D5FC" w14:textId="77777777" w:rsidR="00D470AE" w:rsidRDefault="00D470AE" w:rsidP="00D470AE">
            <w:pPr>
              <w:ind w:left="0" w:hanging="2"/>
              <w:rPr>
                <w:ins w:id="15062" w:author="임 종운" w:date="2022-05-17T11:40:00Z"/>
              </w:rPr>
            </w:pPr>
            <w:ins w:id="15063" w:author="임 종운" w:date="2022-05-17T11:40:00Z">
              <w:r>
                <w:t>INSERT INTO attendance VALUES (7378, 37, 2022-06-30);</w:t>
              </w:r>
            </w:ins>
          </w:p>
          <w:p w14:paraId="7152EF9F" w14:textId="77777777" w:rsidR="00D470AE" w:rsidRDefault="00D470AE" w:rsidP="00D470AE">
            <w:pPr>
              <w:ind w:left="0" w:hanging="2"/>
              <w:rPr>
                <w:ins w:id="15064" w:author="임 종운" w:date="2022-05-17T11:40:00Z"/>
              </w:rPr>
            </w:pPr>
            <w:ins w:id="15065" w:author="임 종운" w:date="2022-05-17T11:40:00Z">
              <w:r>
                <w:t>INSERT INTO attendance VALUES (7379, 38, 2022-06-30);</w:t>
              </w:r>
            </w:ins>
          </w:p>
          <w:p w14:paraId="15BFA71E" w14:textId="77777777" w:rsidR="00D470AE" w:rsidRDefault="00D470AE" w:rsidP="00D470AE">
            <w:pPr>
              <w:ind w:left="0" w:hanging="2"/>
              <w:rPr>
                <w:ins w:id="15066" w:author="임 종운" w:date="2022-05-17T11:40:00Z"/>
              </w:rPr>
            </w:pPr>
            <w:ins w:id="15067" w:author="임 종운" w:date="2022-05-17T11:40:00Z">
              <w:r>
                <w:t>INSERT INTO attendance VALUES (7380, 39, 2022-06-30);</w:t>
              </w:r>
            </w:ins>
          </w:p>
          <w:p w14:paraId="747AE337" w14:textId="77777777" w:rsidR="00D470AE" w:rsidRDefault="00D470AE" w:rsidP="00D470AE">
            <w:pPr>
              <w:ind w:left="0" w:hanging="2"/>
              <w:rPr>
                <w:ins w:id="15068" w:author="임 종운" w:date="2022-05-17T11:40:00Z"/>
              </w:rPr>
            </w:pPr>
            <w:ins w:id="15069" w:author="임 종운" w:date="2022-05-17T11:40:00Z">
              <w:r>
                <w:t>INSERT INTO attendance VALUES (7381, 40, 2022-06-30);</w:t>
              </w:r>
            </w:ins>
          </w:p>
          <w:p w14:paraId="296BB376" w14:textId="77777777" w:rsidR="00D470AE" w:rsidRDefault="00D470AE" w:rsidP="00D470AE">
            <w:pPr>
              <w:ind w:left="0" w:hanging="2"/>
              <w:rPr>
                <w:ins w:id="15070" w:author="임 종운" w:date="2022-05-17T11:40:00Z"/>
              </w:rPr>
            </w:pPr>
            <w:ins w:id="15071" w:author="임 종운" w:date="2022-05-17T11:40:00Z">
              <w:r>
                <w:t>INSERT INTO attendance VALUES (7382, 41, 2022-06-30);</w:t>
              </w:r>
            </w:ins>
          </w:p>
          <w:p w14:paraId="23D080B9" w14:textId="77777777" w:rsidR="00D470AE" w:rsidRDefault="00D470AE" w:rsidP="00D470AE">
            <w:pPr>
              <w:ind w:left="0" w:hanging="2"/>
              <w:rPr>
                <w:ins w:id="15072" w:author="임 종운" w:date="2022-05-17T11:40:00Z"/>
              </w:rPr>
            </w:pPr>
            <w:ins w:id="15073" w:author="임 종운" w:date="2022-05-17T11:40:00Z">
              <w:r>
                <w:t>INSERT INTO attendance VALUES (7383, 42, 2022-06-30);</w:t>
              </w:r>
            </w:ins>
          </w:p>
          <w:p w14:paraId="10E6FE4B" w14:textId="77777777" w:rsidR="00D470AE" w:rsidRDefault="00D470AE" w:rsidP="00D470AE">
            <w:pPr>
              <w:ind w:left="0" w:hanging="2"/>
              <w:rPr>
                <w:ins w:id="15074" w:author="임 종운" w:date="2022-05-17T11:40:00Z"/>
              </w:rPr>
            </w:pPr>
            <w:ins w:id="15075" w:author="임 종운" w:date="2022-05-17T11:40:00Z">
              <w:r>
                <w:t>INSERT INTO attendance VALUES (7384, 43, 2022-06-30);</w:t>
              </w:r>
            </w:ins>
          </w:p>
          <w:p w14:paraId="08B648DC" w14:textId="77777777" w:rsidR="00D470AE" w:rsidRDefault="00D470AE" w:rsidP="00D470AE">
            <w:pPr>
              <w:ind w:left="0" w:hanging="2"/>
              <w:rPr>
                <w:ins w:id="15076" w:author="임 종운" w:date="2022-05-17T11:40:00Z"/>
              </w:rPr>
            </w:pPr>
            <w:ins w:id="15077" w:author="임 종운" w:date="2022-05-17T11:40:00Z">
              <w:r>
                <w:t>INSERT INTO attendance VALUES (7385, 44, 2022-06-30);</w:t>
              </w:r>
            </w:ins>
          </w:p>
          <w:p w14:paraId="5415C995" w14:textId="77777777" w:rsidR="00D470AE" w:rsidRDefault="00D470AE" w:rsidP="00D470AE">
            <w:pPr>
              <w:ind w:left="0" w:hanging="2"/>
              <w:rPr>
                <w:ins w:id="15078" w:author="임 종운" w:date="2022-05-17T11:40:00Z"/>
              </w:rPr>
            </w:pPr>
            <w:ins w:id="15079" w:author="임 종운" w:date="2022-05-17T11:40:00Z">
              <w:r>
                <w:t>INSERT INTO attendance VALUES (7386, 45, 2022-06-30);</w:t>
              </w:r>
            </w:ins>
          </w:p>
          <w:p w14:paraId="62E332AB" w14:textId="77777777" w:rsidR="00D470AE" w:rsidRDefault="00D470AE" w:rsidP="00D470AE">
            <w:pPr>
              <w:ind w:left="0" w:hanging="2"/>
              <w:rPr>
                <w:ins w:id="15080" w:author="임 종운" w:date="2022-05-17T11:40:00Z"/>
              </w:rPr>
            </w:pPr>
            <w:ins w:id="15081" w:author="임 종운" w:date="2022-05-17T11:40:00Z">
              <w:r>
                <w:lastRenderedPageBreak/>
                <w:t>INSERT INTO attendance VALUES (7387, 46, 2022-06-30);</w:t>
              </w:r>
            </w:ins>
          </w:p>
          <w:p w14:paraId="411BA648" w14:textId="77777777" w:rsidR="00D470AE" w:rsidRDefault="00D470AE" w:rsidP="00D470AE">
            <w:pPr>
              <w:ind w:left="0" w:hanging="2"/>
              <w:rPr>
                <w:ins w:id="15082" w:author="임 종운" w:date="2022-05-17T11:40:00Z"/>
              </w:rPr>
            </w:pPr>
            <w:ins w:id="15083" w:author="임 종운" w:date="2022-05-17T11:40:00Z">
              <w:r>
                <w:t>INSERT INTO attendance VALUES (7388, 47, 2022-06-30);</w:t>
              </w:r>
            </w:ins>
          </w:p>
          <w:p w14:paraId="5CC70207" w14:textId="77777777" w:rsidR="00D470AE" w:rsidRDefault="00D470AE" w:rsidP="00D470AE">
            <w:pPr>
              <w:ind w:left="0" w:hanging="2"/>
              <w:rPr>
                <w:ins w:id="15084" w:author="임 종운" w:date="2022-05-17T11:40:00Z"/>
              </w:rPr>
            </w:pPr>
            <w:ins w:id="15085" w:author="임 종운" w:date="2022-05-17T11:40:00Z">
              <w:r>
                <w:t>INSERT INTO attendance VALUES (7389, 48, 2022-06-30);</w:t>
              </w:r>
            </w:ins>
          </w:p>
          <w:p w14:paraId="59A5B9A2" w14:textId="77777777" w:rsidR="00D470AE" w:rsidRDefault="00D470AE" w:rsidP="00D470AE">
            <w:pPr>
              <w:ind w:left="0" w:hanging="2"/>
              <w:rPr>
                <w:ins w:id="15086" w:author="임 종운" w:date="2022-05-17T11:40:00Z"/>
              </w:rPr>
            </w:pPr>
            <w:ins w:id="15087" w:author="임 종운" w:date="2022-05-17T11:40:00Z">
              <w:r>
                <w:t>INSERT INTO attendance VALUES (7390, 49, 2022-06-30);</w:t>
              </w:r>
            </w:ins>
          </w:p>
          <w:p w14:paraId="45CF55B1" w14:textId="77777777" w:rsidR="00D470AE" w:rsidRDefault="00D470AE" w:rsidP="00D470AE">
            <w:pPr>
              <w:ind w:left="0" w:hanging="2"/>
              <w:rPr>
                <w:ins w:id="15088" w:author="임 종운" w:date="2022-05-17T11:40:00Z"/>
              </w:rPr>
            </w:pPr>
            <w:ins w:id="15089" w:author="임 종운" w:date="2022-05-17T11:40:00Z">
              <w:r>
                <w:t>INSERT INTO attendance VALUES (7391, 50, 2022-06-30);</w:t>
              </w:r>
            </w:ins>
          </w:p>
          <w:p w14:paraId="3E1738F9" w14:textId="77777777" w:rsidR="00D470AE" w:rsidRDefault="00D470AE" w:rsidP="00D470AE">
            <w:pPr>
              <w:ind w:left="0" w:hanging="2"/>
              <w:rPr>
                <w:ins w:id="15090" w:author="임 종운" w:date="2022-05-17T11:40:00Z"/>
              </w:rPr>
            </w:pPr>
            <w:ins w:id="15091" w:author="임 종운" w:date="2022-05-17T11:40:00Z">
              <w:r>
                <w:t>INSERT INTO attendance VALUES (7392, 51, 2022-06-30);</w:t>
              </w:r>
            </w:ins>
          </w:p>
          <w:p w14:paraId="1BF181D9" w14:textId="77777777" w:rsidR="00D470AE" w:rsidRDefault="00D470AE" w:rsidP="00D470AE">
            <w:pPr>
              <w:ind w:left="0" w:hanging="2"/>
              <w:rPr>
                <w:ins w:id="15092" w:author="임 종운" w:date="2022-05-17T11:40:00Z"/>
              </w:rPr>
            </w:pPr>
            <w:ins w:id="15093" w:author="임 종운" w:date="2022-05-17T11:40:00Z">
              <w:r>
                <w:t>INSERT INTO attendance VALUES (7393, 52, 2022-06-30);</w:t>
              </w:r>
            </w:ins>
          </w:p>
          <w:p w14:paraId="1B0F300F" w14:textId="77777777" w:rsidR="00D470AE" w:rsidRDefault="00D470AE" w:rsidP="00D470AE">
            <w:pPr>
              <w:ind w:left="0" w:hanging="2"/>
              <w:rPr>
                <w:ins w:id="15094" w:author="임 종운" w:date="2022-05-17T11:40:00Z"/>
              </w:rPr>
            </w:pPr>
            <w:ins w:id="15095" w:author="임 종운" w:date="2022-05-17T11:40:00Z">
              <w:r>
                <w:t>INSERT INTO attendance VALUES (7394, 53, 2022-06-30);</w:t>
              </w:r>
            </w:ins>
          </w:p>
          <w:p w14:paraId="30B37B34" w14:textId="77777777" w:rsidR="00D470AE" w:rsidRDefault="00D470AE" w:rsidP="00D470AE">
            <w:pPr>
              <w:ind w:left="0" w:hanging="2"/>
              <w:rPr>
                <w:ins w:id="15096" w:author="임 종운" w:date="2022-05-17T11:40:00Z"/>
              </w:rPr>
            </w:pPr>
            <w:ins w:id="15097" w:author="임 종운" w:date="2022-05-17T11:40:00Z">
              <w:r>
                <w:t>INSERT INTO attendance VALUES (7395, 54, 2022-06-30);</w:t>
              </w:r>
            </w:ins>
          </w:p>
          <w:p w14:paraId="708A45DE" w14:textId="77777777" w:rsidR="00D470AE" w:rsidRDefault="00D470AE" w:rsidP="00D470AE">
            <w:pPr>
              <w:ind w:left="0" w:hanging="2"/>
              <w:rPr>
                <w:ins w:id="15098" w:author="임 종운" w:date="2022-05-17T11:40:00Z"/>
              </w:rPr>
            </w:pPr>
            <w:ins w:id="15099" w:author="임 종운" w:date="2022-05-17T11:40:00Z">
              <w:r>
                <w:t>INSERT INTO attendance VALUES (7396, 55, 2022-06-30);</w:t>
              </w:r>
            </w:ins>
          </w:p>
          <w:p w14:paraId="03A73689" w14:textId="77777777" w:rsidR="00D470AE" w:rsidRDefault="00D470AE" w:rsidP="00D470AE">
            <w:pPr>
              <w:ind w:left="0" w:hanging="2"/>
              <w:rPr>
                <w:ins w:id="15100" w:author="임 종운" w:date="2022-05-17T11:40:00Z"/>
              </w:rPr>
            </w:pPr>
            <w:ins w:id="15101" w:author="임 종운" w:date="2022-05-17T11:40:00Z">
              <w:r>
                <w:t>INSERT INTO attendance VALUES (7397, 27, 2022-07-01);</w:t>
              </w:r>
            </w:ins>
          </w:p>
          <w:p w14:paraId="40E3D400" w14:textId="77777777" w:rsidR="00D470AE" w:rsidRDefault="00D470AE" w:rsidP="00D470AE">
            <w:pPr>
              <w:ind w:left="0" w:hanging="2"/>
              <w:rPr>
                <w:ins w:id="15102" w:author="임 종운" w:date="2022-05-17T11:40:00Z"/>
              </w:rPr>
            </w:pPr>
            <w:ins w:id="15103" w:author="임 종운" w:date="2022-05-17T11:40:00Z">
              <w:r>
                <w:t>INSERT INTO attendance VALUES (7398, 28, 2022-07-01);</w:t>
              </w:r>
            </w:ins>
          </w:p>
          <w:p w14:paraId="7F48E09C" w14:textId="77777777" w:rsidR="00D470AE" w:rsidRDefault="00D470AE" w:rsidP="00D470AE">
            <w:pPr>
              <w:ind w:left="0" w:hanging="2"/>
              <w:rPr>
                <w:ins w:id="15104" w:author="임 종운" w:date="2022-05-17T11:40:00Z"/>
              </w:rPr>
            </w:pPr>
            <w:ins w:id="15105" w:author="임 종운" w:date="2022-05-17T11:40:00Z">
              <w:r>
                <w:t>INSERT INTO attendance VALUES (7399, 29, 2022-07-01);</w:t>
              </w:r>
            </w:ins>
          </w:p>
          <w:p w14:paraId="29DDADFE" w14:textId="77777777" w:rsidR="00D470AE" w:rsidRDefault="00D470AE" w:rsidP="00D470AE">
            <w:pPr>
              <w:ind w:left="0" w:hanging="2"/>
              <w:rPr>
                <w:ins w:id="15106" w:author="임 종운" w:date="2022-05-17T11:40:00Z"/>
              </w:rPr>
            </w:pPr>
            <w:ins w:id="15107" w:author="임 종운" w:date="2022-05-17T11:40:00Z">
              <w:r>
                <w:t>INSERT INTO attendance VALUES (7400, 30, 2022-07-01);</w:t>
              </w:r>
            </w:ins>
          </w:p>
          <w:p w14:paraId="3868C3B6" w14:textId="77777777" w:rsidR="00D470AE" w:rsidRDefault="00D470AE" w:rsidP="00D470AE">
            <w:pPr>
              <w:ind w:left="0" w:hanging="2"/>
              <w:rPr>
                <w:ins w:id="15108" w:author="임 종운" w:date="2022-05-17T11:40:00Z"/>
              </w:rPr>
            </w:pPr>
            <w:ins w:id="15109" w:author="임 종운" w:date="2022-05-17T11:40:00Z">
              <w:r>
                <w:t>INSERT INTO attendance VALUES (7401, 31, 2022-07-01);</w:t>
              </w:r>
            </w:ins>
          </w:p>
          <w:p w14:paraId="2629002D" w14:textId="77777777" w:rsidR="00D470AE" w:rsidRDefault="00D470AE" w:rsidP="00D470AE">
            <w:pPr>
              <w:ind w:left="0" w:hanging="2"/>
              <w:rPr>
                <w:ins w:id="15110" w:author="임 종운" w:date="2022-05-17T11:40:00Z"/>
              </w:rPr>
            </w:pPr>
            <w:ins w:id="15111" w:author="임 종운" w:date="2022-05-17T11:40:00Z">
              <w:r>
                <w:t>INSERT INTO attendance VALUES (7402, 32, 2022-07-01);</w:t>
              </w:r>
            </w:ins>
          </w:p>
          <w:p w14:paraId="0DF876C6" w14:textId="77777777" w:rsidR="00D470AE" w:rsidRDefault="00D470AE" w:rsidP="00D470AE">
            <w:pPr>
              <w:ind w:left="0" w:hanging="2"/>
              <w:rPr>
                <w:ins w:id="15112" w:author="임 종운" w:date="2022-05-17T11:40:00Z"/>
              </w:rPr>
            </w:pPr>
            <w:ins w:id="15113" w:author="임 종운" w:date="2022-05-17T11:40:00Z">
              <w:r>
                <w:t>INSERT INTO attendance VALUES (7403, 33, 2022-07-01);</w:t>
              </w:r>
            </w:ins>
          </w:p>
          <w:p w14:paraId="0FF134CB" w14:textId="77777777" w:rsidR="00D470AE" w:rsidRDefault="00D470AE" w:rsidP="00D470AE">
            <w:pPr>
              <w:ind w:left="0" w:hanging="2"/>
              <w:rPr>
                <w:ins w:id="15114" w:author="임 종운" w:date="2022-05-17T11:40:00Z"/>
              </w:rPr>
            </w:pPr>
            <w:ins w:id="15115" w:author="임 종운" w:date="2022-05-17T11:40:00Z">
              <w:r>
                <w:t>INSERT INTO attendance VALUES (7404, 34, 2022-07-01);</w:t>
              </w:r>
            </w:ins>
          </w:p>
          <w:p w14:paraId="3382FF54" w14:textId="77777777" w:rsidR="00D470AE" w:rsidRDefault="00D470AE" w:rsidP="00D470AE">
            <w:pPr>
              <w:ind w:left="0" w:hanging="2"/>
              <w:rPr>
                <w:ins w:id="15116" w:author="임 종운" w:date="2022-05-17T11:40:00Z"/>
              </w:rPr>
            </w:pPr>
            <w:ins w:id="15117" w:author="임 종운" w:date="2022-05-17T11:40:00Z">
              <w:r>
                <w:t>INSERT INTO attendance VALUES (7405, 35, 2022-07-01);</w:t>
              </w:r>
            </w:ins>
          </w:p>
          <w:p w14:paraId="4389FA1B" w14:textId="77777777" w:rsidR="00D470AE" w:rsidRDefault="00D470AE" w:rsidP="00D470AE">
            <w:pPr>
              <w:ind w:left="0" w:hanging="2"/>
              <w:rPr>
                <w:ins w:id="15118" w:author="임 종운" w:date="2022-05-17T11:40:00Z"/>
              </w:rPr>
            </w:pPr>
            <w:ins w:id="15119" w:author="임 종운" w:date="2022-05-17T11:40:00Z">
              <w:r>
                <w:t>INSERT INTO attendance VALUES (7406, 36, 2022-07-01);</w:t>
              </w:r>
            </w:ins>
          </w:p>
          <w:p w14:paraId="1F4CA751" w14:textId="77777777" w:rsidR="00D470AE" w:rsidRDefault="00D470AE" w:rsidP="00D470AE">
            <w:pPr>
              <w:ind w:left="0" w:hanging="2"/>
              <w:rPr>
                <w:ins w:id="15120" w:author="임 종운" w:date="2022-05-17T11:40:00Z"/>
              </w:rPr>
            </w:pPr>
            <w:ins w:id="15121" w:author="임 종운" w:date="2022-05-17T11:40:00Z">
              <w:r>
                <w:t>INSERT INTO attendance VALUES (7407, 37, 2022-07-01);</w:t>
              </w:r>
            </w:ins>
          </w:p>
          <w:p w14:paraId="5ABB892B" w14:textId="77777777" w:rsidR="00D470AE" w:rsidRDefault="00D470AE" w:rsidP="00D470AE">
            <w:pPr>
              <w:ind w:left="0" w:hanging="2"/>
              <w:rPr>
                <w:ins w:id="15122" w:author="임 종운" w:date="2022-05-17T11:40:00Z"/>
              </w:rPr>
            </w:pPr>
            <w:ins w:id="15123" w:author="임 종운" w:date="2022-05-17T11:40:00Z">
              <w:r>
                <w:t>INSERT INTO attendance VALUES (7408, 38, 2022-07-01);</w:t>
              </w:r>
            </w:ins>
          </w:p>
          <w:p w14:paraId="678A200B" w14:textId="77777777" w:rsidR="00D470AE" w:rsidRDefault="00D470AE" w:rsidP="00D470AE">
            <w:pPr>
              <w:ind w:left="0" w:hanging="2"/>
              <w:rPr>
                <w:ins w:id="15124" w:author="임 종운" w:date="2022-05-17T11:40:00Z"/>
              </w:rPr>
            </w:pPr>
            <w:ins w:id="15125" w:author="임 종운" w:date="2022-05-17T11:40:00Z">
              <w:r>
                <w:t>INSERT INTO attendance VALUES (7409, 39, 2022-07-01);</w:t>
              </w:r>
            </w:ins>
          </w:p>
          <w:p w14:paraId="38FC35A4" w14:textId="77777777" w:rsidR="00D470AE" w:rsidRDefault="00D470AE" w:rsidP="00D470AE">
            <w:pPr>
              <w:ind w:left="0" w:hanging="2"/>
              <w:rPr>
                <w:ins w:id="15126" w:author="임 종운" w:date="2022-05-17T11:40:00Z"/>
              </w:rPr>
            </w:pPr>
            <w:ins w:id="15127" w:author="임 종운" w:date="2022-05-17T11:40:00Z">
              <w:r>
                <w:t>INSERT INTO attendance VALUES (7410, 40, 2022-07-01);</w:t>
              </w:r>
            </w:ins>
          </w:p>
          <w:p w14:paraId="3EA2A0C8" w14:textId="77777777" w:rsidR="00D470AE" w:rsidRDefault="00D470AE" w:rsidP="00D470AE">
            <w:pPr>
              <w:ind w:left="0" w:hanging="2"/>
              <w:rPr>
                <w:ins w:id="15128" w:author="임 종운" w:date="2022-05-17T11:40:00Z"/>
              </w:rPr>
            </w:pPr>
            <w:ins w:id="15129" w:author="임 종운" w:date="2022-05-17T11:40:00Z">
              <w:r>
                <w:t>INSERT INTO attendance VALUES (7411, 41, 2022-07-01);</w:t>
              </w:r>
            </w:ins>
          </w:p>
          <w:p w14:paraId="7FFEE814" w14:textId="77777777" w:rsidR="00D470AE" w:rsidRDefault="00D470AE" w:rsidP="00D470AE">
            <w:pPr>
              <w:ind w:left="0" w:hanging="2"/>
              <w:rPr>
                <w:ins w:id="15130" w:author="임 종운" w:date="2022-05-17T11:40:00Z"/>
              </w:rPr>
            </w:pPr>
            <w:ins w:id="15131" w:author="임 종운" w:date="2022-05-17T11:40:00Z">
              <w:r>
                <w:t>INSERT INTO attendance VALUES (7412, 42, 2022-07-01);</w:t>
              </w:r>
            </w:ins>
          </w:p>
          <w:p w14:paraId="711A35C8" w14:textId="77777777" w:rsidR="00D470AE" w:rsidRDefault="00D470AE" w:rsidP="00D470AE">
            <w:pPr>
              <w:ind w:left="0" w:hanging="2"/>
              <w:rPr>
                <w:ins w:id="15132" w:author="임 종운" w:date="2022-05-17T11:40:00Z"/>
              </w:rPr>
            </w:pPr>
            <w:ins w:id="15133" w:author="임 종운" w:date="2022-05-17T11:40:00Z">
              <w:r>
                <w:t>INSERT INTO attendance VALUES (7413, 43, 2022-07-01);</w:t>
              </w:r>
            </w:ins>
          </w:p>
          <w:p w14:paraId="158E36DD" w14:textId="77777777" w:rsidR="00D470AE" w:rsidRDefault="00D470AE" w:rsidP="00D470AE">
            <w:pPr>
              <w:ind w:left="0" w:hanging="2"/>
              <w:rPr>
                <w:ins w:id="15134" w:author="임 종운" w:date="2022-05-17T11:40:00Z"/>
              </w:rPr>
            </w:pPr>
            <w:ins w:id="15135" w:author="임 종운" w:date="2022-05-17T11:40:00Z">
              <w:r>
                <w:lastRenderedPageBreak/>
                <w:t>INSERT INTO attendance VALUES (7414, 44, 2022-07-01);</w:t>
              </w:r>
            </w:ins>
          </w:p>
          <w:p w14:paraId="0BDB83D8" w14:textId="77777777" w:rsidR="00D470AE" w:rsidRDefault="00D470AE" w:rsidP="00D470AE">
            <w:pPr>
              <w:ind w:left="0" w:hanging="2"/>
              <w:rPr>
                <w:ins w:id="15136" w:author="임 종운" w:date="2022-05-17T11:40:00Z"/>
              </w:rPr>
            </w:pPr>
            <w:ins w:id="15137" w:author="임 종운" w:date="2022-05-17T11:40:00Z">
              <w:r>
                <w:t>INSERT INTO attendance VALUES (7415, 45, 2022-07-01);</w:t>
              </w:r>
            </w:ins>
          </w:p>
          <w:p w14:paraId="7F5DBAD9" w14:textId="77777777" w:rsidR="00D470AE" w:rsidRDefault="00D470AE" w:rsidP="00D470AE">
            <w:pPr>
              <w:ind w:left="0" w:hanging="2"/>
              <w:rPr>
                <w:ins w:id="15138" w:author="임 종운" w:date="2022-05-17T11:40:00Z"/>
              </w:rPr>
            </w:pPr>
            <w:ins w:id="15139" w:author="임 종운" w:date="2022-05-17T11:40:00Z">
              <w:r>
                <w:t>INSERT INTO attendance VALUES (7416, 46, 2022-07-01);</w:t>
              </w:r>
            </w:ins>
          </w:p>
          <w:p w14:paraId="49D61EAD" w14:textId="77777777" w:rsidR="00D470AE" w:rsidRDefault="00D470AE" w:rsidP="00D470AE">
            <w:pPr>
              <w:ind w:left="0" w:hanging="2"/>
              <w:rPr>
                <w:ins w:id="15140" w:author="임 종운" w:date="2022-05-17T11:40:00Z"/>
              </w:rPr>
            </w:pPr>
            <w:ins w:id="15141" w:author="임 종운" w:date="2022-05-17T11:40:00Z">
              <w:r>
                <w:t>INSERT INTO attendance VALUES (7417, 47, 2022-07-01);</w:t>
              </w:r>
            </w:ins>
          </w:p>
          <w:p w14:paraId="3663B8D3" w14:textId="77777777" w:rsidR="00D470AE" w:rsidRDefault="00D470AE" w:rsidP="00D470AE">
            <w:pPr>
              <w:ind w:left="0" w:hanging="2"/>
              <w:rPr>
                <w:ins w:id="15142" w:author="임 종운" w:date="2022-05-17T11:40:00Z"/>
              </w:rPr>
            </w:pPr>
            <w:ins w:id="15143" w:author="임 종운" w:date="2022-05-17T11:40:00Z">
              <w:r>
                <w:t>INSERT INTO attendance VALUES (7418, 48, 2022-07-01);</w:t>
              </w:r>
            </w:ins>
          </w:p>
          <w:p w14:paraId="2AB658A9" w14:textId="77777777" w:rsidR="00D470AE" w:rsidRDefault="00D470AE" w:rsidP="00D470AE">
            <w:pPr>
              <w:ind w:left="0" w:hanging="2"/>
              <w:rPr>
                <w:ins w:id="15144" w:author="임 종운" w:date="2022-05-17T11:40:00Z"/>
              </w:rPr>
            </w:pPr>
            <w:ins w:id="15145" w:author="임 종운" w:date="2022-05-17T11:40:00Z">
              <w:r>
                <w:t>INSERT INTO attendance VALUES (7419, 49, 2022-07-01);</w:t>
              </w:r>
            </w:ins>
          </w:p>
          <w:p w14:paraId="3074155A" w14:textId="77777777" w:rsidR="00D470AE" w:rsidRDefault="00D470AE" w:rsidP="00D470AE">
            <w:pPr>
              <w:ind w:left="0" w:hanging="2"/>
              <w:rPr>
                <w:ins w:id="15146" w:author="임 종운" w:date="2022-05-17T11:40:00Z"/>
              </w:rPr>
            </w:pPr>
            <w:ins w:id="15147" w:author="임 종운" w:date="2022-05-17T11:40:00Z">
              <w:r>
                <w:t>INSERT INTO attendance VALUES (7420, 50, 2022-07-01);</w:t>
              </w:r>
            </w:ins>
          </w:p>
          <w:p w14:paraId="7063DBE2" w14:textId="77777777" w:rsidR="00D470AE" w:rsidRDefault="00D470AE" w:rsidP="00D470AE">
            <w:pPr>
              <w:ind w:left="0" w:hanging="2"/>
              <w:rPr>
                <w:ins w:id="15148" w:author="임 종운" w:date="2022-05-17T11:40:00Z"/>
              </w:rPr>
            </w:pPr>
            <w:ins w:id="15149" w:author="임 종운" w:date="2022-05-17T11:40:00Z">
              <w:r>
                <w:t>INSERT INTO attendance VALUES (7421, 51, 2022-07-01);</w:t>
              </w:r>
            </w:ins>
          </w:p>
          <w:p w14:paraId="41F7642A" w14:textId="77777777" w:rsidR="00D470AE" w:rsidRDefault="00D470AE" w:rsidP="00D470AE">
            <w:pPr>
              <w:ind w:left="0" w:hanging="2"/>
              <w:rPr>
                <w:ins w:id="15150" w:author="임 종운" w:date="2022-05-17T11:40:00Z"/>
              </w:rPr>
            </w:pPr>
            <w:ins w:id="15151" w:author="임 종운" w:date="2022-05-17T11:40:00Z">
              <w:r>
                <w:t>INSERT INTO attendance VALUES (7422, 52, 2022-07-01);</w:t>
              </w:r>
            </w:ins>
          </w:p>
          <w:p w14:paraId="4ACA6ADC" w14:textId="77777777" w:rsidR="00D470AE" w:rsidRDefault="00D470AE" w:rsidP="00D470AE">
            <w:pPr>
              <w:ind w:left="0" w:hanging="2"/>
              <w:rPr>
                <w:ins w:id="15152" w:author="임 종운" w:date="2022-05-17T11:40:00Z"/>
              </w:rPr>
            </w:pPr>
            <w:ins w:id="15153" w:author="임 종운" w:date="2022-05-17T11:40:00Z">
              <w:r>
                <w:t>INSERT INTO attendance VALUES (7423, 53, 2022-07-01);</w:t>
              </w:r>
            </w:ins>
          </w:p>
          <w:p w14:paraId="52725E53" w14:textId="77777777" w:rsidR="00D470AE" w:rsidRDefault="00D470AE" w:rsidP="00D470AE">
            <w:pPr>
              <w:ind w:left="0" w:hanging="2"/>
              <w:rPr>
                <w:ins w:id="15154" w:author="임 종운" w:date="2022-05-17T11:40:00Z"/>
              </w:rPr>
            </w:pPr>
            <w:ins w:id="15155" w:author="임 종운" w:date="2022-05-17T11:40:00Z">
              <w:r>
                <w:t>INSERT INTO attendance VALUES (7424, 54, 2022-07-01);</w:t>
              </w:r>
            </w:ins>
          </w:p>
          <w:p w14:paraId="08997F48" w14:textId="77777777" w:rsidR="00D470AE" w:rsidRDefault="00D470AE" w:rsidP="00D470AE">
            <w:pPr>
              <w:ind w:left="0" w:hanging="2"/>
              <w:rPr>
                <w:ins w:id="15156" w:author="임 종운" w:date="2022-05-17T11:40:00Z"/>
              </w:rPr>
            </w:pPr>
            <w:ins w:id="15157" w:author="임 종운" w:date="2022-05-17T11:40:00Z">
              <w:r>
                <w:t>INSERT INTO attendance VALUES (7425, 55, 2022-07-01);</w:t>
              </w:r>
            </w:ins>
          </w:p>
          <w:p w14:paraId="03B49A91" w14:textId="77777777" w:rsidR="00D470AE" w:rsidRDefault="00D470AE" w:rsidP="00D470AE">
            <w:pPr>
              <w:ind w:left="0" w:hanging="2"/>
              <w:rPr>
                <w:ins w:id="15158" w:author="임 종운" w:date="2022-05-17T11:40:00Z"/>
              </w:rPr>
            </w:pPr>
            <w:ins w:id="15159" w:author="임 종운" w:date="2022-05-17T11:40:00Z">
              <w:r>
                <w:t>INSERT INTO attendance VALUES (7426, 27, 2022-07-02);</w:t>
              </w:r>
            </w:ins>
          </w:p>
          <w:p w14:paraId="429A6300" w14:textId="77777777" w:rsidR="00D470AE" w:rsidRDefault="00D470AE" w:rsidP="00D470AE">
            <w:pPr>
              <w:ind w:left="0" w:hanging="2"/>
              <w:rPr>
                <w:ins w:id="15160" w:author="임 종운" w:date="2022-05-17T11:40:00Z"/>
              </w:rPr>
            </w:pPr>
            <w:ins w:id="15161" w:author="임 종운" w:date="2022-05-17T11:40:00Z">
              <w:r>
                <w:t>INSERT INTO attendance VALUES (7427, 28, 2022-07-02);</w:t>
              </w:r>
            </w:ins>
          </w:p>
          <w:p w14:paraId="37D4C4ED" w14:textId="77777777" w:rsidR="00D470AE" w:rsidRDefault="00D470AE" w:rsidP="00D470AE">
            <w:pPr>
              <w:ind w:left="0" w:hanging="2"/>
              <w:rPr>
                <w:ins w:id="15162" w:author="임 종운" w:date="2022-05-17T11:40:00Z"/>
              </w:rPr>
            </w:pPr>
            <w:ins w:id="15163" w:author="임 종운" w:date="2022-05-17T11:40:00Z">
              <w:r>
                <w:t>INSERT INTO attendance VALUES (7428, 29, 2022-07-02);</w:t>
              </w:r>
            </w:ins>
          </w:p>
          <w:p w14:paraId="78938E56" w14:textId="77777777" w:rsidR="00D470AE" w:rsidRDefault="00D470AE" w:rsidP="00D470AE">
            <w:pPr>
              <w:ind w:left="0" w:hanging="2"/>
              <w:rPr>
                <w:ins w:id="15164" w:author="임 종운" w:date="2022-05-17T11:40:00Z"/>
              </w:rPr>
            </w:pPr>
            <w:ins w:id="15165" w:author="임 종운" w:date="2022-05-17T11:40:00Z">
              <w:r>
                <w:t>INSERT INTO attendance VALUES (7429, 30, 2022-07-02);</w:t>
              </w:r>
            </w:ins>
          </w:p>
          <w:p w14:paraId="4FC87C11" w14:textId="77777777" w:rsidR="00D470AE" w:rsidRDefault="00D470AE" w:rsidP="00D470AE">
            <w:pPr>
              <w:ind w:left="0" w:hanging="2"/>
              <w:rPr>
                <w:ins w:id="15166" w:author="임 종운" w:date="2022-05-17T11:40:00Z"/>
              </w:rPr>
            </w:pPr>
            <w:ins w:id="15167" w:author="임 종운" w:date="2022-05-17T11:40:00Z">
              <w:r>
                <w:t>INSERT INTO attendance VALUES (7430, 31, 2022-07-02);</w:t>
              </w:r>
            </w:ins>
          </w:p>
          <w:p w14:paraId="594C77B5" w14:textId="77777777" w:rsidR="00D470AE" w:rsidRDefault="00D470AE" w:rsidP="00D470AE">
            <w:pPr>
              <w:ind w:left="0" w:hanging="2"/>
              <w:rPr>
                <w:ins w:id="15168" w:author="임 종운" w:date="2022-05-17T11:40:00Z"/>
              </w:rPr>
            </w:pPr>
            <w:ins w:id="15169" w:author="임 종운" w:date="2022-05-17T11:40:00Z">
              <w:r>
                <w:t>INSERT INTO attendance VALUES (7431, 32, 2022-07-02);</w:t>
              </w:r>
            </w:ins>
          </w:p>
          <w:p w14:paraId="65994B4B" w14:textId="77777777" w:rsidR="00D470AE" w:rsidRDefault="00D470AE" w:rsidP="00D470AE">
            <w:pPr>
              <w:ind w:left="0" w:hanging="2"/>
              <w:rPr>
                <w:ins w:id="15170" w:author="임 종운" w:date="2022-05-17T11:40:00Z"/>
              </w:rPr>
            </w:pPr>
            <w:ins w:id="15171" w:author="임 종운" w:date="2022-05-17T11:40:00Z">
              <w:r>
                <w:t>INSERT INTO attendance VALUES (7432, 33, 2022-07-02);</w:t>
              </w:r>
            </w:ins>
          </w:p>
          <w:p w14:paraId="44EA75B4" w14:textId="77777777" w:rsidR="00D470AE" w:rsidRDefault="00D470AE" w:rsidP="00D470AE">
            <w:pPr>
              <w:ind w:left="0" w:hanging="2"/>
              <w:rPr>
                <w:ins w:id="15172" w:author="임 종운" w:date="2022-05-17T11:40:00Z"/>
              </w:rPr>
            </w:pPr>
            <w:ins w:id="15173" w:author="임 종운" w:date="2022-05-17T11:40:00Z">
              <w:r>
                <w:t>INSERT INTO attendance VALUES (7433, 34, 2022-07-02);</w:t>
              </w:r>
            </w:ins>
          </w:p>
          <w:p w14:paraId="71B26516" w14:textId="77777777" w:rsidR="00D470AE" w:rsidRDefault="00D470AE" w:rsidP="00D470AE">
            <w:pPr>
              <w:ind w:left="0" w:hanging="2"/>
              <w:rPr>
                <w:ins w:id="15174" w:author="임 종운" w:date="2022-05-17T11:40:00Z"/>
              </w:rPr>
            </w:pPr>
            <w:ins w:id="15175" w:author="임 종운" w:date="2022-05-17T11:40:00Z">
              <w:r>
                <w:t>INSERT INTO attendance VALUES (7434, 35, 2022-07-02);</w:t>
              </w:r>
            </w:ins>
          </w:p>
          <w:p w14:paraId="63DCF001" w14:textId="77777777" w:rsidR="00D470AE" w:rsidRDefault="00D470AE" w:rsidP="00D470AE">
            <w:pPr>
              <w:ind w:left="0" w:hanging="2"/>
              <w:rPr>
                <w:ins w:id="15176" w:author="임 종운" w:date="2022-05-17T11:40:00Z"/>
              </w:rPr>
            </w:pPr>
            <w:ins w:id="15177" w:author="임 종운" w:date="2022-05-17T11:40:00Z">
              <w:r>
                <w:t>INSERT INTO attendance VALUES (7435, 36, 2022-07-02);</w:t>
              </w:r>
            </w:ins>
          </w:p>
          <w:p w14:paraId="2DF04FAC" w14:textId="77777777" w:rsidR="00D470AE" w:rsidRDefault="00D470AE" w:rsidP="00D470AE">
            <w:pPr>
              <w:ind w:left="0" w:hanging="2"/>
              <w:rPr>
                <w:ins w:id="15178" w:author="임 종운" w:date="2022-05-17T11:40:00Z"/>
              </w:rPr>
            </w:pPr>
            <w:ins w:id="15179" w:author="임 종운" w:date="2022-05-17T11:40:00Z">
              <w:r>
                <w:t>INSERT INTO attendance VALUES (7436, 37, 2022-07-02);</w:t>
              </w:r>
            </w:ins>
          </w:p>
          <w:p w14:paraId="772D563E" w14:textId="77777777" w:rsidR="00D470AE" w:rsidRDefault="00D470AE" w:rsidP="00D470AE">
            <w:pPr>
              <w:ind w:left="0" w:hanging="2"/>
              <w:rPr>
                <w:ins w:id="15180" w:author="임 종운" w:date="2022-05-17T11:40:00Z"/>
              </w:rPr>
            </w:pPr>
            <w:ins w:id="15181" w:author="임 종운" w:date="2022-05-17T11:40:00Z">
              <w:r>
                <w:t>INSERT INTO attendance VALUES (7437, 38, 2022-07-02);</w:t>
              </w:r>
            </w:ins>
          </w:p>
          <w:p w14:paraId="215283C8" w14:textId="77777777" w:rsidR="00D470AE" w:rsidRDefault="00D470AE" w:rsidP="00D470AE">
            <w:pPr>
              <w:ind w:left="0" w:hanging="2"/>
              <w:rPr>
                <w:ins w:id="15182" w:author="임 종운" w:date="2022-05-17T11:40:00Z"/>
              </w:rPr>
            </w:pPr>
            <w:ins w:id="15183" w:author="임 종운" w:date="2022-05-17T11:40:00Z">
              <w:r>
                <w:t>INSERT INTO attendance VALUES (7438, 39, 2022-07-02);</w:t>
              </w:r>
            </w:ins>
          </w:p>
          <w:p w14:paraId="759661DA" w14:textId="77777777" w:rsidR="00D470AE" w:rsidRDefault="00D470AE" w:rsidP="00D470AE">
            <w:pPr>
              <w:ind w:left="0" w:hanging="2"/>
              <w:rPr>
                <w:ins w:id="15184" w:author="임 종운" w:date="2022-05-17T11:40:00Z"/>
              </w:rPr>
            </w:pPr>
            <w:ins w:id="15185" w:author="임 종운" w:date="2022-05-17T11:40:00Z">
              <w:r>
                <w:t>INSERT INTO attendance VALUES (7439, 40, 2022-07-02);</w:t>
              </w:r>
            </w:ins>
          </w:p>
          <w:p w14:paraId="2534CC00" w14:textId="77777777" w:rsidR="00D470AE" w:rsidRDefault="00D470AE" w:rsidP="00D470AE">
            <w:pPr>
              <w:ind w:left="0" w:hanging="2"/>
              <w:rPr>
                <w:ins w:id="15186" w:author="임 종운" w:date="2022-05-17T11:40:00Z"/>
              </w:rPr>
            </w:pPr>
            <w:ins w:id="15187" w:author="임 종운" w:date="2022-05-17T11:40:00Z">
              <w:r>
                <w:t>INSERT INTO attendance VALUES (7440, 41, 2022-07-02);</w:t>
              </w:r>
            </w:ins>
          </w:p>
          <w:p w14:paraId="7582F3BD" w14:textId="77777777" w:rsidR="00D470AE" w:rsidRDefault="00D470AE" w:rsidP="00D470AE">
            <w:pPr>
              <w:ind w:left="0" w:hanging="2"/>
              <w:rPr>
                <w:ins w:id="15188" w:author="임 종운" w:date="2022-05-17T11:40:00Z"/>
              </w:rPr>
            </w:pPr>
            <w:ins w:id="15189" w:author="임 종운" w:date="2022-05-17T11:40:00Z">
              <w:r>
                <w:lastRenderedPageBreak/>
                <w:t>INSERT INTO attendance VALUES (7441, 42, 2022-07-02);</w:t>
              </w:r>
            </w:ins>
          </w:p>
          <w:p w14:paraId="3BCD8E66" w14:textId="77777777" w:rsidR="00D470AE" w:rsidRDefault="00D470AE" w:rsidP="00D470AE">
            <w:pPr>
              <w:ind w:left="0" w:hanging="2"/>
              <w:rPr>
                <w:ins w:id="15190" w:author="임 종운" w:date="2022-05-17T11:40:00Z"/>
              </w:rPr>
            </w:pPr>
            <w:ins w:id="15191" w:author="임 종운" w:date="2022-05-17T11:40:00Z">
              <w:r>
                <w:t>INSERT INTO attendance VALUES (7442, 43, 2022-07-02);</w:t>
              </w:r>
            </w:ins>
          </w:p>
          <w:p w14:paraId="57DCB8E5" w14:textId="77777777" w:rsidR="00D470AE" w:rsidRDefault="00D470AE" w:rsidP="00D470AE">
            <w:pPr>
              <w:ind w:left="0" w:hanging="2"/>
              <w:rPr>
                <w:ins w:id="15192" w:author="임 종운" w:date="2022-05-17T11:40:00Z"/>
              </w:rPr>
            </w:pPr>
            <w:ins w:id="15193" w:author="임 종운" w:date="2022-05-17T11:40:00Z">
              <w:r>
                <w:t>INSERT INTO attendance VALUES (7443, 44, 2022-07-02);</w:t>
              </w:r>
            </w:ins>
          </w:p>
          <w:p w14:paraId="49ADFADD" w14:textId="77777777" w:rsidR="00D470AE" w:rsidRDefault="00D470AE" w:rsidP="00D470AE">
            <w:pPr>
              <w:ind w:left="0" w:hanging="2"/>
              <w:rPr>
                <w:ins w:id="15194" w:author="임 종운" w:date="2022-05-17T11:40:00Z"/>
              </w:rPr>
            </w:pPr>
            <w:ins w:id="15195" w:author="임 종운" w:date="2022-05-17T11:40:00Z">
              <w:r>
                <w:t>INSERT INTO attendance VALUES (7444, 45, 2022-07-02);</w:t>
              </w:r>
            </w:ins>
          </w:p>
          <w:p w14:paraId="327DC9AD" w14:textId="77777777" w:rsidR="00D470AE" w:rsidRDefault="00D470AE" w:rsidP="00D470AE">
            <w:pPr>
              <w:ind w:left="0" w:hanging="2"/>
              <w:rPr>
                <w:ins w:id="15196" w:author="임 종운" w:date="2022-05-17T11:40:00Z"/>
              </w:rPr>
            </w:pPr>
            <w:ins w:id="15197" w:author="임 종운" w:date="2022-05-17T11:40:00Z">
              <w:r>
                <w:t>INSERT INTO attendance VALUES (7445, 46, 2022-07-02);</w:t>
              </w:r>
            </w:ins>
          </w:p>
          <w:p w14:paraId="1EAEC013" w14:textId="77777777" w:rsidR="00D470AE" w:rsidRDefault="00D470AE" w:rsidP="00D470AE">
            <w:pPr>
              <w:ind w:left="0" w:hanging="2"/>
              <w:rPr>
                <w:ins w:id="15198" w:author="임 종운" w:date="2022-05-17T11:40:00Z"/>
              </w:rPr>
            </w:pPr>
            <w:ins w:id="15199" w:author="임 종운" w:date="2022-05-17T11:40:00Z">
              <w:r>
                <w:t>INSERT INTO attendance VALUES (7446, 47, 2022-07-02);</w:t>
              </w:r>
            </w:ins>
          </w:p>
          <w:p w14:paraId="310B64A8" w14:textId="77777777" w:rsidR="00D470AE" w:rsidRDefault="00D470AE" w:rsidP="00D470AE">
            <w:pPr>
              <w:ind w:left="0" w:hanging="2"/>
              <w:rPr>
                <w:ins w:id="15200" w:author="임 종운" w:date="2022-05-17T11:40:00Z"/>
              </w:rPr>
            </w:pPr>
            <w:ins w:id="15201" w:author="임 종운" w:date="2022-05-17T11:40:00Z">
              <w:r>
                <w:t>INSERT INTO attendance VALUES (7447, 48, 2022-07-02);</w:t>
              </w:r>
            </w:ins>
          </w:p>
          <w:p w14:paraId="1D214D03" w14:textId="77777777" w:rsidR="00D470AE" w:rsidRDefault="00D470AE" w:rsidP="00D470AE">
            <w:pPr>
              <w:ind w:left="0" w:hanging="2"/>
              <w:rPr>
                <w:ins w:id="15202" w:author="임 종운" w:date="2022-05-17T11:40:00Z"/>
              </w:rPr>
            </w:pPr>
            <w:ins w:id="15203" w:author="임 종운" w:date="2022-05-17T11:40:00Z">
              <w:r>
                <w:t>INSERT INTO attendance VALUES (7448, 49, 2022-07-02);</w:t>
              </w:r>
            </w:ins>
          </w:p>
          <w:p w14:paraId="2194269C" w14:textId="77777777" w:rsidR="00D470AE" w:rsidRDefault="00D470AE" w:rsidP="00D470AE">
            <w:pPr>
              <w:ind w:left="0" w:hanging="2"/>
              <w:rPr>
                <w:ins w:id="15204" w:author="임 종운" w:date="2022-05-17T11:40:00Z"/>
              </w:rPr>
            </w:pPr>
            <w:ins w:id="15205" w:author="임 종운" w:date="2022-05-17T11:40:00Z">
              <w:r>
                <w:t>INSERT INTO attendance VALUES (7449, 50, 2022-07-02);</w:t>
              </w:r>
            </w:ins>
          </w:p>
          <w:p w14:paraId="4B9A0331" w14:textId="77777777" w:rsidR="00D470AE" w:rsidRDefault="00D470AE" w:rsidP="00D470AE">
            <w:pPr>
              <w:ind w:left="0" w:hanging="2"/>
              <w:rPr>
                <w:ins w:id="15206" w:author="임 종운" w:date="2022-05-17T11:40:00Z"/>
              </w:rPr>
            </w:pPr>
            <w:ins w:id="15207" w:author="임 종운" w:date="2022-05-17T11:40:00Z">
              <w:r>
                <w:t>INSERT INTO attendance VALUES (7450, 51, 2022-07-02);</w:t>
              </w:r>
            </w:ins>
          </w:p>
          <w:p w14:paraId="6E794471" w14:textId="77777777" w:rsidR="00D470AE" w:rsidRDefault="00D470AE" w:rsidP="00D470AE">
            <w:pPr>
              <w:ind w:left="0" w:hanging="2"/>
              <w:rPr>
                <w:ins w:id="15208" w:author="임 종운" w:date="2022-05-17T11:40:00Z"/>
              </w:rPr>
            </w:pPr>
            <w:ins w:id="15209" w:author="임 종운" w:date="2022-05-17T11:40:00Z">
              <w:r>
                <w:t>INSERT INTO attendance VALUES (7451, 52, 2022-07-02);</w:t>
              </w:r>
            </w:ins>
          </w:p>
          <w:p w14:paraId="3D43947E" w14:textId="77777777" w:rsidR="00D470AE" w:rsidRDefault="00D470AE" w:rsidP="00D470AE">
            <w:pPr>
              <w:ind w:left="0" w:hanging="2"/>
              <w:rPr>
                <w:ins w:id="15210" w:author="임 종운" w:date="2022-05-17T11:40:00Z"/>
              </w:rPr>
            </w:pPr>
            <w:ins w:id="15211" w:author="임 종운" w:date="2022-05-17T11:40:00Z">
              <w:r>
                <w:t>INSERT INTO attendance VALUES (7452, 53, 2022-07-02);</w:t>
              </w:r>
            </w:ins>
          </w:p>
          <w:p w14:paraId="64A47FE9" w14:textId="77777777" w:rsidR="00D470AE" w:rsidRDefault="00D470AE" w:rsidP="00D470AE">
            <w:pPr>
              <w:ind w:left="0" w:hanging="2"/>
              <w:rPr>
                <w:ins w:id="15212" w:author="임 종운" w:date="2022-05-17T11:40:00Z"/>
              </w:rPr>
            </w:pPr>
            <w:ins w:id="15213" w:author="임 종운" w:date="2022-05-17T11:40:00Z">
              <w:r>
                <w:t>INSERT INTO attendance VALUES (7453, 54, 2022-07-02);</w:t>
              </w:r>
            </w:ins>
          </w:p>
          <w:p w14:paraId="15CBFB31" w14:textId="77777777" w:rsidR="00D470AE" w:rsidRDefault="00D470AE" w:rsidP="00D470AE">
            <w:pPr>
              <w:ind w:left="0" w:hanging="2"/>
              <w:rPr>
                <w:ins w:id="15214" w:author="임 종운" w:date="2022-05-17T11:40:00Z"/>
              </w:rPr>
            </w:pPr>
            <w:ins w:id="15215" w:author="임 종운" w:date="2022-05-17T11:40:00Z">
              <w:r>
                <w:t>INSERT INTO attendance VALUES (7454, 55, 2022-07-02);</w:t>
              </w:r>
            </w:ins>
          </w:p>
          <w:p w14:paraId="4D704FB5" w14:textId="77777777" w:rsidR="00D470AE" w:rsidRDefault="00D470AE" w:rsidP="00D470AE">
            <w:pPr>
              <w:ind w:left="0" w:hanging="2"/>
              <w:rPr>
                <w:ins w:id="15216" w:author="임 종운" w:date="2022-05-17T11:40:00Z"/>
              </w:rPr>
            </w:pPr>
            <w:ins w:id="15217" w:author="임 종운" w:date="2022-05-17T11:40:00Z">
              <w:r>
                <w:t>INSERT INTO attendance VALUES (7455, 27, 2022-07-03);</w:t>
              </w:r>
            </w:ins>
          </w:p>
          <w:p w14:paraId="68AEA27A" w14:textId="77777777" w:rsidR="00D470AE" w:rsidRDefault="00D470AE" w:rsidP="00D470AE">
            <w:pPr>
              <w:ind w:left="0" w:hanging="2"/>
              <w:rPr>
                <w:ins w:id="15218" w:author="임 종운" w:date="2022-05-17T11:40:00Z"/>
              </w:rPr>
            </w:pPr>
            <w:ins w:id="15219" w:author="임 종운" w:date="2022-05-17T11:40:00Z">
              <w:r>
                <w:t>INSERT INTO attendance VALUES (7456, 28, 2022-07-03);</w:t>
              </w:r>
            </w:ins>
          </w:p>
          <w:p w14:paraId="0E9C065A" w14:textId="77777777" w:rsidR="00D470AE" w:rsidRDefault="00D470AE" w:rsidP="00D470AE">
            <w:pPr>
              <w:ind w:left="0" w:hanging="2"/>
              <w:rPr>
                <w:ins w:id="15220" w:author="임 종운" w:date="2022-05-17T11:40:00Z"/>
              </w:rPr>
            </w:pPr>
            <w:ins w:id="15221" w:author="임 종운" w:date="2022-05-17T11:40:00Z">
              <w:r>
                <w:t>INSERT INTO attendance VALUES (7457, 29, 2022-07-03);</w:t>
              </w:r>
            </w:ins>
          </w:p>
          <w:p w14:paraId="12AC70FB" w14:textId="77777777" w:rsidR="00D470AE" w:rsidRDefault="00D470AE" w:rsidP="00D470AE">
            <w:pPr>
              <w:ind w:left="0" w:hanging="2"/>
              <w:rPr>
                <w:ins w:id="15222" w:author="임 종운" w:date="2022-05-17T11:40:00Z"/>
              </w:rPr>
            </w:pPr>
            <w:ins w:id="15223" w:author="임 종운" w:date="2022-05-17T11:40:00Z">
              <w:r>
                <w:t>INSERT INTO attendance VALUES (7458, 30, 2022-07-03);</w:t>
              </w:r>
            </w:ins>
          </w:p>
          <w:p w14:paraId="7C770F31" w14:textId="77777777" w:rsidR="00D470AE" w:rsidRDefault="00D470AE" w:rsidP="00D470AE">
            <w:pPr>
              <w:ind w:left="0" w:hanging="2"/>
              <w:rPr>
                <w:ins w:id="15224" w:author="임 종운" w:date="2022-05-17T11:40:00Z"/>
              </w:rPr>
            </w:pPr>
            <w:ins w:id="15225" w:author="임 종운" w:date="2022-05-17T11:40:00Z">
              <w:r>
                <w:t>INSERT INTO attendance VALUES (7459, 31, 2022-07-03);</w:t>
              </w:r>
            </w:ins>
          </w:p>
          <w:p w14:paraId="7E8ECBF9" w14:textId="77777777" w:rsidR="00D470AE" w:rsidRDefault="00D470AE" w:rsidP="00D470AE">
            <w:pPr>
              <w:ind w:left="0" w:hanging="2"/>
              <w:rPr>
                <w:ins w:id="15226" w:author="임 종운" w:date="2022-05-17T11:40:00Z"/>
              </w:rPr>
            </w:pPr>
            <w:ins w:id="15227" w:author="임 종운" w:date="2022-05-17T11:40:00Z">
              <w:r>
                <w:t>INSERT INTO attendance VALUES (7460, 32, 2022-07-03);</w:t>
              </w:r>
            </w:ins>
          </w:p>
          <w:p w14:paraId="4734155B" w14:textId="77777777" w:rsidR="00D470AE" w:rsidRDefault="00D470AE" w:rsidP="00D470AE">
            <w:pPr>
              <w:ind w:left="0" w:hanging="2"/>
              <w:rPr>
                <w:ins w:id="15228" w:author="임 종운" w:date="2022-05-17T11:40:00Z"/>
              </w:rPr>
            </w:pPr>
            <w:ins w:id="15229" w:author="임 종운" w:date="2022-05-17T11:40:00Z">
              <w:r>
                <w:t>INSERT INTO attendance VALUES (7461, 33, 2022-07-03);</w:t>
              </w:r>
            </w:ins>
          </w:p>
          <w:p w14:paraId="34240E50" w14:textId="77777777" w:rsidR="00D470AE" w:rsidRDefault="00D470AE" w:rsidP="00D470AE">
            <w:pPr>
              <w:ind w:left="0" w:hanging="2"/>
              <w:rPr>
                <w:ins w:id="15230" w:author="임 종운" w:date="2022-05-17T11:40:00Z"/>
              </w:rPr>
            </w:pPr>
            <w:ins w:id="15231" w:author="임 종운" w:date="2022-05-17T11:40:00Z">
              <w:r>
                <w:t>INSERT INTO attendance VALUES (7462, 34, 2022-07-03);</w:t>
              </w:r>
            </w:ins>
          </w:p>
          <w:p w14:paraId="6645ED20" w14:textId="77777777" w:rsidR="00D470AE" w:rsidRDefault="00D470AE" w:rsidP="00D470AE">
            <w:pPr>
              <w:ind w:left="0" w:hanging="2"/>
              <w:rPr>
                <w:ins w:id="15232" w:author="임 종운" w:date="2022-05-17T11:40:00Z"/>
              </w:rPr>
            </w:pPr>
            <w:ins w:id="15233" w:author="임 종운" w:date="2022-05-17T11:40:00Z">
              <w:r>
                <w:t>INSERT INTO attendance VALUES (7463, 35, 2022-07-03);</w:t>
              </w:r>
            </w:ins>
          </w:p>
          <w:p w14:paraId="23A6CB34" w14:textId="77777777" w:rsidR="00D470AE" w:rsidRDefault="00D470AE" w:rsidP="00D470AE">
            <w:pPr>
              <w:ind w:left="0" w:hanging="2"/>
              <w:rPr>
                <w:ins w:id="15234" w:author="임 종운" w:date="2022-05-17T11:40:00Z"/>
              </w:rPr>
            </w:pPr>
            <w:ins w:id="15235" w:author="임 종운" w:date="2022-05-17T11:40:00Z">
              <w:r>
                <w:t>INSERT INTO attendance VALUES (7464, 36, 2022-07-03);</w:t>
              </w:r>
            </w:ins>
          </w:p>
          <w:p w14:paraId="50CE56EB" w14:textId="77777777" w:rsidR="00D470AE" w:rsidRDefault="00D470AE" w:rsidP="00D470AE">
            <w:pPr>
              <w:ind w:left="0" w:hanging="2"/>
              <w:rPr>
                <w:ins w:id="15236" w:author="임 종운" w:date="2022-05-17T11:40:00Z"/>
              </w:rPr>
            </w:pPr>
            <w:ins w:id="15237" w:author="임 종운" w:date="2022-05-17T11:40:00Z">
              <w:r>
                <w:t>INSERT INTO attendance VALUES (7465, 37, 2022-07-03);</w:t>
              </w:r>
            </w:ins>
          </w:p>
          <w:p w14:paraId="16E944B9" w14:textId="77777777" w:rsidR="00D470AE" w:rsidRDefault="00D470AE" w:rsidP="00D470AE">
            <w:pPr>
              <w:ind w:left="0" w:hanging="2"/>
              <w:rPr>
                <w:ins w:id="15238" w:author="임 종운" w:date="2022-05-17T11:40:00Z"/>
              </w:rPr>
            </w:pPr>
            <w:ins w:id="15239" w:author="임 종운" w:date="2022-05-17T11:40:00Z">
              <w:r>
                <w:t>INSERT INTO attendance VALUES (7466, 38, 2022-07-03);</w:t>
              </w:r>
            </w:ins>
          </w:p>
          <w:p w14:paraId="0DFE2E66" w14:textId="77777777" w:rsidR="00D470AE" w:rsidRDefault="00D470AE" w:rsidP="00D470AE">
            <w:pPr>
              <w:ind w:left="0" w:hanging="2"/>
              <w:rPr>
                <w:ins w:id="15240" w:author="임 종운" w:date="2022-05-17T11:40:00Z"/>
              </w:rPr>
            </w:pPr>
            <w:ins w:id="15241" w:author="임 종운" w:date="2022-05-17T11:40:00Z">
              <w:r>
                <w:t>INSERT INTO attendance VALUES (7467, 39, 2022-07-03);</w:t>
              </w:r>
            </w:ins>
          </w:p>
          <w:p w14:paraId="6B46B394" w14:textId="77777777" w:rsidR="00D470AE" w:rsidRDefault="00D470AE" w:rsidP="00D470AE">
            <w:pPr>
              <w:ind w:left="0" w:hanging="2"/>
              <w:rPr>
                <w:ins w:id="15242" w:author="임 종운" w:date="2022-05-17T11:40:00Z"/>
              </w:rPr>
            </w:pPr>
            <w:ins w:id="15243" w:author="임 종운" w:date="2022-05-17T11:40:00Z">
              <w:r>
                <w:lastRenderedPageBreak/>
                <w:t>INSERT INTO attendance VALUES (7468, 40, 2022-07-03);</w:t>
              </w:r>
            </w:ins>
          </w:p>
          <w:p w14:paraId="12641B45" w14:textId="77777777" w:rsidR="00D470AE" w:rsidRDefault="00D470AE" w:rsidP="00D470AE">
            <w:pPr>
              <w:ind w:left="0" w:hanging="2"/>
              <w:rPr>
                <w:ins w:id="15244" w:author="임 종운" w:date="2022-05-17T11:40:00Z"/>
              </w:rPr>
            </w:pPr>
            <w:ins w:id="15245" w:author="임 종운" w:date="2022-05-17T11:40:00Z">
              <w:r>
                <w:t>INSERT INTO attendance VALUES (7469, 41, 2022-07-03);</w:t>
              </w:r>
            </w:ins>
          </w:p>
          <w:p w14:paraId="2576EC20" w14:textId="77777777" w:rsidR="00D470AE" w:rsidRDefault="00D470AE" w:rsidP="00D470AE">
            <w:pPr>
              <w:ind w:left="0" w:hanging="2"/>
              <w:rPr>
                <w:ins w:id="15246" w:author="임 종운" w:date="2022-05-17T11:40:00Z"/>
              </w:rPr>
            </w:pPr>
            <w:ins w:id="15247" w:author="임 종운" w:date="2022-05-17T11:40:00Z">
              <w:r>
                <w:t>INSERT INTO attendance VALUES (7470, 42, 2022-07-03);</w:t>
              </w:r>
            </w:ins>
          </w:p>
          <w:p w14:paraId="5E4D5B18" w14:textId="77777777" w:rsidR="00D470AE" w:rsidRDefault="00D470AE" w:rsidP="00D470AE">
            <w:pPr>
              <w:ind w:left="0" w:hanging="2"/>
              <w:rPr>
                <w:ins w:id="15248" w:author="임 종운" w:date="2022-05-17T11:40:00Z"/>
              </w:rPr>
            </w:pPr>
            <w:ins w:id="15249" w:author="임 종운" w:date="2022-05-17T11:40:00Z">
              <w:r>
                <w:t>INSERT INTO attendance VALUES (7471, 43, 2022-07-03);</w:t>
              </w:r>
            </w:ins>
          </w:p>
          <w:p w14:paraId="58AC8EE5" w14:textId="77777777" w:rsidR="00D470AE" w:rsidRDefault="00D470AE" w:rsidP="00D470AE">
            <w:pPr>
              <w:ind w:left="0" w:hanging="2"/>
              <w:rPr>
                <w:ins w:id="15250" w:author="임 종운" w:date="2022-05-17T11:40:00Z"/>
              </w:rPr>
            </w:pPr>
            <w:ins w:id="15251" w:author="임 종운" w:date="2022-05-17T11:40:00Z">
              <w:r>
                <w:t>INSERT INTO attendance VALUES (7472, 44, 2022-07-03);</w:t>
              </w:r>
            </w:ins>
          </w:p>
          <w:p w14:paraId="6EF2C599" w14:textId="77777777" w:rsidR="00D470AE" w:rsidRDefault="00D470AE" w:rsidP="00D470AE">
            <w:pPr>
              <w:ind w:left="0" w:hanging="2"/>
              <w:rPr>
                <w:ins w:id="15252" w:author="임 종운" w:date="2022-05-17T11:40:00Z"/>
              </w:rPr>
            </w:pPr>
            <w:ins w:id="15253" w:author="임 종운" w:date="2022-05-17T11:40:00Z">
              <w:r>
                <w:t>INSERT INTO attendance VALUES (7473, 45, 2022-07-03);</w:t>
              </w:r>
            </w:ins>
          </w:p>
          <w:p w14:paraId="729379B0" w14:textId="77777777" w:rsidR="00D470AE" w:rsidRDefault="00D470AE" w:rsidP="00D470AE">
            <w:pPr>
              <w:ind w:left="0" w:hanging="2"/>
              <w:rPr>
                <w:ins w:id="15254" w:author="임 종운" w:date="2022-05-17T11:40:00Z"/>
              </w:rPr>
            </w:pPr>
            <w:ins w:id="15255" w:author="임 종운" w:date="2022-05-17T11:40:00Z">
              <w:r>
                <w:t>INSERT INTO attendance VALUES (7474, 46, 2022-07-03);</w:t>
              </w:r>
            </w:ins>
          </w:p>
          <w:p w14:paraId="1EB03F90" w14:textId="77777777" w:rsidR="00D470AE" w:rsidRDefault="00D470AE" w:rsidP="00D470AE">
            <w:pPr>
              <w:ind w:left="0" w:hanging="2"/>
              <w:rPr>
                <w:ins w:id="15256" w:author="임 종운" w:date="2022-05-17T11:40:00Z"/>
              </w:rPr>
            </w:pPr>
            <w:ins w:id="15257" w:author="임 종운" w:date="2022-05-17T11:40:00Z">
              <w:r>
                <w:t>INSERT INTO attendance VALUES (7475, 47, 2022-07-03);</w:t>
              </w:r>
            </w:ins>
          </w:p>
          <w:p w14:paraId="6A833D12" w14:textId="77777777" w:rsidR="00D470AE" w:rsidRDefault="00D470AE" w:rsidP="00D470AE">
            <w:pPr>
              <w:ind w:left="0" w:hanging="2"/>
              <w:rPr>
                <w:ins w:id="15258" w:author="임 종운" w:date="2022-05-17T11:40:00Z"/>
              </w:rPr>
            </w:pPr>
            <w:ins w:id="15259" w:author="임 종운" w:date="2022-05-17T11:40:00Z">
              <w:r>
                <w:t>INSERT INTO attendance VALUES (7476, 48, 2022-07-03);</w:t>
              </w:r>
            </w:ins>
          </w:p>
          <w:p w14:paraId="47CAB980" w14:textId="77777777" w:rsidR="00D470AE" w:rsidRDefault="00D470AE" w:rsidP="00D470AE">
            <w:pPr>
              <w:ind w:left="0" w:hanging="2"/>
              <w:rPr>
                <w:ins w:id="15260" w:author="임 종운" w:date="2022-05-17T11:40:00Z"/>
              </w:rPr>
            </w:pPr>
            <w:ins w:id="15261" w:author="임 종운" w:date="2022-05-17T11:40:00Z">
              <w:r>
                <w:t>INSERT INTO attendance VALUES (7477, 49, 2022-07-03);</w:t>
              </w:r>
            </w:ins>
          </w:p>
          <w:p w14:paraId="473B34CC" w14:textId="77777777" w:rsidR="00D470AE" w:rsidRDefault="00D470AE" w:rsidP="00D470AE">
            <w:pPr>
              <w:ind w:left="0" w:hanging="2"/>
              <w:rPr>
                <w:ins w:id="15262" w:author="임 종운" w:date="2022-05-17T11:40:00Z"/>
              </w:rPr>
            </w:pPr>
            <w:ins w:id="15263" w:author="임 종운" w:date="2022-05-17T11:40:00Z">
              <w:r>
                <w:t>INSERT INTO attendance VALUES (7478, 50, 2022-07-03);</w:t>
              </w:r>
            </w:ins>
          </w:p>
          <w:p w14:paraId="45655305" w14:textId="77777777" w:rsidR="00D470AE" w:rsidRDefault="00D470AE" w:rsidP="00D470AE">
            <w:pPr>
              <w:ind w:left="0" w:hanging="2"/>
              <w:rPr>
                <w:ins w:id="15264" w:author="임 종운" w:date="2022-05-17T11:40:00Z"/>
              </w:rPr>
            </w:pPr>
            <w:ins w:id="15265" w:author="임 종운" w:date="2022-05-17T11:40:00Z">
              <w:r>
                <w:t>INSERT INTO attendance VALUES (7479, 51, 2022-07-03);</w:t>
              </w:r>
            </w:ins>
          </w:p>
          <w:p w14:paraId="5B2EC9A5" w14:textId="77777777" w:rsidR="00D470AE" w:rsidRDefault="00D470AE" w:rsidP="00D470AE">
            <w:pPr>
              <w:ind w:left="0" w:hanging="2"/>
              <w:rPr>
                <w:ins w:id="15266" w:author="임 종운" w:date="2022-05-17T11:40:00Z"/>
              </w:rPr>
            </w:pPr>
            <w:ins w:id="15267" w:author="임 종운" w:date="2022-05-17T11:40:00Z">
              <w:r>
                <w:t>INSERT INTO attendance VALUES (7480, 52, 2022-07-03);</w:t>
              </w:r>
            </w:ins>
          </w:p>
          <w:p w14:paraId="2CFAAF2F" w14:textId="77777777" w:rsidR="00D470AE" w:rsidRDefault="00D470AE" w:rsidP="00D470AE">
            <w:pPr>
              <w:ind w:left="0" w:hanging="2"/>
              <w:rPr>
                <w:ins w:id="15268" w:author="임 종운" w:date="2022-05-17T11:40:00Z"/>
              </w:rPr>
            </w:pPr>
            <w:ins w:id="15269" w:author="임 종운" w:date="2022-05-17T11:40:00Z">
              <w:r>
                <w:t>INSERT INTO attendance VALUES (7481, 53, 2022-07-03);</w:t>
              </w:r>
            </w:ins>
          </w:p>
          <w:p w14:paraId="281F7BA9" w14:textId="77777777" w:rsidR="00D470AE" w:rsidRDefault="00D470AE" w:rsidP="00D470AE">
            <w:pPr>
              <w:ind w:left="0" w:hanging="2"/>
              <w:rPr>
                <w:ins w:id="15270" w:author="임 종운" w:date="2022-05-17T11:40:00Z"/>
              </w:rPr>
            </w:pPr>
            <w:ins w:id="15271" w:author="임 종운" w:date="2022-05-17T11:40:00Z">
              <w:r>
                <w:t>INSERT INTO attendance VALUES (7482, 54, 2022-07-03);</w:t>
              </w:r>
            </w:ins>
          </w:p>
          <w:p w14:paraId="5AD7D736" w14:textId="77777777" w:rsidR="00D470AE" w:rsidRDefault="00D470AE" w:rsidP="00D470AE">
            <w:pPr>
              <w:ind w:left="0" w:hanging="2"/>
              <w:rPr>
                <w:ins w:id="15272" w:author="임 종운" w:date="2022-05-17T11:40:00Z"/>
              </w:rPr>
            </w:pPr>
            <w:ins w:id="15273" w:author="임 종운" w:date="2022-05-17T11:40:00Z">
              <w:r>
                <w:t>INSERT INTO attendance VALUES (7483, 55, 2022-07-03);</w:t>
              </w:r>
            </w:ins>
          </w:p>
          <w:p w14:paraId="25682423" w14:textId="77777777" w:rsidR="00D470AE" w:rsidRDefault="00D470AE" w:rsidP="00D470AE">
            <w:pPr>
              <w:ind w:left="0" w:hanging="2"/>
              <w:rPr>
                <w:ins w:id="15274" w:author="임 종운" w:date="2022-05-17T11:40:00Z"/>
              </w:rPr>
            </w:pPr>
            <w:ins w:id="15275" w:author="임 종운" w:date="2022-05-17T11:40:00Z">
              <w:r>
                <w:t>INSERT INTO attendance VALUES (7484, 27, 2022-07-04);</w:t>
              </w:r>
            </w:ins>
          </w:p>
          <w:p w14:paraId="273F0D50" w14:textId="77777777" w:rsidR="00D470AE" w:rsidRDefault="00D470AE" w:rsidP="00D470AE">
            <w:pPr>
              <w:ind w:left="0" w:hanging="2"/>
              <w:rPr>
                <w:ins w:id="15276" w:author="임 종운" w:date="2022-05-17T11:40:00Z"/>
              </w:rPr>
            </w:pPr>
            <w:ins w:id="15277" w:author="임 종운" w:date="2022-05-17T11:40:00Z">
              <w:r>
                <w:t>INSERT INTO attendance VALUES (7485, 28, 2022-07-04);</w:t>
              </w:r>
            </w:ins>
          </w:p>
          <w:p w14:paraId="38EE6B30" w14:textId="77777777" w:rsidR="00D470AE" w:rsidRDefault="00D470AE" w:rsidP="00D470AE">
            <w:pPr>
              <w:ind w:left="0" w:hanging="2"/>
              <w:rPr>
                <w:ins w:id="15278" w:author="임 종운" w:date="2022-05-17T11:40:00Z"/>
              </w:rPr>
            </w:pPr>
            <w:ins w:id="15279" w:author="임 종운" w:date="2022-05-17T11:40:00Z">
              <w:r>
                <w:t>INSERT INTO attendance VALUES (7486, 29, 2022-07-04);</w:t>
              </w:r>
            </w:ins>
          </w:p>
          <w:p w14:paraId="2D92E1F6" w14:textId="77777777" w:rsidR="00D470AE" w:rsidRDefault="00D470AE" w:rsidP="00D470AE">
            <w:pPr>
              <w:ind w:left="0" w:hanging="2"/>
              <w:rPr>
                <w:ins w:id="15280" w:author="임 종운" w:date="2022-05-17T11:40:00Z"/>
              </w:rPr>
            </w:pPr>
            <w:ins w:id="15281" w:author="임 종운" w:date="2022-05-17T11:40:00Z">
              <w:r>
                <w:t>INSERT INTO attendance VALUES (7487, 30, 2022-07-04);</w:t>
              </w:r>
            </w:ins>
          </w:p>
          <w:p w14:paraId="76F365D1" w14:textId="77777777" w:rsidR="00D470AE" w:rsidRDefault="00D470AE" w:rsidP="00D470AE">
            <w:pPr>
              <w:ind w:left="0" w:hanging="2"/>
              <w:rPr>
                <w:ins w:id="15282" w:author="임 종운" w:date="2022-05-17T11:40:00Z"/>
              </w:rPr>
            </w:pPr>
            <w:ins w:id="15283" w:author="임 종운" w:date="2022-05-17T11:40:00Z">
              <w:r>
                <w:t>INSERT INTO attendance VALUES (7488, 31, 2022-07-04);</w:t>
              </w:r>
            </w:ins>
          </w:p>
          <w:p w14:paraId="7295FFC1" w14:textId="77777777" w:rsidR="00D470AE" w:rsidRDefault="00D470AE" w:rsidP="00D470AE">
            <w:pPr>
              <w:ind w:left="0" w:hanging="2"/>
              <w:rPr>
                <w:ins w:id="15284" w:author="임 종운" w:date="2022-05-17T11:40:00Z"/>
              </w:rPr>
            </w:pPr>
            <w:ins w:id="15285" w:author="임 종운" w:date="2022-05-17T11:40:00Z">
              <w:r>
                <w:t>INSERT INTO attendance VALUES (7489, 32, 2022-07-04);</w:t>
              </w:r>
            </w:ins>
          </w:p>
          <w:p w14:paraId="7F8180A0" w14:textId="77777777" w:rsidR="00D470AE" w:rsidRDefault="00D470AE" w:rsidP="00D470AE">
            <w:pPr>
              <w:ind w:left="0" w:hanging="2"/>
              <w:rPr>
                <w:ins w:id="15286" w:author="임 종운" w:date="2022-05-17T11:40:00Z"/>
              </w:rPr>
            </w:pPr>
            <w:ins w:id="15287" w:author="임 종운" w:date="2022-05-17T11:40:00Z">
              <w:r>
                <w:t>INSERT INTO attendance VALUES (7490, 33, 2022-07-04);</w:t>
              </w:r>
            </w:ins>
          </w:p>
          <w:p w14:paraId="26308186" w14:textId="77777777" w:rsidR="00D470AE" w:rsidRDefault="00D470AE" w:rsidP="00D470AE">
            <w:pPr>
              <w:ind w:left="0" w:hanging="2"/>
              <w:rPr>
                <w:ins w:id="15288" w:author="임 종운" w:date="2022-05-17T11:40:00Z"/>
              </w:rPr>
            </w:pPr>
            <w:ins w:id="15289" w:author="임 종운" w:date="2022-05-17T11:40:00Z">
              <w:r>
                <w:t>INSERT INTO attendance VALUES (7491, 34, 2022-07-04);</w:t>
              </w:r>
            </w:ins>
          </w:p>
          <w:p w14:paraId="2DE5ADD9" w14:textId="77777777" w:rsidR="00D470AE" w:rsidRDefault="00D470AE" w:rsidP="00D470AE">
            <w:pPr>
              <w:ind w:left="0" w:hanging="2"/>
              <w:rPr>
                <w:ins w:id="15290" w:author="임 종운" w:date="2022-05-17T11:40:00Z"/>
              </w:rPr>
            </w:pPr>
            <w:ins w:id="15291" w:author="임 종운" w:date="2022-05-17T11:40:00Z">
              <w:r>
                <w:t>INSERT INTO attendance VALUES (7492, 35, 2022-07-04);</w:t>
              </w:r>
            </w:ins>
          </w:p>
          <w:p w14:paraId="5F4B3233" w14:textId="77777777" w:rsidR="00D470AE" w:rsidRDefault="00D470AE" w:rsidP="00D470AE">
            <w:pPr>
              <w:ind w:left="0" w:hanging="2"/>
              <w:rPr>
                <w:ins w:id="15292" w:author="임 종운" w:date="2022-05-17T11:40:00Z"/>
              </w:rPr>
            </w:pPr>
            <w:ins w:id="15293" w:author="임 종운" w:date="2022-05-17T11:40:00Z">
              <w:r>
                <w:t>INSERT INTO attendance VALUES (7493, 36, 2022-07-04);</w:t>
              </w:r>
            </w:ins>
          </w:p>
          <w:p w14:paraId="62D1BC98" w14:textId="77777777" w:rsidR="00D470AE" w:rsidRDefault="00D470AE" w:rsidP="00D470AE">
            <w:pPr>
              <w:ind w:left="0" w:hanging="2"/>
              <w:rPr>
                <w:ins w:id="15294" w:author="임 종운" w:date="2022-05-17T11:40:00Z"/>
              </w:rPr>
            </w:pPr>
            <w:ins w:id="15295" w:author="임 종운" w:date="2022-05-17T11:40:00Z">
              <w:r>
                <w:t>INSERT INTO attendance VALUES (7494, 37, 2022-07-04);</w:t>
              </w:r>
            </w:ins>
          </w:p>
          <w:p w14:paraId="233D0CE8" w14:textId="77777777" w:rsidR="00D470AE" w:rsidRDefault="00D470AE" w:rsidP="00D470AE">
            <w:pPr>
              <w:ind w:left="0" w:hanging="2"/>
              <w:rPr>
                <w:ins w:id="15296" w:author="임 종운" w:date="2022-05-17T11:40:00Z"/>
              </w:rPr>
            </w:pPr>
            <w:ins w:id="15297" w:author="임 종운" w:date="2022-05-17T11:40:00Z">
              <w:r>
                <w:lastRenderedPageBreak/>
                <w:t>INSERT INTO attendance VALUES (7495, 38, 2022-07-04);</w:t>
              </w:r>
            </w:ins>
          </w:p>
          <w:p w14:paraId="7824D328" w14:textId="77777777" w:rsidR="00D470AE" w:rsidRDefault="00D470AE" w:rsidP="00D470AE">
            <w:pPr>
              <w:ind w:left="0" w:hanging="2"/>
              <w:rPr>
                <w:ins w:id="15298" w:author="임 종운" w:date="2022-05-17T11:40:00Z"/>
              </w:rPr>
            </w:pPr>
            <w:ins w:id="15299" w:author="임 종운" w:date="2022-05-17T11:40:00Z">
              <w:r>
                <w:t>INSERT INTO attendance VALUES (7496, 39, 2022-07-04);</w:t>
              </w:r>
            </w:ins>
          </w:p>
          <w:p w14:paraId="37C58C2F" w14:textId="77777777" w:rsidR="00D470AE" w:rsidRDefault="00D470AE" w:rsidP="00D470AE">
            <w:pPr>
              <w:ind w:left="0" w:hanging="2"/>
              <w:rPr>
                <w:ins w:id="15300" w:author="임 종운" w:date="2022-05-17T11:40:00Z"/>
              </w:rPr>
            </w:pPr>
            <w:ins w:id="15301" w:author="임 종운" w:date="2022-05-17T11:40:00Z">
              <w:r>
                <w:t>INSERT INTO attendance VALUES (7497, 40, 2022-07-04);</w:t>
              </w:r>
            </w:ins>
          </w:p>
          <w:p w14:paraId="309FBB38" w14:textId="77777777" w:rsidR="00D470AE" w:rsidRDefault="00D470AE" w:rsidP="00D470AE">
            <w:pPr>
              <w:ind w:left="0" w:hanging="2"/>
              <w:rPr>
                <w:ins w:id="15302" w:author="임 종운" w:date="2022-05-17T11:40:00Z"/>
              </w:rPr>
            </w:pPr>
            <w:ins w:id="15303" w:author="임 종운" w:date="2022-05-17T11:40:00Z">
              <w:r>
                <w:t>INSERT INTO attendance VALUES (7498, 41, 2022-07-04);</w:t>
              </w:r>
            </w:ins>
          </w:p>
          <w:p w14:paraId="7ADE2C81" w14:textId="77777777" w:rsidR="00D470AE" w:rsidRDefault="00D470AE" w:rsidP="00D470AE">
            <w:pPr>
              <w:ind w:left="0" w:hanging="2"/>
              <w:rPr>
                <w:ins w:id="15304" w:author="임 종운" w:date="2022-05-17T11:40:00Z"/>
              </w:rPr>
            </w:pPr>
            <w:ins w:id="15305" w:author="임 종운" w:date="2022-05-17T11:40:00Z">
              <w:r>
                <w:t>INSERT INTO attendance VALUES (7499, 42, 2022-07-04);</w:t>
              </w:r>
            </w:ins>
          </w:p>
          <w:p w14:paraId="385E56E9" w14:textId="77777777" w:rsidR="00D470AE" w:rsidRDefault="00D470AE" w:rsidP="00D470AE">
            <w:pPr>
              <w:ind w:left="0" w:hanging="2"/>
              <w:rPr>
                <w:ins w:id="15306" w:author="임 종운" w:date="2022-05-17T11:40:00Z"/>
              </w:rPr>
            </w:pPr>
            <w:ins w:id="15307" w:author="임 종운" w:date="2022-05-17T11:40:00Z">
              <w:r>
                <w:t>INSERT INTO attendance VALUES (7500, 43, 2022-07-04);</w:t>
              </w:r>
            </w:ins>
          </w:p>
          <w:p w14:paraId="163900D7" w14:textId="77777777" w:rsidR="00D470AE" w:rsidRDefault="00D470AE" w:rsidP="00D470AE">
            <w:pPr>
              <w:ind w:left="0" w:hanging="2"/>
              <w:rPr>
                <w:ins w:id="15308" w:author="임 종운" w:date="2022-05-17T11:40:00Z"/>
              </w:rPr>
            </w:pPr>
            <w:ins w:id="15309" w:author="임 종운" w:date="2022-05-17T11:40:00Z">
              <w:r>
                <w:t>INSERT INTO attendance VALUES (7501, 44, 2022-07-04);</w:t>
              </w:r>
            </w:ins>
          </w:p>
          <w:p w14:paraId="23E1E391" w14:textId="77777777" w:rsidR="00D470AE" w:rsidRDefault="00D470AE" w:rsidP="00D470AE">
            <w:pPr>
              <w:ind w:left="0" w:hanging="2"/>
              <w:rPr>
                <w:ins w:id="15310" w:author="임 종운" w:date="2022-05-17T11:40:00Z"/>
              </w:rPr>
            </w:pPr>
            <w:ins w:id="15311" w:author="임 종운" w:date="2022-05-17T11:40:00Z">
              <w:r>
                <w:t>INSERT INTO attendance VALUES (7502, 45, 2022-07-04);</w:t>
              </w:r>
            </w:ins>
          </w:p>
          <w:p w14:paraId="2BE3F2A4" w14:textId="77777777" w:rsidR="00D470AE" w:rsidRDefault="00D470AE" w:rsidP="00D470AE">
            <w:pPr>
              <w:ind w:left="0" w:hanging="2"/>
              <w:rPr>
                <w:ins w:id="15312" w:author="임 종운" w:date="2022-05-17T11:40:00Z"/>
              </w:rPr>
            </w:pPr>
            <w:ins w:id="15313" w:author="임 종운" w:date="2022-05-17T11:40:00Z">
              <w:r>
                <w:t>INSERT INTO attendance VALUES (7503, 46, 2022-07-04);</w:t>
              </w:r>
            </w:ins>
          </w:p>
          <w:p w14:paraId="62E0438F" w14:textId="77777777" w:rsidR="00D470AE" w:rsidRDefault="00D470AE" w:rsidP="00D470AE">
            <w:pPr>
              <w:ind w:left="0" w:hanging="2"/>
              <w:rPr>
                <w:ins w:id="15314" w:author="임 종운" w:date="2022-05-17T11:40:00Z"/>
              </w:rPr>
            </w:pPr>
            <w:ins w:id="15315" w:author="임 종운" w:date="2022-05-17T11:40:00Z">
              <w:r>
                <w:t>INSERT INTO attendance VALUES (7504, 47, 2022-07-04);</w:t>
              </w:r>
            </w:ins>
          </w:p>
          <w:p w14:paraId="508CB7D0" w14:textId="77777777" w:rsidR="00D470AE" w:rsidRDefault="00D470AE" w:rsidP="00D470AE">
            <w:pPr>
              <w:ind w:left="0" w:hanging="2"/>
              <w:rPr>
                <w:ins w:id="15316" w:author="임 종운" w:date="2022-05-17T11:40:00Z"/>
              </w:rPr>
            </w:pPr>
            <w:ins w:id="15317" w:author="임 종운" w:date="2022-05-17T11:40:00Z">
              <w:r>
                <w:t>INSERT INTO attendance VALUES (7505, 48, 2022-07-04);</w:t>
              </w:r>
            </w:ins>
          </w:p>
          <w:p w14:paraId="417491DC" w14:textId="77777777" w:rsidR="00D470AE" w:rsidRDefault="00D470AE" w:rsidP="00D470AE">
            <w:pPr>
              <w:ind w:left="0" w:hanging="2"/>
              <w:rPr>
                <w:ins w:id="15318" w:author="임 종운" w:date="2022-05-17T11:40:00Z"/>
              </w:rPr>
            </w:pPr>
            <w:ins w:id="15319" w:author="임 종운" w:date="2022-05-17T11:40:00Z">
              <w:r>
                <w:t>INSERT INTO attendance VALUES (7506, 49, 2022-07-04);</w:t>
              </w:r>
            </w:ins>
          </w:p>
          <w:p w14:paraId="300C82F5" w14:textId="77777777" w:rsidR="00D470AE" w:rsidRDefault="00D470AE" w:rsidP="00D470AE">
            <w:pPr>
              <w:ind w:left="0" w:hanging="2"/>
              <w:rPr>
                <w:ins w:id="15320" w:author="임 종운" w:date="2022-05-17T11:40:00Z"/>
              </w:rPr>
            </w:pPr>
            <w:ins w:id="15321" w:author="임 종운" w:date="2022-05-17T11:40:00Z">
              <w:r>
                <w:t>INSERT INTO attendance VALUES (7507, 50, 2022-07-04);</w:t>
              </w:r>
            </w:ins>
          </w:p>
          <w:p w14:paraId="6B08C944" w14:textId="77777777" w:rsidR="00D470AE" w:rsidRDefault="00D470AE" w:rsidP="00D470AE">
            <w:pPr>
              <w:ind w:left="0" w:hanging="2"/>
              <w:rPr>
                <w:ins w:id="15322" w:author="임 종운" w:date="2022-05-17T11:40:00Z"/>
              </w:rPr>
            </w:pPr>
            <w:ins w:id="15323" w:author="임 종운" w:date="2022-05-17T11:40:00Z">
              <w:r>
                <w:t>INSERT INTO attendance VALUES (7508, 51, 2022-07-04);</w:t>
              </w:r>
            </w:ins>
          </w:p>
          <w:p w14:paraId="4B1E34DB" w14:textId="77777777" w:rsidR="00D470AE" w:rsidRDefault="00D470AE" w:rsidP="00D470AE">
            <w:pPr>
              <w:ind w:left="0" w:hanging="2"/>
              <w:rPr>
                <w:ins w:id="15324" w:author="임 종운" w:date="2022-05-17T11:40:00Z"/>
              </w:rPr>
            </w:pPr>
            <w:ins w:id="15325" w:author="임 종운" w:date="2022-05-17T11:40:00Z">
              <w:r>
                <w:t>INSERT INTO attendance VALUES (7509, 52, 2022-07-04);</w:t>
              </w:r>
            </w:ins>
          </w:p>
          <w:p w14:paraId="60DE98D6" w14:textId="77777777" w:rsidR="00D470AE" w:rsidRDefault="00D470AE" w:rsidP="00D470AE">
            <w:pPr>
              <w:ind w:left="0" w:hanging="2"/>
              <w:rPr>
                <w:ins w:id="15326" w:author="임 종운" w:date="2022-05-17T11:40:00Z"/>
              </w:rPr>
            </w:pPr>
            <w:ins w:id="15327" w:author="임 종운" w:date="2022-05-17T11:40:00Z">
              <w:r>
                <w:t>INSERT INTO attendance VALUES (7510, 53, 2022-07-04);</w:t>
              </w:r>
            </w:ins>
          </w:p>
          <w:p w14:paraId="569A3D6E" w14:textId="77777777" w:rsidR="00D470AE" w:rsidRDefault="00D470AE" w:rsidP="00D470AE">
            <w:pPr>
              <w:ind w:left="0" w:hanging="2"/>
              <w:rPr>
                <w:ins w:id="15328" w:author="임 종운" w:date="2022-05-17T11:40:00Z"/>
              </w:rPr>
            </w:pPr>
            <w:ins w:id="15329" w:author="임 종운" w:date="2022-05-17T11:40:00Z">
              <w:r>
                <w:t>INSERT INTO attendance VALUES (7511, 54, 2022-07-04);</w:t>
              </w:r>
            </w:ins>
          </w:p>
          <w:p w14:paraId="7633902E" w14:textId="77777777" w:rsidR="00D470AE" w:rsidRDefault="00D470AE" w:rsidP="00D470AE">
            <w:pPr>
              <w:ind w:left="0" w:hanging="2"/>
              <w:rPr>
                <w:ins w:id="15330" w:author="임 종운" w:date="2022-05-17T11:40:00Z"/>
              </w:rPr>
            </w:pPr>
            <w:ins w:id="15331" w:author="임 종운" w:date="2022-05-17T11:40:00Z">
              <w:r>
                <w:t>INSERT INTO attendance VALUES (7512, 55, 2022-07-04);</w:t>
              </w:r>
            </w:ins>
          </w:p>
          <w:p w14:paraId="332F3224" w14:textId="77777777" w:rsidR="00D470AE" w:rsidRDefault="00D470AE" w:rsidP="00D470AE">
            <w:pPr>
              <w:ind w:left="0" w:hanging="2"/>
              <w:rPr>
                <w:ins w:id="15332" w:author="임 종운" w:date="2022-05-17T11:40:00Z"/>
              </w:rPr>
            </w:pPr>
            <w:ins w:id="15333" w:author="임 종운" w:date="2022-05-17T11:40:00Z">
              <w:r>
                <w:t>INSERT INTO attendance VALUES (7513, 27, 2022-07-05);</w:t>
              </w:r>
            </w:ins>
          </w:p>
          <w:p w14:paraId="34A36B9E" w14:textId="77777777" w:rsidR="00D470AE" w:rsidRDefault="00D470AE" w:rsidP="00D470AE">
            <w:pPr>
              <w:ind w:left="0" w:hanging="2"/>
              <w:rPr>
                <w:ins w:id="15334" w:author="임 종운" w:date="2022-05-17T11:40:00Z"/>
              </w:rPr>
            </w:pPr>
            <w:ins w:id="15335" w:author="임 종운" w:date="2022-05-17T11:40:00Z">
              <w:r>
                <w:t>INSERT INTO attendance VALUES (7514, 28, 2022-07-05);</w:t>
              </w:r>
            </w:ins>
          </w:p>
          <w:p w14:paraId="7C644C62" w14:textId="77777777" w:rsidR="00D470AE" w:rsidRDefault="00D470AE" w:rsidP="00D470AE">
            <w:pPr>
              <w:ind w:left="0" w:hanging="2"/>
              <w:rPr>
                <w:ins w:id="15336" w:author="임 종운" w:date="2022-05-17T11:40:00Z"/>
              </w:rPr>
            </w:pPr>
            <w:ins w:id="15337" w:author="임 종운" w:date="2022-05-17T11:40:00Z">
              <w:r>
                <w:t>INSERT INTO attendance VALUES (7515, 29, 2022-07-05);</w:t>
              </w:r>
            </w:ins>
          </w:p>
          <w:p w14:paraId="2ED35073" w14:textId="77777777" w:rsidR="00D470AE" w:rsidRDefault="00D470AE" w:rsidP="00D470AE">
            <w:pPr>
              <w:ind w:left="0" w:hanging="2"/>
              <w:rPr>
                <w:ins w:id="15338" w:author="임 종운" w:date="2022-05-17T11:40:00Z"/>
              </w:rPr>
            </w:pPr>
            <w:ins w:id="15339" w:author="임 종운" w:date="2022-05-17T11:40:00Z">
              <w:r>
                <w:t>INSERT INTO attendance VALUES (7516, 30, 2022-07-05);</w:t>
              </w:r>
            </w:ins>
          </w:p>
          <w:p w14:paraId="7BC22790" w14:textId="77777777" w:rsidR="00D470AE" w:rsidRDefault="00D470AE" w:rsidP="00D470AE">
            <w:pPr>
              <w:ind w:left="0" w:hanging="2"/>
              <w:rPr>
                <w:ins w:id="15340" w:author="임 종운" w:date="2022-05-17T11:40:00Z"/>
              </w:rPr>
            </w:pPr>
            <w:ins w:id="15341" w:author="임 종운" w:date="2022-05-17T11:40:00Z">
              <w:r>
                <w:t>INSERT INTO attendance VALUES (7517, 31, 2022-07-05);</w:t>
              </w:r>
            </w:ins>
          </w:p>
          <w:p w14:paraId="6274ACB5" w14:textId="77777777" w:rsidR="00D470AE" w:rsidRDefault="00D470AE" w:rsidP="00D470AE">
            <w:pPr>
              <w:ind w:left="0" w:hanging="2"/>
              <w:rPr>
                <w:ins w:id="15342" w:author="임 종운" w:date="2022-05-17T11:40:00Z"/>
              </w:rPr>
            </w:pPr>
            <w:ins w:id="15343" w:author="임 종운" w:date="2022-05-17T11:40:00Z">
              <w:r>
                <w:t>INSERT INTO attendance VALUES (7518, 32, 2022-07-05);</w:t>
              </w:r>
            </w:ins>
          </w:p>
          <w:p w14:paraId="31127D16" w14:textId="77777777" w:rsidR="00D470AE" w:rsidRDefault="00D470AE" w:rsidP="00D470AE">
            <w:pPr>
              <w:ind w:left="0" w:hanging="2"/>
              <w:rPr>
                <w:ins w:id="15344" w:author="임 종운" w:date="2022-05-17T11:40:00Z"/>
              </w:rPr>
            </w:pPr>
            <w:ins w:id="15345" w:author="임 종운" w:date="2022-05-17T11:40:00Z">
              <w:r>
                <w:t>INSERT INTO attendance VALUES (7519, 33, 2022-07-05);</w:t>
              </w:r>
            </w:ins>
          </w:p>
          <w:p w14:paraId="2D558CF6" w14:textId="77777777" w:rsidR="00D470AE" w:rsidRDefault="00D470AE" w:rsidP="00D470AE">
            <w:pPr>
              <w:ind w:left="0" w:hanging="2"/>
              <w:rPr>
                <w:ins w:id="15346" w:author="임 종운" w:date="2022-05-17T11:40:00Z"/>
              </w:rPr>
            </w:pPr>
            <w:ins w:id="15347" w:author="임 종운" w:date="2022-05-17T11:40:00Z">
              <w:r>
                <w:t>INSERT INTO attendance VALUES (7520, 34, 2022-07-05);</w:t>
              </w:r>
            </w:ins>
          </w:p>
          <w:p w14:paraId="460D7649" w14:textId="77777777" w:rsidR="00D470AE" w:rsidRDefault="00D470AE" w:rsidP="00D470AE">
            <w:pPr>
              <w:ind w:left="0" w:hanging="2"/>
              <w:rPr>
                <w:ins w:id="15348" w:author="임 종운" w:date="2022-05-17T11:40:00Z"/>
              </w:rPr>
            </w:pPr>
            <w:ins w:id="15349" w:author="임 종운" w:date="2022-05-17T11:40:00Z">
              <w:r>
                <w:t>INSERT INTO attendance VALUES (7521, 35, 2022-07-05);</w:t>
              </w:r>
            </w:ins>
          </w:p>
          <w:p w14:paraId="0D7F9BD9" w14:textId="77777777" w:rsidR="00D470AE" w:rsidRDefault="00D470AE" w:rsidP="00D470AE">
            <w:pPr>
              <w:ind w:left="0" w:hanging="2"/>
              <w:rPr>
                <w:ins w:id="15350" w:author="임 종운" w:date="2022-05-17T11:40:00Z"/>
              </w:rPr>
            </w:pPr>
            <w:ins w:id="15351" w:author="임 종운" w:date="2022-05-17T11:40:00Z">
              <w:r>
                <w:lastRenderedPageBreak/>
                <w:t>INSERT INTO attendance VALUES (7522, 36, 2022-07-05);</w:t>
              </w:r>
            </w:ins>
          </w:p>
          <w:p w14:paraId="738A98B0" w14:textId="77777777" w:rsidR="00D470AE" w:rsidRDefault="00D470AE" w:rsidP="00D470AE">
            <w:pPr>
              <w:ind w:left="0" w:hanging="2"/>
              <w:rPr>
                <w:ins w:id="15352" w:author="임 종운" w:date="2022-05-17T11:40:00Z"/>
              </w:rPr>
            </w:pPr>
            <w:ins w:id="15353" w:author="임 종운" w:date="2022-05-17T11:40:00Z">
              <w:r>
                <w:t>INSERT INTO attendance VALUES (7523, 37, 2022-07-05);</w:t>
              </w:r>
            </w:ins>
          </w:p>
          <w:p w14:paraId="2710955F" w14:textId="77777777" w:rsidR="00D470AE" w:rsidRDefault="00D470AE" w:rsidP="00D470AE">
            <w:pPr>
              <w:ind w:left="0" w:hanging="2"/>
              <w:rPr>
                <w:ins w:id="15354" w:author="임 종운" w:date="2022-05-17T11:40:00Z"/>
              </w:rPr>
            </w:pPr>
            <w:ins w:id="15355" w:author="임 종운" w:date="2022-05-17T11:40:00Z">
              <w:r>
                <w:t>INSERT INTO attendance VALUES (7524, 38, 2022-07-05);</w:t>
              </w:r>
            </w:ins>
          </w:p>
          <w:p w14:paraId="423F13AF" w14:textId="77777777" w:rsidR="00D470AE" w:rsidRDefault="00D470AE" w:rsidP="00D470AE">
            <w:pPr>
              <w:ind w:left="0" w:hanging="2"/>
              <w:rPr>
                <w:ins w:id="15356" w:author="임 종운" w:date="2022-05-17T11:40:00Z"/>
              </w:rPr>
            </w:pPr>
            <w:ins w:id="15357" w:author="임 종운" w:date="2022-05-17T11:40:00Z">
              <w:r>
                <w:t>INSERT INTO attendance VALUES (7525, 39, 2022-07-05);</w:t>
              </w:r>
            </w:ins>
          </w:p>
          <w:p w14:paraId="08E306EE" w14:textId="77777777" w:rsidR="00D470AE" w:rsidRDefault="00D470AE" w:rsidP="00D470AE">
            <w:pPr>
              <w:ind w:left="0" w:hanging="2"/>
              <w:rPr>
                <w:ins w:id="15358" w:author="임 종운" w:date="2022-05-17T11:40:00Z"/>
              </w:rPr>
            </w:pPr>
            <w:ins w:id="15359" w:author="임 종운" w:date="2022-05-17T11:40:00Z">
              <w:r>
                <w:t>INSERT INTO attendance VALUES (7526, 40, 2022-07-05);</w:t>
              </w:r>
            </w:ins>
          </w:p>
          <w:p w14:paraId="088D9096" w14:textId="77777777" w:rsidR="00D470AE" w:rsidRDefault="00D470AE" w:rsidP="00D470AE">
            <w:pPr>
              <w:ind w:left="0" w:hanging="2"/>
              <w:rPr>
                <w:ins w:id="15360" w:author="임 종운" w:date="2022-05-17T11:40:00Z"/>
              </w:rPr>
            </w:pPr>
            <w:ins w:id="15361" w:author="임 종운" w:date="2022-05-17T11:40:00Z">
              <w:r>
                <w:t>INSERT INTO attendance VALUES (7527, 41, 2022-07-05);</w:t>
              </w:r>
            </w:ins>
          </w:p>
          <w:p w14:paraId="39F07FD8" w14:textId="77777777" w:rsidR="00D470AE" w:rsidRDefault="00D470AE" w:rsidP="00D470AE">
            <w:pPr>
              <w:ind w:left="0" w:hanging="2"/>
              <w:rPr>
                <w:ins w:id="15362" w:author="임 종운" w:date="2022-05-17T11:40:00Z"/>
              </w:rPr>
            </w:pPr>
            <w:ins w:id="15363" w:author="임 종운" w:date="2022-05-17T11:40:00Z">
              <w:r>
                <w:t>INSERT INTO attendance VALUES (7528, 42, 2022-07-05);</w:t>
              </w:r>
            </w:ins>
          </w:p>
          <w:p w14:paraId="5A654188" w14:textId="77777777" w:rsidR="00D470AE" w:rsidRDefault="00D470AE" w:rsidP="00D470AE">
            <w:pPr>
              <w:ind w:left="0" w:hanging="2"/>
              <w:rPr>
                <w:ins w:id="15364" w:author="임 종운" w:date="2022-05-17T11:40:00Z"/>
              </w:rPr>
            </w:pPr>
            <w:ins w:id="15365" w:author="임 종운" w:date="2022-05-17T11:40:00Z">
              <w:r>
                <w:t>INSERT INTO attendance VALUES (7529, 43, 2022-07-05);</w:t>
              </w:r>
            </w:ins>
          </w:p>
          <w:p w14:paraId="798FE3DB" w14:textId="77777777" w:rsidR="00D470AE" w:rsidRDefault="00D470AE" w:rsidP="00D470AE">
            <w:pPr>
              <w:ind w:left="0" w:hanging="2"/>
              <w:rPr>
                <w:ins w:id="15366" w:author="임 종운" w:date="2022-05-17T11:40:00Z"/>
              </w:rPr>
            </w:pPr>
            <w:ins w:id="15367" w:author="임 종운" w:date="2022-05-17T11:40:00Z">
              <w:r>
                <w:t>INSERT INTO attendance VALUES (7530, 44, 2022-07-05);</w:t>
              </w:r>
            </w:ins>
          </w:p>
          <w:p w14:paraId="20254684" w14:textId="77777777" w:rsidR="00D470AE" w:rsidRDefault="00D470AE" w:rsidP="00D470AE">
            <w:pPr>
              <w:ind w:left="0" w:hanging="2"/>
              <w:rPr>
                <w:ins w:id="15368" w:author="임 종운" w:date="2022-05-17T11:40:00Z"/>
              </w:rPr>
            </w:pPr>
            <w:ins w:id="15369" w:author="임 종운" w:date="2022-05-17T11:40:00Z">
              <w:r>
                <w:t>INSERT INTO attendance VALUES (7531, 45, 2022-07-05);</w:t>
              </w:r>
            </w:ins>
          </w:p>
          <w:p w14:paraId="510EF677" w14:textId="77777777" w:rsidR="00D470AE" w:rsidRDefault="00D470AE" w:rsidP="00D470AE">
            <w:pPr>
              <w:ind w:left="0" w:hanging="2"/>
              <w:rPr>
                <w:ins w:id="15370" w:author="임 종운" w:date="2022-05-17T11:40:00Z"/>
              </w:rPr>
            </w:pPr>
            <w:ins w:id="15371" w:author="임 종운" w:date="2022-05-17T11:40:00Z">
              <w:r>
                <w:t>INSERT INTO attendance VALUES (7532, 46, 2022-07-05);</w:t>
              </w:r>
            </w:ins>
          </w:p>
          <w:p w14:paraId="46121C21" w14:textId="77777777" w:rsidR="00D470AE" w:rsidRDefault="00D470AE" w:rsidP="00D470AE">
            <w:pPr>
              <w:ind w:left="0" w:hanging="2"/>
              <w:rPr>
                <w:ins w:id="15372" w:author="임 종운" w:date="2022-05-17T11:40:00Z"/>
              </w:rPr>
            </w:pPr>
            <w:ins w:id="15373" w:author="임 종운" w:date="2022-05-17T11:40:00Z">
              <w:r>
                <w:t>INSERT INTO attendance VALUES (7533, 47, 2022-07-05);</w:t>
              </w:r>
            </w:ins>
          </w:p>
          <w:p w14:paraId="3FCE0337" w14:textId="77777777" w:rsidR="00D470AE" w:rsidRDefault="00D470AE" w:rsidP="00D470AE">
            <w:pPr>
              <w:ind w:left="0" w:hanging="2"/>
              <w:rPr>
                <w:ins w:id="15374" w:author="임 종운" w:date="2022-05-17T11:40:00Z"/>
              </w:rPr>
            </w:pPr>
            <w:ins w:id="15375" w:author="임 종운" w:date="2022-05-17T11:40:00Z">
              <w:r>
                <w:t>INSERT INTO attendance VALUES (7534, 48, 2022-07-05);</w:t>
              </w:r>
            </w:ins>
          </w:p>
          <w:p w14:paraId="5D5E3E07" w14:textId="77777777" w:rsidR="00D470AE" w:rsidRDefault="00D470AE" w:rsidP="00D470AE">
            <w:pPr>
              <w:ind w:left="0" w:hanging="2"/>
              <w:rPr>
                <w:ins w:id="15376" w:author="임 종운" w:date="2022-05-17T11:40:00Z"/>
              </w:rPr>
            </w:pPr>
            <w:ins w:id="15377" w:author="임 종운" w:date="2022-05-17T11:40:00Z">
              <w:r>
                <w:t>INSERT INTO attendance VALUES (7535, 49, 2022-07-05);</w:t>
              </w:r>
            </w:ins>
          </w:p>
          <w:p w14:paraId="037E85B6" w14:textId="77777777" w:rsidR="00D470AE" w:rsidRDefault="00D470AE" w:rsidP="00D470AE">
            <w:pPr>
              <w:ind w:left="0" w:hanging="2"/>
              <w:rPr>
                <w:ins w:id="15378" w:author="임 종운" w:date="2022-05-17T11:40:00Z"/>
              </w:rPr>
            </w:pPr>
            <w:ins w:id="15379" w:author="임 종운" w:date="2022-05-17T11:40:00Z">
              <w:r>
                <w:t>INSERT INTO attendance VALUES (7536, 50, 2022-07-05);</w:t>
              </w:r>
            </w:ins>
          </w:p>
          <w:p w14:paraId="27DC5190" w14:textId="77777777" w:rsidR="00D470AE" w:rsidRDefault="00D470AE" w:rsidP="00D470AE">
            <w:pPr>
              <w:ind w:left="0" w:hanging="2"/>
              <w:rPr>
                <w:ins w:id="15380" w:author="임 종운" w:date="2022-05-17T11:40:00Z"/>
              </w:rPr>
            </w:pPr>
            <w:ins w:id="15381" w:author="임 종운" w:date="2022-05-17T11:40:00Z">
              <w:r>
                <w:t>INSERT INTO attendance VALUES (7537, 51, 2022-07-05);</w:t>
              </w:r>
            </w:ins>
          </w:p>
          <w:p w14:paraId="4A31CEDD" w14:textId="77777777" w:rsidR="00D470AE" w:rsidRDefault="00D470AE" w:rsidP="00D470AE">
            <w:pPr>
              <w:ind w:left="0" w:hanging="2"/>
              <w:rPr>
                <w:ins w:id="15382" w:author="임 종운" w:date="2022-05-17T11:40:00Z"/>
              </w:rPr>
            </w:pPr>
            <w:ins w:id="15383" w:author="임 종운" w:date="2022-05-17T11:40:00Z">
              <w:r>
                <w:t>INSERT INTO attendance VALUES (7538, 52, 2022-07-05);</w:t>
              </w:r>
            </w:ins>
          </w:p>
          <w:p w14:paraId="73D9CE0C" w14:textId="77777777" w:rsidR="00D470AE" w:rsidRDefault="00D470AE" w:rsidP="00D470AE">
            <w:pPr>
              <w:ind w:left="0" w:hanging="2"/>
              <w:rPr>
                <w:ins w:id="15384" w:author="임 종운" w:date="2022-05-17T11:40:00Z"/>
              </w:rPr>
            </w:pPr>
            <w:ins w:id="15385" w:author="임 종운" w:date="2022-05-17T11:40:00Z">
              <w:r>
                <w:t>INSERT INTO attendance VALUES (7539, 53, 2022-07-05);</w:t>
              </w:r>
            </w:ins>
          </w:p>
          <w:p w14:paraId="05C2936E" w14:textId="77777777" w:rsidR="00D470AE" w:rsidRDefault="00D470AE" w:rsidP="00D470AE">
            <w:pPr>
              <w:ind w:left="0" w:hanging="2"/>
              <w:rPr>
                <w:ins w:id="15386" w:author="임 종운" w:date="2022-05-17T11:40:00Z"/>
              </w:rPr>
            </w:pPr>
            <w:ins w:id="15387" w:author="임 종운" w:date="2022-05-17T11:40:00Z">
              <w:r>
                <w:t>INSERT INTO attendance VALUES (7540, 54, 2022-07-05);</w:t>
              </w:r>
            </w:ins>
          </w:p>
          <w:p w14:paraId="149E9A30" w14:textId="77777777" w:rsidR="00D470AE" w:rsidRDefault="00D470AE" w:rsidP="00D470AE">
            <w:pPr>
              <w:ind w:left="0" w:hanging="2"/>
              <w:rPr>
                <w:ins w:id="15388" w:author="임 종운" w:date="2022-05-17T11:40:00Z"/>
              </w:rPr>
            </w:pPr>
            <w:ins w:id="15389" w:author="임 종운" w:date="2022-05-17T11:40:00Z">
              <w:r>
                <w:t>INSERT INTO attendance VALUES (7541, 55, 2022-07-05);</w:t>
              </w:r>
            </w:ins>
          </w:p>
          <w:p w14:paraId="238DD1E5" w14:textId="77777777" w:rsidR="00D470AE" w:rsidRDefault="00D470AE" w:rsidP="00D470AE">
            <w:pPr>
              <w:ind w:left="0" w:hanging="2"/>
              <w:rPr>
                <w:ins w:id="15390" w:author="임 종운" w:date="2022-05-17T11:40:00Z"/>
              </w:rPr>
            </w:pPr>
            <w:ins w:id="15391" w:author="임 종운" w:date="2022-05-17T11:40:00Z">
              <w:r>
                <w:t>INSERT INTO attendance VALUES (7542, 27, 2022-07-06);</w:t>
              </w:r>
            </w:ins>
          </w:p>
          <w:p w14:paraId="12BA0959" w14:textId="77777777" w:rsidR="00D470AE" w:rsidRDefault="00D470AE" w:rsidP="00D470AE">
            <w:pPr>
              <w:ind w:left="0" w:hanging="2"/>
              <w:rPr>
                <w:ins w:id="15392" w:author="임 종운" w:date="2022-05-17T11:40:00Z"/>
              </w:rPr>
            </w:pPr>
            <w:ins w:id="15393" w:author="임 종운" w:date="2022-05-17T11:40:00Z">
              <w:r>
                <w:t>INSERT INTO attendance VALUES (7543, 28, 2022-07-06);</w:t>
              </w:r>
            </w:ins>
          </w:p>
          <w:p w14:paraId="060555EE" w14:textId="77777777" w:rsidR="00D470AE" w:rsidRDefault="00D470AE" w:rsidP="00D470AE">
            <w:pPr>
              <w:ind w:left="0" w:hanging="2"/>
              <w:rPr>
                <w:ins w:id="15394" w:author="임 종운" w:date="2022-05-17T11:40:00Z"/>
              </w:rPr>
            </w:pPr>
            <w:ins w:id="15395" w:author="임 종운" w:date="2022-05-17T11:40:00Z">
              <w:r>
                <w:t>INSERT INTO attendance VALUES (7544, 29, 2022-07-06);</w:t>
              </w:r>
            </w:ins>
          </w:p>
          <w:p w14:paraId="15BE4097" w14:textId="77777777" w:rsidR="00D470AE" w:rsidRDefault="00D470AE" w:rsidP="00D470AE">
            <w:pPr>
              <w:ind w:left="0" w:hanging="2"/>
              <w:rPr>
                <w:ins w:id="15396" w:author="임 종운" w:date="2022-05-17T11:40:00Z"/>
              </w:rPr>
            </w:pPr>
            <w:ins w:id="15397" w:author="임 종운" w:date="2022-05-17T11:40:00Z">
              <w:r>
                <w:t>INSERT INTO attendance VALUES (7545, 30, 2022-07-06);</w:t>
              </w:r>
            </w:ins>
          </w:p>
          <w:p w14:paraId="3EC08C04" w14:textId="77777777" w:rsidR="00D470AE" w:rsidRDefault="00D470AE" w:rsidP="00D470AE">
            <w:pPr>
              <w:ind w:left="0" w:hanging="2"/>
              <w:rPr>
                <w:ins w:id="15398" w:author="임 종운" w:date="2022-05-17T11:40:00Z"/>
              </w:rPr>
            </w:pPr>
            <w:ins w:id="15399" w:author="임 종운" w:date="2022-05-17T11:40:00Z">
              <w:r>
                <w:t>INSERT INTO attendance VALUES (7546, 31, 2022-07-06);</w:t>
              </w:r>
            </w:ins>
          </w:p>
          <w:p w14:paraId="7BC840E7" w14:textId="77777777" w:rsidR="00D470AE" w:rsidRDefault="00D470AE" w:rsidP="00D470AE">
            <w:pPr>
              <w:ind w:left="0" w:hanging="2"/>
              <w:rPr>
                <w:ins w:id="15400" w:author="임 종운" w:date="2022-05-17T11:40:00Z"/>
              </w:rPr>
            </w:pPr>
            <w:ins w:id="15401" w:author="임 종운" w:date="2022-05-17T11:40:00Z">
              <w:r>
                <w:t>INSERT INTO attendance VALUES (7547, 32, 2022-07-06);</w:t>
              </w:r>
            </w:ins>
          </w:p>
          <w:p w14:paraId="4C6EDAC0" w14:textId="77777777" w:rsidR="00D470AE" w:rsidRDefault="00D470AE" w:rsidP="00D470AE">
            <w:pPr>
              <w:ind w:left="0" w:hanging="2"/>
              <w:rPr>
                <w:ins w:id="15402" w:author="임 종운" w:date="2022-05-17T11:40:00Z"/>
              </w:rPr>
            </w:pPr>
            <w:ins w:id="15403" w:author="임 종운" w:date="2022-05-17T11:40:00Z">
              <w:r>
                <w:t>INSERT INTO attendance VALUES (7548, 33, 2022-07-06);</w:t>
              </w:r>
            </w:ins>
          </w:p>
          <w:p w14:paraId="53CAC2E7" w14:textId="77777777" w:rsidR="00D470AE" w:rsidRDefault="00D470AE" w:rsidP="00D470AE">
            <w:pPr>
              <w:ind w:left="0" w:hanging="2"/>
              <w:rPr>
                <w:ins w:id="15404" w:author="임 종운" w:date="2022-05-17T11:40:00Z"/>
              </w:rPr>
            </w:pPr>
            <w:ins w:id="15405" w:author="임 종운" w:date="2022-05-17T11:40:00Z">
              <w:r>
                <w:lastRenderedPageBreak/>
                <w:t>INSERT INTO attendance VALUES (7549, 34, 2022-07-06);</w:t>
              </w:r>
            </w:ins>
          </w:p>
          <w:p w14:paraId="24A3F8E1" w14:textId="77777777" w:rsidR="00D470AE" w:rsidRDefault="00D470AE" w:rsidP="00D470AE">
            <w:pPr>
              <w:ind w:left="0" w:hanging="2"/>
              <w:rPr>
                <w:ins w:id="15406" w:author="임 종운" w:date="2022-05-17T11:40:00Z"/>
              </w:rPr>
            </w:pPr>
            <w:ins w:id="15407" w:author="임 종운" w:date="2022-05-17T11:40:00Z">
              <w:r>
                <w:t>INSERT INTO attendance VALUES (7550, 35, 2022-07-06);</w:t>
              </w:r>
            </w:ins>
          </w:p>
          <w:p w14:paraId="418F84DD" w14:textId="77777777" w:rsidR="00D470AE" w:rsidRDefault="00D470AE" w:rsidP="00D470AE">
            <w:pPr>
              <w:ind w:left="0" w:hanging="2"/>
              <w:rPr>
                <w:ins w:id="15408" w:author="임 종운" w:date="2022-05-17T11:40:00Z"/>
              </w:rPr>
            </w:pPr>
            <w:ins w:id="15409" w:author="임 종운" w:date="2022-05-17T11:40:00Z">
              <w:r>
                <w:t>INSERT INTO attendance VALUES (7551, 36, 2022-07-06);</w:t>
              </w:r>
            </w:ins>
          </w:p>
          <w:p w14:paraId="39E8E3CF" w14:textId="77777777" w:rsidR="00D470AE" w:rsidRDefault="00D470AE" w:rsidP="00D470AE">
            <w:pPr>
              <w:ind w:left="0" w:hanging="2"/>
              <w:rPr>
                <w:ins w:id="15410" w:author="임 종운" w:date="2022-05-17T11:40:00Z"/>
              </w:rPr>
            </w:pPr>
            <w:ins w:id="15411" w:author="임 종운" w:date="2022-05-17T11:40:00Z">
              <w:r>
                <w:t>INSERT INTO attendance VALUES (7552, 37, 2022-07-06);</w:t>
              </w:r>
            </w:ins>
          </w:p>
          <w:p w14:paraId="367847A7" w14:textId="77777777" w:rsidR="00D470AE" w:rsidRDefault="00D470AE" w:rsidP="00D470AE">
            <w:pPr>
              <w:ind w:left="0" w:hanging="2"/>
              <w:rPr>
                <w:ins w:id="15412" w:author="임 종운" w:date="2022-05-17T11:40:00Z"/>
              </w:rPr>
            </w:pPr>
            <w:ins w:id="15413" w:author="임 종운" w:date="2022-05-17T11:40:00Z">
              <w:r>
                <w:t>INSERT INTO attendance VALUES (7553, 38, 2022-07-06);</w:t>
              </w:r>
            </w:ins>
          </w:p>
          <w:p w14:paraId="3F61A823" w14:textId="77777777" w:rsidR="00D470AE" w:rsidRDefault="00D470AE" w:rsidP="00D470AE">
            <w:pPr>
              <w:ind w:left="0" w:hanging="2"/>
              <w:rPr>
                <w:ins w:id="15414" w:author="임 종운" w:date="2022-05-17T11:40:00Z"/>
              </w:rPr>
            </w:pPr>
            <w:ins w:id="15415" w:author="임 종운" w:date="2022-05-17T11:40:00Z">
              <w:r>
                <w:t>INSERT INTO attendance VALUES (7554, 39, 2022-07-06);</w:t>
              </w:r>
            </w:ins>
          </w:p>
          <w:p w14:paraId="207C11B8" w14:textId="77777777" w:rsidR="00D470AE" w:rsidRDefault="00D470AE" w:rsidP="00D470AE">
            <w:pPr>
              <w:ind w:left="0" w:hanging="2"/>
              <w:rPr>
                <w:ins w:id="15416" w:author="임 종운" w:date="2022-05-17T11:40:00Z"/>
              </w:rPr>
            </w:pPr>
            <w:ins w:id="15417" w:author="임 종운" w:date="2022-05-17T11:40:00Z">
              <w:r>
                <w:t>INSERT INTO attendance VALUES (7555, 40, 2022-07-06);</w:t>
              </w:r>
            </w:ins>
          </w:p>
          <w:p w14:paraId="52C092DD" w14:textId="77777777" w:rsidR="00D470AE" w:rsidRDefault="00D470AE" w:rsidP="00D470AE">
            <w:pPr>
              <w:ind w:left="0" w:hanging="2"/>
              <w:rPr>
                <w:ins w:id="15418" w:author="임 종운" w:date="2022-05-17T11:40:00Z"/>
              </w:rPr>
            </w:pPr>
            <w:ins w:id="15419" w:author="임 종운" w:date="2022-05-17T11:40:00Z">
              <w:r>
                <w:t>INSERT INTO attendance VALUES (7556, 41, 2022-07-06);</w:t>
              </w:r>
            </w:ins>
          </w:p>
          <w:p w14:paraId="40CF0C04" w14:textId="77777777" w:rsidR="00D470AE" w:rsidRDefault="00D470AE" w:rsidP="00D470AE">
            <w:pPr>
              <w:ind w:left="0" w:hanging="2"/>
              <w:rPr>
                <w:ins w:id="15420" w:author="임 종운" w:date="2022-05-17T11:40:00Z"/>
              </w:rPr>
            </w:pPr>
            <w:ins w:id="15421" w:author="임 종운" w:date="2022-05-17T11:40:00Z">
              <w:r>
                <w:t>INSERT INTO attendance VALUES (7557, 42, 2022-07-06);</w:t>
              </w:r>
            </w:ins>
          </w:p>
          <w:p w14:paraId="620CC639" w14:textId="77777777" w:rsidR="00D470AE" w:rsidRDefault="00D470AE" w:rsidP="00D470AE">
            <w:pPr>
              <w:ind w:left="0" w:hanging="2"/>
              <w:rPr>
                <w:ins w:id="15422" w:author="임 종운" w:date="2022-05-17T11:40:00Z"/>
              </w:rPr>
            </w:pPr>
            <w:ins w:id="15423" w:author="임 종운" w:date="2022-05-17T11:40:00Z">
              <w:r>
                <w:t>INSERT INTO attendance VALUES (7558, 43, 2022-07-06);</w:t>
              </w:r>
            </w:ins>
          </w:p>
          <w:p w14:paraId="1F1D7192" w14:textId="77777777" w:rsidR="00D470AE" w:rsidRDefault="00D470AE" w:rsidP="00D470AE">
            <w:pPr>
              <w:ind w:left="0" w:hanging="2"/>
              <w:rPr>
                <w:ins w:id="15424" w:author="임 종운" w:date="2022-05-17T11:40:00Z"/>
              </w:rPr>
            </w:pPr>
            <w:ins w:id="15425" w:author="임 종운" w:date="2022-05-17T11:40:00Z">
              <w:r>
                <w:t>INSERT INTO attendance VALUES (7559, 44, 2022-07-06);</w:t>
              </w:r>
            </w:ins>
          </w:p>
          <w:p w14:paraId="479AA0FD" w14:textId="77777777" w:rsidR="00D470AE" w:rsidRDefault="00D470AE" w:rsidP="00D470AE">
            <w:pPr>
              <w:ind w:left="0" w:hanging="2"/>
              <w:rPr>
                <w:ins w:id="15426" w:author="임 종운" w:date="2022-05-17T11:40:00Z"/>
              </w:rPr>
            </w:pPr>
            <w:ins w:id="15427" w:author="임 종운" w:date="2022-05-17T11:40:00Z">
              <w:r>
                <w:t>INSERT INTO attendance VALUES (7560, 45, 2022-07-06);</w:t>
              </w:r>
            </w:ins>
          </w:p>
          <w:p w14:paraId="121EF789" w14:textId="77777777" w:rsidR="00D470AE" w:rsidRDefault="00D470AE" w:rsidP="00D470AE">
            <w:pPr>
              <w:ind w:left="0" w:hanging="2"/>
              <w:rPr>
                <w:ins w:id="15428" w:author="임 종운" w:date="2022-05-17T11:40:00Z"/>
              </w:rPr>
            </w:pPr>
            <w:ins w:id="15429" w:author="임 종운" w:date="2022-05-17T11:40:00Z">
              <w:r>
                <w:t>INSERT INTO attendance VALUES (7561, 46, 2022-07-06);</w:t>
              </w:r>
            </w:ins>
          </w:p>
          <w:p w14:paraId="490AEC48" w14:textId="77777777" w:rsidR="00D470AE" w:rsidRDefault="00D470AE" w:rsidP="00D470AE">
            <w:pPr>
              <w:ind w:left="0" w:hanging="2"/>
              <w:rPr>
                <w:ins w:id="15430" w:author="임 종운" w:date="2022-05-17T11:40:00Z"/>
              </w:rPr>
            </w:pPr>
            <w:ins w:id="15431" w:author="임 종운" w:date="2022-05-17T11:40:00Z">
              <w:r>
                <w:t>INSERT INTO attendance VALUES (7562, 47, 2022-07-06);</w:t>
              </w:r>
            </w:ins>
          </w:p>
          <w:p w14:paraId="431751C2" w14:textId="77777777" w:rsidR="00D470AE" w:rsidRDefault="00D470AE" w:rsidP="00D470AE">
            <w:pPr>
              <w:ind w:left="0" w:hanging="2"/>
              <w:rPr>
                <w:ins w:id="15432" w:author="임 종운" w:date="2022-05-17T11:40:00Z"/>
              </w:rPr>
            </w:pPr>
            <w:ins w:id="15433" w:author="임 종운" w:date="2022-05-17T11:40:00Z">
              <w:r>
                <w:t>INSERT INTO attendance VALUES (7563, 48, 2022-07-06);</w:t>
              </w:r>
            </w:ins>
          </w:p>
          <w:p w14:paraId="70A863E1" w14:textId="77777777" w:rsidR="00D470AE" w:rsidRDefault="00D470AE" w:rsidP="00D470AE">
            <w:pPr>
              <w:ind w:left="0" w:hanging="2"/>
              <w:rPr>
                <w:ins w:id="15434" w:author="임 종운" w:date="2022-05-17T11:40:00Z"/>
              </w:rPr>
            </w:pPr>
            <w:ins w:id="15435" w:author="임 종운" w:date="2022-05-17T11:40:00Z">
              <w:r>
                <w:t>INSERT INTO attendance VALUES (7564, 49, 2022-07-06);</w:t>
              </w:r>
            </w:ins>
          </w:p>
          <w:p w14:paraId="070C97DE" w14:textId="77777777" w:rsidR="00D470AE" w:rsidRDefault="00D470AE" w:rsidP="00D470AE">
            <w:pPr>
              <w:ind w:left="0" w:hanging="2"/>
              <w:rPr>
                <w:ins w:id="15436" w:author="임 종운" w:date="2022-05-17T11:40:00Z"/>
              </w:rPr>
            </w:pPr>
            <w:ins w:id="15437" w:author="임 종운" w:date="2022-05-17T11:40:00Z">
              <w:r>
                <w:t>INSERT INTO attendance VALUES (7565, 50, 2022-07-06);</w:t>
              </w:r>
            </w:ins>
          </w:p>
          <w:p w14:paraId="092ACD22" w14:textId="77777777" w:rsidR="00D470AE" w:rsidRDefault="00D470AE" w:rsidP="00D470AE">
            <w:pPr>
              <w:ind w:left="0" w:hanging="2"/>
              <w:rPr>
                <w:ins w:id="15438" w:author="임 종운" w:date="2022-05-17T11:40:00Z"/>
              </w:rPr>
            </w:pPr>
            <w:ins w:id="15439" w:author="임 종운" w:date="2022-05-17T11:40:00Z">
              <w:r>
                <w:t>INSERT INTO attendance VALUES (7566, 51, 2022-07-06);</w:t>
              </w:r>
            </w:ins>
          </w:p>
          <w:p w14:paraId="4A0C4EA5" w14:textId="77777777" w:rsidR="00D470AE" w:rsidRDefault="00D470AE" w:rsidP="00D470AE">
            <w:pPr>
              <w:ind w:left="0" w:hanging="2"/>
              <w:rPr>
                <w:ins w:id="15440" w:author="임 종운" w:date="2022-05-17T11:40:00Z"/>
              </w:rPr>
            </w:pPr>
            <w:ins w:id="15441" w:author="임 종운" w:date="2022-05-17T11:40:00Z">
              <w:r>
                <w:t>INSERT INTO attendance VALUES (7567, 52, 2022-07-06);</w:t>
              </w:r>
            </w:ins>
          </w:p>
          <w:p w14:paraId="5531D9BF" w14:textId="77777777" w:rsidR="00D470AE" w:rsidRDefault="00D470AE" w:rsidP="00D470AE">
            <w:pPr>
              <w:ind w:left="0" w:hanging="2"/>
              <w:rPr>
                <w:ins w:id="15442" w:author="임 종운" w:date="2022-05-17T11:40:00Z"/>
              </w:rPr>
            </w:pPr>
            <w:ins w:id="15443" w:author="임 종운" w:date="2022-05-17T11:40:00Z">
              <w:r>
                <w:t>INSERT INTO attendance VALUES (7568, 53, 2022-07-06);</w:t>
              </w:r>
            </w:ins>
          </w:p>
          <w:p w14:paraId="747B4B00" w14:textId="77777777" w:rsidR="00D470AE" w:rsidRDefault="00D470AE" w:rsidP="00D470AE">
            <w:pPr>
              <w:ind w:left="0" w:hanging="2"/>
              <w:rPr>
                <w:ins w:id="15444" w:author="임 종운" w:date="2022-05-17T11:40:00Z"/>
              </w:rPr>
            </w:pPr>
            <w:ins w:id="15445" w:author="임 종운" w:date="2022-05-17T11:40:00Z">
              <w:r>
                <w:t>INSERT INTO attendance VALUES (7569, 54, 2022-07-06);</w:t>
              </w:r>
            </w:ins>
          </w:p>
          <w:p w14:paraId="38F93E4E" w14:textId="77777777" w:rsidR="00D470AE" w:rsidRDefault="00D470AE" w:rsidP="00D470AE">
            <w:pPr>
              <w:ind w:left="0" w:hanging="2"/>
              <w:rPr>
                <w:ins w:id="15446" w:author="임 종운" w:date="2022-05-17T11:40:00Z"/>
              </w:rPr>
            </w:pPr>
            <w:ins w:id="15447" w:author="임 종운" w:date="2022-05-17T11:40:00Z">
              <w:r>
                <w:t>INSERT INTO attendance VALUES (7570, 55, 2022-07-06);</w:t>
              </w:r>
            </w:ins>
          </w:p>
          <w:p w14:paraId="4CD80130" w14:textId="77777777" w:rsidR="00D470AE" w:rsidRDefault="00D470AE" w:rsidP="00D470AE">
            <w:pPr>
              <w:ind w:left="0" w:hanging="2"/>
              <w:rPr>
                <w:ins w:id="15448" w:author="임 종운" w:date="2022-05-17T11:40:00Z"/>
              </w:rPr>
            </w:pPr>
            <w:ins w:id="15449" w:author="임 종운" w:date="2022-05-17T11:40:00Z">
              <w:r>
                <w:t>INSERT INTO attendance VALUES (7571, 27, 2022-07-07);</w:t>
              </w:r>
            </w:ins>
          </w:p>
          <w:p w14:paraId="15B279E3" w14:textId="77777777" w:rsidR="00D470AE" w:rsidRDefault="00D470AE" w:rsidP="00D470AE">
            <w:pPr>
              <w:ind w:left="0" w:hanging="2"/>
              <w:rPr>
                <w:ins w:id="15450" w:author="임 종운" w:date="2022-05-17T11:40:00Z"/>
              </w:rPr>
            </w:pPr>
            <w:ins w:id="15451" w:author="임 종운" w:date="2022-05-17T11:40:00Z">
              <w:r>
                <w:t>INSERT INTO attendance VALUES (7572, 28, 2022-07-07);</w:t>
              </w:r>
            </w:ins>
          </w:p>
          <w:p w14:paraId="7AFABF12" w14:textId="77777777" w:rsidR="00D470AE" w:rsidRDefault="00D470AE" w:rsidP="00D470AE">
            <w:pPr>
              <w:ind w:left="0" w:hanging="2"/>
              <w:rPr>
                <w:ins w:id="15452" w:author="임 종운" w:date="2022-05-17T11:40:00Z"/>
              </w:rPr>
            </w:pPr>
            <w:ins w:id="15453" w:author="임 종운" w:date="2022-05-17T11:40:00Z">
              <w:r>
                <w:t>INSERT INTO attendance VALUES (7573, 29, 2022-07-07);</w:t>
              </w:r>
            </w:ins>
          </w:p>
          <w:p w14:paraId="00810BEE" w14:textId="77777777" w:rsidR="00D470AE" w:rsidRDefault="00D470AE" w:rsidP="00D470AE">
            <w:pPr>
              <w:ind w:left="0" w:hanging="2"/>
              <w:rPr>
                <w:ins w:id="15454" w:author="임 종운" w:date="2022-05-17T11:40:00Z"/>
              </w:rPr>
            </w:pPr>
            <w:ins w:id="15455" w:author="임 종운" w:date="2022-05-17T11:40:00Z">
              <w:r>
                <w:t>INSERT INTO attendance VALUES (7574, 30, 2022-07-07);</w:t>
              </w:r>
            </w:ins>
          </w:p>
          <w:p w14:paraId="71B35CA2" w14:textId="77777777" w:rsidR="00D470AE" w:rsidRDefault="00D470AE" w:rsidP="00D470AE">
            <w:pPr>
              <w:ind w:left="0" w:hanging="2"/>
              <w:rPr>
                <w:ins w:id="15456" w:author="임 종운" w:date="2022-05-17T11:40:00Z"/>
              </w:rPr>
            </w:pPr>
            <w:ins w:id="15457" w:author="임 종운" w:date="2022-05-17T11:40:00Z">
              <w:r>
                <w:t>INSERT INTO attendance VALUES (7575, 31, 2022-07-07);</w:t>
              </w:r>
            </w:ins>
          </w:p>
          <w:p w14:paraId="08F5B562" w14:textId="77777777" w:rsidR="00D470AE" w:rsidRDefault="00D470AE" w:rsidP="00D470AE">
            <w:pPr>
              <w:ind w:left="0" w:hanging="2"/>
              <w:rPr>
                <w:ins w:id="15458" w:author="임 종운" w:date="2022-05-17T11:40:00Z"/>
              </w:rPr>
            </w:pPr>
            <w:ins w:id="15459" w:author="임 종운" w:date="2022-05-17T11:40:00Z">
              <w:r>
                <w:lastRenderedPageBreak/>
                <w:t>INSERT INTO attendance VALUES (7576, 32, 2022-07-07);</w:t>
              </w:r>
            </w:ins>
          </w:p>
          <w:p w14:paraId="553C1949" w14:textId="77777777" w:rsidR="00D470AE" w:rsidRDefault="00D470AE" w:rsidP="00D470AE">
            <w:pPr>
              <w:ind w:left="0" w:hanging="2"/>
              <w:rPr>
                <w:ins w:id="15460" w:author="임 종운" w:date="2022-05-17T11:40:00Z"/>
              </w:rPr>
            </w:pPr>
            <w:ins w:id="15461" w:author="임 종운" w:date="2022-05-17T11:40:00Z">
              <w:r>
                <w:t>INSERT INTO attendance VALUES (7577, 33, 2022-07-07);</w:t>
              </w:r>
            </w:ins>
          </w:p>
          <w:p w14:paraId="7DA2F78F" w14:textId="77777777" w:rsidR="00D470AE" w:rsidRDefault="00D470AE" w:rsidP="00D470AE">
            <w:pPr>
              <w:ind w:left="0" w:hanging="2"/>
              <w:rPr>
                <w:ins w:id="15462" w:author="임 종운" w:date="2022-05-17T11:40:00Z"/>
              </w:rPr>
            </w:pPr>
            <w:ins w:id="15463" w:author="임 종운" w:date="2022-05-17T11:40:00Z">
              <w:r>
                <w:t>INSERT INTO attendance VALUES (7578, 34, 2022-07-07);</w:t>
              </w:r>
            </w:ins>
          </w:p>
          <w:p w14:paraId="70001452" w14:textId="77777777" w:rsidR="00D470AE" w:rsidRDefault="00D470AE" w:rsidP="00D470AE">
            <w:pPr>
              <w:ind w:left="0" w:hanging="2"/>
              <w:rPr>
                <w:ins w:id="15464" w:author="임 종운" w:date="2022-05-17T11:40:00Z"/>
              </w:rPr>
            </w:pPr>
            <w:ins w:id="15465" w:author="임 종운" w:date="2022-05-17T11:40:00Z">
              <w:r>
                <w:t>INSERT INTO attendance VALUES (7579, 35, 2022-07-07);</w:t>
              </w:r>
            </w:ins>
          </w:p>
          <w:p w14:paraId="4E1872DE" w14:textId="77777777" w:rsidR="00D470AE" w:rsidRDefault="00D470AE" w:rsidP="00D470AE">
            <w:pPr>
              <w:ind w:left="0" w:hanging="2"/>
              <w:rPr>
                <w:ins w:id="15466" w:author="임 종운" w:date="2022-05-17T11:40:00Z"/>
              </w:rPr>
            </w:pPr>
            <w:ins w:id="15467" w:author="임 종운" w:date="2022-05-17T11:40:00Z">
              <w:r>
                <w:t>INSERT INTO attendance VALUES (7580, 36, 2022-07-07);</w:t>
              </w:r>
            </w:ins>
          </w:p>
          <w:p w14:paraId="1AFB89D7" w14:textId="77777777" w:rsidR="00D470AE" w:rsidRDefault="00D470AE" w:rsidP="00D470AE">
            <w:pPr>
              <w:ind w:left="0" w:hanging="2"/>
              <w:rPr>
                <w:ins w:id="15468" w:author="임 종운" w:date="2022-05-17T11:40:00Z"/>
              </w:rPr>
            </w:pPr>
            <w:ins w:id="15469" w:author="임 종운" w:date="2022-05-17T11:40:00Z">
              <w:r>
                <w:t>INSERT INTO attendance VALUES (7581, 37, 2022-07-07);</w:t>
              </w:r>
            </w:ins>
          </w:p>
          <w:p w14:paraId="3EE3B2C1" w14:textId="77777777" w:rsidR="00D470AE" w:rsidRDefault="00D470AE" w:rsidP="00D470AE">
            <w:pPr>
              <w:ind w:left="0" w:hanging="2"/>
              <w:rPr>
                <w:ins w:id="15470" w:author="임 종운" w:date="2022-05-17T11:40:00Z"/>
              </w:rPr>
            </w:pPr>
            <w:ins w:id="15471" w:author="임 종운" w:date="2022-05-17T11:40:00Z">
              <w:r>
                <w:t>INSERT INTO attendance VALUES (7582, 38, 2022-07-07);</w:t>
              </w:r>
            </w:ins>
          </w:p>
          <w:p w14:paraId="404D720D" w14:textId="77777777" w:rsidR="00D470AE" w:rsidRDefault="00D470AE" w:rsidP="00D470AE">
            <w:pPr>
              <w:ind w:left="0" w:hanging="2"/>
              <w:rPr>
                <w:ins w:id="15472" w:author="임 종운" w:date="2022-05-17T11:40:00Z"/>
              </w:rPr>
            </w:pPr>
            <w:ins w:id="15473" w:author="임 종운" w:date="2022-05-17T11:40:00Z">
              <w:r>
                <w:t>INSERT INTO attendance VALUES (7583, 39, 2022-07-07);</w:t>
              </w:r>
            </w:ins>
          </w:p>
          <w:p w14:paraId="761D31B0" w14:textId="77777777" w:rsidR="00D470AE" w:rsidRDefault="00D470AE" w:rsidP="00D470AE">
            <w:pPr>
              <w:ind w:left="0" w:hanging="2"/>
              <w:rPr>
                <w:ins w:id="15474" w:author="임 종운" w:date="2022-05-17T11:40:00Z"/>
              </w:rPr>
            </w:pPr>
            <w:ins w:id="15475" w:author="임 종운" w:date="2022-05-17T11:40:00Z">
              <w:r>
                <w:t>INSERT INTO attendance VALUES (7584, 40, 2022-07-07);</w:t>
              </w:r>
            </w:ins>
          </w:p>
          <w:p w14:paraId="59082C64" w14:textId="77777777" w:rsidR="00D470AE" w:rsidRDefault="00D470AE" w:rsidP="00D470AE">
            <w:pPr>
              <w:ind w:left="0" w:hanging="2"/>
              <w:rPr>
                <w:ins w:id="15476" w:author="임 종운" w:date="2022-05-17T11:40:00Z"/>
              </w:rPr>
            </w:pPr>
            <w:ins w:id="15477" w:author="임 종운" w:date="2022-05-17T11:40:00Z">
              <w:r>
                <w:t>INSERT INTO attendance VALUES (7585, 41, 2022-07-07);</w:t>
              </w:r>
            </w:ins>
          </w:p>
          <w:p w14:paraId="299BD11F" w14:textId="77777777" w:rsidR="00D470AE" w:rsidRDefault="00D470AE" w:rsidP="00D470AE">
            <w:pPr>
              <w:ind w:left="0" w:hanging="2"/>
              <w:rPr>
                <w:ins w:id="15478" w:author="임 종운" w:date="2022-05-17T11:40:00Z"/>
              </w:rPr>
            </w:pPr>
            <w:ins w:id="15479" w:author="임 종운" w:date="2022-05-17T11:40:00Z">
              <w:r>
                <w:t>INSERT INTO attendance VALUES (7586, 42, 2022-07-07);</w:t>
              </w:r>
            </w:ins>
          </w:p>
          <w:p w14:paraId="59B24F1A" w14:textId="77777777" w:rsidR="00D470AE" w:rsidRDefault="00D470AE" w:rsidP="00D470AE">
            <w:pPr>
              <w:ind w:left="0" w:hanging="2"/>
              <w:rPr>
                <w:ins w:id="15480" w:author="임 종운" w:date="2022-05-17T11:40:00Z"/>
              </w:rPr>
            </w:pPr>
            <w:ins w:id="15481" w:author="임 종운" w:date="2022-05-17T11:40:00Z">
              <w:r>
                <w:t>INSERT INTO attendance VALUES (7587, 43, 2022-07-07);</w:t>
              </w:r>
            </w:ins>
          </w:p>
          <w:p w14:paraId="2891852B" w14:textId="77777777" w:rsidR="00D470AE" w:rsidRDefault="00D470AE" w:rsidP="00D470AE">
            <w:pPr>
              <w:ind w:left="0" w:hanging="2"/>
              <w:rPr>
                <w:ins w:id="15482" w:author="임 종운" w:date="2022-05-17T11:40:00Z"/>
              </w:rPr>
            </w:pPr>
            <w:ins w:id="15483" w:author="임 종운" w:date="2022-05-17T11:40:00Z">
              <w:r>
                <w:t>INSERT INTO attendance VALUES (7588, 44, 2022-07-07);</w:t>
              </w:r>
            </w:ins>
          </w:p>
          <w:p w14:paraId="71AE8B99" w14:textId="77777777" w:rsidR="00D470AE" w:rsidRDefault="00D470AE" w:rsidP="00D470AE">
            <w:pPr>
              <w:ind w:left="0" w:hanging="2"/>
              <w:rPr>
                <w:ins w:id="15484" w:author="임 종운" w:date="2022-05-17T11:40:00Z"/>
              </w:rPr>
            </w:pPr>
            <w:ins w:id="15485" w:author="임 종운" w:date="2022-05-17T11:40:00Z">
              <w:r>
                <w:t>INSERT INTO attendance VALUES (7589, 45, 2022-07-07);</w:t>
              </w:r>
            </w:ins>
          </w:p>
          <w:p w14:paraId="502E69A3" w14:textId="77777777" w:rsidR="00D470AE" w:rsidRDefault="00D470AE" w:rsidP="00D470AE">
            <w:pPr>
              <w:ind w:left="0" w:hanging="2"/>
              <w:rPr>
                <w:ins w:id="15486" w:author="임 종운" w:date="2022-05-17T11:40:00Z"/>
              </w:rPr>
            </w:pPr>
            <w:ins w:id="15487" w:author="임 종운" w:date="2022-05-17T11:40:00Z">
              <w:r>
                <w:t>INSERT INTO attendance VALUES (7590, 46, 2022-07-07);</w:t>
              </w:r>
            </w:ins>
          </w:p>
          <w:p w14:paraId="1F977233" w14:textId="77777777" w:rsidR="00D470AE" w:rsidRDefault="00D470AE" w:rsidP="00D470AE">
            <w:pPr>
              <w:ind w:left="0" w:hanging="2"/>
              <w:rPr>
                <w:ins w:id="15488" w:author="임 종운" w:date="2022-05-17T11:40:00Z"/>
              </w:rPr>
            </w:pPr>
            <w:ins w:id="15489" w:author="임 종운" w:date="2022-05-17T11:40:00Z">
              <w:r>
                <w:t>INSERT INTO attendance VALUES (7591, 47, 2022-07-07);</w:t>
              </w:r>
            </w:ins>
          </w:p>
          <w:p w14:paraId="1004DC28" w14:textId="77777777" w:rsidR="00D470AE" w:rsidRDefault="00D470AE" w:rsidP="00D470AE">
            <w:pPr>
              <w:ind w:left="0" w:hanging="2"/>
              <w:rPr>
                <w:ins w:id="15490" w:author="임 종운" w:date="2022-05-17T11:40:00Z"/>
              </w:rPr>
            </w:pPr>
            <w:ins w:id="15491" w:author="임 종운" w:date="2022-05-17T11:40:00Z">
              <w:r>
                <w:t>INSERT INTO attendance VALUES (7592, 48, 2022-07-07);</w:t>
              </w:r>
            </w:ins>
          </w:p>
          <w:p w14:paraId="257EA4E7" w14:textId="77777777" w:rsidR="00D470AE" w:rsidRDefault="00D470AE" w:rsidP="00D470AE">
            <w:pPr>
              <w:ind w:left="0" w:hanging="2"/>
              <w:rPr>
                <w:ins w:id="15492" w:author="임 종운" w:date="2022-05-17T11:40:00Z"/>
              </w:rPr>
            </w:pPr>
            <w:ins w:id="15493" w:author="임 종운" w:date="2022-05-17T11:40:00Z">
              <w:r>
                <w:t>INSERT INTO attendance VALUES (7593, 49, 2022-07-07);</w:t>
              </w:r>
            </w:ins>
          </w:p>
          <w:p w14:paraId="0688F881" w14:textId="77777777" w:rsidR="00D470AE" w:rsidRDefault="00D470AE" w:rsidP="00D470AE">
            <w:pPr>
              <w:ind w:left="0" w:hanging="2"/>
              <w:rPr>
                <w:ins w:id="15494" w:author="임 종운" w:date="2022-05-17T11:40:00Z"/>
              </w:rPr>
            </w:pPr>
            <w:ins w:id="15495" w:author="임 종운" w:date="2022-05-17T11:40:00Z">
              <w:r>
                <w:t>INSERT INTO attendance VALUES (7594, 50, 2022-07-07);</w:t>
              </w:r>
            </w:ins>
          </w:p>
          <w:p w14:paraId="4FB22462" w14:textId="77777777" w:rsidR="00D470AE" w:rsidRDefault="00D470AE" w:rsidP="00D470AE">
            <w:pPr>
              <w:ind w:left="0" w:hanging="2"/>
              <w:rPr>
                <w:ins w:id="15496" w:author="임 종운" w:date="2022-05-17T11:40:00Z"/>
              </w:rPr>
            </w:pPr>
            <w:ins w:id="15497" w:author="임 종운" w:date="2022-05-17T11:40:00Z">
              <w:r>
                <w:t>INSERT INTO attendance VALUES (7595, 51, 2022-07-07);</w:t>
              </w:r>
            </w:ins>
          </w:p>
          <w:p w14:paraId="002AB44C" w14:textId="77777777" w:rsidR="00D470AE" w:rsidRDefault="00D470AE" w:rsidP="00D470AE">
            <w:pPr>
              <w:ind w:left="0" w:hanging="2"/>
              <w:rPr>
                <w:ins w:id="15498" w:author="임 종운" w:date="2022-05-17T11:40:00Z"/>
              </w:rPr>
            </w:pPr>
            <w:ins w:id="15499" w:author="임 종운" w:date="2022-05-17T11:40:00Z">
              <w:r>
                <w:t>INSERT INTO attendance VALUES (7596, 52, 2022-07-07);</w:t>
              </w:r>
            </w:ins>
          </w:p>
          <w:p w14:paraId="01538248" w14:textId="77777777" w:rsidR="00D470AE" w:rsidRDefault="00D470AE" w:rsidP="00D470AE">
            <w:pPr>
              <w:ind w:left="0" w:hanging="2"/>
              <w:rPr>
                <w:ins w:id="15500" w:author="임 종운" w:date="2022-05-17T11:40:00Z"/>
              </w:rPr>
            </w:pPr>
            <w:ins w:id="15501" w:author="임 종운" w:date="2022-05-17T11:40:00Z">
              <w:r>
                <w:t>INSERT INTO attendance VALUES (7597, 53, 2022-07-07);</w:t>
              </w:r>
            </w:ins>
          </w:p>
          <w:p w14:paraId="7BB9C03F" w14:textId="77777777" w:rsidR="00D470AE" w:rsidRDefault="00D470AE" w:rsidP="00D470AE">
            <w:pPr>
              <w:ind w:left="0" w:hanging="2"/>
              <w:rPr>
                <w:ins w:id="15502" w:author="임 종운" w:date="2022-05-17T11:40:00Z"/>
              </w:rPr>
            </w:pPr>
            <w:ins w:id="15503" w:author="임 종운" w:date="2022-05-17T11:40:00Z">
              <w:r>
                <w:t>INSERT INTO attendance VALUES (7598, 54, 2022-07-07);</w:t>
              </w:r>
            </w:ins>
          </w:p>
          <w:p w14:paraId="20113307" w14:textId="77777777" w:rsidR="00D470AE" w:rsidRDefault="00D470AE" w:rsidP="00D470AE">
            <w:pPr>
              <w:ind w:left="0" w:hanging="2"/>
              <w:rPr>
                <w:ins w:id="15504" w:author="임 종운" w:date="2022-05-17T11:40:00Z"/>
              </w:rPr>
            </w:pPr>
            <w:ins w:id="15505" w:author="임 종운" w:date="2022-05-17T11:40:00Z">
              <w:r>
                <w:t>INSERT INTO attendance VALUES (7599, 55, 2022-07-07);</w:t>
              </w:r>
            </w:ins>
          </w:p>
          <w:p w14:paraId="4EDF4F43" w14:textId="77777777" w:rsidR="00D470AE" w:rsidRDefault="00D470AE" w:rsidP="00D470AE">
            <w:pPr>
              <w:ind w:left="0" w:hanging="2"/>
              <w:rPr>
                <w:ins w:id="15506" w:author="임 종운" w:date="2022-05-17T11:40:00Z"/>
              </w:rPr>
            </w:pPr>
            <w:ins w:id="15507" w:author="임 종운" w:date="2022-05-17T11:40:00Z">
              <w:r>
                <w:t>INSERT INTO attendance VALUES (7600, 27, 2022-07-08);</w:t>
              </w:r>
            </w:ins>
          </w:p>
          <w:p w14:paraId="67F08E43" w14:textId="77777777" w:rsidR="00D470AE" w:rsidRDefault="00D470AE" w:rsidP="00D470AE">
            <w:pPr>
              <w:ind w:left="0" w:hanging="2"/>
              <w:rPr>
                <w:ins w:id="15508" w:author="임 종운" w:date="2022-05-17T11:40:00Z"/>
              </w:rPr>
            </w:pPr>
            <w:ins w:id="15509" w:author="임 종운" w:date="2022-05-17T11:40:00Z">
              <w:r>
                <w:t>INSERT INTO attendance VALUES (7601, 28, 2022-07-08);</w:t>
              </w:r>
            </w:ins>
          </w:p>
          <w:p w14:paraId="128E80C7" w14:textId="77777777" w:rsidR="00D470AE" w:rsidRDefault="00D470AE" w:rsidP="00D470AE">
            <w:pPr>
              <w:ind w:left="0" w:hanging="2"/>
              <w:rPr>
                <w:ins w:id="15510" w:author="임 종운" w:date="2022-05-17T11:40:00Z"/>
              </w:rPr>
            </w:pPr>
            <w:ins w:id="15511" w:author="임 종운" w:date="2022-05-17T11:40:00Z">
              <w:r>
                <w:t>INSERT INTO attendance VALUES (7602, 29, 2022-07-08);</w:t>
              </w:r>
            </w:ins>
          </w:p>
          <w:p w14:paraId="7FEEFD00" w14:textId="77777777" w:rsidR="00D470AE" w:rsidRDefault="00D470AE" w:rsidP="00D470AE">
            <w:pPr>
              <w:ind w:left="0" w:hanging="2"/>
              <w:rPr>
                <w:ins w:id="15512" w:author="임 종운" w:date="2022-05-17T11:40:00Z"/>
              </w:rPr>
            </w:pPr>
            <w:ins w:id="15513" w:author="임 종운" w:date="2022-05-17T11:40:00Z">
              <w:r>
                <w:lastRenderedPageBreak/>
                <w:t>INSERT INTO attendance VALUES (7603, 30, 2022-07-08);</w:t>
              </w:r>
            </w:ins>
          </w:p>
          <w:p w14:paraId="0E6CD75F" w14:textId="77777777" w:rsidR="00D470AE" w:rsidRDefault="00D470AE" w:rsidP="00D470AE">
            <w:pPr>
              <w:ind w:left="0" w:hanging="2"/>
              <w:rPr>
                <w:ins w:id="15514" w:author="임 종운" w:date="2022-05-17T11:40:00Z"/>
              </w:rPr>
            </w:pPr>
            <w:ins w:id="15515" w:author="임 종운" w:date="2022-05-17T11:40:00Z">
              <w:r>
                <w:t>INSERT INTO attendance VALUES (7604, 31, 2022-07-08);</w:t>
              </w:r>
            </w:ins>
          </w:p>
          <w:p w14:paraId="008F206C" w14:textId="77777777" w:rsidR="00D470AE" w:rsidRDefault="00D470AE" w:rsidP="00D470AE">
            <w:pPr>
              <w:ind w:left="0" w:hanging="2"/>
              <w:rPr>
                <w:ins w:id="15516" w:author="임 종운" w:date="2022-05-17T11:40:00Z"/>
              </w:rPr>
            </w:pPr>
            <w:ins w:id="15517" w:author="임 종운" w:date="2022-05-17T11:40:00Z">
              <w:r>
                <w:t>INSERT INTO attendance VALUES (7605, 32, 2022-07-08);</w:t>
              </w:r>
            </w:ins>
          </w:p>
          <w:p w14:paraId="0DDB7899" w14:textId="77777777" w:rsidR="00D470AE" w:rsidRDefault="00D470AE" w:rsidP="00D470AE">
            <w:pPr>
              <w:ind w:left="0" w:hanging="2"/>
              <w:rPr>
                <w:ins w:id="15518" w:author="임 종운" w:date="2022-05-17T11:40:00Z"/>
              </w:rPr>
            </w:pPr>
            <w:ins w:id="15519" w:author="임 종운" w:date="2022-05-17T11:40:00Z">
              <w:r>
                <w:t>INSERT INTO attendance VALUES (7606, 33, 2022-07-08);</w:t>
              </w:r>
            </w:ins>
          </w:p>
          <w:p w14:paraId="37AE4340" w14:textId="77777777" w:rsidR="00D470AE" w:rsidRDefault="00D470AE" w:rsidP="00D470AE">
            <w:pPr>
              <w:ind w:left="0" w:hanging="2"/>
              <w:rPr>
                <w:ins w:id="15520" w:author="임 종운" w:date="2022-05-17T11:40:00Z"/>
              </w:rPr>
            </w:pPr>
            <w:ins w:id="15521" w:author="임 종운" w:date="2022-05-17T11:40:00Z">
              <w:r>
                <w:t>INSERT INTO attendance VALUES (7607, 34, 2022-07-08);</w:t>
              </w:r>
            </w:ins>
          </w:p>
          <w:p w14:paraId="3356C009" w14:textId="77777777" w:rsidR="00D470AE" w:rsidRDefault="00D470AE" w:rsidP="00D470AE">
            <w:pPr>
              <w:ind w:left="0" w:hanging="2"/>
              <w:rPr>
                <w:ins w:id="15522" w:author="임 종운" w:date="2022-05-17T11:40:00Z"/>
              </w:rPr>
            </w:pPr>
            <w:ins w:id="15523" w:author="임 종운" w:date="2022-05-17T11:40:00Z">
              <w:r>
                <w:t>INSERT INTO attendance VALUES (7608, 35, 2022-07-08);</w:t>
              </w:r>
            </w:ins>
          </w:p>
          <w:p w14:paraId="2211E9E5" w14:textId="77777777" w:rsidR="00D470AE" w:rsidRDefault="00D470AE" w:rsidP="00D470AE">
            <w:pPr>
              <w:ind w:left="0" w:hanging="2"/>
              <w:rPr>
                <w:ins w:id="15524" w:author="임 종운" w:date="2022-05-17T11:40:00Z"/>
              </w:rPr>
            </w:pPr>
            <w:ins w:id="15525" w:author="임 종운" w:date="2022-05-17T11:40:00Z">
              <w:r>
                <w:t>INSERT INTO attendance VALUES (7609, 36, 2022-07-08);</w:t>
              </w:r>
            </w:ins>
          </w:p>
          <w:p w14:paraId="2446BAC1" w14:textId="77777777" w:rsidR="00D470AE" w:rsidRDefault="00D470AE" w:rsidP="00D470AE">
            <w:pPr>
              <w:ind w:left="0" w:hanging="2"/>
              <w:rPr>
                <w:ins w:id="15526" w:author="임 종운" w:date="2022-05-17T11:40:00Z"/>
              </w:rPr>
            </w:pPr>
            <w:ins w:id="15527" w:author="임 종운" w:date="2022-05-17T11:40:00Z">
              <w:r>
                <w:t>INSERT INTO attendance VALUES (7610, 37, 2022-07-08);</w:t>
              </w:r>
            </w:ins>
          </w:p>
          <w:p w14:paraId="4877394E" w14:textId="77777777" w:rsidR="00D470AE" w:rsidRDefault="00D470AE" w:rsidP="00D470AE">
            <w:pPr>
              <w:ind w:left="0" w:hanging="2"/>
              <w:rPr>
                <w:ins w:id="15528" w:author="임 종운" w:date="2022-05-17T11:40:00Z"/>
              </w:rPr>
            </w:pPr>
            <w:ins w:id="15529" w:author="임 종운" w:date="2022-05-17T11:40:00Z">
              <w:r>
                <w:t>INSERT INTO attendance VALUES (7611, 38, 2022-07-08);</w:t>
              </w:r>
            </w:ins>
          </w:p>
          <w:p w14:paraId="20DE5235" w14:textId="77777777" w:rsidR="00D470AE" w:rsidRDefault="00D470AE" w:rsidP="00D470AE">
            <w:pPr>
              <w:ind w:left="0" w:hanging="2"/>
              <w:rPr>
                <w:ins w:id="15530" w:author="임 종운" w:date="2022-05-17T11:40:00Z"/>
              </w:rPr>
            </w:pPr>
            <w:ins w:id="15531" w:author="임 종운" w:date="2022-05-17T11:40:00Z">
              <w:r>
                <w:t>INSERT INTO attendance VALUES (7612, 39, 2022-07-08);</w:t>
              </w:r>
            </w:ins>
          </w:p>
          <w:p w14:paraId="0C04922D" w14:textId="77777777" w:rsidR="00D470AE" w:rsidRDefault="00D470AE" w:rsidP="00D470AE">
            <w:pPr>
              <w:ind w:left="0" w:hanging="2"/>
              <w:rPr>
                <w:ins w:id="15532" w:author="임 종운" w:date="2022-05-17T11:40:00Z"/>
              </w:rPr>
            </w:pPr>
            <w:ins w:id="15533" w:author="임 종운" w:date="2022-05-17T11:40:00Z">
              <w:r>
                <w:t>INSERT INTO attendance VALUES (7613, 40, 2022-07-08);</w:t>
              </w:r>
            </w:ins>
          </w:p>
          <w:p w14:paraId="26687070" w14:textId="77777777" w:rsidR="00D470AE" w:rsidRDefault="00D470AE" w:rsidP="00D470AE">
            <w:pPr>
              <w:ind w:left="0" w:hanging="2"/>
              <w:rPr>
                <w:ins w:id="15534" w:author="임 종운" w:date="2022-05-17T11:40:00Z"/>
              </w:rPr>
            </w:pPr>
            <w:ins w:id="15535" w:author="임 종운" w:date="2022-05-17T11:40:00Z">
              <w:r>
                <w:t>INSERT INTO attendance VALUES (7614, 41, 2022-07-08);</w:t>
              </w:r>
            </w:ins>
          </w:p>
          <w:p w14:paraId="0FAE32FC" w14:textId="77777777" w:rsidR="00D470AE" w:rsidRDefault="00D470AE" w:rsidP="00D470AE">
            <w:pPr>
              <w:ind w:left="0" w:hanging="2"/>
              <w:rPr>
                <w:ins w:id="15536" w:author="임 종운" w:date="2022-05-17T11:40:00Z"/>
              </w:rPr>
            </w:pPr>
            <w:ins w:id="15537" w:author="임 종운" w:date="2022-05-17T11:40:00Z">
              <w:r>
                <w:t>INSERT INTO attendance VALUES (7615, 42, 2022-07-08);</w:t>
              </w:r>
            </w:ins>
          </w:p>
          <w:p w14:paraId="28E6AD2A" w14:textId="77777777" w:rsidR="00D470AE" w:rsidRDefault="00D470AE" w:rsidP="00D470AE">
            <w:pPr>
              <w:ind w:left="0" w:hanging="2"/>
              <w:rPr>
                <w:ins w:id="15538" w:author="임 종운" w:date="2022-05-17T11:40:00Z"/>
              </w:rPr>
            </w:pPr>
            <w:ins w:id="15539" w:author="임 종운" w:date="2022-05-17T11:40:00Z">
              <w:r>
                <w:t>INSERT INTO attendance VALUES (7616, 43, 2022-07-08);</w:t>
              </w:r>
            </w:ins>
          </w:p>
          <w:p w14:paraId="348DDFE7" w14:textId="77777777" w:rsidR="00D470AE" w:rsidRDefault="00D470AE" w:rsidP="00D470AE">
            <w:pPr>
              <w:ind w:left="0" w:hanging="2"/>
              <w:rPr>
                <w:ins w:id="15540" w:author="임 종운" w:date="2022-05-17T11:40:00Z"/>
              </w:rPr>
            </w:pPr>
            <w:ins w:id="15541" w:author="임 종운" w:date="2022-05-17T11:40:00Z">
              <w:r>
                <w:t>INSERT INTO attendance VALUES (7617, 44, 2022-07-08);</w:t>
              </w:r>
            </w:ins>
          </w:p>
          <w:p w14:paraId="41D36ADF" w14:textId="77777777" w:rsidR="00D470AE" w:rsidRDefault="00D470AE" w:rsidP="00D470AE">
            <w:pPr>
              <w:ind w:left="0" w:hanging="2"/>
              <w:rPr>
                <w:ins w:id="15542" w:author="임 종운" w:date="2022-05-17T11:40:00Z"/>
              </w:rPr>
            </w:pPr>
            <w:ins w:id="15543" w:author="임 종운" w:date="2022-05-17T11:40:00Z">
              <w:r>
                <w:t>INSERT INTO attendance VALUES (7618, 45, 2022-07-08);</w:t>
              </w:r>
            </w:ins>
          </w:p>
          <w:p w14:paraId="66B7D190" w14:textId="77777777" w:rsidR="00D470AE" w:rsidRDefault="00D470AE" w:rsidP="00D470AE">
            <w:pPr>
              <w:ind w:left="0" w:hanging="2"/>
              <w:rPr>
                <w:ins w:id="15544" w:author="임 종운" w:date="2022-05-17T11:40:00Z"/>
              </w:rPr>
            </w:pPr>
            <w:ins w:id="15545" w:author="임 종운" w:date="2022-05-17T11:40:00Z">
              <w:r>
                <w:t>INSERT INTO attendance VALUES (7619, 46, 2022-07-08);</w:t>
              </w:r>
            </w:ins>
          </w:p>
          <w:p w14:paraId="34EF7860" w14:textId="77777777" w:rsidR="00D470AE" w:rsidRDefault="00D470AE" w:rsidP="00D470AE">
            <w:pPr>
              <w:ind w:left="0" w:hanging="2"/>
              <w:rPr>
                <w:ins w:id="15546" w:author="임 종운" w:date="2022-05-17T11:40:00Z"/>
              </w:rPr>
            </w:pPr>
            <w:ins w:id="15547" w:author="임 종운" w:date="2022-05-17T11:40:00Z">
              <w:r>
                <w:t>INSERT INTO attendance VALUES (7620, 47, 2022-07-08);</w:t>
              </w:r>
            </w:ins>
          </w:p>
          <w:p w14:paraId="61E9C667" w14:textId="77777777" w:rsidR="00D470AE" w:rsidRDefault="00D470AE" w:rsidP="00D470AE">
            <w:pPr>
              <w:ind w:left="0" w:hanging="2"/>
              <w:rPr>
                <w:ins w:id="15548" w:author="임 종운" w:date="2022-05-17T11:40:00Z"/>
              </w:rPr>
            </w:pPr>
            <w:ins w:id="15549" w:author="임 종운" w:date="2022-05-17T11:40:00Z">
              <w:r>
                <w:t>INSERT INTO attendance VALUES (7621, 48, 2022-07-08);</w:t>
              </w:r>
            </w:ins>
          </w:p>
          <w:p w14:paraId="606D3ADA" w14:textId="77777777" w:rsidR="00D470AE" w:rsidRDefault="00D470AE" w:rsidP="00D470AE">
            <w:pPr>
              <w:ind w:left="0" w:hanging="2"/>
              <w:rPr>
                <w:ins w:id="15550" w:author="임 종운" w:date="2022-05-17T11:40:00Z"/>
              </w:rPr>
            </w:pPr>
            <w:ins w:id="15551" w:author="임 종운" w:date="2022-05-17T11:40:00Z">
              <w:r>
                <w:t>INSERT INTO attendance VALUES (7622, 49, 2022-07-08);</w:t>
              </w:r>
            </w:ins>
          </w:p>
          <w:p w14:paraId="5977AA71" w14:textId="77777777" w:rsidR="00D470AE" w:rsidRDefault="00D470AE" w:rsidP="00D470AE">
            <w:pPr>
              <w:ind w:left="0" w:hanging="2"/>
              <w:rPr>
                <w:ins w:id="15552" w:author="임 종운" w:date="2022-05-17T11:40:00Z"/>
              </w:rPr>
            </w:pPr>
            <w:ins w:id="15553" w:author="임 종운" w:date="2022-05-17T11:40:00Z">
              <w:r>
                <w:t>INSERT INTO attendance VALUES (7623, 50, 2022-07-08);</w:t>
              </w:r>
            </w:ins>
          </w:p>
          <w:p w14:paraId="5ED28472" w14:textId="77777777" w:rsidR="00D470AE" w:rsidRDefault="00D470AE" w:rsidP="00D470AE">
            <w:pPr>
              <w:ind w:left="0" w:hanging="2"/>
              <w:rPr>
                <w:ins w:id="15554" w:author="임 종운" w:date="2022-05-17T11:40:00Z"/>
              </w:rPr>
            </w:pPr>
            <w:ins w:id="15555" w:author="임 종운" w:date="2022-05-17T11:40:00Z">
              <w:r>
                <w:t>INSERT INTO attendance VALUES (7624, 51, 2022-07-08);</w:t>
              </w:r>
            </w:ins>
          </w:p>
          <w:p w14:paraId="4D2FE99F" w14:textId="77777777" w:rsidR="00D470AE" w:rsidRDefault="00D470AE" w:rsidP="00D470AE">
            <w:pPr>
              <w:ind w:left="0" w:hanging="2"/>
              <w:rPr>
                <w:ins w:id="15556" w:author="임 종운" w:date="2022-05-17T11:40:00Z"/>
              </w:rPr>
            </w:pPr>
            <w:ins w:id="15557" w:author="임 종운" w:date="2022-05-17T11:40:00Z">
              <w:r>
                <w:t>INSERT INTO attendance VALUES (7625, 52, 2022-07-08);</w:t>
              </w:r>
            </w:ins>
          </w:p>
          <w:p w14:paraId="42225B4B" w14:textId="77777777" w:rsidR="00D470AE" w:rsidRDefault="00D470AE" w:rsidP="00D470AE">
            <w:pPr>
              <w:ind w:left="0" w:hanging="2"/>
              <w:rPr>
                <w:ins w:id="15558" w:author="임 종운" w:date="2022-05-17T11:40:00Z"/>
              </w:rPr>
            </w:pPr>
            <w:ins w:id="15559" w:author="임 종운" w:date="2022-05-17T11:40:00Z">
              <w:r>
                <w:t>INSERT INTO attendance VALUES (7626, 53, 2022-07-08);</w:t>
              </w:r>
            </w:ins>
          </w:p>
          <w:p w14:paraId="3B15209E" w14:textId="77777777" w:rsidR="00D470AE" w:rsidRDefault="00D470AE" w:rsidP="00D470AE">
            <w:pPr>
              <w:ind w:left="0" w:hanging="2"/>
              <w:rPr>
                <w:ins w:id="15560" w:author="임 종운" w:date="2022-05-17T11:40:00Z"/>
              </w:rPr>
            </w:pPr>
            <w:ins w:id="15561" w:author="임 종운" w:date="2022-05-17T11:40:00Z">
              <w:r>
                <w:t>INSERT INTO attendance VALUES (7627, 54, 2022-07-08);</w:t>
              </w:r>
            </w:ins>
          </w:p>
          <w:p w14:paraId="3491151B" w14:textId="77777777" w:rsidR="00D470AE" w:rsidRDefault="00D470AE" w:rsidP="00D470AE">
            <w:pPr>
              <w:ind w:left="0" w:hanging="2"/>
              <w:rPr>
                <w:ins w:id="15562" w:author="임 종운" w:date="2022-05-17T11:40:00Z"/>
              </w:rPr>
            </w:pPr>
            <w:ins w:id="15563" w:author="임 종운" w:date="2022-05-17T11:40:00Z">
              <w:r>
                <w:t>INSERT INTO attendance VALUES (7628, 55, 2022-07-08);</w:t>
              </w:r>
            </w:ins>
          </w:p>
          <w:p w14:paraId="3CE38021" w14:textId="77777777" w:rsidR="00D470AE" w:rsidRDefault="00D470AE" w:rsidP="00D470AE">
            <w:pPr>
              <w:ind w:left="0" w:hanging="2"/>
              <w:rPr>
                <w:ins w:id="15564" w:author="임 종운" w:date="2022-05-17T11:40:00Z"/>
              </w:rPr>
            </w:pPr>
            <w:ins w:id="15565" w:author="임 종운" w:date="2022-05-17T11:40:00Z">
              <w:r>
                <w:t>INSERT INTO attendance VALUES (7629, 27, 2022-07-09);</w:t>
              </w:r>
            </w:ins>
          </w:p>
          <w:p w14:paraId="7EB74B39" w14:textId="77777777" w:rsidR="00D470AE" w:rsidRDefault="00D470AE" w:rsidP="00D470AE">
            <w:pPr>
              <w:ind w:left="0" w:hanging="2"/>
              <w:rPr>
                <w:ins w:id="15566" w:author="임 종운" w:date="2022-05-17T11:40:00Z"/>
              </w:rPr>
            </w:pPr>
            <w:ins w:id="15567" w:author="임 종운" w:date="2022-05-17T11:40:00Z">
              <w:r>
                <w:lastRenderedPageBreak/>
                <w:t>INSERT INTO attendance VALUES (7630, 28, 2022-07-09);</w:t>
              </w:r>
            </w:ins>
          </w:p>
          <w:p w14:paraId="58CDD6B9" w14:textId="77777777" w:rsidR="00D470AE" w:rsidRDefault="00D470AE" w:rsidP="00D470AE">
            <w:pPr>
              <w:ind w:left="0" w:hanging="2"/>
              <w:rPr>
                <w:ins w:id="15568" w:author="임 종운" w:date="2022-05-17T11:40:00Z"/>
              </w:rPr>
            </w:pPr>
            <w:ins w:id="15569" w:author="임 종운" w:date="2022-05-17T11:40:00Z">
              <w:r>
                <w:t>INSERT INTO attendance VALUES (7631, 29, 2022-07-09);</w:t>
              </w:r>
            </w:ins>
          </w:p>
          <w:p w14:paraId="6BB34B59" w14:textId="77777777" w:rsidR="00D470AE" w:rsidRDefault="00D470AE" w:rsidP="00D470AE">
            <w:pPr>
              <w:ind w:left="0" w:hanging="2"/>
              <w:rPr>
                <w:ins w:id="15570" w:author="임 종운" w:date="2022-05-17T11:40:00Z"/>
              </w:rPr>
            </w:pPr>
            <w:ins w:id="15571" w:author="임 종운" w:date="2022-05-17T11:40:00Z">
              <w:r>
                <w:t>INSERT INTO attendance VALUES (7632, 30, 2022-07-09);</w:t>
              </w:r>
            </w:ins>
          </w:p>
          <w:p w14:paraId="585E94DC" w14:textId="77777777" w:rsidR="00D470AE" w:rsidRDefault="00D470AE" w:rsidP="00D470AE">
            <w:pPr>
              <w:ind w:left="0" w:hanging="2"/>
              <w:rPr>
                <w:ins w:id="15572" w:author="임 종운" w:date="2022-05-17T11:40:00Z"/>
              </w:rPr>
            </w:pPr>
            <w:ins w:id="15573" w:author="임 종운" w:date="2022-05-17T11:40:00Z">
              <w:r>
                <w:t>INSERT INTO attendance VALUES (7633, 31, 2022-07-09);</w:t>
              </w:r>
            </w:ins>
          </w:p>
          <w:p w14:paraId="3F819BC1" w14:textId="77777777" w:rsidR="00D470AE" w:rsidRDefault="00D470AE" w:rsidP="00D470AE">
            <w:pPr>
              <w:ind w:left="0" w:hanging="2"/>
              <w:rPr>
                <w:ins w:id="15574" w:author="임 종운" w:date="2022-05-17T11:40:00Z"/>
              </w:rPr>
            </w:pPr>
            <w:ins w:id="15575" w:author="임 종운" w:date="2022-05-17T11:40:00Z">
              <w:r>
                <w:t>INSERT INTO attendance VALUES (7634, 32, 2022-07-09);</w:t>
              </w:r>
            </w:ins>
          </w:p>
          <w:p w14:paraId="6A41212A" w14:textId="77777777" w:rsidR="00D470AE" w:rsidRDefault="00D470AE" w:rsidP="00D470AE">
            <w:pPr>
              <w:ind w:left="0" w:hanging="2"/>
              <w:rPr>
                <w:ins w:id="15576" w:author="임 종운" w:date="2022-05-17T11:40:00Z"/>
              </w:rPr>
            </w:pPr>
            <w:ins w:id="15577" w:author="임 종운" w:date="2022-05-17T11:40:00Z">
              <w:r>
                <w:t>INSERT INTO attendance VALUES (7635, 33, 2022-07-09);</w:t>
              </w:r>
            </w:ins>
          </w:p>
          <w:p w14:paraId="5FA2313B" w14:textId="77777777" w:rsidR="00D470AE" w:rsidRDefault="00D470AE" w:rsidP="00D470AE">
            <w:pPr>
              <w:ind w:left="0" w:hanging="2"/>
              <w:rPr>
                <w:ins w:id="15578" w:author="임 종운" w:date="2022-05-17T11:40:00Z"/>
              </w:rPr>
            </w:pPr>
            <w:ins w:id="15579" w:author="임 종운" w:date="2022-05-17T11:40:00Z">
              <w:r>
                <w:t>INSERT INTO attendance VALUES (7636, 34, 2022-07-09);</w:t>
              </w:r>
            </w:ins>
          </w:p>
          <w:p w14:paraId="6C4790A1" w14:textId="77777777" w:rsidR="00D470AE" w:rsidRDefault="00D470AE" w:rsidP="00D470AE">
            <w:pPr>
              <w:ind w:left="0" w:hanging="2"/>
              <w:rPr>
                <w:ins w:id="15580" w:author="임 종운" w:date="2022-05-17T11:40:00Z"/>
              </w:rPr>
            </w:pPr>
            <w:ins w:id="15581" w:author="임 종운" w:date="2022-05-17T11:40:00Z">
              <w:r>
                <w:t>INSERT INTO attendance VALUES (7637, 35, 2022-07-09);</w:t>
              </w:r>
            </w:ins>
          </w:p>
          <w:p w14:paraId="1084556B" w14:textId="77777777" w:rsidR="00D470AE" w:rsidRDefault="00D470AE" w:rsidP="00D470AE">
            <w:pPr>
              <w:ind w:left="0" w:hanging="2"/>
              <w:rPr>
                <w:ins w:id="15582" w:author="임 종운" w:date="2022-05-17T11:40:00Z"/>
              </w:rPr>
            </w:pPr>
            <w:ins w:id="15583" w:author="임 종운" w:date="2022-05-17T11:40:00Z">
              <w:r>
                <w:t>INSERT INTO attendance VALUES (7638, 36, 2022-07-09);</w:t>
              </w:r>
            </w:ins>
          </w:p>
          <w:p w14:paraId="3FCDB71F" w14:textId="77777777" w:rsidR="00D470AE" w:rsidRDefault="00D470AE" w:rsidP="00D470AE">
            <w:pPr>
              <w:ind w:left="0" w:hanging="2"/>
              <w:rPr>
                <w:ins w:id="15584" w:author="임 종운" w:date="2022-05-17T11:40:00Z"/>
              </w:rPr>
            </w:pPr>
            <w:ins w:id="15585" w:author="임 종운" w:date="2022-05-17T11:40:00Z">
              <w:r>
                <w:t>INSERT INTO attendance VALUES (7639, 37, 2022-07-09);</w:t>
              </w:r>
            </w:ins>
          </w:p>
          <w:p w14:paraId="51F70484" w14:textId="77777777" w:rsidR="00D470AE" w:rsidRDefault="00D470AE" w:rsidP="00D470AE">
            <w:pPr>
              <w:ind w:left="0" w:hanging="2"/>
              <w:rPr>
                <w:ins w:id="15586" w:author="임 종운" w:date="2022-05-17T11:40:00Z"/>
              </w:rPr>
            </w:pPr>
            <w:ins w:id="15587" w:author="임 종운" w:date="2022-05-17T11:40:00Z">
              <w:r>
                <w:t>INSERT INTO attendance VALUES (7640, 38, 2022-07-09);</w:t>
              </w:r>
            </w:ins>
          </w:p>
          <w:p w14:paraId="0C751725" w14:textId="77777777" w:rsidR="00D470AE" w:rsidRDefault="00D470AE" w:rsidP="00D470AE">
            <w:pPr>
              <w:ind w:left="0" w:hanging="2"/>
              <w:rPr>
                <w:ins w:id="15588" w:author="임 종운" w:date="2022-05-17T11:40:00Z"/>
              </w:rPr>
            </w:pPr>
            <w:ins w:id="15589" w:author="임 종운" w:date="2022-05-17T11:40:00Z">
              <w:r>
                <w:t>INSERT INTO attendance VALUES (7641, 39, 2022-07-09);</w:t>
              </w:r>
            </w:ins>
          </w:p>
          <w:p w14:paraId="03059C18" w14:textId="77777777" w:rsidR="00D470AE" w:rsidRDefault="00D470AE" w:rsidP="00D470AE">
            <w:pPr>
              <w:ind w:left="0" w:hanging="2"/>
              <w:rPr>
                <w:ins w:id="15590" w:author="임 종운" w:date="2022-05-17T11:40:00Z"/>
              </w:rPr>
            </w:pPr>
            <w:ins w:id="15591" w:author="임 종운" w:date="2022-05-17T11:40:00Z">
              <w:r>
                <w:t>INSERT INTO attendance VALUES (7642, 40, 2022-07-09);</w:t>
              </w:r>
            </w:ins>
          </w:p>
          <w:p w14:paraId="0941FA4C" w14:textId="77777777" w:rsidR="00D470AE" w:rsidRDefault="00D470AE" w:rsidP="00D470AE">
            <w:pPr>
              <w:ind w:left="0" w:hanging="2"/>
              <w:rPr>
                <w:ins w:id="15592" w:author="임 종운" w:date="2022-05-17T11:40:00Z"/>
              </w:rPr>
            </w:pPr>
            <w:ins w:id="15593" w:author="임 종운" w:date="2022-05-17T11:40:00Z">
              <w:r>
                <w:t>INSERT INTO attendance VALUES (7643, 41, 2022-07-09);</w:t>
              </w:r>
            </w:ins>
          </w:p>
          <w:p w14:paraId="432BE438" w14:textId="77777777" w:rsidR="00D470AE" w:rsidRDefault="00D470AE" w:rsidP="00D470AE">
            <w:pPr>
              <w:ind w:left="0" w:hanging="2"/>
              <w:rPr>
                <w:ins w:id="15594" w:author="임 종운" w:date="2022-05-17T11:40:00Z"/>
              </w:rPr>
            </w:pPr>
            <w:ins w:id="15595" w:author="임 종운" w:date="2022-05-17T11:40:00Z">
              <w:r>
                <w:t>INSERT INTO attendance VALUES (7644, 42, 2022-07-09);</w:t>
              </w:r>
            </w:ins>
          </w:p>
          <w:p w14:paraId="05DF0211" w14:textId="77777777" w:rsidR="00D470AE" w:rsidRDefault="00D470AE" w:rsidP="00D470AE">
            <w:pPr>
              <w:ind w:left="0" w:hanging="2"/>
              <w:rPr>
                <w:ins w:id="15596" w:author="임 종운" w:date="2022-05-17T11:40:00Z"/>
              </w:rPr>
            </w:pPr>
            <w:ins w:id="15597" w:author="임 종운" w:date="2022-05-17T11:40:00Z">
              <w:r>
                <w:t>INSERT INTO attendance VALUES (7645, 43, 2022-07-09);</w:t>
              </w:r>
            </w:ins>
          </w:p>
          <w:p w14:paraId="575F068A" w14:textId="77777777" w:rsidR="00D470AE" w:rsidRDefault="00D470AE" w:rsidP="00D470AE">
            <w:pPr>
              <w:ind w:left="0" w:hanging="2"/>
              <w:rPr>
                <w:ins w:id="15598" w:author="임 종운" w:date="2022-05-17T11:40:00Z"/>
              </w:rPr>
            </w:pPr>
            <w:ins w:id="15599" w:author="임 종운" w:date="2022-05-17T11:40:00Z">
              <w:r>
                <w:t>INSERT INTO attendance VALUES (7646, 44, 2022-07-09);</w:t>
              </w:r>
            </w:ins>
          </w:p>
          <w:p w14:paraId="738AB718" w14:textId="77777777" w:rsidR="00D470AE" w:rsidRDefault="00D470AE" w:rsidP="00D470AE">
            <w:pPr>
              <w:ind w:left="0" w:hanging="2"/>
              <w:rPr>
                <w:ins w:id="15600" w:author="임 종운" w:date="2022-05-17T11:40:00Z"/>
              </w:rPr>
            </w:pPr>
            <w:ins w:id="15601" w:author="임 종운" w:date="2022-05-17T11:40:00Z">
              <w:r>
                <w:t>INSERT INTO attendance VALUES (7647, 45, 2022-07-09);</w:t>
              </w:r>
            </w:ins>
          </w:p>
          <w:p w14:paraId="2B9F0131" w14:textId="77777777" w:rsidR="00D470AE" w:rsidRDefault="00D470AE" w:rsidP="00D470AE">
            <w:pPr>
              <w:ind w:left="0" w:hanging="2"/>
              <w:rPr>
                <w:ins w:id="15602" w:author="임 종운" w:date="2022-05-17T11:40:00Z"/>
              </w:rPr>
            </w:pPr>
            <w:ins w:id="15603" w:author="임 종운" w:date="2022-05-17T11:40:00Z">
              <w:r>
                <w:t>INSERT INTO attendance VALUES (7648, 46, 2022-07-09);</w:t>
              </w:r>
            </w:ins>
          </w:p>
          <w:p w14:paraId="0DFD76D1" w14:textId="77777777" w:rsidR="00D470AE" w:rsidRDefault="00D470AE" w:rsidP="00D470AE">
            <w:pPr>
              <w:ind w:left="0" w:hanging="2"/>
              <w:rPr>
                <w:ins w:id="15604" w:author="임 종운" w:date="2022-05-17T11:40:00Z"/>
              </w:rPr>
            </w:pPr>
            <w:ins w:id="15605" w:author="임 종운" w:date="2022-05-17T11:40:00Z">
              <w:r>
                <w:t>INSERT INTO attendance VALUES (7649, 47, 2022-07-09);</w:t>
              </w:r>
            </w:ins>
          </w:p>
          <w:p w14:paraId="4FC3E460" w14:textId="77777777" w:rsidR="00D470AE" w:rsidRDefault="00D470AE" w:rsidP="00D470AE">
            <w:pPr>
              <w:ind w:left="0" w:hanging="2"/>
              <w:rPr>
                <w:ins w:id="15606" w:author="임 종운" w:date="2022-05-17T11:40:00Z"/>
              </w:rPr>
            </w:pPr>
            <w:ins w:id="15607" w:author="임 종운" w:date="2022-05-17T11:40:00Z">
              <w:r>
                <w:t>INSERT INTO attendance VALUES (7650, 48, 2022-07-09);</w:t>
              </w:r>
            </w:ins>
          </w:p>
          <w:p w14:paraId="291D1669" w14:textId="77777777" w:rsidR="00D470AE" w:rsidRDefault="00D470AE" w:rsidP="00D470AE">
            <w:pPr>
              <w:ind w:left="0" w:hanging="2"/>
              <w:rPr>
                <w:ins w:id="15608" w:author="임 종운" w:date="2022-05-17T11:40:00Z"/>
              </w:rPr>
            </w:pPr>
            <w:ins w:id="15609" w:author="임 종운" w:date="2022-05-17T11:40:00Z">
              <w:r>
                <w:t>INSERT INTO attendance VALUES (7651, 49, 2022-07-09);</w:t>
              </w:r>
            </w:ins>
          </w:p>
          <w:p w14:paraId="5BF18452" w14:textId="77777777" w:rsidR="00D470AE" w:rsidRDefault="00D470AE" w:rsidP="00D470AE">
            <w:pPr>
              <w:ind w:left="0" w:hanging="2"/>
              <w:rPr>
                <w:ins w:id="15610" w:author="임 종운" w:date="2022-05-17T11:40:00Z"/>
              </w:rPr>
            </w:pPr>
            <w:ins w:id="15611" w:author="임 종운" w:date="2022-05-17T11:40:00Z">
              <w:r>
                <w:t>INSERT INTO attendance VALUES (7652, 50, 2022-07-09);</w:t>
              </w:r>
            </w:ins>
          </w:p>
          <w:p w14:paraId="5B6E373F" w14:textId="77777777" w:rsidR="00D470AE" w:rsidRDefault="00D470AE" w:rsidP="00D470AE">
            <w:pPr>
              <w:ind w:left="0" w:hanging="2"/>
              <w:rPr>
                <w:ins w:id="15612" w:author="임 종운" w:date="2022-05-17T11:40:00Z"/>
              </w:rPr>
            </w:pPr>
            <w:ins w:id="15613" w:author="임 종운" w:date="2022-05-17T11:40:00Z">
              <w:r>
                <w:t>INSERT INTO attendance VALUES (7653, 51, 2022-07-09);</w:t>
              </w:r>
            </w:ins>
          </w:p>
          <w:p w14:paraId="2E4A5696" w14:textId="77777777" w:rsidR="00D470AE" w:rsidRDefault="00D470AE" w:rsidP="00D470AE">
            <w:pPr>
              <w:ind w:left="0" w:hanging="2"/>
              <w:rPr>
                <w:ins w:id="15614" w:author="임 종운" w:date="2022-05-17T11:40:00Z"/>
              </w:rPr>
            </w:pPr>
            <w:ins w:id="15615" w:author="임 종운" w:date="2022-05-17T11:40:00Z">
              <w:r>
                <w:t>INSERT INTO attendance VALUES (7654, 52, 2022-07-09);</w:t>
              </w:r>
            </w:ins>
          </w:p>
          <w:p w14:paraId="74E88524" w14:textId="77777777" w:rsidR="00D470AE" w:rsidRDefault="00D470AE" w:rsidP="00D470AE">
            <w:pPr>
              <w:ind w:left="0" w:hanging="2"/>
              <w:rPr>
                <w:ins w:id="15616" w:author="임 종운" w:date="2022-05-17T11:40:00Z"/>
              </w:rPr>
            </w:pPr>
            <w:ins w:id="15617" w:author="임 종운" w:date="2022-05-17T11:40:00Z">
              <w:r>
                <w:t>INSERT INTO attendance VALUES (7655, 53, 2022-07-09);</w:t>
              </w:r>
            </w:ins>
          </w:p>
          <w:p w14:paraId="1748AF51" w14:textId="77777777" w:rsidR="00D470AE" w:rsidRDefault="00D470AE" w:rsidP="00D470AE">
            <w:pPr>
              <w:ind w:left="0" w:hanging="2"/>
              <w:rPr>
                <w:ins w:id="15618" w:author="임 종운" w:date="2022-05-17T11:40:00Z"/>
              </w:rPr>
            </w:pPr>
            <w:ins w:id="15619" w:author="임 종운" w:date="2022-05-17T11:40:00Z">
              <w:r>
                <w:t>INSERT INTO attendance VALUES (7656, 54, 2022-07-09);</w:t>
              </w:r>
            </w:ins>
          </w:p>
          <w:p w14:paraId="5A7A6601" w14:textId="77777777" w:rsidR="00D470AE" w:rsidRDefault="00D470AE" w:rsidP="00D470AE">
            <w:pPr>
              <w:ind w:left="0" w:hanging="2"/>
              <w:rPr>
                <w:ins w:id="15620" w:author="임 종운" w:date="2022-05-17T11:40:00Z"/>
              </w:rPr>
            </w:pPr>
            <w:ins w:id="15621" w:author="임 종운" w:date="2022-05-17T11:40:00Z">
              <w:r>
                <w:lastRenderedPageBreak/>
                <w:t>INSERT INTO attendance VALUES (7657, 55, 2022-07-09);</w:t>
              </w:r>
            </w:ins>
          </w:p>
          <w:p w14:paraId="24A81B51" w14:textId="77777777" w:rsidR="00D470AE" w:rsidRDefault="00D470AE" w:rsidP="00D470AE">
            <w:pPr>
              <w:ind w:left="0" w:hanging="2"/>
              <w:rPr>
                <w:ins w:id="15622" w:author="임 종운" w:date="2022-05-17T11:40:00Z"/>
              </w:rPr>
            </w:pPr>
            <w:ins w:id="15623" w:author="임 종운" w:date="2022-05-17T11:40:00Z">
              <w:r>
                <w:t>INSERT INTO attendance VALUES (7658, 27, 2022-07-10);</w:t>
              </w:r>
            </w:ins>
          </w:p>
          <w:p w14:paraId="602CBBEE" w14:textId="77777777" w:rsidR="00D470AE" w:rsidRDefault="00D470AE" w:rsidP="00D470AE">
            <w:pPr>
              <w:ind w:left="0" w:hanging="2"/>
              <w:rPr>
                <w:ins w:id="15624" w:author="임 종운" w:date="2022-05-17T11:40:00Z"/>
              </w:rPr>
            </w:pPr>
            <w:ins w:id="15625" w:author="임 종운" w:date="2022-05-17T11:40:00Z">
              <w:r>
                <w:t>INSERT INTO attendance VALUES (7659, 28, 2022-07-10);</w:t>
              </w:r>
            </w:ins>
          </w:p>
          <w:p w14:paraId="2F327A92" w14:textId="77777777" w:rsidR="00D470AE" w:rsidRDefault="00D470AE" w:rsidP="00D470AE">
            <w:pPr>
              <w:ind w:left="0" w:hanging="2"/>
              <w:rPr>
                <w:ins w:id="15626" w:author="임 종운" w:date="2022-05-17T11:40:00Z"/>
              </w:rPr>
            </w:pPr>
            <w:ins w:id="15627" w:author="임 종운" w:date="2022-05-17T11:40:00Z">
              <w:r>
                <w:t>INSERT INTO attendance VALUES (7660, 29, 2022-07-10);</w:t>
              </w:r>
            </w:ins>
          </w:p>
          <w:p w14:paraId="3E94F61A" w14:textId="77777777" w:rsidR="00D470AE" w:rsidRDefault="00D470AE" w:rsidP="00D470AE">
            <w:pPr>
              <w:ind w:left="0" w:hanging="2"/>
              <w:rPr>
                <w:ins w:id="15628" w:author="임 종운" w:date="2022-05-17T11:40:00Z"/>
              </w:rPr>
            </w:pPr>
            <w:ins w:id="15629" w:author="임 종운" w:date="2022-05-17T11:40:00Z">
              <w:r>
                <w:t>INSERT INTO attendance VALUES (7661, 30, 2022-07-10);</w:t>
              </w:r>
            </w:ins>
          </w:p>
          <w:p w14:paraId="73B20CB9" w14:textId="77777777" w:rsidR="00D470AE" w:rsidRDefault="00D470AE" w:rsidP="00D470AE">
            <w:pPr>
              <w:ind w:left="0" w:hanging="2"/>
              <w:rPr>
                <w:ins w:id="15630" w:author="임 종운" w:date="2022-05-17T11:40:00Z"/>
              </w:rPr>
            </w:pPr>
            <w:ins w:id="15631" w:author="임 종운" w:date="2022-05-17T11:40:00Z">
              <w:r>
                <w:t>INSERT INTO attendance VALUES (7662, 31, 2022-07-10);</w:t>
              </w:r>
            </w:ins>
          </w:p>
          <w:p w14:paraId="109F07C7" w14:textId="77777777" w:rsidR="00D470AE" w:rsidRDefault="00D470AE" w:rsidP="00D470AE">
            <w:pPr>
              <w:ind w:left="0" w:hanging="2"/>
              <w:rPr>
                <w:ins w:id="15632" w:author="임 종운" w:date="2022-05-17T11:40:00Z"/>
              </w:rPr>
            </w:pPr>
            <w:ins w:id="15633" w:author="임 종운" w:date="2022-05-17T11:40:00Z">
              <w:r>
                <w:t>INSERT INTO attendance VALUES (7663, 32, 2022-07-10);</w:t>
              </w:r>
            </w:ins>
          </w:p>
          <w:p w14:paraId="3FFA066E" w14:textId="77777777" w:rsidR="00D470AE" w:rsidRDefault="00D470AE" w:rsidP="00D470AE">
            <w:pPr>
              <w:ind w:left="0" w:hanging="2"/>
              <w:rPr>
                <w:ins w:id="15634" w:author="임 종운" w:date="2022-05-17T11:40:00Z"/>
              </w:rPr>
            </w:pPr>
            <w:ins w:id="15635" w:author="임 종운" w:date="2022-05-17T11:40:00Z">
              <w:r>
                <w:t>INSERT INTO attendance VALUES (7664, 33, 2022-07-10);</w:t>
              </w:r>
            </w:ins>
          </w:p>
          <w:p w14:paraId="75D57915" w14:textId="77777777" w:rsidR="00D470AE" w:rsidRDefault="00D470AE" w:rsidP="00D470AE">
            <w:pPr>
              <w:ind w:left="0" w:hanging="2"/>
              <w:rPr>
                <w:ins w:id="15636" w:author="임 종운" w:date="2022-05-17T11:40:00Z"/>
              </w:rPr>
            </w:pPr>
            <w:ins w:id="15637" w:author="임 종운" w:date="2022-05-17T11:40:00Z">
              <w:r>
                <w:t>INSERT INTO attendance VALUES (7665, 34, 2022-07-10);</w:t>
              </w:r>
            </w:ins>
          </w:p>
          <w:p w14:paraId="199313A4" w14:textId="77777777" w:rsidR="00D470AE" w:rsidRDefault="00D470AE" w:rsidP="00D470AE">
            <w:pPr>
              <w:ind w:left="0" w:hanging="2"/>
              <w:rPr>
                <w:ins w:id="15638" w:author="임 종운" w:date="2022-05-17T11:40:00Z"/>
              </w:rPr>
            </w:pPr>
            <w:ins w:id="15639" w:author="임 종운" w:date="2022-05-17T11:40:00Z">
              <w:r>
                <w:t>INSERT INTO attendance VALUES (7666, 35, 2022-07-10);</w:t>
              </w:r>
            </w:ins>
          </w:p>
          <w:p w14:paraId="3A653B8B" w14:textId="77777777" w:rsidR="00D470AE" w:rsidRDefault="00D470AE" w:rsidP="00D470AE">
            <w:pPr>
              <w:ind w:left="0" w:hanging="2"/>
              <w:rPr>
                <w:ins w:id="15640" w:author="임 종운" w:date="2022-05-17T11:40:00Z"/>
              </w:rPr>
            </w:pPr>
            <w:ins w:id="15641" w:author="임 종운" w:date="2022-05-17T11:40:00Z">
              <w:r>
                <w:t>INSERT INTO attendance VALUES (7667, 36, 2022-07-10);</w:t>
              </w:r>
            </w:ins>
          </w:p>
          <w:p w14:paraId="58AA097A" w14:textId="77777777" w:rsidR="00D470AE" w:rsidRDefault="00D470AE" w:rsidP="00D470AE">
            <w:pPr>
              <w:ind w:left="0" w:hanging="2"/>
              <w:rPr>
                <w:ins w:id="15642" w:author="임 종운" w:date="2022-05-17T11:40:00Z"/>
              </w:rPr>
            </w:pPr>
            <w:ins w:id="15643" w:author="임 종운" w:date="2022-05-17T11:40:00Z">
              <w:r>
                <w:t>INSERT INTO attendance VALUES (7668, 37, 2022-07-10);</w:t>
              </w:r>
            </w:ins>
          </w:p>
          <w:p w14:paraId="0E3A8030" w14:textId="77777777" w:rsidR="00D470AE" w:rsidRDefault="00D470AE" w:rsidP="00D470AE">
            <w:pPr>
              <w:ind w:left="0" w:hanging="2"/>
              <w:rPr>
                <w:ins w:id="15644" w:author="임 종운" w:date="2022-05-17T11:40:00Z"/>
              </w:rPr>
            </w:pPr>
            <w:ins w:id="15645" w:author="임 종운" w:date="2022-05-17T11:40:00Z">
              <w:r>
                <w:t>INSERT INTO attendance VALUES (7669, 38, 2022-07-10);</w:t>
              </w:r>
            </w:ins>
          </w:p>
          <w:p w14:paraId="7554765E" w14:textId="77777777" w:rsidR="00D470AE" w:rsidRDefault="00D470AE" w:rsidP="00D470AE">
            <w:pPr>
              <w:ind w:left="0" w:hanging="2"/>
              <w:rPr>
                <w:ins w:id="15646" w:author="임 종운" w:date="2022-05-17T11:40:00Z"/>
              </w:rPr>
            </w:pPr>
            <w:ins w:id="15647" w:author="임 종운" w:date="2022-05-17T11:40:00Z">
              <w:r>
                <w:t>INSERT INTO attendance VALUES (7670, 39, 2022-07-10);</w:t>
              </w:r>
            </w:ins>
          </w:p>
          <w:p w14:paraId="444DF88C" w14:textId="77777777" w:rsidR="00D470AE" w:rsidRDefault="00D470AE" w:rsidP="00D470AE">
            <w:pPr>
              <w:ind w:left="0" w:hanging="2"/>
              <w:rPr>
                <w:ins w:id="15648" w:author="임 종운" w:date="2022-05-17T11:40:00Z"/>
              </w:rPr>
            </w:pPr>
            <w:ins w:id="15649" w:author="임 종운" w:date="2022-05-17T11:40:00Z">
              <w:r>
                <w:t>INSERT INTO attendance VALUES (7671, 40, 2022-07-10);</w:t>
              </w:r>
            </w:ins>
          </w:p>
          <w:p w14:paraId="7E44EB32" w14:textId="77777777" w:rsidR="00D470AE" w:rsidRDefault="00D470AE" w:rsidP="00D470AE">
            <w:pPr>
              <w:ind w:left="0" w:hanging="2"/>
              <w:rPr>
                <w:ins w:id="15650" w:author="임 종운" w:date="2022-05-17T11:40:00Z"/>
              </w:rPr>
            </w:pPr>
            <w:ins w:id="15651" w:author="임 종운" w:date="2022-05-17T11:40:00Z">
              <w:r>
                <w:t>INSERT INTO attendance VALUES (7672, 41, 2022-07-10);</w:t>
              </w:r>
            </w:ins>
          </w:p>
          <w:p w14:paraId="34FFE349" w14:textId="77777777" w:rsidR="00D470AE" w:rsidRDefault="00D470AE" w:rsidP="00D470AE">
            <w:pPr>
              <w:ind w:left="0" w:hanging="2"/>
              <w:rPr>
                <w:ins w:id="15652" w:author="임 종운" w:date="2022-05-17T11:40:00Z"/>
              </w:rPr>
            </w:pPr>
            <w:ins w:id="15653" w:author="임 종운" w:date="2022-05-17T11:40:00Z">
              <w:r>
                <w:t>INSERT INTO attendance VALUES (7673, 42, 2022-07-10);</w:t>
              </w:r>
            </w:ins>
          </w:p>
          <w:p w14:paraId="57BF46C1" w14:textId="77777777" w:rsidR="00D470AE" w:rsidRDefault="00D470AE" w:rsidP="00D470AE">
            <w:pPr>
              <w:ind w:left="0" w:hanging="2"/>
              <w:rPr>
                <w:ins w:id="15654" w:author="임 종운" w:date="2022-05-17T11:40:00Z"/>
              </w:rPr>
            </w:pPr>
            <w:ins w:id="15655" w:author="임 종운" w:date="2022-05-17T11:40:00Z">
              <w:r>
                <w:t>INSERT INTO attendance VALUES (7674, 43, 2022-07-10);</w:t>
              </w:r>
            </w:ins>
          </w:p>
          <w:p w14:paraId="600A2EC8" w14:textId="77777777" w:rsidR="00D470AE" w:rsidRDefault="00D470AE" w:rsidP="00D470AE">
            <w:pPr>
              <w:ind w:left="0" w:hanging="2"/>
              <w:rPr>
                <w:ins w:id="15656" w:author="임 종운" w:date="2022-05-17T11:40:00Z"/>
              </w:rPr>
            </w:pPr>
            <w:ins w:id="15657" w:author="임 종운" w:date="2022-05-17T11:40:00Z">
              <w:r>
                <w:t>INSERT INTO attendance VALUES (7675, 44, 2022-07-10);</w:t>
              </w:r>
            </w:ins>
          </w:p>
          <w:p w14:paraId="01B1923D" w14:textId="77777777" w:rsidR="00D470AE" w:rsidRDefault="00D470AE" w:rsidP="00D470AE">
            <w:pPr>
              <w:ind w:left="0" w:hanging="2"/>
              <w:rPr>
                <w:ins w:id="15658" w:author="임 종운" w:date="2022-05-17T11:40:00Z"/>
              </w:rPr>
            </w:pPr>
            <w:ins w:id="15659" w:author="임 종운" w:date="2022-05-17T11:40:00Z">
              <w:r>
                <w:t>INSERT INTO attendance VALUES (7676, 45, 2022-07-10);</w:t>
              </w:r>
            </w:ins>
          </w:p>
          <w:p w14:paraId="1443F100" w14:textId="77777777" w:rsidR="00D470AE" w:rsidRDefault="00D470AE" w:rsidP="00D470AE">
            <w:pPr>
              <w:ind w:left="0" w:hanging="2"/>
              <w:rPr>
                <w:ins w:id="15660" w:author="임 종운" w:date="2022-05-17T11:40:00Z"/>
              </w:rPr>
            </w:pPr>
            <w:ins w:id="15661" w:author="임 종운" w:date="2022-05-17T11:40:00Z">
              <w:r>
                <w:t>INSERT INTO attendance VALUES (7677, 46, 2022-07-10);</w:t>
              </w:r>
            </w:ins>
          </w:p>
          <w:p w14:paraId="0D814161" w14:textId="77777777" w:rsidR="00D470AE" w:rsidRDefault="00D470AE" w:rsidP="00D470AE">
            <w:pPr>
              <w:ind w:left="0" w:hanging="2"/>
              <w:rPr>
                <w:ins w:id="15662" w:author="임 종운" w:date="2022-05-17T11:40:00Z"/>
              </w:rPr>
            </w:pPr>
            <w:ins w:id="15663" w:author="임 종운" w:date="2022-05-17T11:40:00Z">
              <w:r>
                <w:t>INSERT INTO attendance VALUES (7678, 47, 2022-07-10);</w:t>
              </w:r>
            </w:ins>
          </w:p>
          <w:p w14:paraId="32B5EF72" w14:textId="77777777" w:rsidR="00D470AE" w:rsidRDefault="00D470AE" w:rsidP="00D470AE">
            <w:pPr>
              <w:ind w:left="0" w:hanging="2"/>
              <w:rPr>
                <w:ins w:id="15664" w:author="임 종운" w:date="2022-05-17T11:40:00Z"/>
              </w:rPr>
            </w:pPr>
            <w:ins w:id="15665" w:author="임 종운" w:date="2022-05-17T11:40:00Z">
              <w:r>
                <w:t>INSERT INTO attendance VALUES (7679, 48, 2022-07-10);</w:t>
              </w:r>
            </w:ins>
          </w:p>
          <w:p w14:paraId="08AFADA7" w14:textId="77777777" w:rsidR="00D470AE" w:rsidRDefault="00D470AE" w:rsidP="00D470AE">
            <w:pPr>
              <w:ind w:left="0" w:hanging="2"/>
              <w:rPr>
                <w:ins w:id="15666" w:author="임 종운" w:date="2022-05-17T11:40:00Z"/>
              </w:rPr>
            </w:pPr>
            <w:ins w:id="15667" w:author="임 종운" w:date="2022-05-17T11:40:00Z">
              <w:r>
                <w:t>INSERT INTO attendance VALUES (7680, 49, 2022-07-10);</w:t>
              </w:r>
            </w:ins>
          </w:p>
          <w:p w14:paraId="56A58CD9" w14:textId="77777777" w:rsidR="00D470AE" w:rsidRDefault="00D470AE" w:rsidP="00D470AE">
            <w:pPr>
              <w:ind w:left="0" w:hanging="2"/>
              <w:rPr>
                <w:ins w:id="15668" w:author="임 종운" w:date="2022-05-17T11:40:00Z"/>
              </w:rPr>
            </w:pPr>
            <w:ins w:id="15669" w:author="임 종운" w:date="2022-05-17T11:40:00Z">
              <w:r>
                <w:t>INSERT INTO attendance VALUES (7681, 50, 2022-07-10);</w:t>
              </w:r>
            </w:ins>
          </w:p>
          <w:p w14:paraId="28194EFA" w14:textId="77777777" w:rsidR="00D470AE" w:rsidRDefault="00D470AE" w:rsidP="00D470AE">
            <w:pPr>
              <w:ind w:left="0" w:hanging="2"/>
              <w:rPr>
                <w:ins w:id="15670" w:author="임 종운" w:date="2022-05-17T11:40:00Z"/>
              </w:rPr>
            </w:pPr>
            <w:ins w:id="15671" w:author="임 종운" w:date="2022-05-17T11:40:00Z">
              <w:r>
                <w:t>INSERT INTO attendance VALUES (7682, 51, 2022-07-10);</w:t>
              </w:r>
            </w:ins>
          </w:p>
          <w:p w14:paraId="6DF7A71B" w14:textId="77777777" w:rsidR="00D470AE" w:rsidRDefault="00D470AE" w:rsidP="00D470AE">
            <w:pPr>
              <w:ind w:left="0" w:hanging="2"/>
              <w:rPr>
                <w:ins w:id="15672" w:author="임 종운" w:date="2022-05-17T11:40:00Z"/>
              </w:rPr>
            </w:pPr>
            <w:ins w:id="15673" w:author="임 종운" w:date="2022-05-17T11:40:00Z">
              <w:r>
                <w:t>INSERT INTO attendance VALUES (7683, 52, 2022-07-10);</w:t>
              </w:r>
            </w:ins>
          </w:p>
          <w:p w14:paraId="50D2B24A" w14:textId="77777777" w:rsidR="00D470AE" w:rsidRDefault="00D470AE" w:rsidP="00D470AE">
            <w:pPr>
              <w:ind w:left="0" w:hanging="2"/>
              <w:rPr>
                <w:ins w:id="15674" w:author="임 종운" w:date="2022-05-17T11:40:00Z"/>
              </w:rPr>
            </w:pPr>
            <w:ins w:id="15675" w:author="임 종운" w:date="2022-05-17T11:40:00Z">
              <w:r>
                <w:lastRenderedPageBreak/>
                <w:t>INSERT INTO attendance VALUES (7684, 53, 2022-07-10);</w:t>
              </w:r>
            </w:ins>
          </w:p>
          <w:p w14:paraId="3E0EA7E9" w14:textId="77777777" w:rsidR="00D470AE" w:rsidRDefault="00D470AE" w:rsidP="00D470AE">
            <w:pPr>
              <w:ind w:left="0" w:hanging="2"/>
              <w:rPr>
                <w:ins w:id="15676" w:author="임 종운" w:date="2022-05-17T11:40:00Z"/>
              </w:rPr>
            </w:pPr>
            <w:ins w:id="15677" w:author="임 종운" w:date="2022-05-17T11:40:00Z">
              <w:r>
                <w:t>INSERT INTO attendance VALUES (7685, 54, 2022-07-10);</w:t>
              </w:r>
            </w:ins>
          </w:p>
          <w:p w14:paraId="534C661E" w14:textId="77777777" w:rsidR="00D470AE" w:rsidRDefault="00D470AE" w:rsidP="00D470AE">
            <w:pPr>
              <w:ind w:left="0" w:hanging="2"/>
              <w:rPr>
                <w:ins w:id="15678" w:author="임 종운" w:date="2022-05-17T11:40:00Z"/>
              </w:rPr>
            </w:pPr>
            <w:ins w:id="15679" w:author="임 종운" w:date="2022-05-17T11:40:00Z">
              <w:r>
                <w:t>INSERT INTO attendance VALUES (7686, 55, 2022-07-10);</w:t>
              </w:r>
            </w:ins>
          </w:p>
          <w:p w14:paraId="34F669E3" w14:textId="77777777" w:rsidR="00D470AE" w:rsidRDefault="00D470AE" w:rsidP="00D470AE">
            <w:pPr>
              <w:ind w:left="0" w:hanging="2"/>
              <w:rPr>
                <w:ins w:id="15680" w:author="임 종운" w:date="2022-05-17T11:40:00Z"/>
              </w:rPr>
            </w:pPr>
            <w:ins w:id="15681" w:author="임 종운" w:date="2022-05-17T11:40:00Z">
              <w:r>
                <w:t>INSERT INTO attendance VALUES (7687, 27, 2022-07-11);</w:t>
              </w:r>
            </w:ins>
          </w:p>
          <w:p w14:paraId="6C48ECE6" w14:textId="77777777" w:rsidR="00D470AE" w:rsidRDefault="00D470AE" w:rsidP="00D470AE">
            <w:pPr>
              <w:ind w:left="0" w:hanging="2"/>
              <w:rPr>
                <w:ins w:id="15682" w:author="임 종운" w:date="2022-05-17T11:40:00Z"/>
              </w:rPr>
            </w:pPr>
            <w:ins w:id="15683" w:author="임 종운" w:date="2022-05-17T11:40:00Z">
              <w:r>
                <w:t>INSERT INTO attendance VALUES (7688, 28, 2022-07-11);</w:t>
              </w:r>
            </w:ins>
          </w:p>
          <w:p w14:paraId="44B51FAD" w14:textId="77777777" w:rsidR="00D470AE" w:rsidRDefault="00D470AE" w:rsidP="00D470AE">
            <w:pPr>
              <w:ind w:left="0" w:hanging="2"/>
              <w:rPr>
                <w:ins w:id="15684" w:author="임 종운" w:date="2022-05-17T11:40:00Z"/>
              </w:rPr>
            </w:pPr>
            <w:ins w:id="15685" w:author="임 종운" w:date="2022-05-17T11:40:00Z">
              <w:r>
                <w:t>INSERT INTO attendance VALUES (7689, 29, 2022-07-11);</w:t>
              </w:r>
            </w:ins>
          </w:p>
          <w:p w14:paraId="738D0DE1" w14:textId="77777777" w:rsidR="00D470AE" w:rsidRDefault="00D470AE" w:rsidP="00D470AE">
            <w:pPr>
              <w:ind w:left="0" w:hanging="2"/>
              <w:rPr>
                <w:ins w:id="15686" w:author="임 종운" w:date="2022-05-17T11:40:00Z"/>
              </w:rPr>
            </w:pPr>
            <w:ins w:id="15687" w:author="임 종운" w:date="2022-05-17T11:40:00Z">
              <w:r>
                <w:t>INSERT INTO attendance VALUES (7690, 30, 2022-07-11);</w:t>
              </w:r>
            </w:ins>
          </w:p>
          <w:p w14:paraId="055A6F5F" w14:textId="77777777" w:rsidR="00D470AE" w:rsidRDefault="00D470AE" w:rsidP="00D470AE">
            <w:pPr>
              <w:ind w:left="0" w:hanging="2"/>
              <w:rPr>
                <w:ins w:id="15688" w:author="임 종운" w:date="2022-05-17T11:40:00Z"/>
              </w:rPr>
            </w:pPr>
            <w:ins w:id="15689" w:author="임 종운" w:date="2022-05-17T11:40:00Z">
              <w:r>
                <w:t>INSERT INTO attendance VALUES (7691, 31, 2022-07-11);</w:t>
              </w:r>
            </w:ins>
          </w:p>
          <w:p w14:paraId="796F4216" w14:textId="77777777" w:rsidR="00D470AE" w:rsidRDefault="00D470AE" w:rsidP="00D470AE">
            <w:pPr>
              <w:ind w:left="0" w:hanging="2"/>
              <w:rPr>
                <w:ins w:id="15690" w:author="임 종운" w:date="2022-05-17T11:40:00Z"/>
              </w:rPr>
            </w:pPr>
            <w:ins w:id="15691" w:author="임 종운" w:date="2022-05-17T11:40:00Z">
              <w:r>
                <w:t>INSERT INTO attendance VALUES (7692, 32, 2022-07-11);</w:t>
              </w:r>
            </w:ins>
          </w:p>
          <w:p w14:paraId="3C473722" w14:textId="77777777" w:rsidR="00D470AE" w:rsidRDefault="00D470AE" w:rsidP="00D470AE">
            <w:pPr>
              <w:ind w:left="0" w:hanging="2"/>
              <w:rPr>
                <w:ins w:id="15692" w:author="임 종운" w:date="2022-05-17T11:40:00Z"/>
              </w:rPr>
            </w:pPr>
            <w:ins w:id="15693" w:author="임 종운" w:date="2022-05-17T11:40:00Z">
              <w:r>
                <w:t>INSERT INTO attendance VALUES (7693, 33, 2022-07-11);</w:t>
              </w:r>
            </w:ins>
          </w:p>
          <w:p w14:paraId="131AF7FC" w14:textId="77777777" w:rsidR="00D470AE" w:rsidRDefault="00D470AE" w:rsidP="00D470AE">
            <w:pPr>
              <w:ind w:left="0" w:hanging="2"/>
              <w:rPr>
                <w:ins w:id="15694" w:author="임 종운" w:date="2022-05-17T11:40:00Z"/>
              </w:rPr>
            </w:pPr>
            <w:ins w:id="15695" w:author="임 종운" w:date="2022-05-17T11:40:00Z">
              <w:r>
                <w:t>INSERT INTO attendance VALUES (7694, 34, 2022-07-11);</w:t>
              </w:r>
            </w:ins>
          </w:p>
          <w:p w14:paraId="0CA82FDA" w14:textId="77777777" w:rsidR="00D470AE" w:rsidRDefault="00D470AE" w:rsidP="00D470AE">
            <w:pPr>
              <w:ind w:left="0" w:hanging="2"/>
              <w:rPr>
                <w:ins w:id="15696" w:author="임 종운" w:date="2022-05-17T11:40:00Z"/>
              </w:rPr>
            </w:pPr>
            <w:ins w:id="15697" w:author="임 종운" w:date="2022-05-17T11:40:00Z">
              <w:r>
                <w:t>INSERT INTO attendance VALUES (7695, 35, 2022-07-11);</w:t>
              </w:r>
            </w:ins>
          </w:p>
          <w:p w14:paraId="2B40859B" w14:textId="77777777" w:rsidR="00D470AE" w:rsidRDefault="00D470AE" w:rsidP="00D470AE">
            <w:pPr>
              <w:ind w:left="0" w:hanging="2"/>
              <w:rPr>
                <w:ins w:id="15698" w:author="임 종운" w:date="2022-05-17T11:40:00Z"/>
              </w:rPr>
            </w:pPr>
            <w:ins w:id="15699" w:author="임 종운" w:date="2022-05-17T11:40:00Z">
              <w:r>
                <w:t>INSERT INTO attendance VALUES (7696, 36, 2022-07-11);</w:t>
              </w:r>
            </w:ins>
          </w:p>
          <w:p w14:paraId="655242C1" w14:textId="77777777" w:rsidR="00D470AE" w:rsidRDefault="00D470AE" w:rsidP="00D470AE">
            <w:pPr>
              <w:ind w:left="0" w:hanging="2"/>
              <w:rPr>
                <w:ins w:id="15700" w:author="임 종운" w:date="2022-05-17T11:40:00Z"/>
              </w:rPr>
            </w:pPr>
            <w:ins w:id="15701" w:author="임 종운" w:date="2022-05-17T11:40:00Z">
              <w:r>
                <w:t>INSERT INTO attendance VALUES (7697, 37, 2022-07-11);</w:t>
              </w:r>
            </w:ins>
          </w:p>
          <w:p w14:paraId="1FD7CFD7" w14:textId="77777777" w:rsidR="00D470AE" w:rsidRDefault="00D470AE" w:rsidP="00D470AE">
            <w:pPr>
              <w:ind w:left="0" w:hanging="2"/>
              <w:rPr>
                <w:ins w:id="15702" w:author="임 종운" w:date="2022-05-17T11:40:00Z"/>
              </w:rPr>
            </w:pPr>
            <w:ins w:id="15703" w:author="임 종운" w:date="2022-05-17T11:40:00Z">
              <w:r>
                <w:t>INSERT INTO attendance VALUES (7698, 38, 2022-07-11);</w:t>
              </w:r>
            </w:ins>
          </w:p>
          <w:p w14:paraId="354D29E5" w14:textId="77777777" w:rsidR="00D470AE" w:rsidRDefault="00D470AE" w:rsidP="00D470AE">
            <w:pPr>
              <w:ind w:left="0" w:hanging="2"/>
              <w:rPr>
                <w:ins w:id="15704" w:author="임 종운" w:date="2022-05-17T11:40:00Z"/>
              </w:rPr>
            </w:pPr>
            <w:ins w:id="15705" w:author="임 종운" w:date="2022-05-17T11:40:00Z">
              <w:r>
                <w:t>INSERT INTO attendance VALUES (7699, 39, 2022-07-11);</w:t>
              </w:r>
            </w:ins>
          </w:p>
          <w:p w14:paraId="6C4D1845" w14:textId="77777777" w:rsidR="00D470AE" w:rsidRDefault="00D470AE" w:rsidP="00D470AE">
            <w:pPr>
              <w:ind w:left="0" w:hanging="2"/>
              <w:rPr>
                <w:ins w:id="15706" w:author="임 종운" w:date="2022-05-17T11:40:00Z"/>
              </w:rPr>
            </w:pPr>
            <w:ins w:id="15707" w:author="임 종운" w:date="2022-05-17T11:40:00Z">
              <w:r>
                <w:t>INSERT INTO attendance VALUES (7700, 40, 2022-07-11);</w:t>
              </w:r>
            </w:ins>
          </w:p>
          <w:p w14:paraId="64A9065A" w14:textId="77777777" w:rsidR="00D470AE" w:rsidRDefault="00D470AE" w:rsidP="00D470AE">
            <w:pPr>
              <w:ind w:left="0" w:hanging="2"/>
              <w:rPr>
                <w:ins w:id="15708" w:author="임 종운" w:date="2022-05-17T11:40:00Z"/>
              </w:rPr>
            </w:pPr>
            <w:ins w:id="15709" w:author="임 종운" w:date="2022-05-17T11:40:00Z">
              <w:r>
                <w:t>INSERT INTO attendance VALUES (7701, 41, 2022-07-11);</w:t>
              </w:r>
            </w:ins>
          </w:p>
          <w:p w14:paraId="43658B21" w14:textId="77777777" w:rsidR="00D470AE" w:rsidRDefault="00D470AE" w:rsidP="00D470AE">
            <w:pPr>
              <w:ind w:left="0" w:hanging="2"/>
              <w:rPr>
                <w:ins w:id="15710" w:author="임 종운" w:date="2022-05-17T11:40:00Z"/>
              </w:rPr>
            </w:pPr>
            <w:ins w:id="15711" w:author="임 종운" w:date="2022-05-17T11:40:00Z">
              <w:r>
                <w:t>INSERT INTO attendance VALUES (7702, 42, 2022-07-11);</w:t>
              </w:r>
            </w:ins>
          </w:p>
          <w:p w14:paraId="29974210" w14:textId="77777777" w:rsidR="00D470AE" w:rsidRDefault="00D470AE" w:rsidP="00D470AE">
            <w:pPr>
              <w:ind w:left="0" w:hanging="2"/>
              <w:rPr>
                <w:ins w:id="15712" w:author="임 종운" w:date="2022-05-17T11:40:00Z"/>
              </w:rPr>
            </w:pPr>
            <w:ins w:id="15713" w:author="임 종운" w:date="2022-05-17T11:40:00Z">
              <w:r>
                <w:t>INSERT INTO attendance VALUES (7703, 43, 2022-07-11);</w:t>
              </w:r>
            </w:ins>
          </w:p>
          <w:p w14:paraId="2ACE27D2" w14:textId="77777777" w:rsidR="00D470AE" w:rsidRDefault="00D470AE" w:rsidP="00D470AE">
            <w:pPr>
              <w:ind w:left="0" w:hanging="2"/>
              <w:rPr>
                <w:ins w:id="15714" w:author="임 종운" w:date="2022-05-17T11:40:00Z"/>
              </w:rPr>
            </w:pPr>
            <w:ins w:id="15715" w:author="임 종운" w:date="2022-05-17T11:40:00Z">
              <w:r>
                <w:t>INSERT INTO attendance VALUES (7704, 44, 2022-07-11);</w:t>
              </w:r>
            </w:ins>
          </w:p>
          <w:p w14:paraId="41DA6C1F" w14:textId="77777777" w:rsidR="00D470AE" w:rsidRDefault="00D470AE" w:rsidP="00D470AE">
            <w:pPr>
              <w:ind w:left="0" w:hanging="2"/>
              <w:rPr>
                <w:ins w:id="15716" w:author="임 종운" w:date="2022-05-17T11:40:00Z"/>
              </w:rPr>
            </w:pPr>
            <w:ins w:id="15717" w:author="임 종운" w:date="2022-05-17T11:40:00Z">
              <w:r>
                <w:t>INSERT INTO attendance VALUES (7705, 45, 2022-07-11);</w:t>
              </w:r>
            </w:ins>
          </w:p>
          <w:p w14:paraId="7372AA04" w14:textId="77777777" w:rsidR="00D470AE" w:rsidRDefault="00D470AE" w:rsidP="00D470AE">
            <w:pPr>
              <w:ind w:left="0" w:hanging="2"/>
              <w:rPr>
                <w:ins w:id="15718" w:author="임 종운" w:date="2022-05-17T11:40:00Z"/>
              </w:rPr>
            </w:pPr>
            <w:ins w:id="15719" w:author="임 종운" w:date="2022-05-17T11:40:00Z">
              <w:r>
                <w:t>INSERT INTO attendance VALUES (7706, 46, 2022-07-11);</w:t>
              </w:r>
            </w:ins>
          </w:p>
          <w:p w14:paraId="10F1439B" w14:textId="77777777" w:rsidR="00D470AE" w:rsidRDefault="00D470AE" w:rsidP="00D470AE">
            <w:pPr>
              <w:ind w:left="0" w:hanging="2"/>
              <w:rPr>
                <w:ins w:id="15720" w:author="임 종운" w:date="2022-05-17T11:40:00Z"/>
              </w:rPr>
            </w:pPr>
            <w:ins w:id="15721" w:author="임 종운" w:date="2022-05-17T11:40:00Z">
              <w:r>
                <w:t>INSERT INTO attendance VALUES (7707, 47, 2022-07-11);</w:t>
              </w:r>
            </w:ins>
          </w:p>
          <w:p w14:paraId="12BB575F" w14:textId="77777777" w:rsidR="00D470AE" w:rsidRDefault="00D470AE" w:rsidP="00D470AE">
            <w:pPr>
              <w:ind w:left="0" w:hanging="2"/>
              <w:rPr>
                <w:ins w:id="15722" w:author="임 종운" w:date="2022-05-17T11:40:00Z"/>
              </w:rPr>
            </w:pPr>
            <w:ins w:id="15723" w:author="임 종운" w:date="2022-05-17T11:40:00Z">
              <w:r>
                <w:t>INSERT INTO attendance VALUES (7708, 48, 2022-07-11);</w:t>
              </w:r>
            </w:ins>
          </w:p>
          <w:p w14:paraId="3813849F" w14:textId="77777777" w:rsidR="00D470AE" w:rsidRDefault="00D470AE" w:rsidP="00D470AE">
            <w:pPr>
              <w:ind w:left="0" w:hanging="2"/>
              <w:rPr>
                <w:ins w:id="15724" w:author="임 종운" w:date="2022-05-17T11:40:00Z"/>
              </w:rPr>
            </w:pPr>
            <w:ins w:id="15725" w:author="임 종운" w:date="2022-05-17T11:40:00Z">
              <w:r>
                <w:t>INSERT INTO attendance VALUES (7709, 49, 2022-07-11);</w:t>
              </w:r>
            </w:ins>
          </w:p>
          <w:p w14:paraId="5FD38893" w14:textId="77777777" w:rsidR="00D470AE" w:rsidRDefault="00D470AE" w:rsidP="00D470AE">
            <w:pPr>
              <w:ind w:left="0" w:hanging="2"/>
              <w:rPr>
                <w:ins w:id="15726" w:author="임 종운" w:date="2022-05-17T11:40:00Z"/>
              </w:rPr>
            </w:pPr>
            <w:ins w:id="15727" w:author="임 종운" w:date="2022-05-17T11:40:00Z">
              <w:r>
                <w:t>INSERT INTO attendance VALUES (7710, 50, 2022-07-11);</w:t>
              </w:r>
            </w:ins>
          </w:p>
          <w:p w14:paraId="512B4DD0" w14:textId="77777777" w:rsidR="00D470AE" w:rsidRDefault="00D470AE" w:rsidP="00D470AE">
            <w:pPr>
              <w:ind w:left="0" w:hanging="2"/>
              <w:rPr>
                <w:ins w:id="15728" w:author="임 종운" w:date="2022-05-17T11:40:00Z"/>
              </w:rPr>
            </w:pPr>
            <w:ins w:id="15729" w:author="임 종운" w:date="2022-05-17T11:40:00Z">
              <w:r>
                <w:lastRenderedPageBreak/>
                <w:t>INSERT INTO attendance VALUES (7711, 51, 2022-07-11);</w:t>
              </w:r>
            </w:ins>
          </w:p>
          <w:p w14:paraId="0554F94F" w14:textId="77777777" w:rsidR="00D470AE" w:rsidRDefault="00D470AE" w:rsidP="00D470AE">
            <w:pPr>
              <w:ind w:left="0" w:hanging="2"/>
              <w:rPr>
                <w:ins w:id="15730" w:author="임 종운" w:date="2022-05-17T11:40:00Z"/>
              </w:rPr>
            </w:pPr>
            <w:ins w:id="15731" w:author="임 종운" w:date="2022-05-17T11:40:00Z">
              <w:r>
                <w:t>INSERT INTO attendance VALUES (7712, 52, 2022-07-11);</w:t>
              </w:r>
            </w:ins>
          </w:p>
          <w:p w14:paraId="27ED0FE3" w14:textId="77777777" w:rsidR="00D470AE" w:rsidRDefault="00D470AE" w:rsidP="00D470AE">
            <w:pPr>
              <w:ind w:left="0" w:hanging="2"/>
              <w:rPr>
                <w:ins w:id="15732" w:author="임 종운" w:date="2022-05-17T11:40:00Z"/>
              </w:rPr>
            </w:pPr>
            <w:ins w:id="15733" w:author="임 종운" w:date="2022-05-17T11:40:00Z">
              <w:r>
                <w:t>INSERT INTO attendance VALUES (7713, 53, 2022-07-11);</w:t>
              </w:r>
            </w:ins>
          </w:p>
          <w:p w14:paraId="4C87362E" w14:textId="77777777" w:rsidR="00D470AE" w:rsidRDefault="00D470AE" w:rsidP="00D470AE">
            <w:pPr>
              <w:ind w:left="0" w:hanging="2"/>
              <w:rPr>
                <w:ins w:id="15734" w:author="임 종운" w:date="2022-05-17T11:40:00Z"/>
              </w:rPr>
            </w:pPr>
            <w:ins w:id="15735" w:author="임 종운" w:date="2022-05-17T11:40:00Z">
              <w:r>
                <w:t>INSERT INTO attendance VALUES (7714, 54, 2022-07-11);</w:t>
              </w:r>
            </w:ins>
          </w:p>
          <w:p w14:paraId="7A365DD2" w14:textId="77777777" w:rsidR="00D470AE" w:rsidRDefault="00D470AE" w:rsidP="00D470AE">
            <w:pPr>
              <w:ind w:left="0" w:hanging="2"/>
              <w:rPr>
                <w:ins w:id="15736" w:author="임 종운" w:date="2022-05-17T11:40:00Z"/>
              </w:rPr>
            </w:pPr>
            <w:ins w:id="15737" w:author="임 종운" w:date="2022-05-17T11:40:00Z">
              <w:r>
                <w:t>INSERT INTO attendance VALUES (7715, 55, 2022-07-11);</w:t>
              </w:r>
            </w:ins>
          </w:p>
          <w:p w14:paraId="12BA3CB3" w14:textId="77777777" w:rsidR="00D470AE" w:rsidRDefault="00D470AE" w:rsidP="00D470AE">
            <w:pPr>
              <w:ind w:left="0" w:hanging="2"/>
              <w:rPr>
                <w:ins w:id="15738" w:author="임 종운" w:date="2022-05-17T11:40:00Z"/>
              </w:rPr>
            </w:pPr>
            <w:ins w:id="15739" w:author="임 종운" w:date="2022-05-17T11:40:00Z">
              <w:r>
                <w:t>INSERT INTO attendance VALUES (7716, 27, 2022-07-12);</w:t>
              </w:r>
            </w:ins>
          </w:p>
          <w:p w14:paraId="0DB758CD" w14:textId="77777777" w:rsidR="00D470AE" w:rsidRDefault="00D470AE" w:rsidP="00D470AE">
            <w:pPr>
              <w:ind w:left="0" w:hanging="2"/>
              <w:rPr>
                <w:ins w:id="15740" w:author="임 종운" w:date="2022-05-17T11:40:00Z"/>
              </w:rPr>
            </w:pPr>
            <w:ins w:id="15741" w:author="임 종운" w:date="2022-05-17T11:40:00Z">
              <w:r>
                <w:t>INSERT INTO attendance VALUES (7717, 28, 2022-07-12);</w:t>
              </w:r>
            </w:ins>
          </w:p>
          <w:p w14:paraId="4DD665AC" w14:textId="77777777" w:rsidR="00D470AE" w:rsidRDefault="00D470AE" w:rsidP="00D470AE">
            <w:pPr>
              <w:ind w:left="0" w:hanging="2"/>
              <w:rPr>
                <w:ins w:id="15742" w:author="임 종운" w:date="2022-05-17T11:40:00Z"/>
              </w:rPr>
            </w:pPr>
            <w:ins w:id="15743" w:author="임 종운" w:date="2022-05-17T11:40:00Z">
              <w:r>
                <w:t>INSERT INTO attendance VALUES (7718, 29, 2022-07-12);</w:t>
              </w:r>
            </w:ins>
          </w:p>
          <w:p w14:paraId="35074FFA" w14:textId="77777777" w:rsidR="00D470AE" w:rsidRDefault="00D470AE" w:rsidP="00D470AE">
            <w:pPr>
              <w:ind w:left="0" w:hanging="2"/>
              <w:rPr>
                <w:ins w:id="15744" w:author="임 종운" w:date="2022-05-17T11:40:00Z"/>
              </w:rPr>
            </w:pPr>
            <w:ins w:id="15745" w:author="임 종운" w:date="2022-05-17T11:40:00Z">
              <w:r>
                <w:t>INSERT INTO attendance VALUES (7719, 30, 2022-07-12);</w:t>
              </w:r>
            </w:ins>
          </w:p>
          <w:p w14:paraId="7493F126" w14:textId="77777777" w:rsidR="00D470AE" w:rsidRDefault="00D470AE" w:rsidP="00D470AE">
            <w:pPr>
              <w:ind w:left="0" w:hanging="2"/>
              <w:rPr>
                <w:ins w:id="15746" w:author="임 종운" w:date="2022-05-17T11:40:00Z"/>
              </w:rPr>
            </w:pPr>
            <w:ins w:id="15747" w:author="임 종운" w:date="2022-05-17T11:40:00Z">
              <w:r>
                <w:t>INSERT INTO attendance VALUES (7720, 31, 2022-07-12);</w:t>
              </w:r>
            </w:ins>
          </w:p>
          <w:p w14:paraId="6A973C02" w14:textId="77777777" w:rsidR="00D470AE" w:rsidRDefault="00D470AE" w:rsidP="00D470AE">
            <w:pPr>
              <w:ind w:left="0" w:hanging="2"/>
              <w:rPr>
                <w:ins w:id="15748" w:author="임 종운" w:date="2022-05-17T11:40:00Z"/>
              </w:rPr>
            </w:pPr>
            <w:ins w:id="15749" w:author="임 종운" w:date="2022-05-17T11:40:00Z">
              <w:r>
                <w:t>INSERT INTO attendance VALUES (7721, 32, 2022-07-12);</w:t>
              </w:r>
            </w:ins>
          </w:p>
          <w:p w14:paraId="46E606A5" w14:textId="77777777" w:rsidR="00D470AE" w:rsidRDefault="00D470AE" w:rsidP="00D470AE">
            <w:pPr>
              <w:ind w:left="0" w:hanging="2"/>
              <w:rPr>
                <w:ins w:id="15750" w:author="임 종운" w:date="2022-05-17T11:40:00Z"/>
              </w:rPr>
            </w:pPr>
            <w:ins w:id="15751" w:author="임 종운" w:date="2022-05-17T11:40:00Z">
              <w:r>
                <w:t>INSERT INTO attendance VALUES (7722, 33, 2022-07-12);</w:t>
              </w:r>
            </w:ins>
          </w:p>
          <w:p w14:paraId="0199D3B1" w14:textId="77777777" w:rsidR="00D470AE" w:rsidRDefault="00D470AE" w:rsidP="00D470AE">
            <w:pPr>
              <w:ind w:left="0" w:hanging="2"/>
              <w:rPr>
                <w:ins w:id="15752" w:author="임 종운" w:date="2022-05-17T11:40:00Z"/>
              </w:rPr>
            </w:pPr>
            <w:ins w:id="15753" w:author="임 종운" w:date="2022-05-17T11:40:00Z">
              <w:r>
                <w:t>INSERT INTO attendance VALUES (7723, 34, 2022-07-12);</w:t>
              </w:r>
            </w:ins>
          </w:p>
          <w:p w14:paraId="055AE86C" w14:textId="77777777" w:rsidR="00D470AE" w:rsidRDefault="00D470AE" w:rsidP="00D470AE">
            <w:pPr>
              <w:ind w:left="0" w:hanging="2"/>
              <w:rPr>
                <w:ins w:id="15754" w:author="임 종운" w:date="2022-05-17T11:40:00Z"/>
              </w:rPr>
            </w:pPr>
            <w:ins w:id="15755" w:author="임 종운" w:date="2022-05-17T11:40:00Z">
              <w:r>
                <w:t>INSERT INTO attendance VALUES (7724, 35, 2022-07-12);</w:t>
              </w:r>
            </w:ins>
          </w:p>
          <w:p w14:paraId="0B9336C7" w14:textId="77777777" w:rsidR="00D470AE" w:rsidRDefault="00D470AE" w:rsidP="00D470AE">
            <w:pPr>
              <w:ind w:left="0" w:hanging="2"/>
              <w:rPr>
                <w:ins w:id="15756" w:author="임 종운" w:date="2022-05-17T11:40:00Z"/>
              </w:rPr>
            </w:pPr>
            <w:ins w:id="15757" w:author="임 종운" w:date="2022-05-17T11:40:00Z">
              <w:r>
                <w:t>INSERT INTO attendance VALUES (7725, 36, 2022-07-12);</w:t>
              </w:r>
            </w:ins>
          </w:p>
          <w:p w14:paraId="29A93077" w14:textId="77777777" w:rsidR="00D470AE" w:rsidRDefault="00D470AE" w:rsidP="00D470AE">
            <w:pPr>
              <w:ind w:left="0" w:hanging="2"/>
              <w:rPr>
                <w:ins w:id="15758" w:author="임 종운" w:date="2022-05-17T11:40:00Z"/>
              </w:rPr>
            </w:pPr>
            <w:ins w:id="15759" w:author="임 종운" w:date="2022-05-17T11:40:00Z">
              <w:r>
                <w:t>INSERT INTO attendance VALUES (7726, 37, 2022-07-12);</w:t>
              </w:r>
            </w:ins>
          </w:p>
          <w:p w14:paraId="5AB51A54" w14:textId="77777777" w:rsidR="00D470AE" w:rsidRDefault="00D470AE" w:rsidP="00D470AE">
            <w:pPr>
              <w:ind w:left="0" w:hanging="2"/>
              <w:rPr>
                <w:ins w:id="15760" w:author="임 종운" w:date="2022-05-17T11:40:00Z"/>
              </w:rPr>
            </w:pPr>
            <w:ins w:id="15761" w:author="임 종운" w:date="2022-05-17T11:40:00Z">
              <w:r>
                <w:t>INSERT INTO attendance VALUES (7727, 38, 2022-07-12);</w:t>
              </w:r>
            </w:ins>
          </w:p>
          <w:p w14:paraId="70BFF768" w14:textId="77777777" w:rsidR="00D470AE" w:rsidRDefault="00D470AE" w:rsidP="00D470AE">
            <w:pPr>
              <w:ind w:left="0" w:hanging="2"/>
              <w:rPr>
                <w:ins w:id="15762" w:author="임 종운" w:date="2022-05-17T11:40:00Z"/>
              </w:rPr>
            </w:pPr>
            <w:ins w:id="15763" w:author="임 종운" w:date="2022-05-17T11:40:00Z">
              <w:r>
                <w:t>INSERT INTO attendance VALUES (7728, 39, 2022-07-12);</w:t>
              </w:r>
            </w:ins>
          </w:p>
          <w:p w14:paraId="0F834A65" w14:textId="77777777" w:rsidR="00D470AE" w:rsidRDefault="00D470AE" w:rsidP="00D470AE">
            <w:pPr>
              <w:ind w:left="0" w:hanging="2"/>
              <w:rPr>
                <w:ins w:id="15764" w:author="임 종운" w:date="2022-05-17T11:40:00Z"/>
              </w:rPr>
            </w:pPr>
            <w:ins w:id="15765" w:author="임 종운" w:date="2022-05-17T11:40:00Z">
              <w:r>
                <w:t>INSERT INTO attendance VALUES (7729, 40, 2022-07-12);</w:t>
              </w:r>
            </w:ins>
          </w:p>
          <w:p w14:paraId="3AC9B0AD" w14:textId="77777777" w:rsidR="00D470AE" w:rsidRDefault="00D470AE" w:rsidP="00D470AE">
            <w:pPr>
              <w:ind w:left="0" w:hanging="2"/>
              <w:rPr>
                <w:ins w:id="15766" w:author="임 종운" w:date="2022-05-17T11:40:00Z"/>
              </w:rPr>
            </w:pPr>
            <w:ins w:id="15767" w:author="임 종운" w:date="2022-05-17T11:40:00Z">
              <w:r>
                <w:t>INSERT INTO attendance VALUES (7730, 41, 2022-07-12);</w:t>
              </w:r>
            </w:ins>
          </w:p>
          <w:p w14:paraId="668BA839" w14:textId="77777777" w:rsidR="00D470AE" w:rsidRDefault="00D470AE" w:rsidP="00D470AE">
            <w:pPr>
              <w:ind w:left="0" w:hanging="2"/>
              <w:rPr>
                <w:ins w:id="15768" w:author="임 종운" w:date="2022-05-17T11:40:00Z"/>
              </w:rPr>
            </w:pPr>
            <w:ins w:id="15769" w:author="임 종운" w:date="2022-05-17T11:40:00Z">
              <w:r>
                <w:t>INSERT INTO attendance VALUES (7731, 42, 2022-07-12);</w:t>
              </w:r>
            </w:ins>
          </w:p>
          <w:p w14:paraId="16C18892" w14:textId="77777777" w:rsidR="00D470AE" w:rsidRDefault="00D470AE" w:rsidP="00D470AE">
            <w:pPr>
              <w:ind w:left="0" w:hanging="2"/>
              <w:rPr>
                <w:ins w:id="15770" w:author="임 종운" w:date="2022-05-17T11:40:00Z"/>
              </w:rPr>
            </w:pPr>
            <w:ins w:id="15771" w:author="임 종운" w:date="2022-05-17T11:40:00Z">
              <w:r>
                <w:t>INSERT INTO attendance VALUES (7732, 43, 2022-07-12);</w:t>
              </w:r>
            </w:ins>
          </w:p>
          <w:p w14:paraId="19A1182A" w14:textId="77777777" w:rsidR="00D470AE" w:rsidRDefault="00D470AE" w:rsidP="00D470AE">
            <w:pPr>
              <w:ind w:left="0" w:hanging="2"/>
              <w:rPr>
                <w:ins w:id="15772" w:author="임 종운" w:date="2022-05-17T11:40:00Z"/>
              </w:rPr>
            </w:pPr>
            <w:ins w:id="15773" w:author="임 종운" w:date="2022-05-17T11:40:00Z">
              <w:r>
                <w:t>INSERT INTO attendance VALUES (7733, 44, 2022-07-12);</w:t>
              </w:r>
            </w:ins>
          </w:p>
          <w:p w14:paraId="5428D5E7" w14:textId="77777777" w:rsidR="00D470AE" w:rsidRDefault="00D470AE" w:rsidP="00D470AE">
            <w:pPr>
              <w:ind w:left="0" w:hanging="2"/>
              <w:rPr>
                <w:ins w:id="15774" w:author="임 종운" w:date="2022-05-17T11:40:00Z"/>
              </w:rPr>
            </w:pPr>
            <w:ins w:id="15775" w:author="임 종운" w:date="2022-05-17T11:40:00Z">
              <w:r>
                <w:t>INSERT INTO attendance VALUES (7734, 45, 2022-07-12);</w:t>
              </w:r>
            </w:ins>
          </w:p>
          <w:p w14:paraId="3DA2E62B" w14:textId="77777777" w:rsidR="00D470AE" w:rsidRDefault="00D470AE" w:rsidP="00D470AE">
            <w:pPr>
              <w:ind w:left="0" w:hanging="2"/>
              <w:rPr>
                <w:ins w:id="15776" w:author="임 종운" w:date="2022-05-17T11:40:00Z"/>
              </w:rPr>
            </w:pPr>
            <w:ins w:id="15777" w:author="임 종운" w:date="2022-05-17T11:40:00Z">
              <w:r>
                <w:t>INSERT INTO attendance VALUES (7735, 46, 2022-07-12);</w:t>
              </w:r>
            </w:ins>
          </w:p>
          <w:p w14:paraId="2D64E500" w14:textId="77777777" w:rsidR="00D470AE" w:rsidRDefault="00D470AE" w:rsidP="00D470AE">
            <w:pPr>
              <w:ind w:left="0" w:hanging="2"/>
              <w:rPr>
                <w:ins w:id="15778" w:author="임 종운" w:date="2022-05-17T11:40:00Z"/>
              </w:rPr>
            </w:pPr>
            <w:ins w:id="15779" w:author="임 종운" w:date="2022-05-17T11:40:00Z">
              <w:r>
                <w:t>INSERT INTO attendance VALUES (7736, 47, 2022-07-12);</w:t>
              </w:r>
            </w:ins>
          </w:p>
          <w:p w14:paraId="12B201A0" w14:textId="77777777" w:rsidR="00D470AE" w:rsidRDefault="00D470AE" w:rsidP="00D470AE">
            <w:pPr>
              <w:ind w:left="0" w:hanging="2"/>
              <w:rPr>
                <w:ins w:id="15780" w:author="임 종운" w:date="2022-05-17T11:40:00Z"/>
              </w:rPr>
            </w:pPr>
            <w:ins w:id="15781" w:author="임 종운" w:date="2022-05-17T11:40:00Z">
              <w:r>
                <w:t>INSERT INTO attendance VALUES (7737, 48, 2022-07-12);</w:t>
              </w:r>
            </w:ins>
          </w:p>
          <w:p w14:paraId="51F51BAF" w14:textId="77777777" w:rsidR="00D470AE" w:rsidRDefault="00D470AE" w:rsidP="00D470AE">
            <w:pPr>
              <w:ind w:left="0" w:hanging="2"/>
              <w:rPr>
                <w:ins w:id="15782" w:author="임 종운" w:date="2022-05-17T11:40:00Z"/>
              </w:rPr>
            </w:pPr>
            <w:ins w:id="15783" w:author="임 종운" w:date="2022-05-17T11:40:00Z">
              <w:r>
                <w:lastRenderedPageBreak/>
                <w:t>INSERT INTO attendance VALUES (7738, 49, 2022-07-12);</w:t>
              </w:r>
            </w:ins>
          </w:p>
          <w:p w14:paraId="4333EA22" w14:textId="77777777" w:rsidR="00D470AE" w:rsidRDefault="00D470AE" w:rsidP="00D470AE">
            <w:pPr>
              <w:ind w:left="0" w:hanging="2"/>
              <w:rPr>
                <w:ins w:id="15784" w:author="임 종운" w:date="2022-05-17T11:40:00Z"/>
              </w:rPr>
            </w:pPr>
            <w:ins w:id="15785" w:author="임 종운" w:date="2022-05-17T11:40:00Z">
              <w:r>
                <w:t>INSERT INTO attendance VALUES (7739, 50, 2022-07-12);</w:t>
              </w:r>
            </w:ins>
          </w:p>
          <w:p w14:paraId="39A9E0DC" w14:textId="77777777" w:rsidR="00D470AE" w:rsidRDefault="00D470AE" w:rsidP="00D470AE">
            <w:pPr>
              <w:ind w:left="0" w:hanging="2"/>
              <w:rPr>
                <w:ins w:id="15786" w:author="임 종운" w:date="2022-05-17T11:40:00Z"/>
              </w:rPr>
            </w:pPr>
            <w:ins w:id="15787" w:author="임 종운" w:date="2022-05-17T11:40:00Z">
              <w:r>
                <w:t>INSERT INTO attendance VALUES (7740, 51, 2022-07-12);</w:t>
              </w:r>
            </w:ins>
          </w:p>
          <w:p w14:paraId="45242ED7" w14:textId="77777777" w:rsidR="00D470AE" w:rsidRDefault="00D470AE" w:rsidP="00D470AE">
            <w:pPr>
              <w:ind w:left="0" w:hanging="2"/>
              <w:rPr>
                <w:ins w:id="15788" w:author="임 종운" w:date="2022-05-17T11:40:00Z"/>
              </w:rPr>
            </w:pPr>
            <w:ins w:id="15789" w:author="임 종운" w:date="2022-05-17T11:40:00Z">
              <w:r>
                <w:t>INSERT INTO attendance VALUES (7741, 52, 2022-07-12);</w:t>
              </w:r>
            </w:ins>
          </w:p>
          <w:p w14:paraId="1825BC8F" w14:textId="77777777" w:rsidR="00D470AE" w:rsidRDefault="00D470AE" w:rsidP="00D470AE">
            <w:pPr>
              <w:ind w:left="0" w:hanging="2"/>
              <w:rPr>
                <w:ins w:id="15790" w:author="임 종운" w:date="2022-05-17T11:40:00Z"/>
              </w:rPr>
            </w:pPr>
            <w:ins w:id="15791" w:author="임 종운" w:date="2022-05-17T11:40:00Z">
              <w:r>
                <w:t>INSERT INTO attendance VALUES (7742, 53, 2022-07-12);</w:t>
              </w:r>
            </w:ins>
          </w:p>
          <w:p w14:paraId="7ABF743D" w14:textId="77777777" w:rsidR="00D470AE" w:rsidRDefault="00D470AE" w:rsidP="00D470AE">
            <w:pPr>
              <w:ind w:left="0" w:hanging="2"/>
              <w:rPr>
                <w:ins w:id="15792" w:author="임 종운" w:date="2022-05-17T11:40:00Z"/>
              </w:rPr>
            </w:pPr>
            <w:ins w:id="15793" w:author="임 종운" w:date="2022-05-17T11:40:00Z">
              <w:r>
                <w:t>INSERT INTO attendance VALUES (7743, 54, 2022-07-12);</w:t>
              </w:r>
            </w:ins>
          </w:p>
          <w:p w14:paraId="1DDB5481" w14:textId="77777777" w:rsidR="00D470AE" w:rsidRDefault="00D470AE" w:rsidP="00D470AE">
            <w:pPr>
              <w:ind w:left="0" w:hanging="2"/>
              <w:rPr>
                <w:ins w:id="15794" w:author="임 종운" w:date="2022-05-17T11:40:00Z"/>
              </w:rPr>
            </w:pPr>
            <w:ins w:id="15795" w:author="임 종운" w:date="2022-05-17T11:40:00Z">
              <w:r>
                <w:t>INSERT INTO attendance VALUES (7744, 55, 2022-07-12);</w:t>
              </w:r>
            </w:ins>
          </w:p>
          <w:p w14:paraId="02459496" w14:textId="77777777" w:rsidR="00D470AE" w:rsidRDefault="00D470AE" w:rsidP="00D470AE">
            <w:pPr>
              <w:ind w:left="0" w:hanging="2"/>
              <w:rPr>
                <w:ins w:id="15796" w:author="임 종운" w:date="2022-05-17T11:40:00Z"/>
              </w:rPr>
            </w:pPr>
            <w:ins w:id="15797" w:author="임 종운" w:date="2022-05-17T11:40:00Z">
              <w:r>
                <w:t>INSERT INTO attendance VALUES (7745, 27, 2022-07-13);</w:t>
              </w:r>
            </w:ins>
          </w:p>
          <w:p w14:paraId="4261E90D" w14:textId="77777777" w:rsidR="00D470AE" w:rsidRDefault="00D470AE" w:rsidP="00D470AE">
            <w:pPr>
              <w:ind w:left="0" w:hanging="2"/>
              <w:rPr>
                <w:ins w:id="15798" w:author="임 종운" w:date="2022-05-17T11:40:00Z"/>
              </w:rPr>
            </w:pPr>
            <w:ins w:id="15799" w:author="임 종운" w:date="2022-05-17T11:40:00Z">
              <w:r>
                <w:t>INSERT INTO attendance VALUES (7746, 28, 2022-07-13);</w:t>
              </w:r>
            </w:ins>
          </w:p>
          <w:p w14:paraId="41367828" w14:textId="77777777" w:rsidR="00D470AE" w:rsidRDefault="00D470AE" w:rsidP="00D470AE">
            <w:pPr>
              <w:ind w:left="0" w:hanging="2"/>
              <w:rPr>
                <w:ins w:id="15800" w:author="임 종운" w:date="2022-05-17T11:40:00Z"/>
              </w:rPr>
            </w:pPr>
            <w:ins w:id="15801" w:author="임 종운" w:date="2022-05-17T11:40:00Z">
              <w:r>
                <w:t>INSERT INTO attendance VALUES (7747, 29, 2022-07-13);</w:t>
              </w:r>
            </w:ins>
          </w:p>
          <w:p w14:paraId="61AC7E9B" w14:textId="77777777" w:rsidR="00D470AE" w:rsidRDefault="00D470AE" w:rsidP="00D470AE">
            <w:pPr>
              <w:ind w:left="0" w:hanging="2"/>
              <w:rPr>
                <w:ins w:id="15802" w:author="임 종운" w:date="2022-05-17T11:40:00Z"/>
              </w:rPr>
            </w:pPr>
            <w:ins w:id="15803" w:author="임 종운" w:date="2022-05-17T11:40:00Z">
              <w:r>
                <w:t>INSERT INTO attendance VALUES (7748, 30, 2022-07-13);</w:t>
              </w:r>
            </w:ins>
          </w:p>
          <w:p w14:paraId="3181E59D" w14:textId="77777777" w:rsidR="00D470AE" w:rsidRDefault="00D470AE" w:rsidP="00D470AE">
            <w:pPr>
              <w:ind w:left="0" w:hanging="2"/>
              <w:rPr>
                <w:ins w:id="15804" w:author="임 종운" w:date="2022-05-17T11:40:00Z"/>
              </w:rPr>
            </w:pPr>
            <w:ins w:id="15805" w:author="임 종운" w:date="2022-05-17T11:40:00Z">
              <w:r>
                <w:t>INSERT INTO attendance VALUES (7749, 31, 2022-07-13);</w:t>
              </w:r>
            </w:ins>
          </w:p>
          <w:p w14:paraId="5F5281B0" w14:textId="77777777" w:rsidR="00D470AE" w:rsidRDefault="00D470AE" w:rsidP="00D470AE">
            <w:pPr>
              <w:ind w:left="0" w:hanging="2"/>
              <w:rPr>
                <w:ins w:id="15806" w:author="임 종운" w:date="2022-05-17T11:40:00Z"/>
              </w:rPr>
            </w:pPr>
            <w:ins w:id="15807" w:author="임 종운" w:date="2022-05-17T11:40:00Z">
              <w:r>
                <w:t>INSERT INTO attendance VALUES (7750, 32, 2022-07-13);</w:t>
              </w:r>
            </w:ins>
          </w:p>
          <w:p w14:paraId="7B462BFA" w14:textId="77777777" w:rsidR="00D470AE" w:rsidRDefault="00D470AE" w:rsidP="00D470AE">
            <w:pPr>
              <w:ind w:left="0" w:hanging="2"/>
              <w:rPr>
                <w:ins w:id="15808" w:author="임 종운" w:date="2022-05-17T11:40:00Z"/>
              </w:rPr>
            </w:pPr>
            <w:ins w:id="15809" w:author="임 종운" w:date="2022-05-17T11:40:00Z">
              <w:r>
                <w:t>INSERT INTO attendance VALUES (7751, 33, 2022-07-13);</w:t>
              </w:r>
            </w:ins>
          </w:p>
          <w:p w14:paraId="4E121D5D" w14:textId="77777777" w:rsidR="00D470AE" w:rsidRDefault="00D470AE" w:rsidP="00D470AE">
            <w:pPr>
              <w:ind w:left="0" w:hanging="2"/>
              <w:rPr>
                <w:ins w:id="15810" w:author="임 종운" w:date="2022-05-17T11:40:00Z"/>
              </w:rPr>
            </w:pPr>
            <w:ins w:id="15811" w:author="임 종운" w:date="2022-05-17T11:40:00Z">
              <w:r>
                <w:t>INSERT INTO attendance VALUES (7752, 34, 2022-07-13);</w:t>
              </w:r>
            </w:ins>
          </w:p>
          <w:p w14:paraId="27FD6941" w14:textId="77777777" w:rsidR="00D470AE" w:rsidRDefault="00D470AE" w:rsidP="00D470AE">
            <w:pPr>
              <w:ind w:left="0" w:hanging="2"/>
              <w:rPr>
                <w:ins w:id="15812" w:author="임 종운" w:date="2022-05-17T11:40:00Z"/>
              </w:rPr>
            </w:pPr>
            <w:ins w:id="15813" w:author="임 종운" w:date="2022-05-17T11:40:00Z">
              <w:r>
                <w:t>INSERT INTO attendance VALUES (7753, 35, 2022-07-13);</w:t>
              </w:r>
            </w:ins>
          </w:p>
          <w:p w14:paraId="3FBBAEBE" w14:textId="77777777" w:rsidR="00D470AE" w:rsidRDefault="00D470AE" w:rsidP="00D470AE">
            <w:pPr>
              <w:ind w:left="0" w:hanging="2"/>
              <w:rPr>
                <w:ins w:id="15814" w:author="임 종운" w:date="2022-05-17T11:40:00Z"/>
              </w:rPr>
            </w:pPr>
            <w:ins w:id="15815" w:author="임 종운" w:date="2022-05-17T11:40:00Z">
              <w:r>
                <w:t>INSERT INTO attendance VALUES (7754, 36, 2022-07-13);</w:t>
              </w:r>
            </w:ins>
          </w:p>
          <w:p w14:paraId="1E2B777B" w14:textId="77777777" w:rsidR="00D470AE" w:rsidRDefault="00D470AE" w:rsidP="00D470AE">
            <w:pPr>
              <w:ind w:left="0" w:hanging="2"/>
              <w:rPr>
                <w:ins w:id="15816" w:author="임 종운" w:date="2022-05-17T11:40:00Z"/>
              </w:rPr>
            </w:pPr>
            <w:ins w:id="15817" w:author="임 종운" w:date="2022-05-17T11:40:00Z">
              <w:r>
                <w:t>INSERT INTO attendance VALUES (7755, 37, 2022-07-13);</w:t>
              </w:r>
            </w:ins>
          </w:p>
          <w:p w14:paraId="049375F7" w14:textId="77777777" w:rsidR="00D470AE" w:rsidRDefault="00D470AE" w:rsidP="00D470AE">
            <w:pPr>
              <w:ind w:left="0" w:hanging="2"/>
              <w:rPr>
                <w:ins w:id="15818" w:author="임 종운" w:date="2022-05-17T11:40:00Z"/>
              </w:rPr>
            </w:pPr>
            <w:ins w:id="15819" w:author="임 종운" w:date="2022-05-17T11:40:00Z">
              <w:r>
                <w:t>INSERT INTO attendance VALUES (7756, 38, 2022-07-13);</w:t>
              </w:r>
            </w:ins>
          </w:p>
          <w:p w14:paraId="282134C3" w14:textId="77777777" w:rsidR="00D470AE" w:rsidRDefault="00D470AE" w:rsidP="00D470AE">
            <w:pPr>
              <w:ind w:left="0" w:hanging="2"/>
              <w:rPr>
                <w:ins w:id="15820" w:author="임 종운" w:date="2022-05-17T11:40:00Z"/>
              </w:rPr>
            </w:pPr>
            <w:ins w:id="15821" w:author="임 종운" w:date="2022-05-17T11:40:00Z">
              <w:r>
                <w:t>INSERT INTO attendance VALUES (7757, 39, 2022-07-13);</w:t>
              </w:r>
            </w:ins>
          </w:p>
          <w:p w14:paraId="1CF1E0E1" w14:textId="77777777" w:rsidR="00D470AE" w:rsidRDefault="00D470AE" w:rsidP="00D470AE">
            <w:pPr>
              <w:ind w:left="0" w:hanging="2"/>
              <w:rPr>
                <w:ins w:id="15822" w:author="임 종운" w:date="2022-05-17T11:40:00Z"/>
              </w:rPr>
            </w:pPr>
            <w:ins w:id="15823" w:author="임 종운" w:date="2022-05-17T11:40:00Z">
              <w:r>
                <w:t>INSERT INTO attendance VALUES (7758, 40, 2022-07-13);</w:t>
              </w:r>
            </w:ins>
          </w:p>
          <w:p w14:paraId="064CC885" w14:textId="77777777" w:rsidR="00D470AE" w:rsidRDefault="00D470AE" w:rsidP="00D470AE">
            <w:pPr>
              <w:ind w:left="0" w:hanging="2"/>
              <w:rPr>
                <w:ins w:id="15824" w:author="임 종운" w:date="2022-05-17T11:40:00Z"/>
              </w:rPr>
            </w:pPr>
            <w:ins w:id="15825" w:author="임 종운" w:date="2022-05-17T11:40:00Z">
              <w:r>
                <w:t>INSERT INTO attendance VALUES (7759, 41, 2022-07-13);</w:t>
              </w:r>
            </w:ins>
          </w:p>
          <w:p w14:paraId="4AB5534F" w14:textId="77777777" w:rsidR="00D470AE" w:rsidRDefault="00D470AE" w:rsidP="00D470AE">
            <w:pPr>
              <w:ind w:left="0" w:hanging="2"/>
              <w:rPr>
                <w:ins w:id="15826" w:author="임 종운" w:date="2022-05-17T11:40:00Z"/>
              </w:rPr>
            </w:pPr>
            <w:ins w:id="15827" w:author="임 종운" w:date="2022-05-17T11:40:00Z">
              <w:r>
                <w:t>INSERT INTO attendance VALUES (7760, 42, 2022-07-13);</w:t>
              </w:r>
            </w:ins>
          </w:p>
          <w:p w14:paraId="2949D1FF" w14:textId="77777777" w:rsidR="00D470AE" w:rsidRDefault="00D470AE" w:rsidP="00D470AE">
            <w:pPr>
              <w:ind w:left="0" w:hanging="2"/>
              <w:rPr>
                <w:ins w:id="15828" w:author="임 종운" w:date="2022-05-17T11:40:00Z"/>
              </w:rPr>
            </w:pPr>
            <w:ins w:id="15829" w:author="임 종운" w:date="2022-05-17T11:40:00Z">
              <w:r>
                <w:t>INSERT INTO attendance VALUES (7761, 43, 2022-07-13);</w:t>
              </w:r>
            </w:ins>
          </w:p>
          <w:p w14:paraId="1009E461" w14:textId="77777777" w:rsidR="00D470AE" w:rsidRDefault="00D470AE" w:rsidP="00D470AE">
            <w:pPr>
              <w:ind w:left="0" w:hanging="2"/>
              <w:rPr>
                <w:ins w:id="15830" w:author="임 종운" w:date="2022-05-17T11:40:00Z"/>
              </w:rPr>
            </w:pPr>
            <w:ins w:id="15831" w:author="임 종운" w:date="2022-05-17T11:40:00Z">
              <w:r>
                <w:t>INSERT INTO attendance VALUES (7762, 44, 2022-07-13);</w:t>
              </w:r>
            </w:ins>
          </w:p>
          <w:p w14:paraId="668B0E50" w14:textId="77777777" w:rsidR="00D470AE" w:rsidRDefault="00D470AE" w:rsidP="00D470AE">
            <w:pPr>
              <w:ind w:left="0" w:hanging="2"/>
              <w:rPr>
                <w:ins w:id="15832" w:author="임 종운" w:date="2022-05-17T11:40:00Z"/>
              </w:rPr>
            </w:pPr>
            <w:ins w:id="15833" w:author="임 종운" w:date="2022-05-17T11:40:00Z">
              <w:r>
                <w:t>INSERT INTO attendance VALUES (7763, 45, 2022-07-13);</w:t>
              </w:r>
            </w:ins>
          </w:p>
          <w:p w14:paraId="7FB1124A" w14:textId="77777777" w:rsidR="00D470AE" w:rsidRDefault="00D470AE" w:rsidP="00D470AE">
            <w:pPr>
              <w:ind w:left="0" w:hanging="2"/>
              <w:rPr>
                <w:ins w:id="15834" w:author="임 종운" w:date="2022-05-17T11:40:00Z"/>
              </w:rPr>
            </w:pPr>
            <w:ins w:id="15835" w:author="임 종운" w:date="2022-05-17T11:40:00Z">
              <w:r>
                <w:t>INSERT INTO attendance VALUES (7764, 46, 2022-07-13);</w:t>
              </w:r>
            </w:ins>
          </w:p>
          <w:p w14:paraId="47178B0E" w14:textId="77777777" w:rsidR="00D470AE" w:rsidRDefault="00D470AE" w:rsidP="00D470AE">
            <w:pPr>
              <w:ind w:left="0" w:hanging="2"/>
              <w:rPr>
                <w:ins w:id="15836" w:author="임 종운" w:date="2022-05-17T11:40:00Z"/>
              </w:rPr>
            </w:pPr>
            <w:ins w:id="15837" w:author="임 종운" w:date="2022-05-17T11:40:00Z">
              <w:r>
                <w:lastRenderedPageBreak/>
                <w:t>INSERT INTO attendance VALUES (7765, 47, 2022-07-13);</w:t>
              </w:r>
            </w:ins>
          </w:p>
          <w:p w14:paraId="6D3E80C2" w14:textId="77777777" w:rsidR="00D470AE" w:rsidRDefault="00D470AE" w:rsidP="00D470AE">
            <w:pPr>
              <w:ind w:left="0" w:hanging="2"/>
              <w:rPr>
                <w:ins w:id="15838" w:author="임 종운" w:date="2022-05-17T11:40:00Z"/>
              </w:rPr>
            </w:pPr>
            <w:ins w:id="15839" w:author="임 종운" w:date="2022-05-17T11:40:00Z">
              <w:r>
                <w:t>INSERT INTO attendance VALUES (7766, 48, 2022-07-13);</w:t>
              </w:r>
            </w:ins>
          </w:p>
          <w:p w14:paraId="11DE892B" w14:textId="77777777" w:rsidR="00D470AE" w:rsidRDefault="00D470AE" w:rsidP="00D470AE">
            <w:pPr>
              <w:ind w:left="0" w:hanging="2"/>
              <w:rPr>
                <w:ins w:id="15840" w:author="임 종운" w:date="2022-05-17T11:40:00Z"/>
              </w:rPr>
            </w:pPr>
            <w:ins w:id="15841" w:author="임 종운" w:date="2022-05-17T11:40:00Z">
              <w:r>
                <w:t>INSERT INTO attendance VALUES (7767, 49, 2022-07-13);</w:t>
              </w:r>
            </w:ins>
          </w:p>
          <w:p w14:paraId="2140DF4F" w14:textId="77777777" w:rsidR="00D470AE" w:rsidRDefault="00D470AE" w:rsidP="00D470AE">
            <w:pPr>
              <w:ind w:left="0" w:hanging="2"/>
              <w:rPr>
                <w:ins w:id="15842" w:author="임 종운" w:date="2022-05-17T11:40:00Z"/>
              </w:rPr>
            </w:pPr>
            <w:ins w:id="15843" w:author="임 종운" w:date="2022-05-17T11:40:00Z">
              <w:r>
                <w:t>INSERT INTO attendance VALUES (7768, 50, 2022-07-13);</w:t>
              </w:r>
            </w:ins>
          </w:p>
          <w:p w14:paraId="50C3A560" w14:textId="77777777" w:rsidR="00D470AE" w:rsidRDefault="00D470AE" w:rsidP="00D470AE">
            <w:pPr>
              <w:ind w:left="0" w:hanging="2"/>
              <w:rPr>
                <w:ins w:id="15844" w:author="임 종운" w:date="2022-05-17T11:40:00Z"/>
              </w:rPr>
            </w:pPr>
            <w:ins w:id="15845" w:author="임 종운" w:date="2022-05-17T11:40:00Z">
              <w:r>
                <w:t>INSERT INTO attendance VALUES (7769, 51, 2022-07-13);</w:t>
              </w:r>
            </w:ins>
          </w:p>
          <w:p w14:paraId="7CAC3F3E" w14:textId="77777777" w:rsidR="00D470AE" w:rsidRDefault="00D470AE" w:rsidP="00D470AE">
            <w:pPr>
              <w:ind w:left="0" w:hanging="2"/>
              <w:rPr>
                <w:ins w:id="15846" w:author="임 종운" w:date="2022-05-17T11:40:00Z"/>
              </w:rPr>
            </w:pPr>
            <w:ins w:id="15847" w:author="임 종운" w:date="2022-05-17T11:40:00Z">
              <w:r>
                <w:t>INSERT INTO attendance VALUES (7770, 52, 2022-07-13);</w:t>
              </w:r>
            </w:ins>
          </w:p>
          <w:p w14:paraId="770338E3" w14:textId="77777777" w:rsidR="00D470AE" w:rsidRDefault="00D470AE" w:rsidP="00D470AE">
            <w:pPr>
              <w:ind w:left="0" w:hanging="2"/>
              <w:rPr>
                <w:ins w:id="15848" w:author="임 종운" w:date="2022-05-17T11:40:00Z"/>
              </w:rPr>
            </w:pPr>
            <w:ins w:id="15849" w:author="임 종운" w:date="2022-05-17T11:40:00Z">
              <w:r>
                <w:t>INSERT INTO attendance VALUES (7771, 53, 2022-07-13);</w:t>
              </w:r>
            </w:ins>
          </w:p>
          <w:p w14:paraId="51AA56F9" w14:textId="77777777" w:rsidR="00D470AE" w:rsidRDefault="00D470AE" w:rsidP="00D470AE">
            <w:pPr>
              <w:ind w:left="0" w:hanging="2"/>
              <w:rPr>
                <w:ins w:id="15850" w:author="임 종운" w:date="2022-05-17T11:40:00Z"/>
              </w:rPr>
            </w:pPr>
            <w:ins w:id="15851" w:author="임 종운" w:date="2022-05-17T11:40:00Z">
              <w:r>
                <w:t>INSERT INTO attendance VALUES (7772, 54, 2022-07-13);</w:t>
              </w:r>
            </w:ins>
          </w:p>
          <w:p w14:paraId="0ED767B3" w14:textId="77777777" w:rsidR="00D470AE" w:rsidRDefault="00D470AE" w:rsidP="00D470AE">
            <w:pPr>
              <w:ind w:left="0" w:hanging="2"/>
              <w:rPr>
                <w:ins w:id="15852" w:author="임 종운" w:date="2022-05-17T11:40:00Z"/>
              </w:rPr>
            </w:pPr>
            <w:ins w:id="15853" w:author="임 종운" w:date="2022-05-17T11:40:00Z">
              <w:r>
                <w:t>INSERT INTO attendance VALUES (7773, 55, 2022-07-13);</w:t>
              </w:r>
            </w:ins>
          </w:p>
          <w:p w14:paraId="78B1FE50" w14:textId="77777777" w:rsidR="00D470AE" w:rsidRDefault="00D470AE" w:rsidP="00D470AE">
            <w:pPr>
              <w:ind w:left="0" w:hanging="2"/>
              <w:rPr>
                <w:ins w:id="15854" w:author="임 종운" w:date="2022-05-17T11:40:00Z"/>
              </w:rPr>
            </w:pPr>
            <w:ins w:id="15855" w:author="임 종운" w:date="2022-05-17T11:40:00Z">
              <w:r>
                <w:t>INSERT INTO attendance VALUES (7774, 27, 2022-07-14);</w:t>
              </w:r>
            </w:ins>
          </w:p>
          <w:p w14:paraId="5F763D6B" w14:textId="77777777" w:rsidR="00D470AE" w:rsidRDefault="00D470AE" w:rsidP="00D470AE">
            <w:pPr>
              <w:ind w:left="0" w:hanging="2"/>
              <w:rPr>
                <w:ins w:id="15856" w:author="임 종운" w:date="2022-05-17T11:40:00Z"/>
              </w:rPr>
            </w:pPr>
            <w:ins w:id="15857" w:author="임 종운" w:date="2022-05-17T11:40:00Z">
              <w:r>
                <w:t>INSERT INTO attendance VALUES (7775, 28, 2022-07-14);</w:t>
              </w:r>
            </w:ins>
          </w:p>
          <w:p w14:paraId="561F2389" w14:textId="77777777" w:rsidR="00D470AE" w:rsidRDefault="00D470AE" w:rsidP="00D470AE">
            <w:pPr>
              <w:ind w:left="0" w:hanging="2"/>
              <w:rPr>
                <w:ins w:id="15858" w:author="임 종운" w:date="2022-05-17T11:40:00Z"/>
              </w:rPr>
            </w:pPr>
            <w:ins w:id="15859" w:author="임 종운" w:date="2022-05-17T11:40:00Z">
              <w:r>
                <w:t>INSERT INTO attendance VALUES (7776, 29, 2022-07-14);</w:t>
              </w:r>
            </w:ins>
          </w:p>
          <w:p w14:paraId="03A32DAB" w14:textId="77777777" w:rsidR="00D470AE" w:rsidRDefault="00D470AE" w:rsidP="00D470AE">
            <w:pPr>
              <w:ind w:left="0" w:hanging="2"/>
              <w:rPr>
                <w:ins w:id="15860" w:author="임 종운" w:date="2022-05-17T11:40:00Z"/>
              </w:rPr>
            </w:pPr>
            <w:ins w:id="15861" w:author="임 종운" w:date="2022-05-17T11:40:00Z">
              <w:r>
                <w:t>INSERT INTO attendance VALUES (7777, 30, 2022-07-14);</w:t>
              </w:r>
            </w:ins>
          </w:p>
          <w:p w14:paraId="261BA601" w14:textId="77777777" w:rsidR="00D470AE" w:rsidRDefault="00D470AE" w:rsidP="00D470AE">
            <w:pPr>
              <w:ind w:left="0" w:hanging="2"/>
              <w:rPr>
                <w:ins w:id="15862" w:author="임 종운" w:date="2022-05-17T11:40:00Z"/>
              </w:rPr>
            </w:pPr>
            <w:ins w:id="15863" w:author="임 종운" w:date="2022-05-17T11:40:00Z">
              <w:r>
                <w:t>INSERT INTO attendance VALUES (7778, 31, 2022-07-14);</w:t>
              </w:r>
            </w:ins>
          </w:p>
          <w:p w14:paraId="0DBC46A3" w14:textId="77777777" w:rsidR="00D470AE" w:rsidRDefault="00D470AE" w:rsidP="00D470AE">
            <w:pPr>
              <w:ind w:left="0" w:hanging="2"/>
              <w:rPr>
                <w:ins w:id="15864" w:author="임 종운" w:date="2022-05-17T11:40:00Z"/>
              </w:rPr>
            </w:pPr>
            <w:ins w:id="15865" w:author="임 종운" w:date="2022-05-17T11:40:00Z">
              <w:r>
                <w:t>INSERT INTO attendance VALUES (7779, 32, 2022-07-14);</w:t>
              </w:r>
            </w:ins>
          </w:p>
          <w:p w14:paraId="0AEE9FA1" w14:textId="77777777" w:rsidR="00D470AE" w:rsidRDefault="00D470AE" w:rsidP="00D470AE">
            <w:pPr>
              <w:ind w:left="0" w:hanging="2"/>
              <w:rPr>
                <w:ins w:id="15866" w:author="임 종운" w:date="2022-05-17T11:40:00Z"/>
              </w:rPr>
            </w:pPr>
            <w:ins w:id="15867" w:author="임 종운" w:date="2022-05-17T11:40:00Z">
              <w:r>
                <w:t>INSERT INTO attendance VALUES (7780, 33, 2022-07-14);</w:t>
              </w:r>
            </w:ins>
          </w:p>
          <w:p w14:paraId="7F6E90BE" w14:textId="77777777" w:rsidR="00D470AE" w:rsidRDefault="00D470AE" w:rsidP="00D470AE">
            <w:pPr>
              <w:ind w:left="0" w:hanging="2"/>
              <w:rPr>
                <w:ins w:id="15868" w:author="임 종운" w:date="2022-05-17T11:40:00Z"/>
              </w:rPr>
            </w:pPr>
            <w:ins w:id="15869" w:author="임 종운" w:date="2022-05-17T11:40:00Z">
              <w:r>
                <w:t>INSERT INTO attendance VALUES (7781, 34, 2022-07-14);</w:t>
              </w:r>
            </w:ins>
          </w:p>
          <w:p w14:paraId="4FB3BE23" w14:textId="77777777" w:rsidR="00D470AE" w:rsidRDefault="00D470AE" w:rsidP="00D470AE">
            <w:pPr>
              <w:ind w:left="0" w:hanging="2"/>
              <w:rPr>
                <w:ins w:id="15870" w:author="임 종운" w:date="2022-05-17T11:40:00Z"/>
              </w:rPr>
            </w:pPr>
            <w:ins w:id="15871" w:author="임 종운" w:date="2022-05-17T11:40:00Z">
              <w:r>
                <w:t>INSERT INTO attendance VALUES (7782, 35, 2022-07-14);</w:t>
              </w:r>
            </w:ins>
          </w:p>
          <w:p w14:paraId="3D921AF5" w14:textId="77777777" w:rsidR="00D470AE" w:rsidRDefault="00D470AE" w:rsidP="00D470AE">
            <w:pPr>
              <w:ind w:left="0" w:hanging="2"/>
              <w:rPr>
                <w:ins w:id="15872" w:author="임 종운" w:date="2022-05-17T11:40:00Z"/>
              </w:rPr>
            </w:pPr>
            <w:ins w:id="15873" w:author="임 종운" w:date="2022-05-17T11:40:00Z">
              <w:r>
                <w:t>INSERT INTO attendance VALUES (7783, 36, 2022-07-14);</w:t>
              </w:r>
            </w:ins>
          </w:p>
          <w:p w14:paraId="29210578" w14:textId="77777777" w:rsidR="00D470AE" w:rsidRDefault="00D470AE" w:rsidP="00D470AE">
            <w:pPr>
              <w:ind w:left="0" w:hanging="2"/>
              <w:rPr>
                <w:ins w:id="15874" w:author="임 종운" w:date="2022-05-17T11:40:00Z"/>
              </w:rPr>
            </w:pPr>
            <w:ins w:id="15875" w:author="임 종운" w:date="2022-05-17T11:40:00Z">
              <w:r>
                <w:t>INSERT INTO attendance VALUES (7784, 37, 2022-07-14);</w:t>
              </w:r>
            </w:ins>
          </w:p>
          <w:p w14:paraId="72DB859D" w14:textId="77777777" w:rsidR="00D470AE" w:rsidRDefault="00D470AE" w:rsidP="00D470AE">
            <w:pPr>
              <w:ind w:left="0" w:hanging="2"/>
              <w:rPr>
                <w:ins w:id="15876" w:author="임 종운" w:date="2022-05-17T11:40:00Z"/>
              </w:rPr>
            </w:pPr>
            <w:ins w:id="15877" w:author="임 종운" w:date="2022-05-17T11:40:00Z">
              <w:r>
                <w:t>INSERT INTO attendance VALUES (7785, 38, 2022-07-14);</w:t>
              </w:r>
            </w:ins>
          </w:p>
          <w:p w14:paraId="6AA1BAA3" w14:textId="77777777" w:rsidR="00D470AE" w:rsidRDefault="00D470AE" w:rsidP="00D470AE">
            <w:pPr>
              <w:ind w:left="0" w:hanging="2"/>
              <w:rPr>
                <w:ins w:id="15878" w:author="임 종운" w:date="2022-05-17T11:40:00Z"/>
              </w:rPr>
            </w:pPr>
            <w:ins w:id="15879" w:author="임 종운" w:date="2022-05-17T11:40:00Z">
              <w:r>
                <w:t>INSERT INTO attendance VALUES (7786, 39, 2022-07-14);</w:t>
              </w:r>
            </w:ins>
          </w:p>
          <w:p w14:paraId="598200EA" w14:textId="77777777" w:rsidR="00D470AE" w:rsidRDefault="00D470AE" w:rsidP="00D470AE">
            <w:pPr>
              <w:ind w:left="0" w:hanging="2"/>
              <w:rPr>
                <w:ins w:id="15880" w:author="임 종운" w:date="2022-05-17T11:40:00Z"/>
              </w:rPr>
            </w:pPr>
            <w:ins w:id="15881" w:author="임 종운" w:date="2022-05-17T11:40:00Z">
              <w:r>
                <w:t>INSERT INTO attendance VALUES (7787, 40, 2022-07-14);</w:t>
              </w:r>
            </w:ins>
          </w:p>
          <w:p w14:paraId="6B69FAF4" w14:textId="77777777" w:rsidR="00D470AE" w:rsidRDefault="00D470AE" w:rsidP="00D470AE">
            <w:pPr>
              <w:ind w:left="0" w:hanging="2"/>
              <w:rPr>
                <w:ins w:id="15882" w:author="임 종운" w:date="2022-05-17T11:40:00Z"/>
              </w:rPr>
            </w:pPr>
            <w:ins w:id="15883" w:author="임 종운" w:date="2022-05-17T11:40:00Z">
              <w:r>
                <w:t>INSERT INTO attendance VALUES (7788, 41, 2022-07-14);</w:t>
              </w:r>
            </w:ins>
          </w:p>
          <w:p w14:paraId="5BCD5CB3" w14:textId="77777777" w:rsidR="00D470AE" w:rsidRDefault="00D470AE" w:rsidP="00D470AE">
            <w:pPr>
              <w:ind w:left="0" w:hanging="2"/>
              <w:rPr>
                <w:ins w:id="15884" w:author="임 종운" w:date="2022-05-17T11:40:00Z"/>
              </w:rPr>
            </w:pPr>
            <w:ins w:id="15885" w:author="임 종운" w:date="2022-05-17T11:40:00Z">
              <w:r>
                <w:t>INSERT INTO attendance VALUES (7789, 42, 2022-07-14);</w:t>
              </w:r>
            </w:ins>
          </w:p>
          <w:p w14:paraId="706A14D1" w14:textId="77777777" w:rsidR="00D470AE" w:rsidRDefault="00D470AE" w:rsidP="00D470AE">
            <w:pPr>
              <w:ind w:left="0" w:hanging="2"/>
              <w:rPr>
                <w:ins w:id="15886" w:author="임 종운" w:date="2022-05-17T11:40:00Z"/>
              </w:rPr>
            </w:pPr>
            <w:ins w:id="15887" w:author="임 종운" w:date="2022-05-17T11:40:00Z">
              <w:r>
                <w:t>INSERT INTO attendance VALUES (7790, 43, 2022-07-14);</w:t>
              </w:r>
            </w:ins>
          </w:p>
          <w:p w14:paraId="30AD954E" w14:textId="77777777" w:rsidR="00D470AE" w:rsidRDefault="00D470AE" w:rsidP="00D470AE">
            <w:pPr>
              <w:ind w:left="0" w:hanging="2"/>
              <w:rPr>
                <w:ins w:id="15888" w:author="임 종운" w:date="2022-05-17T11:40:00Z"/>
              </w:rPr>
            </w:pPr>
            <w:ins w:id="15889" w:author="임 종운" w:date="2022-05-17T11:40:00Z">
              <w:r>
                <w:t>INSERT INTO attendance VALUES (7791, 44, 2022-07-14);</w:t>
              </w:r>
            </w:ins>
          </w:p>
          <w:p w14:paraId="0E45A316" w14:textId="77777777" w:rsidR="00D470AE" w:rsidRDefault="00D470AE" w:rsidP="00D470AE">
            <w:pPr>
              <w:ind w:left="0" w:hanging="2"/>
              <w:rPr>
                <w:ins w:id="15890" w:author="임 종운" w:date="2022-05-17T11:40:00Z"/>
              </w:rPr>
            </w:pPr>
            <w:ins w:id="15891" w:author="임 종운" w:date="2022-05-17T11:40:00Z">
              <w:r>
                <w:lastRenderedPageBreak/>
                <w:t>INSERT INTO attendance VALUES (7792, 45, 2022-07-14);</w:t>
              </w:r>
            </w:ins>
          </w:p>
          <w:p w14:paraId="208E3CFD" w14:textId="77777777" w:rsidR="00D470AE" w:rsidRDefault="00D470AE" w:rsidP="00D470AE">
            <w:pPr>
              <w:ind w:left="0" w:hanging="2"/>
              <w:rPr>
                <w:ins w:id="15892" w:author="임 종운" w:date="2022-05-17T11:40:00Z"/>
              </w:rPr>
            </w:pPr>
            <w:ins w:id="15893" w:author="임 종운" w:date="2022-05-17T11:40:00Z">
              <w:r>
                <w:t>INSERT INTO attendance VALUES (7793, 46, 2022-07-14);</w:t>
              </w:r>
            </w:ins>
          </w:p>
          <w:p w14:paraId="0BC68005" w14:textId="77777777" w:rsidR="00D470AE" w:rsidRDefault="00D470AE" w:rsidP="00D470AE">
            <w:pPr>
              <w:ind w:left="0" w:hanging="2"/>
              <w:rPr>
                <w:ins w:id="15894" w:author="임 종운" w:date="2022-05-17T11:40:00Z"/>
              </w:rPr>
            </w:pPr>
            <w:ins w:id="15895" w:author="임 종운" w:date="2022-05-17T11:40:00Z">
              <w:r>
                <w:t>INSERT INTO attendance VALUES (7794, 47, 2022-07-14);</w:t>
              </w:r>
            </w:ins>
          </w:p>
          <w:p w14:paraId="5929E594" w14:textId="77777777" w:rsidR="00D470AE" w:rsidRDefault="00D470AE" w:rsidP="00D470AE">
            <w:pPr>
              <w:ind w:left="0" w:hanging="2"/>
              <w:rPr>
                <w:ins w:id="15896" w:author="임 종운" w:date="2022-05-17T11:40:00Z"/>
              </w:rPr>
            </w:pPr>
            <w:ins w:id="15897" w:author="임 종운" w:date="2022-05-17T11:40:00Z">
              <w:r>
                <w:t>INSERT INTO attendance VALUES (7795, 48, 2022-07-14);</w:t>
              </w:r>
            </w:ins>
          </w:p>
          <w:p w14:paraId="37594D96" w14:textId="77777777" w:rsidR="00D470AE" w:rsidRDefault="00D470AE" w:rsidP="00D470AE">
            <w:pPr>
              <w:ind w:left="0" w:hanging="2"/>
              <w:rPr>
                <w:ins w:id="15898" w:author="임 종운" w:date="2022-05-17T11:40:00Z"/>
              </w:rPr>
            </w:pPr>
            <w:ins w:id="15899" w:author="임 종운" w:date="2022-05-17T11:40:00Z">
              <w:r>
                <w:t>INSERT INTO attendance VALUES (7796, 49, 2022-07-14);</w:t>
              </w:r>
            </w:ins>
          </w:p>
          <w:p w14:paraId="78023FC4" w14:textId="77777777" w:rsidR="00D470AE" w:rsidRDefault="00D470AE" w:rsidP="00D470AE">
            <w:pPr>
              <w:ind w:left="0" w:hanging="2"/>
              <w:rPr>
                <w:ins w:id="15900" w:author="임 종운" w:date="2022-05-17T11:40:00Z"/>
              </w:rPr>
            </w:pPr>
            <w:ins w:id="15901" w:author="임 종운" w:date="2022-05-17T11:40:00Z">
              <w:r>
                <w:t>INSERT INTO attendance VALUES (7797, 50, 2022-07-14);</w:t>
              </w:r>
            </w:ins>
          </w:p>
          <w:p w14:paraId="09553EF6" w14:textId="77777777" w:rsidR="00D470AE" w:rsidRDefault="00D470AE" w:rsidP="00D470AE">
            <w:pPr>
              <w:ind w:left="0" w:hanging="2"/>
              <w:rPr>
                <w:ins w:id="15902" w:author="임 종운" w:date="2022-05-17T11:40:00Z"/>
              </w:rPr>
            </w:pPr>
            <w:ins w:id="15903" w:author="임 종운" w:date="2022-05-17T11:40:00Z">
              <w:r>
                <w:t>INSERT INTO attendance VALUES (7798, 51, 2022-07-14);</w:t>
              </w:r>
            </w:ins>
          </w:p>
          <w:p w14:paraId="265D277B" w14:textId="77777777" w:rsidR="00D470AE" w:rsidRDefault="00D470AE" w:rsidP="00D470AE">
            <w:pPr>
              <w:ind w:left="0" w:hanging="2"/>
              <w:rPr>
                <w:ins w:id="15904" w:author="임 종운" w:date="2022-05-17T11:40:00Z"/>
              </w:rPr>
            </w:pPr>
            <w:ins w:id="15905" w:author="임 종운" w:date="2022-05-17T11:40:00Z">
              <w:r>
                <w:t>INSERT INTO attendance VALUES (7799, 52, 2022-07-14);</w:t>
              </w:r>
            </w:ins>
          </w:p>
          <w:p w14:paraId="5EC0516E" w14:textId="77777777" w:rsidR="00D470AE" w:rsidRDefault="00D470AE" w:rsidP="00D470AE">
            <w:pPr>
              <w:ind w:left="0" w:hanging="2"/>
              <w:rPr>
                <w:ins w:id="15906" w:author="임 종운" w:date="2022-05-17T11:40:00Z"/>
              </w:rPr>
            </w:pPr>
            <w:ins w:id="15907" w:author="임 종운" w:date="2022-05-17T11:40:00Z">
              <w:r>
                <w:t>INSERT INTO attendance VALUES (7800, 53, 2022-07-14);</w:t>
              </w:r>
            </w:ins>
          </w:p>
          <w:p w14:paraId="1300C833" w14:textId="77777777" w:rsidR="00D470AE" w:rsidRDefault="00D470AE" w:rsidP="00D470AE">
            <w:pPr>
              <w:ind w:left="0" w:hanging="2"/>
              <w:rPr>
                <w:ins w:id="15908" w:author="임 종운" w:date="2022-05-17T11:40:00Z"/>
              </w:rPr>
            </w:pPr>
            <w:ins w:id="15909" w:author="임 종운" w:date="2022-05-17T11:40:00Z">
              <w:r>
                <w:t>INSERT INTO attendance VALUES (7801, 54, 2022-07-14);</w:t>
              </w:r>
            </w:ins>
          </w:p>
          <w:p w14:paraId="200CFAD6" w14:textId="77777777" w:rsidR="00D470AE" w:rsidRDefault="00D470AE" w:rsidP="00D470AE">
            <w:pPr>
              <w:ind w:left="0" w:hanging="2"/>
              <w:rPr>
                <w:ins w:id="15910" w:author="임 종운" w:date="2022-05-17T11:40:00Z"/>
              </w:rPr>
            </w:pPr>
            <w:ins w:id="15911" w:author="임 종운" w:date="2022-05-17T11:40:00Z">
              <w:r>
                <w:t>INSERT INTO attendance VALUES (7802, 55, 2022-07-14);</w:t>
              </w:r>
            </w:ins>
          </w:p>
          <w:p w14:paraId="2CFFA0F6" w14:textId="77777777" w:rsidR="00D470AE" w:rsidRDefault="00D470AE" w:rsidP="00D470AE">
            <w:pPr>
              <w:ind w:left="0" w:hanging="2"/>
              <w:rPr>
                <w:ins w:id="15912" w:author="임 종운" w:date="2022-05-17T11:40:00Z"/>
              </w:rPr>
            </w:pPr>
            <w:ins w:id="15913" w:author="임 종운" w:date="2022-05-17T11:40:00Z">
              <w:r>
                <w:t>INSERT INTO attendance VALUES (7803, 27, 2022-07-15);</w:t>
              </w:r>
            </w:ins>
          </w:p>
          <w:p w14:paraId="65CEC034" w14:textId="77777777" w:rsidR="00D470AE" w:rsidRDefault="00D470AE" w:rsidP="00D470AE">
            <w:pPr>
              <w:ind w:left="0" w:hanging="2"/>
              <w:rPr>
                <w:ins w:id="15914" w:author="임 종운" w:date="2022-05-17T11:40:00Z"/>
              </w:rPr>
            </w:pPr>
            <w:ins w:id="15915" w:author="임 종운" w:date="2022-05-17T11:40:00Z">
              <w:r>
                <w:t>INSERT INTO attendance VALUES (7804, 28, 2022-07-15);</w:t>
              </w:r>
            </w:ins>
          </w:p>
          <w:p w14:paraId="47B065A1" w14:textId="77777777" w:rsidR="00D470AE" w:rsidRDefault="00D470AE" w:rsidP="00D470AE">
            <w:pPr>
              <w:ind w:left="0" w:hanging="2"/>
              <w:rPr>
                <w:ins w:id="15916" w:author="임 종운" w:date="2022-05-17T11:40:00Z"/>
              </w:rPr>
            </w:pPr>
            <w:ins w:id="15917" w:author="임 종운" w:date="2022-05-17T11:40:00Z">
              <w:r>
                <w:t>INSERT INTO attendance VALUES (7805, 29, 2022-07-15);</w:t>
              </w:r>
            </w:ins>
          </w:p>
          <w:p w14:paraId="5537AA0D" w14:textId="77777777" w:rsidR="00D470AE" w:rsidRDefault="00D470AE" w:rsidP="00D470AE">
            <w:pPr>
              <w:ind w:left="0" w:hanging="2"/>
              <w:rPr>
                <w:ins w:id="15918" w:author="임 종운" w:date="2022-05-17T11:40:00Z"/>
              </w:rPr>
            </w:pPr>
            <w:ins w:id="15919" w:author="임 종운" w:date="2022-05-17T11:40:00Z">
              <w:r>
                <w:t>INSERT INTO attendance VALUES (7806, 30, 2022-07-15);</w:t>
              </w:r>
            </w:ins>
          </w:p>
          <w:p w14:paraId="5383A963" w14:textId="77777777" w:rsidR="00D470AE" w:rsidRDefault="00D470AE" w:rsidP="00D470AE">
            <w:pPr>
              <w:ind w:left="0" w:hanging="2"/>
              <w:rPr>
                <w:ins w:id="15920" w:author="임 종운" w:date="2022-05-17T11:40:00Z"/>
              </w:rPr>
            </w:pPr>
            <w:ins w:id="15921" w:author="임 종운" w:date="2022-05-17T11:40:00Z">
              <w:r>
                <w:t>INSERT INTO attendance VALUES (7807, 31, 2022-07-15);</w:t>
              </w:r>
            </w:ins>
          </w:p>
          <w:p w14:paraId="7D060DAF" w14:textId="77777777" w:rsidR="00D470AE" w:rsidRDefault="00D470AE" w:rsidP="00D470AE">
            <w:pPr>
              <w:ind w:left="0" w:hanging="2"/>
              <w:rPr>
                <w:ins w:id="15922" w:author="임 종운" w:date="2022-05-17T11:40:00Z"/>
              </w:rPr>
            </w:pPr>
            <w:ins w:id="15923" w:author="임 종운" w:date="2022-05-17T11:40:00Z">
              <w:r>
                <w:t>INSERT INTO attendance VALUES (7808, 32, 2022-07-15);</w:t>
              </w:r>
            </w:ins>
          </w:p>
          <w:p w14:paraId="6C47E0CB" w14:textId="77777777" w:rsidR="00D470AE" w:rsidRDefault="00D470AE" w:rsidP="00D470AE">
            <w:pPr>
              <w:ind w:left="0" w:hanging="2"/>
              <w:rPr>
                <w:ins w:id="15924" w:author="임 종운" w:date="2022-05-17T11:40:00Z"/>
              </w:rPr>
            </w:pPr>
            <w:ins w:id="15925" w:author="임 종운" w:date="2022-05-17T11:40:00Z">
              <w:r>
                <w:t>INSERT INTO attendance VALUES (7809, 33, 2022-07-15);</w:t>
              </w:r>
            </w:ins>
          </w:p>
          <w:p w14:paraId="1C87AD15" w14:textId="77777777" w:rsidR="00D470AE" w:rsidRDefault="00D470AE" w:rsidP="00D470AE">
            <w:pPr>
              <w:ind w:left="0" w:hanging="2"/>
              <w:rPr>
                <w:ins w:id="15926" w:author="임 종운" w:date="2022-05-17T11:40:00Z"/>
              </w:rPr>
            </w:pPr>
            <w:ins w:id="15927" w:author="임 종운" w:date="2022-05-17T11:40:00Z">
              <w:r>
                <w:t>INSERT INTO attendance VALUES (7810, 34, 2022-07-15);</w:t>
              </w:r>
            </w:ins>
          </w:p>
          <w:p w14:paraId="1C07B04F" w14:textId="77777777" w:rsidR="00D470AE" w:rsidRDefault="00D470AE" w:rsidP="00D470AE">
            <w:pPr>
              <w:ind w:left="0" w:hanging="2"/>
              <w:rPr>
                <w:ins w:id="15928" w:author="임 종운" w:date="2022-05-17T11:40:00Z"/>
              </w:rPr>
            </w:pPr>
            <w:ins w:id="15929" w:author="임 종운" w:date="2022-05-17T11:40:00Z">
              <w:r>
                <w:t>INSERT INTO attendance VALUES (7811, 35, 2022-07-15);</w:t>
              </w:r>
            </w:ins>
          </w:p>
          <w:p w14:paraId="6E038A95" w14:textId="77777777" w:rsidR="00D470AE" w:rsidRDefault="00D470AE" w:rsidP="00D470AE">
            <w:pPr>
              <w:ind w:left="0" w:hanging="2"/>
              <w:rPr>
                <w:ins w:id="15930" w:author="임 종운" w:date="2022-05-17T11:40:00Z"/>
              </w:rPr>
            </w:pPr>
            <w:ins w:id="15931" w:author="임 종운" w:date="2022-05-17T11:40:00Z">
              <w:r>
                <w:t>INSERT INTO attendance VALUES (7812, 36, 2022-07-15);</w:t>
              </w:r>
            </w:ins>
          </w:p>
          <w:p w14:paraId="18E865B3" w14:textId="77777777" w:rsidR="00D470AE" w:rsidRDefault="00D470AE" w:rsidP="00D470AE">
            <w:pPr>
              <w:ind w:left="0" w:hanging="2"/>
              <w:rPr>
                <w:ins w:id="15932" w:author="임 종운" w:date="2022-05-17T11:40:00Z"/>
              </w:rPr>
            </w:pPr>
            <w:ins w:id="15933" w:author="임 종운" w:date="2022-05-17T11:40:00Z">
              <w:r>
                <w:t>INSERT INTO attendance VALUES (7813, 37, 2022-07-15);</w:t>
              </w:r>
            </w:ins>
          </w:p>
          <w:p w14:paraId="26924957" w14:textId="77777777" w:rsidR="00D470AE" w:rsidRDefault="00D470AE" w:rsidP="00D470AE">
            <w:pPr>
              <w:ind w:left="0" w:hanging="2"/>
              <w:rPr>
                <w:ins w:id="15934" w:author="임 종운" w:date="2022-05-17T11:40:00Z"/>
              </w:rPr>
            </w:pPr>
            <w:ins w:id="15935" w:author="임 종운" w:date="2022-05-17T11:40:00Z">
              <w:r>
                <w:t>INSERT INTO attendance VALUES (7814, 38, 2022-07-15);</w:t>
              </w:r>
            </w:ins>
          </w:p>
          <w:p w14:paraId="551442C1" w14:textId="77777777" w:rsidR="00D470AE" w:rsidRDefault="00D470AE" w:rsidP="00D470AE">
            <w:pPr>
              <w:ind w:left="0" w:hanging="2"/>
              <w:rPr>
                <w:ins w:id="15936" w:author="임 종운" w:date="2022-05-17T11:40:00Z"/>
              </w:rPr>
            </w:pPr>
            <w:ins w:id="15937" w:author="임 종운" w:date="2022-05-17T11:40:00Z">
              <w:r>
                <w:t>INSERT INTO attendance VALUES (7815, 39, 2022-07-15);</w:t>
              </w:r>
            </w:ins>
          </w:p>
          <w:p w14:paraId="0551D024" w14:textId="77777777" w:rsidR="00D470AE" w:rsidRDefault="00D470AE" w:rsidP="00D470AE">
            <w:pPr>
              <w:ind w:left="0" w:hanging="2"/>
              <w:rPr>
                <w:ins w:id="15938" w:author="임 종운" w:date="2022-05-17T11:40:00Z"/>
              </w:rPr>
            </w:pPr>
            <w:ins w:id="15939" w:author="임 종운" w:date="2022-05-17T11:40:00Z">
              <w:r>
                <w:t>INSERT INTO attendance VALUES (7816, 40, 2022-07-15);</w:t>
              </w:r>
            </w:ins>
          </w:p>
          <w:p w14:paraId="2EAAA961" w14:textId="77777777" w:rsidR="00D470AE" w:rsidRDefault="00D470AE" w:rsidP="00D470AE">
            <w:pPr>
              <w:ind w:left="0" w:hanging="2"/>
              <w:rPr>
                <w:ins w:id="15940" w:author="임 종운" w:date="2022-05-17T11:40:00Z"/>
              </w:rPr>
            </w:pPr>
            <w:ins w:id="15941" w:author="임 종운" w:date="2022-05-17T11:40:00Z">
              <w:r>
                <w:t>INSERT INTO attendance VALUES (7817, 41, 2022-07-15);</w:t>
              </w:r>
            </w:ins>
          </w:p>
          <w:p w14:paraId="6430BFD5" w14:textId="77777777" w:rsidR="00D470AE" w:rsidRDefault="00D470AE" w:rsidP="00D470AE">
            <w:pPr>
              <w:ind w:left="0" w:hanging="2"/>
              <w:rPr>
                <w:ins w:id="15942" w:author="임 종운" w:date="2022-05-17T11:40:00Z"/>
              </w:rPr>
            </w:pPr>
            <w:ins w:id="15943" w:author="임 종운" w:date="2022-05-17T11:40:00Z">
              <w:r>
                <w:t>INSERT INTO attendance VALUES (7818, 42, 2022-07-15);</w:t>
              </w:r>
            </w:ins>
          </w:p>
          <w:p w14:paraId="3D3C472A" w14:textId="77777777" w:rsidR="00D470AE" w:rsidRDefault="00D470AE" w:rsidP="00D470AE">
            <w:pPr>
              <w:ind w:left="0" w:hanging="2"/>
              <w:rPr>
                <w:ins w:id="15944" w:author="임 종운" w:date="2022-05-17T11:40:00Z"/>
              </w:rPr>
            </w:pPr>
            <w:ins w:id="15945" w:author="임 종운" w:date="2022-05-17T11:40:00Z">
              <w:r>
                <w:lastRenderedPageBreak/>
                <w:t>INSERT INTO attendance VALUES (7819, 43, 2022-07-15);</w:t>
              </w:r>
            </w:ins>
          </w:p>
          <w:p w14:paraId="4C82E89B" w14:textId="77777777" w:rsidR="00D470AE" w:rsidRDefault="00D470AE" w:rsidP="00D470AE">
            <w:pPr>
              <w:ind w:left="0" w:hanging="2"/>
              <w:rPr>
                <w:ins w:id="15946" w:author="임 종운" w:date="2022-05-17T11:40:00Z"/>
              </w:rPr>
            </w:pPr>
            <w:ins w:id="15947" w:author="임 종운" w:date="2022-05-17T11:40:00Z">
              <w:r>
                <w:t>INSERT INTO attendance VALUES (7820, 44, 2022-07-15);</w:t>
              </w:r>
            </w:ins>
          </w:p>
          <w:p w14:paraId="55224DAF" w14:textId="77777777" w:rsidR="00D470AE" w:rsidRDefault="00D470AE" w:rsidP="00D470AE">
            <w:pPr>
              <w:ind w:left="0" w:hanging="2"/>
              <w:rPr>
                <w:ins w:id="15948" w:author="임 종운" w:date="2022-05-17T11:40:00Z"/>
              </w:rPr>
            </w:pPr>
            <w:ins w:id="15949" w:author="임 종운" w:date="2022-05-17T11:40:00Z">
              <w:r>
                <w:t>INSERT INTO attendance VALUES (7821, 45, 2022-07-15);</w:t>
              </w:r>
            </w:ins>
          </w:p>
          <w:p w14:paraId="200B2870" w14:textId="77777777" w:rsidR="00D470AE" w:rsidRDefault="00D470AE" w:rsidP="00D470AE">
            <w:pPr>
              <w:ind w:left="0" w:hanging="2"/>
              <w:rPr>
                <w:ins w:id="15950" w:author="임 종운" w:date="2022-05-17T11:40:00Z"/>
              </w:rPr>
            </w:pPr>
            <w:ins w:id="15951" w:author="임 종운" w:date="2022-05-17T11:40:00Z">
              <w:r>
                <w:t>INSERT INTO attendance VALUES (7822, 46, 2022-07-15);</w:t>
              </w:r>
            </w:ins>
          </w:p>
          <w:p w14:paraId="671B1FCF" w14:textId="77777777" w:rsidR="00D470AE" w:rsidRDefault="00D470AE" w:rsidP="00D470AE">
            <w:pPr>
              <w:ind w:left="0" w:hanging="2"/>
              <w:rPr>
                <w:ins w:id="15952" w:author="임 종운" w:date="2022-05-17T11:40:00Z"/>
              </w:rPr>
            </w:pPr>
            <w:ins w:id="15953" w:author="임 종운" w:date="2022-05-17T11:40:00Z">
              <w:r>
                <w:t>INSERT INTO attendance VALUES (7823, 47, 2022-07-15);</w:t>
              </w:r>
            </w:ins>
          </w:p>
          <w:p w14:paraId="16A04136" w14:textId="77777777" w:rsidR="00D470AE" w:rsidRDefault="00D470AE" w:rsidP="00D470AE">
            <w:pPr>
              <w:ind w:left="0" w:hanging="2"/>
              <w:rPr>
                <w:ins w:id="15954" w:author="임 종운" w:date="2022-05-17T11:40:00Z"/>
              </w:rPr>
            </w:pPr>
            <w:ins w:id="15955" w:author="임 종운" w:date="2022-05-17T11:40:00Z">
              <w:r>
                <w:t>INSERT INTO attendance VALUES (7824, 48, 2022-07-15);</w:t>
              </w:r>
            </w:ins>
          </w:p>
          <w:p w14:paraId="1CF27582" w14:textId="77777777" w:rsidR="00D470AE" w:rsidRDefault="00D470AE" w:rsidP="00D470AE">
            <w:pPr>
              <w:ind w:left="0" w:hanging="2"/>
              <w:rPr>
                <w:ins w:id="15956" w:author="임 종운" w:date="2022-05-17T11:40:00Z"/>
              </w:rPr>
            </w:pPr>
            <w:ins w:id="15957" w:author="임 종운" w:date="2022-05-17T11:40:00Z">
              <w:r>
                <w:t>INSERT INTO attendance VALUES (7825, 49, 2022-07-15);</w:t>
              </w:r>
            </w:ins>
          </w:p>
          <w:p w14:paraId="1C92BB3E" w14:textId="77777777" w:rsidR="00D470AE" w:rsidRDefault="00D470AE" w:rsidP="00D470AE">
            <w:pPr>
              <w:ind w:left="0" w:hanging="2"/>
              <w:rPr>
                <w:ins w:id="15958" w:author="임 종운" w:date="2022-05-17T11:40:00Z"/>
              </w:rPr>
            </w:pPr>
            <w:ins w:id="15959" w:author="임 종운" w:date="2022-05-17T11:40:00Z">
              <w:r>
                <w:t>INSERT INTO attendance VALUES (7826, 50, 2022-07-15);</w:t>
              </w:r>
            </w:ins>
          </w:p>
          <w:p w14:paraId="44260A25" w14:textId="77777777" w:rsidR="00D470AE" w:rsidRDefault="00D470AE" w:rsidP="00D470AE">
            <w:pPr>
              <w:ind w:left="0" w:hanging="2"/>
              <w:rPr>
                <w:ins w:id="15960" w:author="임 종운" w:date="2022-05-17T11:40:00Z"/>
              </w:rPr>
            </w:pPr>
            <w:ins w:id="15961" w:author="임 종운" w:date="2022-05-17T11:40:00Z">
              <w:r>
                <w:t>INSERT INTO attendance VALUES (7827, 51, 2022-07-15);</w:t>
              </w:r>
            </w:ins>
          </w:p>
          <w:p w14:paraId="0260185E" w14:textId="77777777" w:rsidR="00D470AE" w:rsidRDefault="00D470AE" w:rsidP="00D470AE">
            <w:pPr>
              <w:ind w:left="0" w:hanging="2"/>
              <w:rPr>
                <w:ins w:id="15962" w:author="임 종운" w:date="2022-05-17T11:40:00Z"/>
              </w:rPr>
            </w:pPr>
            <w:ins w:id="15963" w:author="임 종운" w:date="2022-05-17T11:40:00Z">
              <w:r>
                <w:t>INSERT INTO attendance VALUES (7828, 52, 2022-07-15);</w:t>
              </w:r>
            </w:ins>
          </w:p>
          <w:p w14:paraId="3B938958" w14:textId="77777777" w:rsidR="00D470AE" w:rsidRDefault="00D470AE" w:rsidP="00D470AE">
            <w:pPr>
              <w:ind w:left="0" w:hanging="2"/>
              <w:rPr>
                <w:ins w:id="15964" w:author="임 종운" w:date="2022-05-17T11:40:00Z"/>
              </w:rPr>
            </w:pPr>
            <w:ins w:id="15965" w:author="임 종운" w:date="2022-05-17T11:40:00Z">
              <w:r>
                <w:t>INSERT INTO attendance VALUES (7829, 53, 2022-07-15);</w:t>
              </w:r>
            </w:ins>
          </w:p>
          <w:p w14:paraId="2608BB7B" w14:textId="77777777" w:rsidR="00D470AE" w:rsidRDefault="00D470AE" w:rsidP="00D470AE">
            <w:pPr>
              <w:ind w:left="0" w:hanging="2"/>
              <w:rPr>
                <w:ins w:id="15966" w:author="임 종운" w:date="2022-05-17T11:40:00Z"/>
              </w:rPr>
            </w:pPr>
            <w:ins w:id="15967" w:author="임 종운" w:date="2022-05-17T11:40:00Z">
              <w:r>
                <w:t>INSERT INTO attendance VALUES (7830, 54, 2022-07-15);</w:t>
              </w:r>
            </w:ins>
          </w:p>
          <w:p w14:paraId="380D253E" w14:textId="77777777" w:rsidR="00D470AE" w:rsidRDefault="00D470AE" w:rsidP="00D470AE">
            <w:pPr>
              <w:ind w:left="0" w:hanging="2"/>
              <w:rPr>
                <w:ins w:id="15968" w:author="임 종운" w:date="2022-05-17T11:40:00Z"/>
              </w:rPr>
            </w:pPr>
            <w:ins w:id="15969" w:author="임 종운" w:date="2022-05-17T11:40:00Z">
              <w:r>
                <w:t>INSERT INTO attendance VALUES (7831, 55, 2022-07-15);</w:t>
              </w:r>
            </w:ins>
          </w:p>
          <w:p w14:paraId="6B5A80E8" w14:textId="77777777" w:rsidR="00D470AE" w:rsidRDefault="00D470AE" w:rsidP="00D470AE">
            <w:pPr>
              <w:ind w:left="0" w:hanging="2"/>
              <w:rPr>
                <w:ins w:id="15970" w:author="임 종운" w:date="2022-05-17T11:40:00Z"/>
              </w:rPr>
            </w:pPr>
            <w:ins w:id="15971" w:author="임 종운" w:date="2022-05-17T11:40:00Z">
              <w:r>
                <w:t>INSERT INTO attendance VALUES (7832, 27, 2022-07-16);</w:t>
              </w:r>
            </w:ins>
          </w:p>
          <w:p w14:paraId="0A1025C4" w14:textId="77777777" w:rsidR="00D470AE" w:rsidRDefault="00D470AE" w:rsidP="00D470AE">
            <w:pPr>
              <w:ind w:left="0" w:hanging="2"/>
              <w:rPr>
                <w:ins w:id="15972" w:author="임 종운" w:date="2022-05-17T11:40:00Z"/>
              </w:rPr>
            </w:pPr>
            <w:ins w:id="15973" w:author="임 종운" w:date="2022-05-17T11:40:00Z">
              <w:r>
                <w:t>INSERT INTO attendance VALUES (7833, 28, 2022-07-16);</w:t>
              </w:r>
            </w:ins>
          </w:p>
          <w:p w14:paraId="28858FD2" w14:textId="77777777" w:rsidR="00D470AE" w:rsidRDefault="00D470AE" w:rsidP="00D470AE">
            <w:pPr>
              <w:ind w:left="0" w:hanging="2"/>
              <w:rPr>
                <w:ins w:id="15974" w:author="임 종운" w:date="2022-05-17T11:40:00Z"/>
              </w:rPr>
            </w:pPr>
            <w:ins w:id="15975" w:author="임 종운" w:date="2022-05-17T11:40:00Z">
              <w:r>
                <w:t>INSERT INTO attendance VALUES (7834, 29, 2022-07-16);</w:t>
              </w:r>
            </w:ins>
          </w:p>
          <w:p w14:paraId="26EB26EF" w14:textId="77777777" w:rsidR="00D470AE" w:rsidRDefault="00D470AE" w:rsidP="00D470AE">
            <w:pPr>
              <w:ind w:left="0" w:hanging="2"/>
              <w:rPr>
                <w:ins w:id="15976" w:author="임 종운" w:date="2022-05-17T11:40:00Z"/>
              </w:rPr>
            </w:pPr>
            <w:ins w:id="15977" w:author="임 종운" w:date="2022-05-17T11:40:00Z">
              <w:r>
                <w:t>INSERT INTO attendance VALUES (7835, 30, 2022-07-16);</w:t>
              </w:r>
            </w:ins>
          </w:p>
          <w:p w14:paraId="264168C8" w14:textId="77777777" w:rsidR="00D470AE" w:rsidRDefault="00D470AE" w:rsidP="00D470AE">
            <w:pPr>
              <w:ind w:left="0" w:hanging="2"/>
              <w:rPr>
                <w:ins w:id="15978" w:author="임 종운" w:date="2022-05-17T11:40:00Z"/>
              </w:rPr>
            </w:pPr>
            <w:ins w:id="15979" w:author="임 종운" w:date="2022-05-17T11:40:00Z">
              <w:r>
                <w:t>INSERT INTO attendance VALUES (7836, 31, 2022-07-16);</w:t>
              </w:r>
            </w:ins>
          </w:p>
          <w:p w14:paraId="365D7ED9" w14:textId="77777777" w:rsidR="00D470AE" w:rsidRDefault="00D470AE" w:rsidP="00D470AE">
            <w:pPr>
              <w:ind w:left="0" w:hanging="2"/>
              <w:rPr>
                <w:ins w:id="15980" w:author="임 종운" w:date="2022-05-17T11:40:00Z"/>
              </w:rPr>
            </w:pPr>
            <w:ins w:id="15981" w:author="임 종운" w:date="2022-05-17T11:40:00Z">
              <w:r>
                <w:t>INSERT INTO attendance VALUES (7837, 32, 2022-07-16);</w:t>
              </w:r>
            </w:ins>
          </w:p>
          <w:p w14:paraId="3BD81B88" w14:textId="77777777" w:rsidR="00D470AE" w:rsidRDefault="00D470AE" w:rsidP="00D470AE">
            <w:pPr>
              <w:ind w:left="0" w:hanging="2"/>
              <w:rPr>
                <w:ins w:id="15982" w:author="임 종운" w:date="2022-05-17T11:40:00Z"/>
              </w:rPr>
            </w:pPr>
            <w:ins w:id="15983" w:author="임 종운" w:date="2022-05-17T11:40:00Z">
              <w:r>
                <w:t>INSERT INTO attendance VALUES (7838, 33, 2022-07-16);</w:t>
              </w:r>
            </w:ins>
          </w:p>
          <w:p w14:paraId="6CA4FBEE" w14:textId="77777777" w:rsidR="00D470AE" w:rsidRDefault="00D470AE" w:rsidP="00D470AE">
            <w:pPr>
              <w:ind w:left="0" w:hanging="2"/>
              <w:rPr>
                <w:ins w:id="15984" w:author="임 종운" w:date="2022-05-17T11:40:00Z"/>
              </w:rPr>
            </w:pPr>
            <w:ins w:id="15985" w:author="임 종운" w:date="2022-05-17T11:40:00Z">
              <w:r>
                <w:t>INSERT INTO attendance VALUES (7839, 34, 2022-07-16);</w:t>
              </w:r>
            </w:ins>
          </w:p>
          <w:p w14:paraId="1061DD43" w14:textId="77777777" w:rsidR="00D470AE" w:rsidRDefault="00D470AE" w:rsidP="00D470AE">
            <w:pPr>
              <w:ind w:left="0" w:hanging="2"/>
              <w:rPr>
                <w:ins w:id="15986" w:author="임 종운" w:date="2022-05-17T11:40:00Z"/>
              </w:rPr>
            </w:pPr>
            <w:ins w:id="15987" w:author="임 종운" w:date="2022-05-17T11:40:00Z">
              <w:r>
                <w:t>INSERT INTO attendance VALUES (7840, 35, 2022-07-16);</w:t>
              </w:r>
            </w:ins>
          </w:p>
          <w:p w14:paraId="15721A4D" w14:textId="77777777" w:rsidR="00D470AE" w:rsidRDefault="00D470AE" w:rsidP="00D470AE">
            <w:pPr>
              <w:ind w:left="0" w:hanging="2"/>
              <w:rPr>
                <w:ins w:id="15988" w:author="임 종운" w:date="2022-05-17T11:40:00Z"/>
              </w:rPr>
            </w:pPr>
            <w:ins w:id="15989" w:author="임 종운" w:date="2022-05-17T11:40:00Z">
              <w:r>
                <w:t>INSERT INTO attendance VALUES (7841, 36, 2022-07-16);</w:t>
              </w:r>
            </w:ins>
          </w:p>
          <w:p w14:paraId="5567AFF9" w14:textId="77777777" w:rsidR="00D470AE" w:rsidRDefault="00D470AE" w:rsidP="00D470AE">
            <w:pPr>
              <w:ind w:left="0" w:hanging="2"/>
              <w:rPr>
                <w:ins w:id="15990" w:author="임 종운" w:date="2022-05-17T11:40:00Z"/>
              </w:rPr>
            </w:pPr>
            <w:ins w:id="15991" w:author="임 종운" w:date="2022-05-17T11:40:00Z">
              <w:r>
                <w:t>INSERT INTO attendance VALUES (7842, 37, 2022-07-16);</w:t>
              </w:r>
            </w:ins>
          </w:p>
          <w:p w14:paraId="05D6BF8C" w14:textId="77777777" w:rsidR="00D470AE" w:rsidRDefault="00D470AE" w:rsidP="00D470AE">
            <w:pPr>
              <w:ind w:left="0" w:hanging="2"/>
              <w:rPr>
                <w:ins w:id="15992" w:author="임 종운" w:date="2022-05-17T11:40:00Z"/>
              </w:rPr>
            </w:pPr>
            <w:ins w:id="15993" w:author="임 종운" w:date="2022-05-17T11:40:00Z">
              <w:r>
                <w:t>INSERT INTO attendance VALUES (7843, 38, 2022-07-16);</w:t>
              </w:r>
            </w:ins>
          </w:p>
          <w:p w14:paraId="1A7F1A67" w14:textId="77777777" w:rsidR="00D470AE" w:rsidRDefault="00D470AE" w:rsidP="00D470AE">
            <w:pPr>
              <w:ind w:left="0" w:hanging="2"/>
              <w:rPr>
                <w:ins w:id="15994" w:author="임 종운" w:date="2022-05-17T11:40:00Z"/>
              </w:rPr>
            </w:pPr>
            <w:ins w:id="15995" w:author="임 종운" w:date="2022-05-17T11:40:00Z">
              <w:r>
                <w:t>INSERT INTO attendance VALUES (7844, 39, 2022-07-16);</w:t>
              </w:r>
            </w:ins>
          </w:p>
          <w:p w14:paraId="1924B245" w14:textId="77777777" w:rsidR="00D470AE" w:rsidRDefault="00D470AE" w:rsidP="00D470AE">
            <w:pPr>
              <w:ind w:left="0" w:hanging="2"/>
              <w:rPr>
                <w:ins w:id="15996" w:author="임 종운" w:date="2022-05-17T11:40:00Z"/>
              </w:rPr>
            </w:pPr>
            <w:ins w:id="15997" w:author="임 종운" w:date="2022-05-17T11:40:00Z">
              <w:r>
                <w:t>INSERT INTO attendance VALUES (7845, 40, 2022-07-16);</w:t>
              </w:r>
            </w:ins>
          </w:p>
          <w:p w14:paraId="2FD7B42B" w14:textId="77777777" w:rsidR="00D470AE" w:rsidRDefault="00D470AE" w:rsidP="00D470AE">
            <w:pPr>
              <w:ind w:left="0" w:hanging="2"/>
              <w:rPr>
                <w:ins w:id="15998" w:author="임 종운" w:date="2022-05-17T11:40:00Z"/>
              </w:rPr>
            </w:pPr>
            <w:ins w:id="15999" w:author="임 종운" w:date="2022-05-17T11:40:00Z">
              <w:r>
                <w:lastRenderedPageBreak/>
                <w:t>INSERT INTO attendance VALUES (7846, 41, 2022-07-16);</w:t>
              </w:r>
            </w:ins>
          </w:p>
          <w:p w14:paraId="0127AAD2" w14:textId="77777777" w:rsidR="00D470AE" w:rsidRDefault="00D470AE" w:rsidP="00D470AE">
            <w:pPr>
              <w:ind w:left="0" w:hanging="2"/>
              <w:rPr>
                <w:ins w:id="16000" w:author="임 종운" w:date="2022-05-17T11:40:00Z"/>
              </w:rPr>
            </w:pPr>
            <w:ins w:id="16001" w:author="임 종운" w:date="2022-05-17T11:40:00Z">
              <w:r>
                <w:t>INSERT INTO attendance VALUES (7847, 42, 2022-07-16);</w:t>
              </w:r>
            </w:ins>
          </w:p>
          <w:p w14:paraId="69D0DB8E" w14:textId="77777777" w:rsidR="00D470AE" w:rsidRDefault="00D470AE" w:rsidP="00D470AE">
            <w:pPr>
              <w:ind w:left="0" w:hanging="2"/>
              <w:rPr>
                <w:ins w:id="16002" w:author="임 종운" w:date="2022-05-17T11:40:00Z"/>
              </w:rPr>
            </w:pPr>
            <w:ins w:id="16003" w:author="임 종운" w:date="2022-05-17T11:40:00Z">
              <w:r>
                <w:t>INSERT INTO attendance VALUES (7848, 43, 2022-07-16);</w:t>
              </w:r>
            </w:ins>
          </w:p>
          <w:p w14:paraId="0C83C94E" w14:textId="77777777" w:rsidR="00D470AE" w:rsidRDefault="00D470AE" w:rsidP="00D470AE">
            <w:pPr>
              <w:ind w:left="0" w:hanging="2"/>
              <w:rPr>
                <w:ins w:id="16004" w:author="임 종운" w:date="2022-05-17T11:40:00Z"/>
              </w:rPr>
            </w:pPr>
            <w:ins w:id="16005" w:author="임 종운" w:date="2022-05-17T11:40:00Z">
              <w:r>
                <w:t>INSERT INTO attendance VALUES (7849, 44, 2022-07-16);</w:t>
              </w:r>
            </w:ins>
          </w:p>
          <w:p w14:paraId="36CE77CC" w14:textId="77777777" w:rsidR="00D470AE" w:rsidRDefault="00D470AE" w:rsidP="00D470AE">
            <w:pPr>
              <w:ind w:left="0" w:hanging="2"/>
              <w:rPr>
                <w:ins w:id="16006" w:author="임 종운" w:date="2022-05-17T11:40:00Z"/>
              </w:rPr>
            </w:pPr>
            <w:ins w:id="16007" w:author="임 종운" w:date="2022-05-17T11:40:00Z">
              <w:r>
                <w:t>INSERT INTO attendance VALUES (7850, 45, 2022-07-16);</w:t>
              </w:r>
            </w:ins>
          </w:p>
          <w:p w14:paraId="29D6AB5F" w14:textId="77777777" w:rsidR="00D470AE" w:rsidRDefault="00D470AE" w:rsidP="00D470AE">
            <w:pPr>
              <w:ind w:left="0" w:hanging="2"/>
              <w:rPr>
                <w:ins w:id="16008" w:author="임 종운" w:date="2022-05-17T11:40:00Z"/>
              </w:rPr>
            </w:pPr>
            <w:ins w:id="16009" w:author="임 종운" w:date="2022-05-17T11:40:00Z">
              <w:r>
                <w:t>INSERT INTO attendance VALUES (7851, 46, 2022-07-16);</w:t>
              </w:r>
            </w:ins>
          </w:p>
          <w:p w14:paraId="2B792252" w14:textId="77777777" w:rsidR="00D470AE" w:rsidRDefault="00D470AE" w:rsidP="00D470AE">
            <w:pPr>
              <w:ind w:left="0" w:hanging="2"/>
              <w:rPr>
                <w:ins w:id="16010" w:author="임 종운" w:date="2022-05-17T11:40:00Z"/>
              </w:rPr>
            </w:pPr>
            <w:ins w:id="16011" w:author="임 종운" w:date="2022-05-17T11:40:00Z">
              <w:r>
                <w:t>INSERT INTO attendance VALUES (7852, 47, 2022-07-16);</w:t>
              </w:r>
            </w:ins>
          </w:p>
          <w:p w14:paraId="61267037" w14:textId="77777777" w:rsidR="00D470AE" w:rsidRDefault="00D470AE" w:rsidP="00D470AE">
            <w:pPr>
              <w:ind w:left="0" w:hanging="2"/>
              <w:rPr>
                <w:ins w:id="16012" w:author="임 종운" w:date="2022-05-17T11:40:00Z"/>
              </w:rPr>
            </w:pPr>
            <w:ins w:id="16013" w:author="임 종운" w:date="2022-05-17T11:40:00Z">
              <w:r>
                <w:t>INSERT INTO attendance VALUES (7853, 48, 2022-07-16);</w:t>
              </w:r>
            </w:ins>
          </w:p>
          <w:p w14:paraId="1AABD250" w14:textId="77777777" w:rsidR="00D470AE" w:rsidRDefault="00D470AE" w:rsidP="00D470AE">
            <w:pPr>
              <w:ind w:left="0" w:hanging="2"/>
              <w:rPr>
                <w:ins w:id="16014" w:author="임 종운" w:date="2022-05-17T11:40:00Z"/>
              </w:rPr>
            </w:pPr>
            <w:ins w:id="16015" w:author="임 종운" w:date="2022-05-17T11:40:00Z">
              <w:r>
                <w:t>INSERT INTO attendance VALUES (7854, 49, 2022-07-16);</w:t>
              </w:r>
            </w:ins>
          </w:p>
          <w:p w14:paraId="4CB002DB" w14:textId="77777777" w:rsidR="00D470AE" w:rsidRDefault="00D470AE" w:rsidP="00D470AE">
            <w:pPr>
              <w:ind w:left="0" w:hanging="2"/>
              <w:rPr>
                <w:ins w:id="16016" w:author="임 종운" w:date="2022-05-17T11:40:00Z"/>
              </w:rPr>
            </w:pPr>
            <w:ins w:id="16017" w:author="임 종운" w:date="2022-05-17T11:40:00Z">
              <w:r>
                <w:t>INSERT INTO attendance VALUES (7855, 50, 2022-07-16);</w:t>
              </w:r>
            </w:ins>
          </w:p>
          <w:p w14:paraId="176A6374" w14:textId="77777777" w:rsidR="00D470AE" w:rsidRDefault="00D470AE" w:rsidP="00D470AE">
            <w:pPr>
              <w:ind w:left="0" w:hanging="2"/>
              <w:rPr>
                <w:ins w:id="16018" w:author="임 종운" w:date="2022-05-17T11:40:00Z"/>
              </w:rPr>
            </w:pPr>
            <w:ins w:id="16019" w:author="임 종운" w:date="2022-05-17T11:40:00Z">
              <w:r>
                <w:t>INSERT INTO attendance VALUES (7856, 51, 2022-07-16);</w:t>
              </w:r>
            </w:ins>
          </w:p>
          <w:p w14:paraId="67760F16" w14:textId="77777777" w:rsidR="00D470AE" w:rsidRDefault="00D470AE" w:rsidP="00D470AE">
            <w:pPr>
              <w:ind w:left="0" w:hanging="2"/>
              <w:rPr>
                <w:ins w:id="16020" w:author="임 종운" w:date="2022-05-17T11:40:00Z"/>
              </w:rPr>
            </w:pPr>
            <w:ins w:id="16021" w:author="임 종운" w:date="2022-05-17T11:40:00Z">
              <w:r>
                <w:t>INSERT INTO attendance VALUES (7857, 52, 2022-07-16);</w:t>
              </w:r>
            </w:ins>
          </w:p>
          <w:p w14:paraId="372DB6CE" w14:textId="77777777" w:rsidR="00D470AE" w:rsidRDefault="00D470AE" w:rsidP="00D470AE">
            <w:pPr>
              <w:ind w:left="0" w:hanging="2"/>
              <w:rPr>
                <w:ins w:id="16022" w:author="임 종운" w:date="2022-05-17T11:40:00Z"/>
              </w:rPr>
            </w:pPr>
            <w:ins w:id="16023" w:author="임 종운" w:date="2022-05-17T11:40:00Z">
              <w:r>
                <w:t>INSERT INTO attendance VALUES (7858, 53, 2022-07-16);</w:t>
              </w:r>
            </w:ins>
          </w:p>
          <w:p w14:paraId="6FCAC151" w14:textId="77777777" w:rsidR="00D470AE" w:rsidRDefault="00D470AE" w:rsidP="00D470AE">
            <w:pPr>
              <w:ind w:left="0" w:hanging="2"/>
              <w:rPr>
                <w:ins w:id="16024" w:author="임 종운" w:date="2022-05-17T11:40:00Z"/>
              </w:rPr>
            </w:pPr>
            <w:ins w:id="16025" w:author="임 종운" w:date="2022-05-17T11:40:00Z">
              <w:r>
                <w:t>INSERT INTO attendance VALUES (7859, 54, 2022-07-16);</w:t>
              </w:r>
            </w:ins>
          </w:p>
          <w:p w14:paraId="50674160" w14:textId="77777777" w:rsidR="00D470AE" w:rsidRDefault="00D470AE" w:rsidP="00D470AE">
            <w:pPr>
              <w:ind w:left="0" w:hanging="2"/>
              <w:rPr>
                <w:ins w:id="16026" w:author="임 종운" w:date="2022-05-17T11:40:00Z"/>
              </w:rPr>
            </w:pPr>
            <w:ins w:id="16027" w:author="임 종운" w:date="2022-05-17T11:40:00Z">
              <w:r>
                <w:t>INSERT INTO attendance VALUES (7860, 55, 2022-07-16);</w:t>
              </w:r>
            </w:ins>
          </w:p>
          <w:p w14:paraId="2443F0F2" w14:textId="77777777" w:rsidR="00D470AE" w:rsidRDefault="00D470AE" w:rsidP="00D470AE">
            <w:pPr>
              <w:ind w:left="0" w:hanging="2"/>
              <w:rPr>
                <w:ins w:id="16028" w:author="임 종운" w:date="2022-05-17T11:40:00Z"/>
              </w:rPr>
            </w:pPr>
            <w:ins w:id="16029" w:author="임 종운" w:date="2022-05-17T11:40:00Z">
              <w:r>
                <w:t>INSERT INTO attendance VALUES (7861, 27, 2022-07-17);</w:t>
              </w:r>
            </w:ins>
          </w:p>
          <w:p w14:paraId="5D7F2B0F" w14:textId="77777777" w:rsidR="00D470AE" w:rsidRDefault="00D470AE" w:rsidP="00D470AE">
            <w:pPr>
              <w:ind w:left="0" w:hanging="2"/>
              <w:rPr>
                <w:ins w:id="16030" w:author="임 종운" w:date="2022-05-17T11:40:00Z"/>
              </w:rPr>
            </w:pPr>
            <w:ins w:id="16031" w:author="임 종운" w:date="2022-05-17T11:40:00Z">
              <w:r>
                <w:t>INSERT INTO attendance VALUES (7862, 28, 2022-07-17);</w:t>
              </w:r>
            </w:ins>
          </w:p>
          <w:p w14:paraId="72A3D2A9" w14:textId="77777777" w:rsidR="00D470AE" w:rsidRDefault="00D470AE" w:rsidP="00D470AE">
            <w:pPr>
              <w:ind w:left="0" w:hanging="2"/>
              <w:rPr>
                <w:ins w:id="16032" w:author="임 종운" w:date="2022-05-17T11:40:00Z"/>
              </w:rPr>
            </w:pPr>
            <w:ins w:id="16033" w:author="임 종운" w:date="2022-05-17T11:40:00Z">
              <w:r>
                <w:t>INSERT INTO attendance VALUES (7863, 29, 2022-07-17);</w:t>
              </w:r>
            </w:ins>
          </w:p>
          <w:p w14:paraId="11D59309" w14:textId="77777777" w:rsidR="00D470AE" w:rsidRDefault="00D470AE" w:rsidP="00D470AE">
            <w:pPr>
              <w:ind w:left="0" w:hanging="2"/>
              <w:rPr>
                <w:ins w:id="16034" w:author="임 종운" w:date="2022-05-17T11:40:00Z"/>
              </w:rPr>
            </w:pPr>
            <w:ins w:id="16035" w:author="임 종운" w:date="2022-05-17T11:40:00Z">
              <w:r>
                <w:t>INSERT INTO attendance VALUES (7864, 30, 2022-07-17);</w:t>
              </w:r>
            </w:ins>
          </w:p>
          <w:p w14:paraId="49767AA3" w14:textId="77777777" w:rsidR="00D470AE" w:rsidRDefault="00D470AE" w:rsidP="00D470AE">
            <w:pPr>
              <w:ind w:left="0" w:hanging="2"/>
              <w:rPr>
                <w:ins w:id="16036" w:author="임 종운" w:date="2022-05-17T11:40:00Z"/>
              </w:rPr>
            </w:pPr>
            <w:ins w:id="16037" w:author="임 종운" w:date="2022-05-17T11:40:00Z">
              <w:r>
                <w:t>INSERT INTO attendance VALUES (7865, 31, 2022-07-17);</w:t>
              </w:r>
            </w:ins>
          </w:p>
          <w:p w14:paraId="614BAC29" w14:textId="77777777" w:rsidR="00D470AE" w:rsidRDefault="00D470AE" w:rsidP="00D470AE">
            <w:pPr>
              <w:ind w:left="0" w:hanging="2"/>
              <w:rPr>
                <w:ins w:id="16038" w:author="임 종운" w:date="2022-05-17T11:40:00Z"/>
              </w:rPr>
            </w:pPr>
            <w:ins w:id="16039" w:author="임 종운" w:date="2022-05-17T11:40:00Z">
              <w:r>
                <w:t>INSERT INTO attendance VALUES (7866, 32, 2022-07-17);</w:t>
              </w:r>
            </w:ins>
          </w:p>
          <w:p w14:paraId="2F187EC8" w14:textId="77777777" w:rsidR="00D470AE" w:rsidRDefault="00D470AE" w:rsidP="00D470AE">
            <w:pPr>
              <w:ind w:left="0" w:hanging="2"/>
              <w:rPr>
                <w:ins w:id="16040" w:author="임 종운" w:date="2022-05-17T11:40:00Z"/>
              </w:rPr>
            </w:pPr>
            <w:ins w:id="16041" w:author="임 종운" w:date="2022-05-17T11:40:00Z">
              <w:r>
                <w:t>INSERT INTO attendance VALUES (7867, 33, 2022-07-17);</w:t>
              </w:r>
            </w:ins>
          </w:p>
          <w:p w14:paraId="59C488FC" w14:textId="77777777" w:rsidR="00D470AE" w:rsidRDefault="00D470AE" w:rsidP="00D470AE">
            <w:pPr>
              <w:ind w:left="0" w:hanging="2"/>
              <w:rPr>
                <w:ins w:id="16042" w:author="임 종운" w:date="2022-05-17T11:40:00Z"/>
              </w:rPr>
            </w:pPr>
            <w:ins w:id="16043" w:author="임 종운" w:date="2022-05-17T11:40:00Z">
              <w:r>
                <w:t>INSERT INTO attendance VALUES (7868, 34, 2022-07-17);</w:t>
              </w:r>
            </w:ins>
          </w:p>
          <w:p w14:paraId="63C80C94" w14:textId="77777777" w:rsidR="00D470AE" w:rsidRDefault="00D470AE" w:rsidP="00D470AE">
            <w:pPr>
              <w:ind w:left="0" w:hanging="2"/>
              <w:rPr>
                <w:ins w:id="16044" w:author="임 종운" w:date="2022-05-17T11:40:00Z"/>
              </w:rPr>
            </w:pPr>
            <w:ins w:id="16045" w:author="임 종운" w:date="2022-05-17T11:40:00Z">
              <w:r>
                <w:t>INSERT INTO attendance VALUES (7869, 35, 2022-07-17);</w:t>
              </w:r>
            </w:ins>
          </w:p>
          <w:p w14:paraId="0C976C3A" w14:textId="77777777" w:rsidR="00D470AE" w:rsidRDefault="00D470AE" w:rsidP="00D470AE">
            <w:pPr>
              <w:ind w:left="0" w:hanging="2"/>
              <w:rPr>
                <w:ins w:id="16046" w:author="임 종운" w:date="2022-05-17T11:40:00Z"/>
              </w:rPr>
            </w:pPr>
            <w:ins w:id="16047" w:author="임 종운" w:date="2022-05-17T11:40:00Z">
              <w:r>
                <w:t>INSERT INTO attendance VALUES (7870, 36, 2022-07-17);</w:t>
              </w:r>
            </w:ins>
          </w:p>
          <w:p w14:paraId="281F941C" w14:textId="77777777" w:rsidR="00D470AE" w:rsidRDefault="00D470AE" w:rsidP="00D470AE">
            <w:pPr>
              <w:ind w:left="0" w:hanging="2"/>
              <w:rPr>
                <w:ins w:id="16048" w:author="임 종운" w:date="2022-05-17T11:40:00Z"/>
              </w:rPr>
            </w:pPr>
            <w:ins w:id="16049" w:author="임 종운" w:date="2022-05-17T11:40:00Z">
              <w:r>
                <w:t>INSERT INTO attendance VALUES (7871, 37, 2022-07-17);</w:t>
              </w:r>
            </w:ins>
          </w:p>
          <w:p w14:paraId="5E81C1FF" w14:textId="77777777" w:rsidR="00D470AE" w:rsidRDefault="00D470AE" w:rsidP="00D470AE">
            <w:pPr>
              <w:ind w:left="0" w:hanging="2"/>
              <w:rPr>
                <w:ins w:id="16050" w:author="임 종운" w:date="2022-05-17T11:40:00Z"/>
              </w:rPr>
            </w:pPr>
            <w:ins w:id="16051" w:author="임 종운" w:date="2022-05-17T11:40:00Z">
              <w:r>
                <w:t>INSERT INTO attendance VALUES (7872, 38, 2022-07-17);</w:t>
              </w:r>
            </w:ins>
          </w:p>
          <w:p w14:paraId="32FC4CF2" w14:textId="77777777" w:rsidR="00D470AE" w:rsidRDefault="00D470AE" w:rsidP="00D470AE">
            <w:pPr>
              <w:ind w:left="0" w:hanging="2"/>
              <w:rPr>
                <w:ins w:id="16052" w:author="임 종운" w:date="2022-05-17T11:40:00Z"/>
              </w:rPr>
            </w:pPr>
            <w:ins w:id="16053" w:author="임 종운" w:date="2022-05-17T11:40:00Z">
              <w:r>
                <w:lastRenderedPageBreak/>
                <w:t>INSERT INTO attendance VALUES (7873, 39, 2022-07-17);</w:t>
              </w:r>
            </w:ins>
          </w:p>
          <w:p w14:paraId="1420BCAE" w14:textId="77777777" w:rsidR="00D470AE" w:rsidRDefault="00D470AE" w:rsidP="00D470AE">
            <w:pPr>
              <w:ind w:left="0" w:hanging="2"/>
              <w:rPr>
                <w:ins w:id="16054" w:author="임 종운" w:date="2022-05-17T11:40:00Z"/>
              </w:rPr>
            </w:pPr>
            <w:ins w:id="16055" w:author="임 종운" w:date="2022-05-17T11:40:00Z">
              <w:r>
                <w:t>INSERT INTO attendance VALUES (7874, 40, 2022-07-17);</w:t>
              </w:r>
            </w:ins>
          </w:p>
          <w:p w14:paraId="46F30DBE" w14:textId="77777777" w:rsidR="00D470AE" w:rsidRDefault="00D470AE" w:rsidP="00D470AE">
            <w:pPr>
              <w:ind w:left="0" w:hanging="2"/>
              <w:rPr>
                <w:ins w:id="16056" w:author="임 종운" w:date="2022-05-17T11:40:00Z"/>
              </w:rPr>
            </w:pPr>
            <w:ins w:id="16057" w:author="임 종운" w:date="2022-05-17T11:40:00Z">
              <w:r>
                <w:t>INSERT INTO attendance VALUES (7875, 41, 2022-07-17);</w:t>
              </w:r>
            </w:ins>
          </w:p>
          <w:p w14:paraId="75630424" w14:textId="77777777" w:rsidR="00D470AE" w:rsidRDefault="00D470AE" w:rsidP="00D470AE">
            <w:pPr>
              <w:ind w:left="0" w:hanging="2"/>
              <w:rPr>
                <w:ins w:id="16058" w:author="임 종운" w:date="2022-05-17T11:40:00Z"/>
              </w:rPr>
            </w:pPr>
            <w:ins w:id="16059" w:author="임 종운" w:date="2022-05-17T11:40:00Z">
              <w:r>
                <w:t>INSERT INTO attendance VALUES (7876, 42, 2022-07-17);</w:t>
              </w:r>
            </w:ins>
          </w:p>
          <w:p w14:paraId="72A2DC46" w14:textId="77777777" w:rsidR="00D470AE" w:rsidRDefault="00D470AE" w:rsidP="00D470AE">
            <w:pPr>
              <w:ind w:left="0" w:hanging="2"/>
              <w:rPr>
                <w:ins w:id="16060" w:author="임 종운" w:date="2022-05-17T11:40:00Z"/>
              </w:rPr>
            </w:pPr>
            <w:ins w:id="16061" w:author="임 종운" w:date="2022-05-17T11:40:00Z">
              <w:r>
                <w:t>INSERT INTO attendance VALUES (7877, 43, 2022-07-17);</w:t>
              </w:r>
            </w:ins>
          </w:p>
          <w:p w14:paraId="6CE96BBA" w14:textId="77777777" w:rsidR="00D470AE" w:rsidRDefault="00D470AE" w:rsidP="00D470AE">
            <w:pPr>
              <w:ind w:left="0" w:hanging="2"/>
              <w:rPr>
                <w:ins w:id="16062" w:author="임 종운" w:date="2022-05-17T11:40:00Z"/>
              </w:rPr>
            </w:pPr>
            <w:ins w:id="16063" w:author="임 종운" w:date="2022-05-17T11:40:00Z">
              <w:r>
                <w:t>INSERT INTO attendance VALUES (7878, 44, 2022-07-17);</w:t>
              </w:r>
            </w:ins>
          </w:p>
          <w:p w14:paraId="51D6B9FA" w14:textId="77777777" w:rsidR="00D470AE" w:rsidRDefault="00D470AE" w:rsidP="00D470AE">
            <w:pPr>
              <w:ind w:left="0" w:hanging="2"/>
              <w:rPr>
                <w:ins w:id="16064" w:author="임 종운" w:date="2022-05-17T11:40:00Z"/>
              </w:rPr>
            </w:pPr>
            <w:ins w:id="16065" w:author="임 종운" w:date="2022-05-17T11:40:00Z">
              <w:r>
                <w:t>INSERT INTO attendance VALUES (7879, 45, 2022-07-17);</w:t>
              </w:r>
            </w:ins>
          </w:p>
          <w:p w14:paraId="35A98BF4" w14:textId="77777777" w:rsidR="00D470AE" w:rsidRDefault="00D470AE" w:rsidP="00D470AE">
            <w:pPr>
              <w:ind w:left="0" w:hanging="2"/>
              <w:rPr>
                <w:ins w:id="16066" w:author="임 종운" w:date="2022-05-17T11:40:00Z"/>
              </w:rPr>
            </w:pPr>
            <w:ins w:id="16067" w:author="임 종운" w:date="2022-05-17T11:40:00Z">
              <w:r>
                <w:t>INSERT INTO attendance VALUES (7880, 46, 2022-07-17);</w:t>
              </w:r>
            </w:ins>
          </w:p>
          <w:p w14:paraId="446AEB34" w14:textId="77777777" w:rsidR="00D470AE" w:rsidRDefault="00D470AE" w:rsidP="00D470AE">
            <w:pPr>
              <w:ind w:left="0" w:hanging="2"/>
              <w:rPr>
                <w:ins w:id="16068" w:author="임 종운" w:date="2022-05-17T11:40:00Z"/>
              </w:rPr>
            </w:pPr>
            <w:ins w:id="16069" w:author="임 종운" w:date="2022-05-17T11:40:00Z">
              <w:r>
                <w:t>INSERT INTO attendance VALUES (7881, 47, 2022-07-17);</w:t>
              </w:r>
            </w:ins>
          </w:p>
          <w:p w14:paraId="54CE0261" w14:textId="77777777" w:rsidR="00D470AE" w:rsidRDefault="00D470AE" w:rsidP="00D470AE">
            <w:pPr>
              <w:ind w:left="0" w:hanging="2"/>
              <w:rPr>
                <w:ins w:id="16070" w:author="임 종운" w:date="2022-05-17T11:40:00Z"/>
              </w:rPr>
            </w:pPr>
            <w:ins w:id="16071" w:author="임 종운" w:date="2022-05-17T11:40:00Z">
              <w:r>
                <w:t>INSERT INTO attendance VALUES (7882, 48, 2022-07-17);</w:t>
              </w:r>
            </w:ins>
          </w:p>
          <w:p w14:paraId="7E3E30EE" w14:textId="77777777" w:rsidR="00D470AE" w:rsidRDefault="00D470AE" w:rsidP="00D470AE">
            <w:pPr>
              <w:ind w:left="0" w:hanging="2"/>
              <w:rPr>
                <w:ins w:id="16072" w:author="임 종운" w:date="2022-05-17T11:40:00Z"/>
              </w:rPr>
            </w:pPr>
            <w:ins w:id="16073" w:author="임 종운" w:date="2022-05-17T11:40:00Z">
              <w:r>
                <w:t>INSERT INTO attendance VALUES (7883, 49, 2022-07-17);</w:t>
              </w:r>
            </w:ins>
          </w:p>
          <w:p w14:paraId="32E817AB" w14:textId="77777777" w:rsidR="00D470AE" w:rsidRDefault="00D470AE" w:rsidP="00D470AE">
            <w:pPr>
              <w:ind w:left="0" w:hanging="2"/>
              <w:rPr>
                <w:ins w:id="16074" w:author="임 종운" w:date="2022-05-17T11:40:00Z"/>
              </w:rPr>
            </w:pPr>
            <w:ins w:id="16075" w:author="임 종운" w:date="2022-05-17T11:40:00Z">
              <w:r>
                <w:t>INSERT INTO attendance VALUES (7884, 50, 2022-07-17);</w:t>
              </w:r>
            </w:ins>
          </w:p>
          <w:p w14:paraId="0CE0C2AE" w14:textId="77777777" w:rsidR="00D470AE" w:rsidRDefault="00D470AE" w:rsidP="00D470AE">
            <w:pPr>
              <w:ind w:left="0" w:hanging="2"/>
              <w:rPr>
                <w:ins w:id="16076" w:author="임 종운" w:date="2022-05-17T11:40:00Z"/>
              </w:rPr>
            </w:pPr>
            <w:ins w:id="16077" w:author="임 종운" w:date="2022-05-17T11:40:00Z">
              <w:r>
                <w:t>INSERT INTO attendance VALUES (7885, 51, 2022-07-17);</w:t>
              </w:r>
            </w:ins>
          </w:p>
          <w:p w14:paraId="25995299" w14:textId="77777777" w:rsidR="00D470AE" w:rsidRDefault="00D470AE" w:rsidP="00D470AE">
            <w:pPr>
              <w:ind w:left="0" w:hanging="2"/>
              <w:rPr>
                <w:ins w:id="16078" w:author="임 종운" w:date="2022-05-17T11:40:00Z"/>
              </w:rPr>
            </w:pPr>
            <w:ins w:id="16079" w:author="임 종운" w:date="2022-05-17T11:40:00Z">
              <w:r>
                <w:t>INSERT INTO attendance VALUES (7886, 52, 2022-07-17);</w:t>
              </w:r>
            </w:ins>
          </w:p>
          <w:p w14:paraId="060272B4" w14:textId="77777777" w:rsidR="00D470AE" w:rsidRDefault="00D470AE" w:rsidP="00D470AE">
            <w:pPr>
              <w:ind w:left="0" w:hanging="2"/>
              <w:rPr>
                <w:ins w:id="16080" w:author="임 종운" w:date="2022-05-17T11:40:00Z"/>
              </w:rPr>
            </w:pPr>
            <w:ins w:id="16081" w:author="임 종운" w:date="2022-05-17T11:40:00Z">
              <w:r>
                <w:t>INSERT INTO attendance VALUES (7887, 53, 2022-07-17);</w:t>
              </w:r>
            </w:ins>
          </w:p>
          <w:p w14:paraId="26F722EF" w14:textId="77777777" w:rsidR="00D470AE" w:rsidRDefault="00D470AE" w:rsidP="00D470AE">
            <w:pPr>
              <w:ind w:left="0" w:hanging="2"/>
              <w:rPr>
                <w:ins w:id="16082" w:author="임 종운" w:date="2022-05-17T11:40:00Z"/>
              </w:rPr>
            </w:pPr>
            <w:ins w:id="16083" w:author="임 종운" w:date="2022-05-17T11:40:00Z">
              <w:r>
                <w:t>INSERT INTO attendance VALUES (7888, 54, 2022-07-17);</w:t>
              </w:r>
            </w:ins>
          </w:p>
          <w:p w14:paraId="7203DF7F" w14:textId="77777777" w:rsidR="00D470AE" w:rsidRDefault="00D470AE" w:rsidP="00D470AE">
            <w:pPr>
              <w:ind w:left="0" w:hanging="2"/>
              <w:rPr>
                <w:ins w:id="16084" w:author="임 종운" w:date="2022-05-17T11:40:00Z"/>
              </w:rPr>
            </w:pPr>
            <w:ins w:id="16085" w:author="임 종운" w:date="2022-05-17T11:40:00Z">
              <w:r>
                <w:t>INSERT INTO attendance VALUES (7889, 55, 2022-07-17);</w:t>
              </w:r>
            </w:ins>
          </w:p>
          <w:p w14:paraId="19A1FF94" w14:textId="77777777" w:rsidR="00D470AE" w:rsidRDefault="00D470AE" w:rsidP="00D470AE">
            <w:pPr>
              <w:ind w:left="0" w:hanging="2"/>
              <w:rPr>
                <w:ins w:id="16086" w:author="임 종운" w:date="2022-05-17T11:40:00Z"/>
              </w:rPr>
            </w:pPr>
            <w:ins w:id="16087" w:author="임 종운" w:date="2022-05-17T11:40:00Z">
              <w:r>
                <w:t>INSERT INTO attendance VALUES (7890, 27, 2022-07-18);</w:t>
              </w:r>
            </w:ins>
          </w:p>
          <w:p w14:paraId="76D68EBA" w14:textId="77777777" w:rsidR="00D470AE" w:rsidRDefault="00D470AE" w:rsidP="00D470AE">
            <w:pPr>
              <w:ind w:left="0" w:hanging="2"/>
              <w:rPr>
                <w:ins w:id="16088" w:author="임 종운" w:date="2022-05-17T11:40:00Z"/>
              </w:rPr>
            </w:pPr>
            <w:ins w:id="16089" w:author="임 종운" w:date="2022-05-17T11:40:00Z">
              <w:r>
                <w:t>INSERT INTO attendance VALUES (7891, 28, 2022-07-18);</w:t>
              </w:r>
            </w:ins>
          </w:p>
          <w:p w14:paraId="202E7E18" w14:textId="77777777" w:rsidR="00D470AE" w:rsidRDefault="00D470AE" w:rsidP="00D470AE">
            <w:pPr>
              <w:ind w:left="0" w:hanging="2"/>
              <w:rPr>
                <w:ins w:id="16090" w:author="임 종운" w:date="2022-05-17T11:40:00Z"/>
              </w:rPr>
            </w:pPr>
            <w:ins w:id="16091" w:author="임 종운" w:date="2022-05-17T11:40:00Z">
              <w:r>
                <w:t>INSERT INTO attendance VALUES (7892, 29, 2022-07-18);</w:t>
              </w:r>
            </w:ins>
          </w:p>
          <w:p w14:paraId="32A81066" w14:textId="77777777" w:rsidR="00D470AE" w:rsidRDefault="00D470AE" w:rsidP="00D470AE">
            <w:pPr>
              <w:ind w:left="0" w:hanging="2"/>
              <w:rPr>
                <w:ins w:id="16092" w:author="임 종운" w:date="2022-05-17T11:40:00Z"/>
              </w:rPr>
            </w:pPr>
            <w:ins w:id="16093" w:author="임 종운" w:date="2022-05-17T11:40:00Z">
              <w:r>
                <w:t>INSERT INTO attendance VALUES (7893, 30, 2022-07-18);</w:t>
              </w:r>
            </w:ins>
          </w:p>
          <w:p w14:paraId="7489DCF0" w14:textId="77777777" w:rsidR="00D470AE" w:rsidRDefault="00D470AE" w:rsidP="00D470AE">
            <w:pPr>
              <w:ind w:left="0" w:hanging="2"/>
              <w:rPr>
                <w:ins w:id="16094" w:author="임 종운" w:date="2022-05-17T11:40:00Z"/>
              </w:rPr>
            </w:pPr>
            <w:ins w:id="16095" w:author="임 종운" w:date="2022-05-17T11:40:00Z">
              <w:r>
                <w:t>INSERT INTO attendance VALUES (7894, 31, 2022-07-18);</w:t>
              </w:r>
            </w:ins>
          </w:p>
          <w:p w14:paraId="67EDD2C1" w14:textId="77777777" w:rsidR="00D470AE" w:rsidRDefault="00D470AE" w:rsidP="00D470AE">
            <w:pPr>
              <w:ind w:left="0" w:hanging="2"/>
              <w:rPr>
                <w:ins w:id="16096" w:author="임 종운" w:date="2022-05-17T11:40:00Z"/>
              </w:rPr>
            </w:pPr>
            <w:ins w:id="16097" w:author="임 종운" w:date="2022-05-17T11:40:00Z">
              <w:r>
                <w:t>INSERT INTO attendance VALUES (7895, 32, 2022-07-18);</w:t>
              </w:r>
            </w:ins>
          </w:p>
          <w:p w14:paraId="29BB21C9" w14:textId="77777777" w:rsidR="00D470AE" w:rsidRDefault="00D470AE" w:rsidP="00D470AE">
            <w:pPr>
              <w:ind w:left="0" w:hanging="2"/>
              <w:rPr>
                <w:ins w:id="16098" w:author="임 종운" w:date="2022-05-17T11:40:00Z"/>
              </w:rPr>
            </w:pPr>
            <w:ins w:id="16099" w:author="임 종운" w:date="2022-05-17T11:40:00Z">
              <w:r>
                <w:t>INSERT INTO attendance VALUES (7896, 33, 2022-07-18);</w:t>
              </w:r>
            </w:ins>
          </w:p>
          <w:p w14:paraId="0B0BF689" w14:textId="77777777" w:rsidR="00D470AE" w:rsidRDefault="00D470AE" w:rsidP="00D470AE">
            <w:pPr>
              <w:ind w:left="0" w:hanging="2"/>
              <w:rPr>
                <w:ins w:id="16100" w:author="임 종운" w:date="2022-05-17T11:40:00Z"/>
              </w:rPr>
            </w:pPr>
            <w:ins w:id="16101" w:author="임 종운" w:date="2022-05-17T11:40:00Z">
              <w:r>
                <w:t>INSERT INTO attendance VALUES (7897, 34, 2022-07-18);</w:t>
              </w:r>
            </w:ins>
          </w:p>
          <w:p w14:paraId="64FDA96E" w14:textId="77777777" w:rsidR="00D470AE" w:rsidRDefault="00D470AE" w:rsidP="00D470AE">
            <w:pPr>
              <w:ind w:left="0" w:hanging="2"/>
              <w:rPr>
                <w:ins w:id="16102" w:author="임 종운" w:date="2022-05-17T11:40:00Z"/>
              </w:rPr>
            </w:pPr>
            <w:ins w:id="16103" w:author="임 종운" w:date="2022-05-17T11:40:00Z">
              <w:r>
                <w:t>INSERT INTO attendance VALUES (7898, 35, 2022-07-18);</w:t>
              </w:r>
            </w:ins>
          </w:p>
          <w:p w14:paraId="7259BB9F" w14:textId="77777777" w:rsidR="00D470AE" w:rsidRDefault="00D470AE" w:rsidP="00D470AE">
            <w:pPr>
              <w:ind w:left="0" w:hanging="2"/>
              <w:rPr>
                <w:ins w:id="16104" w:author="임 종운" w:date="2022-05-17T11:40:00Z"/>
              </w:rPr>
            </w:pPr>
            <w:ins w:id="16105" w:author="임 종운" w:date="2022-05-17T11:40:00Z">
              <w:r>
                <w:t>INSERT INTO attendance VALUES (7899, 36, 2022-07-18);</w:t>
              </w:r>
            </w:ins>
          </w:p>
          <w:p w14:paraId="777FBAB8" w14:textId="77777777" w:rsidR="00D470AE" w:rsidRDefault="00D470AE" w:rsidP="00D470AE">
            <w:pPr>
              <w:ind w:left="0" w:hanging="2"/>
              <w:rPr>
                <w:ins w:id="16106" w:author="임 종운" w:date="2022-05-17T11:40:00Z"/>
              </w:rPr>
            </w:pPr>
            <w:ins w:id="16107" w:author="임 종운" w:date="2022-05-17T11:40:00Z">
              <w:r>
                <w:lastRenderedPageBreak/>
                <w:t>INSERT INTO attendance VALUES (7900, 37, 2022-07-18);</w:t>
              </w:r>
            </w:ins>
          </w:p>
          <w:p w14:paraId="7A2B1DB3" w14:textId="77777777" w:rsidR="00D470AE" w:rsidRDefault="00D470AE" w:rsidP="00D470AE">
            <w:pPr>
              <w:ind w:left="0" w:hanging="2"/>
              <w:rPr>
                <w:ins w:id="16108" w:author="임 종운" w:date="2022-05-17T11:40:00Z"/>
              </w:rPr>
            </w:pPr>
            <w:ins w:id="16109" w:author="임 종운" w:date="2022-05-17T11:40:00Z">
              <w:r>
                <w:t>INSERT INTO attendance VALUES (7901, 38, 2022-07-18);</w:t>
              </w:r>
            </w:ins>
          </w:p>
          <w:p w14:paraId="631F5BC7" w14:textId="77777777" w:rsidR="00D470AE" w:rsidRDefault="00D470AE" w:rsidP="00D470AE">
            <w:pPr>
              <w:ind w:left="0" w:hanging="2"/>
              <w:rPr>
                <w:ins w:id="16110" w:author="임 종운" w:date="2022-05-17T11:40:00Z"/>
              </w:rPr>
            </w:pPr>
            <w:ins w:id="16111" w:author="임 종운" w:date="2022-05-17T11:40:00Z">
              <w:r>
                <w:t>INSERT INTO attendance VALUES (7902, 39, 2022-07-18);</w:t>
              </w:r>
            </w:ins>
          </w:p>
          <w:p w14:paraId="4510D5F5" w14:textId="77777777" w:rsidR="00D470AE" w:rsidRDefault="00D470AE" w:rsidP="00D470AE">
            <w:pPr>
              <w:ind w:left="0" w:hanging="2"/>
              <w:rPr>
                <w:ins w:id="16112" w:author="임 종운" w:date="2022-05-17T11:40:00Z"/>
              </w:rPr>
            </w:pPr>
            <w:ins w:id="16113" w:author="임 종운" w:date="2022-05-17T11:40:00Z">
              <w:r>
                <w:t>INSERT INTO attendance VALUES (7903, 40, 2022-07-18);</w:t>
              </w:r>
            </w:ins>
          </w:p>
          <w:p w14:paraId="31ECEABA" w14:textId="77777777" w:rsidR="00D470AE" w:rsidRDefault="00D470AE" w:rsidP="00D470AE">
            <w:pPr>
              <w:ind w:left="0" w:hanging="2"/>
              <w:rPr>
                <w:ins w:id="16114" w:author="임 종운" w:date="2022-05-17T11:40:00Z"/>
              </w:rPr>
            </w:pPr>
            <w:ins w:id="16115" w:author="임 종운" w:date="2022-05-17T11:40:00Z">
              <w:r>
                <w:t>INSERT INTO attendance VALUES (7904, 41, 2022-07-18);</w:t>
              </w:r>
            </w:ins>
          </w:p>
          <w:p w14:paraId="68F5A96D" w14:textId="77777777" w:rsidR="00D470AE" w:rsidRDefault="00D470AE" w:rsidP="00D470AE">
            <w:pPr>
              <w:ind w:left="0" w:hanging="2"/>
              <w:rPr>
                <w:ins w:id="16116" w:author="임 종운" w:date="2022-05-17T11:40:00Z"/>
              </w:rPr>
            </w:pPr>
            <w:ins w:id="16117" w:author="임 종운" w:date="2022-05-17T11:40:00Z">
              <w:r>
                <w:t>INSERT INTO attendance VALUES (7905, 42, 2022-07-18);</w:t>
              </w:r>
            </w:ins>
          </w:p>
          <w:p w14:paraId="33719BDB" w14:textId="77777777" w:rsidR="00D470AE" w:rsidRDefault="00D470AE" w:rsidP="00D470AE">
            <w:pPr>
              <w:ind w:left="0" w:hanging="2"/>
              <w:rPr>
                <w:ins w:id="16118" w:author="임 종운" w:date="2022-05-17T11:40:00Z"/>
              </w:rPr>
            </w:pPr>
            <w:ins w:id="16119" w:author="임 종운" w:date="2022-05-17T11:40:00Z">
              <w:r>
                <w:t>INSERT INTO attendance VALUES (7906, 43, 2022-07-18);</w:t>
              </w:r>
            </w:ins>
          </w:p>
          <w:p w14:paraId="2874F18F" w14:textId="77777777" w:rsidR="00D470AE" w:rsidRDefault="00D470AE" w:rsidP="00D470AE">
            <w:pPr>
              <w:ind w:left="0" w:hanging="2"/>
              <w:rPr>
                <w:ins w:id="16120" w:author="임 종운" w:date="2022-05-17T11:40:00Z"/>
              </w:rPr>
            </w:pPr>
            <w:ins w:id="16121" w:author="임 종운" w:date="2022-05-17T11:40:00Z">
              <w:r>
                <w:t>INSERT INTO attendance VALUES (7907, 44, 2022-07-18);</w:t>
              </w:r>
            </w:ins>
          </w:p>
          <w:p w14:paraId="2963BBFD" w14:textId="77777777" w:rsidR="00D470AE" w:rsidRDefault="00D470AE" w:rsidP="00D470AE">
            <w:pPr>
              <w:ind w:left="0" w:hanging="2"/>
              <w:rPr>
                <w:ins w:id="16122" w:author="임 종운" w:date="2022-05-17T11:40:00Z"/>
              </w:rPr>
            </w:pPr>
            <w:ins w:id="16123" w:author="임 종운" w:date="2022-05-17T11:40:00Z">
              <w:r>
                <w:t>INSERT INTO attendance VALUES (7908, 45, 2022-07-18);</w:t>
              </w:r>
            </w:ins>
          </w:p>
          <w:p w14:paraId="722FA5DC" w14:textId="77777777" w:rsidR="00D470AE" w:rsidRDefault="00D470AE" w:rsidP="00D470AE">
            <w:pPr>
              <w:ind w:left="0" w:hanging="2"/>
              <w:rPr>
                <w:ins w:id="16124" w:author="임 종운" w:date="2022-05-17T11:40:00Z"/>
              </w:rPr>
            </w:pPr>
            <w:ins w:id="16125" w:author="임 종운" w:date="2022-05-17T11:40:00Z">
              <w:r>
                <w:t>INSERT INTO attendance VALUES (7909, 46, 2022-07-18);</w:t>
              </w:r>
            </w:ins>
          </w:p>
          <w:p w14:paraId="28FAD7AB" w14:textId="77777777" w:rsidR="00D470AE" w:rsidRDefault="00D470AE" w:rsidP="00D470AE">
            <w:pPr>
              <w:ind w:left="0" w:hanging="2"/>
              <w:rPr>
                <w:ins w:id="16126" w:author="임 종운" w:date="2022-05-17T11:40:00Z"/>
              </w:rPr>
            </w:pPr>
            <w:ins w:id="16127" w:author="임 종운" w:date="2022-05-17T11:40:00Z">
              <w:r>
                <w:t>INSERT INTO attendance VALUES (7910, 47, 2022-07-18);</w:t>
              </w:r>
            </w:ins>
          </w:p>
          <w:p w14:paraId="3A308095" w14:textId="77777777" w:rsidR="00D470AE" w:rsidRDefault="00D470AE" w:rsidP="00D470AE">
            <w:pPr>
              <w:ind w:left="0" w:hanging="2"/>
              <w:rPr>
                <w:ins w:id="16128" w:author="임 종운" w:date="2022-05-17T11:40:00Z"/>
              </w:rPr>
            </w:pPr>
            <w:ins w:id="16129" w:author="임 종운" w:date="2022-05-17T11:40:00Z">
              <w:r>
                <w:t>INSERT INTO attendance VALUES (7911, 48, 2022-07-18);</w:t>
              </w:r>
            </w:ins>
          </w:p>
          <w:p w14:paraId="71C19637" w14:textId="77777777" w:rsidR="00D470AE" w:rsidRDefault="00D470AE" w:rsidP="00D470AE">
            <w:pPr>
              <w:ind w:left="0" w:hanging="2"/>
              <w:rPr>
                <w:ins w:id="16130" w:author="임 종운" w:date="2022-05-17T11:40:00Z"/>
              </w:rPr>
            </w:pPr>
            <w:ins w:id="16131" w:author="임 종운" w:date="2022-05-17T11:40:00Z">
              <w:r>
                <w:t>INSERT INTO attendance VALUES (7912, 49, 2022-07-18);</w:t>
              </w:r>
            </w:ins>
          </w:p>
          <w:p w14:paraId="2AAC9DC3" w14:textId="77777777" w:rsidR="00D470AE" w:rsidRDefault="00D470AE" w:rsidP="00D470AE">
            <w:pPr>
              <w:ind w:left="0" w:hanging="2"/>
              <w:rPr>
                <w:ins w:id="16132" w:author="임 종운" w:date="2022-05-17T11:40:00Z"/>
              </w:rPr>
            </w:pPr>
            <w:ins w:id="16133" w:author="임 종운" w:date="2022-05-17T11:40:00Z">
              <w:r>
                <w:t>INSERT INTO attendance VALUES (7913, 50, 2022-07-18);</w:t>
              </w:r>
            </w:ins>
          </w:p>
          <w:p w14:paraId="3B2D1D54" w14:textId="77777777" w:rsidR="00D470AE" w:rsidRDefault="00D470AE" w:rsidP="00D470AE">
            <w:pPr>
              <w:ind w:left="0" w:hanging="2"/>
              <w:rPr>
                <w:ins w:id="16134" w:author="임 종운" w:date="2022-05-17T11:40:00Z"/>
              </w:rPr>
            </w:pPr>
            <w:ins w:id="16135" w:author="임 종운" w:date="2022-05-17T11:40:00Z">
              <w:r>
                <w:t>INSERT INTO attendance VALUES (7914, 51, 2022-07-18);</w:t>
              </w:r>
            </w:ins>
          </w:p>
          <w:p w14:paraId="4CCAF10A" w14:textId="77777777" w:rsidR="00D470AE" w:rsidRDefault="00D470AE" w:rsidP="00D470AE">
            <w:pPr>
              <w:ind w:left="0" w:hanging="2"/>
              <w:rPr>
                <w:ins w:id="16136" w:author="임 종운" w:date="2022-05-17T11:40:00Z"/>
              </w:rPr>
            </w:pPr>
            <w:ins w:id="16137" w:author="임 종운" w:date="2022-05-17T11:40:00Z">
              <w:r>
                <w:t>INSERT INTO attendance VALUES (7915, 52, 2022-07-18);</w:t>
              </w:r>
            </w:ins>
          </w:p>
          <w:p w14:paraId="208DD816" w14:textId="77777777" w:rsidR="00D470AE" w:rsidRDefault="00D470AE" w:rsidP="00D470AE">
            <w:pPr>
              <w:ind w:left="0" w:hanging="2"/>
              <w:rPr>
                <w:ins w:id="16138" w:author="임 종운" w:date="2022-05-17T11:40:00Z"/>
              </w:rPr>
            </w:pPr>
            <w:ins w:id="16139" w:author="임 종운" w:date="2022-05-17T11:40:00Z">
              <w:r>
                <w:t>INSERT INTO attendance VALUES (7916, 53, 2022-07-18);</w:t>
              </w:r>
            </w:ins>
          </w:p>
          <w:p w14:paraId="7CA79A75" w14:textId="77777777" w:rsidR="00D470AE" w:rsidRDefault="00D470AE" w:rsidP="00D470AE">
            <w:pPr>
              <w:ind w:left="0" w:hanging="2"/>
              <w:rPr>
                <w:ins w:id="16140" w:author="임 종운" w:date="2022-05-17T11:40:00Z"/>
              </w:rPr>
            </w:pPr>
            <w:ins w:id="16141" w:author="임 종운" w:date="2022-05-17T11:40:00Z">
              <w:r>
                <w:t>INSERT INTO attendance VALUES (7917, 54, 2022-07-18);</w:t>
              </w:r>
            </w:ins>
          </w:p>
          <w:p w14:paraId="44DD6BDF" w14:textId="77777777" w:rsidR="00D470AE" w:rsidRDefault="00D470AE" w:rsidP="00D470AE">
            <w:pPr>
              <w:ind w:left="0" w:hanging="2"/>
              <w:rPr>
                <w:ins w:id="16142" w:author="임 종운" w:date="2022-05-17T11:40:00Z"/>
              </w:rPr>
            </w:pPr>
            <w:ins w:id="16143" w:author="임 종운" w:date="2022-05-17T11:40:00Z">
              <w:r>
                <w:t>INSERT INTO attendance VALUES (7918, 55, 2022-07-18);</w:t>
              </w:r>
            </w:ins>
          </w:p>
          <w:p w14:paraId="7D801D1B" w14:textId="77777777" w:rsidR="00D470AE" w:rsidRDefault="00D470AE" w:rsidP="00D470AE">
            <w:pPr>
              <w:ind w:left="0" w:hanging="2"/>
              <w:rPr>
                <w:ins w:id="16144" w:author="임 종운" w:date="2022-05-17T11:40:00Z"/>
              </w:rPr>
            </w:pPr>
            <w:ins w:id="16145" w:author="임 종운" w:date="2022-05-17T11:40:00Z">
              <w:r>
                <w:t>INSERT INTO attendance VALUES (7919, 27, 2022-07-19);</w:t>
              </w:r>
            </w:ins>
          </w:p>
          <w:p w14:paraId="36E97F82" w14:textId="77777777" w:rsidR="00D470AE" w:rsidRDefault="00D470AE" w:rsidP="00D470AE">
            <w:pPr>
              <w:ind w:left="0" w:hanging="2"/>
              <w:rPr>
                <w:ins w:id="16146" w:author="임 종운" w:date="2022-05-17T11:40:00Z"/>
              </w:rPr>
            </w:pPr>
            <w:ins w:id="16147" w:author="임 종운" w:date="2022-05-17T11:40:00Z">
              <w:r>
                <w:t>INSERT INTO attendance VALUES (7920, 28, 2022-07-19);</w:t>
              </w:r>
            </w:ins>
          </w:p>
          <w:p w14:paraId="36CD6AE1" w14:textId="77777777" w:rsidR="00D470AE" w:rsidRDefault="00D470AE" w:rsidP="00D470AE">
            <w:pPr>
              <w:ind w:left="0" w:hanging="2"/>
              <w:rPr>
                <w:ins w:id="16148" w:author="임 종운" w:date="2022-05-17T11:40:00Z"/>
              </w:rPr>
            </w:pPr>
            <w:ins w:id="16149" w:author="임 종운" w:date="2022-05-17T11:40:00Z">
              <w:r>
                <w:t>INSERT INTO attendance VALUES (7921, 29, 2022-07-19);</w:t>
              </w:r>
            </w:ins>
          </w:p>
          <w:p w14:paraId="018A0C9D" w14:textId="77777777" w:rsidR="00D470AE" w:rsidRDefault="00D470AE" w:rsidP="00D470AE">
            <w:pPr>
              <w:ind w:left="0" w:hanging="2"/>
              <w:rPr>
                <w:ins w:id="16150" w:author="임 종운" w:date="2022-05-17T11:40:00Z"/>
              </w:rPr>
            </w:pPr>
            <w:ins w:id="16151" w:author="임 종운" w:date="2022-05-17T11:40:00Z">
              <w:r>
                <w:t>INSERT INTO attendance VALUES (7922, 30, 2022-07-19);</w:t>
              </w:r>
            </w:ins>
          </w:p>
          <w:p w14:paraId="28129277" w14:textId="77777777" w:rsidR="00D470AE" w:rsidRDefault="00D470AE" w:rsidP="00D470AE">
            <w:pPr>
              <w:ind w:left="0" w:hanging="2"/>
              <w:rPr>
                <w:ins w:id="16152" w:author="임 종운" w:date="2022-05-17T11:40:00Z"/>
              </w:rPr>
            </w:pPr>
            <w:ins w:id="16153" w:author="임 종운" w:date="2022-05-17T11:40:00Z">
              <w:r>
                <w:t>INSERT INTO attendance VALUES (7923, 31, 2022-07-19);</w:t>
              </w:r>
            </w:ins>
          </w:p>
          <w:p w14:paraId="6B89B83E" w14:textId="77777777" w:rsidR="00D470AE" w:rsidRDefault="00D470AE" w:rsidP="00D470AE">
            <w:pPr>
              <w:ind w:left="0" w:hanging="2"/>
              <w:rPr>
                <w:ins w:id="16154" w:author="임 종운" w:date="2022-05-17T11:40:00Z"/>
              </w:rPr>
            </w:pPr>
            <w:ins w:id="16155" w:author="임 종운" w:date="2022-05-17T11:40:00Z">
              <w:r>
                <w:t>INSERT INTO attendance VALUES (7924, 32, 2022-07-19);</w:t>
              </w:r>
            </w:ins>
          </w:p>
          <w:p w14:paraId="1D6E2623" w14:textId="77777777" w:rsidR="00D470AE" w:rsidRDefault="00D470AE" w:rsidP="00D470AE">
            <w:pPr>
              <w:ind w:left="0" w:hanging="2"/>
              <w:rPr>
                <w:ins w:id="16156" w:author="임 종운" w:date="2022-05-17T11:40:00Z"/>
              </w:rPr>
            </w:pPr>
            <w:ins w:id="16157" w:author="임 종운" w:date="2022-05-17T11:40:00Z">
              <w:r>
                <w:t>INSERT INTO attendance VALUES (7925, 33, 2022-07-19);</w:t>
              </w:r>
            </w:ins>
          </w:p>
          <w:p w14:paraId="25B9D579" w14:textId="77777777" w:rsidR="00D470AE" w:rsidRDefault="00D470AE" w:rsidP="00D470AE">
            <w:pPr>
              <w:ind w:left="0" w:hanging="2"/>
              <w:rPr>
                <w:ins w:id="16158" w:author="임 종운" w:date="2022-05-17T11:40:00Z"/>
              </w:rPr>
            </w:pPr>
            <w:ins w:id="16159" w:author="임 종운" w:date="2022-05-17T11:40:00Z">
              <w:r>
                <w:t>INSERT INTO attendance VALUES (7926, 34, 2022-07-19);</w:t>
              </w:r>
            </w:ins>
          </w:p>
          <w:p w14:paraId="653F44BE" w14:textId="77777777" w:rsidR="00D470AE" w:rsidRDefault="00D470AE" w:rsidP="00D470AE">
            <w:pPr>
              <w:ind w:left="0" w:hanging="2"/>
              <w:rPr>
                <w:ins w:id="16160" w:author="임 종운" w:date="2022-05-17T11:40:00Z"/>
              </w:rPr>
            </w:pPr>
            <w:ins w:id="16161" w:author="임 종운" w:date="2022-05-17T11:40:00Z">
              <w:r>
                <w:lastRenderedPageBreak/>
                <w:t>INSERT INTO attendance VALUES (7927, 35, 2022-07-19);</w:t>
              </w:r>
            </w:ins>
          </w:p>
          <w:p w14:paraId="473D194B" w14:textId="77777777" w:rsidR="00D470AE" w:rsidRDefault="00D470AE" w:rsidP="00D470AE">
            <w:pPr>
              <w:ind w:left="0" w:hanging="2"/>
              <w:rPr>
                <w:ins w:id="16162" w:author="임 종운" w:date="2022-05-17T11:40:00Z"/>
              </w:rPr>
            </w:pPr>
            <w:ins w:id="16163" w:author="임 종운" w:date="2022-05-17T11:40:00Z">
              <w:r>
                <w:t>INSERT INTO attendance VALUES (7928, 36, 2022-07-19);</w:t>
              </w:r>
            </w:ins>
          </w:p>
          <w:p w14:paraId="0E003E25" w14:textId="77777777" w:rsidR="00D470AE" w:rsidRDefault="00D470AE" w:rsidP="00D470AE">
            <w:pPr>
              <w:ind w:left="0" w:hanging="2"/>
              <w:rPr>
                <w:ins w:id="16164" w:author="임 종운" w:date="2022-05-17T11:40:00Z"/>
              </w:rPr>
            </w:pPr>
            <w:ins w:id="16165" w:author="임 종운" w:date="2022-05-17T11:40:00Z">
              <w:r>
                <w:t>INSERT INTO attendance VALUES (7929, 37, 2022-07-19);</w:t>
              </w:r>
            </w:ins>
          </w:p>
          <w:p w14:paraId="3A5CDA7F" w14:textId="77777777" w:rsidR="00D470AE" w:rsidRDefault="00D470AE" w:rsidP="00D470AE">
            <w:pPr>
              <w:ind w:left="0" w:hanging="2"/>
              <w:rPr>
                <w:ins w:id="16166" w:author="임 종운" w:date="2022-05-17T11:40:00Z"/>
              </w:rPr>
            </w:pPr>
            <w:ins w:id="16167" w:author="임 종운" w:date="2022-05-17T11:40:00Z">
              <w:r>
                <w:t>INSERT INTO attendance VALUES (7930, 38, 2022-07-19);</w:t>
              </w:r>
            </w:ins>
          </w:p>
          <w:p w14:paraId="173717CD" w14:textId="77777777" w:rsidR="00D470AE" w:rsidRDefault="00D470AE" w:rsidP="00D470AE">
            <w:pPr>
              <w:ind w:left="0" w:hanging="2"/>
              <w:rPr>
                <w:ins w:id="16168" w:author="임 종운" w:date="2022-05-17T11:40:00Z"/>
              </w:rPr>
            </w:pPr>
            <w:ins w:id="16169" w:author="임 종운" w:date="2022-05-17T11:40:00Z">
              <w:r>
                <w:t>INSERT INTO attendance VALUES (7931, 39, 2022-07-19);</w:t>
              </w:r>
            </w:ins>
          </w:p>
          <w:p w14:paraId="3798C8E6" w14:textId="77777777" w:rsidR="00D470AE" w:rsidRDefault="00D470AE" w:rsidP="00D470AE">
            <w:pPr>
              <w:ind w:left="0" w:hanging="2"/>
              <w:rPr>
                <w:ins w:id="16170" w:author="임 종운" w:date="2022-05-17T11:40:00Z"/>
              </w:rPr>
            </w:pPr>
            <w:ins w:id="16171" w:author="임 종운" w:date="2022-05-17T11:40:00Z">
              <w:r>
                <w:t>INSERT INTO attendance VALUES (7932, 40, 2022-07-19);</w:t>
              </w:r>
            </w:ins>
          </w:p>
          <w:p w14:paraId="7B5FE695" w14:textId="77777777" w:rsidR="00D470AE" w:rsidRDefault="00D470AE" w:rsidP="00D470AE">
            <w:pPr>
              <w:ind w:left="0" w:hanging="2"/>
              <w:rPr>
                <w:ins w:id="16172" w:author="임 종운" w:date="2022-05-17T11:40:00Z"/>
              </w:rPr>
            </w:pPr>
            <w:ins w:id="16173" w:author="임 종운" w:date="2022-05-17T11:40:00Z">
              <w:r>
                <w:t>INSERT INTO attendance VALUES (7933, 41, 2022-07-19);</w:t>
              </w:r>
            </w:ins>
          </w:p>
          <w:p w14:paraId="291DE9D3" w14:textId="77777777" w:rsidR="00D470AE" w:rsidRDefault="00D470AE" w:rsidP="00D470AE">
            <w:pPr>
              <w:ind w:left="0" w:hanging="2"/>
              <w:rPr>
                <w:ins w:id="16174" w:author="임 종운" w:date="2022-05-17T11:40:00Z"/>
              </w:rPr>
            </w:pPr>
            <w:ins w:id="16175" w:author="임 종운" w:date="2022-05-17T11:40:00Z">
              <w:r>
                <w:t>INSERT INTO attendance VALUES (7934, 42, 2022-07-19);</w:t>
              </w:r>
            </w:ins>
          </w:p>
          <w:p w14:paraId="7BA01BB1" w14:textId="77777777" w:rsidR="00D470AE" w:rsidRDefault="00D470AE" w:rsidP="00D470AE">
            <w:pPr>
              <w:ind w:left="0" w:hanging="2"/>
              <w:rPr>
                <w:ins w:id="16176" w:author="임 종운" w:date="2022-05-17T11:40:00Z"/>
              </w:rPr>
            </w:pPr>
            <w:ins w:id="16177" w:author="임 종운" w:date="2022-05-17T11:40:00Z">
              <w:r>
                <w:t>INSERT INTO attendance VALUES (7935, 43, 2022-07-19);</w:t>
              </w:r>
            </w:ins>
          </w:p>
          <w:p w14:paraId="48533F8D" w14:textId="77777777" w:rsidR="00D470AE" w:rsidRDefault="00D470AE" w:rsidP="00D470AE">
            <w:pPr>
              <w:ind w:left="0" w:hanging="2"/>
              <w:rPr>
                <w:ins w:id="16178" w:author="임 종운" w:date="2022-05-17T11:40:00Z"/>
              </w:rPr>
            </w:pPr>
            <w:ins w:id="16179" w:author="임 종운" w:date="2022-05-17T11:40:00Z">
              <w:r>
                <w:t>INSERT INTO attendance VALUES (7936, 44, 2022-07-19);</w:t>
              </w:r>
            </w:ins>
          </w:p>
          <w:p w14:paraId="3CB9CD94" w14:textId="77777777" w:rsidR="00D470AE" w:rsidRDefault="00D470AE" w:rsidP="00D470AE">
            <w:pPr>
              <w:ind w:left="0" w:hanging="2"/>
              <w:rPr>
                <w:ins w:id="16180" w:author="임 종운" w:date="2022-05-17T11:40:00Z"/>
              </w:rPr>
            </w:pPr>
            <w:ins w:id="16181" w:author="임 종운" w:date="2022-05-17T11:40:00Z">
              <w:r>
                <w:t>INSERT INTO attendance VALUES (7937, 45, 2022-07-19);</w:t>
              </w:r>
            </w:ins>
          </w:p>
          <w:p w14:paraId="3F1079F0" w14:textId="77777777" w:rsidR="00D470AE" w:rsidRDefault="00D470AE" w:rsidP="00D470AE">
            <w:pPr>
              <w:ind w:left="0" w:hanging="2"/>
              <w:rPr>
                <w:ins w:id="16182" w:author="임 종운" w:date="2022-05-17T11:40:00Z"/>
              </w:rPr>
            </w:pPr>
            <w:ins w:id="16183" w:author="임 종운" w:date="2022-05-17T11:40:00Z">
              <w:r>
                <w:t>INSERT INTO attendance VALUES (7938, 46, 2022-07-19);</w:t>
              </w:r>
            </w:ins>
          </w:p>
          <w:p w14:paraId="7622B77D" w14:textId="77777777" w:rsidR="00D470AE" w:rsidRDefault="00D470AE" w:rsidP="00D470AE">
            <w:pPr>
              <w:ind w:left="0" w:hanging="2"/>
              <w:rPr>
                <w:ins w:id="16184" w:author="임 종운" w:date="2022-05-17T11:40:00Z"/>
              </w:rPr>
            </w:pPr>
            <w:ins w:id="16185" w:author="임 종운" w:date="2022-05-17T11:40:00Z">
              <w:r>
                <w:t>INSERT INTO attendance VALUES (7939, 47, 2022-07-19);</w:t>
              </w:r>
            </w:ins>
          </w:p>
          <w:p w14:paraId="2CE6254E" w14:textId="77777777" w:rsidR="00D470AE" w:rsidRDefault="00D470AE" w:rsidP="00D470AE">
            <w:pPr>
              <w:ind w:left="0" w:hanging="2"/>
              <w:rPr>
                <w:ins w:id="16186" w:author="임 종운" w:date="2022-05-17T11:40:00Z"/>
              </w:rPr>
            </w:pPr>
            <w:ins w:id="16187" w:author="임 종운" w:date="2022-05-17T11:40:00Z">
              <w:r>
                <w:t>INSERT INTO attendance VALUES (7940, 48, 2022-07-19);</w:t>
              </w:r>
            </w:ins>
          </w:p>
          <w:p w14:paraId="1431F496" w14:textId="77777777" w:rsidR="00D470AE" w:rsidRDefault="00D470AE" w:rsidP="00D470AE">
            <w:pPr>
              <w:ind w:left="0" w:hanging="2"/>
              <w:rPr>
                <w:ins w:id="16188" w:author="임 종운" w:date="2022-05-17T11:40:00Z"/>
              </w:rPr>
            </w:pPr>
            <w:ins w:id="16189" w:author="임 종운" w:date="2022-05-17T11:40:00Z">
              <w:r>
                <w:t>INSERT INTO attendance VALUES (7941, 49, 2022-07-19);</w:t>
              </w:r>
            </w:ins>
          </w:p>
          <w:p w14:paraId="5B80CA66" w14:textId="77777777" w:rsidR="00D470AE" w:rsidRDefault="00D470AE" w:rsidP="00D470AE">
            <w:pPr>
              <w:ind w:left="0" w:hanging="2"/>
              <w:rPr>
                <w:ins w:id="16190" w:author="임 종운" w:date="2022-05-17T11:40:00Z"/>
              </w:rPr>
            </w:pPr>
            <w:ins w:id="16191" w:author="임 종운" w:date="2022-05-17T11:40:00Z">
              <w:r>
                <w:t>INSERT INTO attendance VALUES (7942, 50, 2022-07-19);</w:t>
              </w:r>
            </w:ins>
          </w:p>
          <w:p w14:paraId="76E195D3" w14:textId="77777777" w:rsidR="00D470AE" w:rsidRDefault="00D470AE" w:rsidP="00D470AE">
            <w:pPr>
              <w:ind w:left="0" w:hanging="2"/>
              <w:rPr>
                <w:ins w:id="16192" w:author="임 종운" w:date="2022-05-17T11:40:00Z"/>
              </w:rPr>
            </w:pPr>
            <w:ins w:id="16193" w:author="임 종운" w:date="2022-05-17T11:40:00Z">
              <w:r>
                <w:t>INSERT INTO attendance VALUES (7943, 51, 2022-07-19);</w:t>
              </w:r>
            </w:ins>
          </w:p>
          <w:p w14:paraId="473DB9A3" w14:textId="77777777" w:rsidR="00D470AE" w:rsidRDefault="00D470AE" w:rsidP="00D470AE">
            <w:pPr>
              <w:ind w:left="0" w:hanging="2"/>
              <w:rPr>
                <w:ins w:id="16194" w:author="임 종운" w:date="2022-05-17T11:40:00Z"/>
              </w:rPr>
            </w:pPr>
            <w:ins w:id="16195" w:author="임 종운" w:date="2022-05-17T11:40:00Z">
              <w:r>
                <w:t>INSERT INTO attendance VALUES (7944, 52, 2022-07-19);</w:t>
              </w:r>
            </w:ins>
          </w:p>
          <w:p w14:paraId="260770F7" w14:textId="77777777" w:rsidR="00D470AE" w:rsidRDefault="00D470AE" w:rsidP="00D470AE">
            <w:pPr>
              <w:ind w:left="0" w:hanging="2"/>
              <w:rPr>
                <w:ins w:id="16196" w:author="임 종운" w:date="2022-05-17T11:40:00Z"/>
              </w:rPr>
            </w:pPr>
            <w:ins w:id="16197" w:author="임 종운" w:date="2022-05-17T11:40:00Z">
              <w:r>
                <w:t>INSERT INTO attendance VALUES (7945, 53, 2022-07-19);</w:t>
              </w:r>
            </w:ins>
          </w:p>
          <w:p w14:paraId="068589E7" w14:textId="77777777" w:rsidR="00D470AE" w:rsidRDefault="00D470AE" w:rsidP="00D470AE">
            <w:pPr>
              <w:ind w:left="0" w:hanging="2"/>
              <w:rPr>
                <w:ins w:id="16198" w:author="임 종운" w:date="2022-05-17T11:40:00Z"/>
              </w:rPr>
            </w:pPr>
            <w:ins w:id="16199" w:author="임 종운" w:date="2022-05-17T11:40:00Z">
              <w:r>
                <w:t>INSERT INTO attendance VALUES (7946, 54, 2022-07-19);</w:t>
              </w:r>
            </w:ins>
          </w:p>
          <w:p w14:paraId="4C08120C" w14:textId="77777777" w:rsidR="00D470AE" w:rsidRDefault="00D470AE" w:rsidP="00D470AE">
            <w:pPr>
              <w:ind w:left="0" w:hanging="2"/>
              <w:rPr>
                <w:ins w:id="16200" w:author="임 종운" w:date="2022-05-17T11:40:00Z"/>
              </w:rPr>
            </w:pPr>
            <w:ins w:id="16201" w:author="임 종운" w:date="2022-05-17T11:40:00Z">
              <w:r>
                <w:t>INSERT INTO attendance VALUES (7947, 55, 2022-07-19);</w:t>
              </w:r>
            </w:ins>
          </w:p>
          <w:p w14:paraId="6CA939DD" w14:textId="77777777" w:rsidR="00D470AE" w:rsidRDefault="00D470AE" w:rsidP="00D470AE">
            <w:pPr>
              <w:ind w:left="0" w:hanging="2"/>
              <w:rPr>
                <w:ins w:id="16202" w:author="임 종운" w:date="2022-05-17T11:40:00Z"/>
              </w:rPr>
            </w:pPr>
            <w:ins w:id="16203" w:author="임 종운" w:date="2022-05-17T11:40:00Z">
              <w:r>
                <w:t>INSERT INTO attendance VALUES (7948, 27, 2022-07-20);</w:t>
              </w:r>
            </w:ins>
          </w:p>
          <w:p w14:paraId="331DB584" w14:textId="77777777" w:rsidR="00D470AE" w:rsidRDefault="00D470AE" w:rsidP="00D470AE">
            <w:pPr>
              <w:ind w:left="0" w:hanging="2"/>
              <w:rPr>
                <w:ins w:id="16204" w:author="임 종운" w:date="2022-05-17T11:40:00Z"/>
              </w:rPr>
            </w:pPr>
            <w:ins w:id="16205" w:author="임 종운" w:date="2022-05-17T11:40:00Z">
              <w:r>
                <w:t>INSERT INTO attendance VALUES (7949, 28, 2022-07-20);</w:t>
              </w:r>
            </w:ins>
          </w:p>
          <w:p w14:paraId="15C967E4" w14:textId="77777777" w:rsidR="00D470AE" w:rsidRDefault="00D470AE" w:rsidP="00D470AE">
            <w:pPr>
              <w:ind w:left="0" w:hanging="2"/>
              <w:rPr>
                <w:ins w:id="16206" w:author="임 종운" w:date="2022-05-17T11:40:00Z"/>
              </w:rPr>
            </w:pPr>
            <w:ins w:id="16207" w:author="임 종운" w:date="2022-05-17T11:40:00Z">
              <w:r>
                <w:t>INSERT INTO attendance VALUES (7950, 29, 2022-07-20);</w:t>
              </w:r>
            </w:ins>
          </w:p>
          <w:p w14:paraId="6AA34E9F" w14:textId="77777777" w:rsidR="00D470AE" w:rsidRDefault="00D470AE" w:rsidP="00D470AE">
            <w:pPr>
              <w:ind w:left="0" w:hanging="2"/>
              <w:rPr>
                <w:ins w:id="16208" w:author="임 종운" w:date="2022-05-17T11:40:00Z"/>
              </w:rPr>
            </w:pPr>
            <w:ins w:id="16209" w:author="임 종운" w:date="2022-05-17T11:40:00Z">
              <w:r>
                <w:t>INSERT INTO attendance VALUES (7951, 30, 2022-07-20);</w:t>
              </w:r>
            </w:ins>
          </w:p>
          <w:p w14:paraId="160C1DD4" w14:textId="77777777" w:rsidR="00D470AE" w:rsidRDefault="00D470AE" w:rsidP="00D470AE">
            <w:pPr>
              <w:ind w:left="0" w:hanging="2"/>
              <w:rPr>
                <w:ins w:id="16210" w:author="임 종운" w:date="2022-05-17T11:40:00Z"/>
              </w:rPr>
            </w:pPr>
            <w:ins w:id="16211" w:author="임 종운" w:date="2022-05-17T11:40:00Z">
              <w:r>
                <w:t>INSERT INTO attendance VALUES (7952, 31, 2022-07-20);</w:t>
              </w:r>
            </w:ins>
          </w:p>
          <w:p w14:paraId="69E10F5A" w14:textId="77777777" w:rsidR="00D470AE" w:rsidRDefault="00D470AE" w:rsidP="00D470AE">
            <w:pPr>
              <w:ind w:left="0" w:hanging="2"/>
              <w:rPr>
                <w:ins w:id="16212" w:author="임 종운" w:date="2022-05-17T11:40:00Z"/>
              </w:rPr>
            </w:pPr>
            <w:ins w:id="16213" w:author="임 종운" w:date="2022-05-17T11:40:00Z">
              <w:r>
                <w:t>INSERT INTO attendance VALUES (7953, 32, 2022-07-20);</w:t>
              </w:r>
            </w:ins>
          </w:p>
          <w:p w14:paraId="7A16D884" w14:textId="77777777" w:rsidR="00D470AE" w:rsidRDefault="00D470AE" w:rsidP="00D470AE">
            <w:pPr>
              <w:ind w:left="0" w:hanging="2"/>
              <w:rPr>
                <w:ins w:id="16214" w:author="임 종운" w:date="2022-05-17T11:40:00Z"/>
              </w:rPr>
            </w:pPr>
            <w:ins w:id="16215" w:author="임 종운" w:date="2022-05-17T11:40:00Z">
              <w:r>
                <w:lastRenderedPageBreak/>
                <w:t>INSERT INTO attendance VALUES (7954, 33, 2022-07-20);</w:t>
              </w:r>
            </w:ins>
          </w:p>
          <w:p w14:paraId="597D4493" w14:textId="77777777" w:rsidR="00D470AE" w:rsidRDefault="00D470AE" w:rsidP="00D470AE">
            <w:pPr>
              <w:ind w:left="0" w:hanging="2"/>
              <w:rPr>
                <w:ins w:id="16216" w:author="임 종운" w:date="2022-05-17T11:40:00Z"/>
              </w:rPr>
            </w:pPr>
            <w:ins w:id="16217" w:author="임 종운" w:date="2022-05-17T11:40:00Z">
              <w:r>
                <w:t>INSERT INTO attendance VALUES (7955, 34, 2022-07-20);</w:t>
              </w:r>
            </w:ins>
          </w:p>
          <w:p w14:paraId="35BCA8B9" w14:textId="77777777" w:rsidR="00D470AE" w:rsidRDefault="00D470AE" w:rsidP="00D470AE">
            <w:pPr>
              <w:ind w:left="0" w:hanging="2"/>
              <w:rPr>
                <w:ins w:id="16218" w:author="임 종운" w:date="2022-05-17T11:40:00Z"/>
              </w:rPr>
            </w:pPr>
            <w:ins w:id="16219" w:author="임 종운" w:date="2022-05-17T11:40:00Z">
              <w:r>
                <w:t>INSERT INTO attendance VALUES (7956, 35, 2022-07-20);</w:t>
              </w:r>
            </w:ins>
          </w:p>
          <w:p w14:paraId="21A19B93" w14:textId="77777777" w:rsidR="00D470AE" w:rsidRDefault="00D470AE" w:rsidP="00D470AE">
            <w:pPr>
              <w:ind w:left="0" w:hanging="2"/>
              <w:rPr>
                <w:ins w:id="16220" w:author="임 종운" w:date="2022-05-17T11:40:00Z"/>
              </w:rPr>
            </w:pPr>
            <w:ins w:id="16221" w:author="임 종운" w:date="2022-05-17T11:40:00Z">
              <w:r>
                <w:t>INSERT INTO attendance VALUES (7957, 36, 2022-07-20);</w:t>
              </w:r>
            </w:ins>
          </w:p>
          <w:p w14:paraId="4FDA0C20" w14:textId="77777777" w:rsidR="00D470AE" w:rsidRDefault="00D470AE" w:rsidP="00D470AE">
            <w:pPr>
              <w:ind w:left="0" w:hanging="2"/>
              <w:rPr>
                <w:ins w:id="16222" w:author="임 종운" w:date="2022-05-17T11:40:00Z"/>
              </w:rPr>
            </w:pPr>
            <w:ins w:id="16223" w:author="임 종운" w:date="2022-05-17T11:40:00Z">
              <w:r>
                <w:t>INSERT INTO attendance VALUES (7958, 37, 2022-07-20);</w:t>
              </w:r>
            </w:ins>
          </w:p>
          <w:p w14:paraId="7B100A87" w14:textId="77777777" w:rsidR="00D470AE" w:rsidRDefault="00D470AE" w:rsidP="00D470AE">
            <w:pPr>
              <w:ind w:left="0" w:hanging="2"/>
              <w:rPr>
                <w:ins w:id="16224" w:author="임 종운" w:date="2022-05-17T11:40:00Z"/>
              </w:rPr>
            </w:pPr>
            <w:ins w:id="16225" w:author="임 종운" w:date="2022-05-17T11:40:00Z">
              <w:r>
                <w:t>INSERT INTO attendance VALUES (7959, 38, 2022-07-20);</w:t>
              </w:r>
            </w:ins>
          </w:p>
          <w:p w14:paraId="3170D441" w14:textId="77777777" w:rsidR="00D470AE" w:rsidRDefault="00D470AE" w:rsidP="00D470AE">
            <w:pPr>
              <w:ind w:left="0" w:hanging="2"/>
              <w:rPr>
                <w:ins w:id="16226" w:author="임 종운" w:date="2022-05-17T11:40:00Z"/>
              </w:rPr>
            </w:pPr>
            <w:ins w:id="16227" w:author="임 종운" w:date="2022-05-17T11:40:00Z">
              <w:r>
                <w:t>INSERT INTO attendance VALUES (7960, 39, 2022-07-20);</w:t>
              </w:r>
            </w:ins>
          </w:p>
          <w:p w14:paraId="508B9B27" w14:textId="77777777" w:rsidR="00D470AE" w:rsidRDefault="00D470AE" w:rsidP="00D470AE">
            <w:pPr>
              <w:ind w:left="0" w:hanging="2"/>
              <w:rPr>
                <w:ins w:id="16228" w:author="임 종운" w:date="2022-05-17T11:40:00Z"/>
              </w:rPr>
            </w:pPr>
            <w:ins w:id="16229" w:author="임 종운" w:date="2022-05-17T11:40:00Z">
              <w:r>
                <w:t>INSERT INTO attendance VALUES (7961, 40, 2022-07-20);</w:t>
              </w:r>
            </w:ins>
          </w:p>
          <w:p w14:paraId="16CC0355" w14:textId="77777777" w:rsidR="00D470AE" w:rsidRDefault="00D470AE" w:rsidP="00D470AE">
            <w:pPr>
              <w:ind w:left="0" w:hanging="2"/>
              <w:rPr>
                <w:ins w:id="16230" w:author="임 종운" w:date="2022-05-17T11:40:00Z"/>
              </w:rPr>
            </w:pPr>
            <w:ins w:id="16231" w:author="임 종운" w:date="2022-05-17T11:40:00Z">
              <w:r>
                <w:t>INSERT INTO attendance VALUES (7962, 41, 2022-07-20);</w:t>
              </w:r>
            </w:ins>
          </w:p>
          <w:p w14:paraId="2BA89764" w14:textId="77777777" w:rsidR="00D470AE" w:rsidRDefault="00D470AE" w:rsidP="00D470AE">
            <w:pPr>
              <w:ind w:left="0" w:hanging="2"/>
              <w:rPr>
                <w:ins w:id="16232" w:author="임 종운" w:date="2022-05-17T11:40:00Z"/>
              </w:rPr>
            </w:pPr>
            <w:ins w:id="16233" w:author="임 종운" w:date="2022-05-17T11:40:00Z">
              <w:r>
                <w:t>INSERT INTO attendance VALUES (7963, 42, 2022-07-20);</w:t>
              </w:r>
            </w:ins>
          </w:p>
          <w:p w14:paraId="7DC4A40D" w14:textId="77777777" w:rsidR="00D470AE" w:rsidRDefault="00D470AE" w:rsidP="00D470AE">
            <w:pPr>
              <w:ind w:left="0" w:hanging="2"/>
              <w:rPr>
                <w:ins w:id="16234" w:author="임 종운" w:date="2022-05-17T11:40:00Z"/>
              </w:rPr>
            </w:pPr>
            <w:ins w:id="16235" w:author="임 종운" w:date="2022-05-17T11:40:00Z">
              <w:r>
                <w:t>INSERT INTO attendance VALUES (7964, 43, 2022-07-20);</w:t>
              </w:r>
            </w:ins>
          </w:p>
          <w:p w14:paraId="7BD686EC" w14:textId="77777777" w:rsidR="00D470AE" w:rsidRDefault="00D470AE" w:rsidP="00D470AE">
            <w:pPr>
              <w:ind w:left="0" w:hanging="2"/>
              <w:rPr>
                <w:ins w:id="16236" w:author="임 종운" w:date="2022-05-17T11:40:00Z"/>
              </w:rPr>
            </w:pPr>
            <w:ins w:id="16237" w:author="임 종운" w:date="2022-05-17T11:40:00Z">
              <w:r>
                <w:t>INSERT INTO attendance VALUES (7965, 44, 2022-07-20);</w:t>
              </w:r>
            </w:ins>
          </w:p>
          <w:p w14:paraId="700303D8" w14:textId="77777777" w:rsidR="00D470AE" w:rsidRDefault="00D470AE" w:rsidP="00D470AE">
            <w:pPr>
              <w:ind w:left="0" w:hanging="2"/>
              <w:rPr>
                <w:ins w:id="16238" w:author="임 종운" w:date="2022-05-17T11:40:00Z"/>
              </w:rPr>
            </w:pPr>
            <w:ins w:id="16239" w:author="임 종운" w:date="2022-05-17T11:40:00Z">
              <w:r>
                <w:t>INSERT INTO attendance VALUES (7966, 45, 2022-07-20);</w:t>
              </w:r>
            </w:ins>
          </w:p>
          <w:p w14:paraId="3EB755E7" w14:textId="77777777" w:rsidR="00D470AE" w:rsidRDefault="00D470AE" w:rsidP="00D470AE">
            <w:pPr>
              <w:ind w:left="0" w:hanging="2"/>
              <w:rPr>
                <w:ins w:id="16240" w:author="임 종운" w:date="2022-05-17T11:40:00Z"/>
              </w:rPr>
            </w:pPr>
            <w:ins w:id="16241" w:author="임 종운" w:date="2022-05-17T11:40:00Z">
              <w:r>
                <w:t>INSERT INTO attendance VALUES (7967, 46, 2022-07-20);</w:t>
              </w:r>
            </w:ins>
          </w:p>
          <w:p w14:paraId="1A675011" w14:textId="77777777" w:rsidR="00D470AE" w:rsidRDefault="00D470AE" w:rsidP="00D470AE">
            <w:pPr>
              <w:ind w:left="0" w:hanging="2"/>
              <w:rPr>
                <w:ins w:id="16242" w:author="임 종운" w:date="2022-05-17T11:40:00Z"/>
              </w:rPr>
            </w:pPr>
            <w:ins w:id="16243" w:author="임 종운" w:date="2022-05-17T11:40:00Z">
              <w:r>
                <w:t>INSERT INTO attendance VALUES (7968, 47, 2022-07-20);</w:t>
              </w:r>
            </w:ins>
          </w:p>
          <w:p w14:paraId="08776B27" w14:textId="77777777" w:rsidR="00D470AE" w:rsidRDefault="00D470AE" w:rsidP="00D470AE">
            <w:pPr>
              <w:ind w:left="0" w:hanging="2"/>
              <w:rPr>
                <w:ins w:id="16244" w:author="임 종운" w:date="2022-05-17T11:40:00Z"/>
              </w:rPr>
            </w:pPr>
            <w:ins w:id="16245" w:author="임 종운" w:date="2022-05-17T11:40:00Z">
              <w:r>
                <w:t>INSERT INTO attendance VALUES (7969, 48, 2022-07-20);</w:t>
              </w:r>
            </w:ins>
          </w:p>
          <w:p w14:paraId="68567BE0" w14:textId="77777777" w:rsidR="00D470AE" w:rsidRDefault="00D470AE" w:rsidP="00D470AE">
            <w:pPr>
              <w:ind w:left="0" w:hanging="2"/>
              <w:rPr>
                <w:ins w:id="16246" w:author="임 종운" w:date="2022-05-17T11:40:00Z"/>
              </w:rPr>
            </w:pPr>
            <w:ins w:id="16247" w:author="임 종운" w:date="2022-05-17T11:40:00Z">
              <w:r>
                <w:t>INSERT INTO attendance VALUES (7970, 49, 2022-07-20);</w:t>
              </w:r>
            </w:ins>
          </w:p>
          <w:p w14:paraId="58DB2FDE" w14:textId="77777777" w:rsidR="00D470AE" w:rsidRDefault="00D470AE" w:rsidP="00D470AE">
            <w:pPr>
              <w:ind w:left="0" w:hanging="2"/>
              <w:rPr>
                <w:ins w:id="16248" w:author="임 종운" w:date="2022-05-17T11:40:00Z"/>
              </w:rPr>
            </w:pPr>
            <w:ins w:id="16249" w:author="임 종운" w:date="2022-05-17T11:40:00Z">
              <w:r>
                <w:t>INSERT INTO attendance VALUES (7971, 50, 2022-07-20);</w:t>
              </w:r>
            </w:ins>
          </w:p>
          <w:p w14:paraId="6BC83C46" w14:textId="77777777" w:rsidR="00D470AE" w:rsidRDefault="00D470AE" w:rsidP="00D470AE">
            <w:pPr>
              <w:ind w:left="0" w:hanging="2"/>
              <w:rPr>
                <w:ins w:id="16250" w:author="임 종운" w:date="2022-05-17T11:40:00Z"/>
              </w:rPr>
            </w:pPr>
            <w:ins w:id="16251" w:author="임 종운" w:date="2022-05-17T11:40:00Z">
              <w:r>
                <w:t>INSERT INTO attendance VALUES (7972, 51, 2022-07-20);</w:t>
              </w:r>
            </w:ins>
          </w:p>
          <w:p w14:paraId="7BBD4775" w14:textId="77777777" w:rsidR="00D470AE" w:rsidRDefault="00D470AE" w:rsidP="00D470AE">
            <w:pPr>
              <w:ind w:left="0" w:hanging="2"/>
              <w:rPr>
                <w:ins w:id="16252" w:author="임 종운" w:date="2022-05-17T11:40:00Z"/>
              </w:rPr>
            </w:pPr>
            <w:ins w:id="16253" w:author="임 종운" w:date="2022-05-17T11:40:00Z">
              <w:r>
                <w:t>INSERT INTO attendance VALUES (7973, 52, 2022-07-20);</w:t>
              </w:r>
            </w:ins>
          </w:p>
          <w:p w14:paraId="276B416D" w14:textId="77777777" w:rsidR="00D470AE" w:rsidRDefault="00D470AE" w:rsidP="00D470AE">
            <w:pPr>
              <w:ind w:left="0" w:hanging="2"/>
              <w:rPr>
                <w:ins w:id="16254" w:author="임 종운" w:date="2022-05-17T11:40:00Z"/>
              </w:rPr>
            </w:pPr>
            <w:ins w:id="16255" w:author="임 종운" w:date="2022-05-17T11:40:00Z">
              <w:r>
                <w:t>INSERT INTO attendance VALUES (7974, 53, 2022-07-20);</w:t>
              </w:r>
            </w:ins>
          </w:p>
          <w:p w14:paraId="58B9B80E" w14:textId="77777777" w:rsidR="00D470AE" w:rsidRDefault="00D470AE" w:rsidP="00D470AE">
            <w:pPr>
              <w:ind w:left="0" w:hanging="2"/>
              <w:rPr>
                <w:ins w:id="16256" w:author="임 종운" w:date="2022-05-17T11:40:00Z"/>
              </w:rPr>
            </w:pPr>
            <w:ins w:id="16257" w:author="임 종운" w:date="2022-05-17T11:40:00Z">
              <w:r>
                <w:t>INSERT INTO attendance VALUES (7975, 54, 2022-07-20);</w:t>
              </w:r>
            </w:ins>
          </w:p>
          <w:p w14:paraId="67D6D989" w14:textId="77777777" w:rsidR="00D470AE" w:rsidRDefault="00D470AE" w:rsidP="00D470AE">
            <w:pPr>
              <w:ind w:left="0" w:hanging="2"/>
              <w:rPr>
                <w:ins w:id="16258" w:author="임 종운" w:date="2022-05-17T11:40:00Z"/>
              </w:rPr>
            </w:pPr>
            <w:ins w:id="16259" w:author="임 종운" w:date="2022-05-17T11:40:00Z">
              <w:r>
                <w:t>INSERT INTO attendance VALUES (7976, 55, 2022-07-20);</w:t>
              </w:r>
            </w:ins>
          </w:p>
          <w:p w14:paraId="38643E8D" w14:textId="77777777" w:rsidR="00D470AE" w:rsidRDefault="00D470AE" w:rsidP="00D470AE">
            <w:pPr>
              <w:ind w:left="0" w:hanging="2"/>
              <w:rPr>
                <w:ins w:id="16260" w:author="임 종운" w:date="2022-05-17T11:40:00Z"/>
              </w:rPr>
            </w:pPr>
            <w:ins w:id="16261" w:author="임 종운" w:date="2022-05-17T11:40:00Z">
              <w:r>
                <w:t>INSERT INTO attendance VALUES (7977, 27, 2022-07-21);</w:t>
              </w:r>
            </w:ins>
          </w:p>
          <w:p w14:paraId="78C082A2" w14:textId="77777777" w:rsidR="00D470AE" w:rsidRDefault="00D470AE" w:rsidP="00D470AE">
            <w:pPr>
              <w:ind w:left="0" w:hanging="2"/>
              <w:rPr>
                <w:ins w:id="16262" w:author="임 종운" w:date="2022-05-17T11:40:00Z"/>
              </w:rPr>
            </w:pPr>
            <w:ins w:id="16263" w:author="임 종운" w:date="2022-05-17T11:40:00Z">
              <w:r>
                <w:t>INSERT INTO attendance VALUES (7978, 28, 2022-07-21);</w:t>
              </w:r>
            </w:ins>
          </w:p>
          <w:p w14:paraId="0C6071C6" w14:textId="77777777" w:rsidR="00D470AE" w:rsidRDefault="00D470AE" w:rsidP="00D470AE">
            <w:pPr>
              <w:ind w:left="0" w:hanging="2"/>
              <w:rPr>
                <w:ins w:id="16264" w:author="임 종운" w:date="2022-05-17T11:40:00Z"/>
              </w:rPr>
            </w:pPr>
            <w:ins w:id="16265" w:author="임 종운" w:date="2022-05-17T11:40:00Z">
              <w:r>
                <w:t>INSERT INTO attendance VALUES (7979, 29, 2022-07-21);</w:t>
              </w:r>
            </w:ins>
          </w:p>
          <w:p w14:paraId="6AF96236" w14:textId="77777777" w:rsidR="00D470AE" w:rsidRDefault="00D470AE" w:rsidP="00D470AE">
            <w:pPr>
              <w:ind w:left="0" w:hanging="2"/>
              <w:rPr>
                <w:ins w:id="16266" w:author="임 종운" w:date="2022-05-17T11:40:00Z"/>
              </w:rPr>
            </w:pPr>
            <w:ins w:id="16267" w:author="임 종운" w:date="2022-05-17T11:40:00Z">
              <w:r>
                <w:t>INSERT INTO attendance VALUES (7980, 30, 2022-07-21);</w:t>
              </w:r>
            </w:ins>
          </w:p>
          <w:p w14:paraId="7C39B50A" w14:textId="77777777" w:rsidR="00D470AE" w:rsidRDefault="00D470AE" w:rsidP="00D470AE">
            <w:pPr>
              <w:ind w:left="0" w:hanging="2"/>
              <w:rPr>
                <w:ins w:id="16268" w:author="임 종운" w:date="2022-05-17T11:40:00Z"/>
              </w:rPr>
            </w:pPr>
            <w:ins w:id="16269" w:author="임 종운" w:date="2022-05-17T11:40:00Z">
              <w:r>
                <w:lastRenderedPageBreak/>
                <w:t>INSERT INTO attendance VALUES (7981, 31, 2022-07-21);</w:t>
              </w:r>
            </w:ins>
          </w:p>
          <w:p w14:paraId="4CE3318D" w14:textId="77777777" w:rsidR="00D470AE" w:rsidRDefault="00D470AE" w:rsidP="00D470AE">
            <w:pPr>
              <w:ind w:left="0" w:hanging="2"/>
              <w:rPr>
                <w:ins w:id="16270" w:author="임 종운" w:date="2022-05-17T11:40:00Z"/>
              </w:rPr>
            </w:pPr>
            <w:ins w:id="16271" w:author="임 종운" w:date="2022-05-17T11:40:00Z">
              <w:r>
                <w:t>INSERT INTO attendance VALUES (7982, 32, 2022-07-21);</w:t>
              </w:r>
            </w:ins>
          </w:p>
          <w:p w14:paraId="42F0BDDF" w14:textId="77777777" w:rsidR="00D470AE" w:rsidRDefault="00D470AE" w:rsidP="00D470AE">
            <w:pPr>
              <w:ind w:left="0" w:hanging="2"/>
              <w:rPr>
                <w:ins w:id="16272" w:author="임 종운" w:date="2022-05-17T11:40:00Z"/>
              </w:rPr>
            </w:pPr>
            <w:ins w:id="16273" w:author="임 종운" w:date="2022-05-17T11:40:00Z">
              <w:r>
                <w:t>INSERT INTO attendance VALUES (7983, 33, 2022-07-21);</w:t>
              </w:r>
            </w:ins>
          </w:p>
          <w:p w14:paraId="28B0F113" w14:textId="77777777" w:rsidR="00D470AE" w:rsidRDefault="00D470AE" w:rsidP="00D470AE">
            <w:pPr>
              <w:ind w:left="0" w:hanging="2"/>
              <w:rPr>
                <w:ins w:id="16274" w:author="임 종운" w:date="2022-05-17T11:40:00Z"/>
              </w:rPr>
            </w:pPr>
            <w:ins w:id="16275" w:author="임 종운" w:date="2022-05-17T11:40:00Z">
              <w:r>
                <w:t>INSERT INTO attendance VALUES (7984, 34, 2022-07-21);</w:t>
              </w:r>
            </w:ins>
          </w:p>
          <w:p w14:paraId="271D304F" w14:textId="77777777" w:rsidR="00D470AE" w:rsidRDefault="00D470AE" w:rsidP="00D470AE">
            <w:pPr>
              <w:ind w:left="0" w:hanging="2"/>
              <w:rPr>
                <w:ins w:id="16276" w:author="임 종운" w:date="2022-05-17T11:40:00Z"/>
              </w:rPr>
            </w:pPr>
            <w:ins w:id="16277" w:author="임 종운" w:date="2022-05-17T11:40:00Z">
              <w:r>
                <w:t>INSERT INTO attendance VALUES (7985, 35, 2022-07-21);</w:t>
              </w:r>
            </w:ins>
          </w:p>
          <w:p w14:paraId="25D30857" w14:textId="77777777" w:rsidR="00D470AE" w:rsidRDefault="00D470AE" w:rsidP="00D470AE">
            <w:pPr>
              <w:ind w:left="0" w:hanging="2"/>
              <w:rPr>
                <w:ins w:id="16278" w:author="임 종운" w:date="2022-05-17T11:40:00Z"/>
              </w:rPr>
            </w:pPr>
            <w:ins w:id="16279" w:author="임 종운" w:date="2022-05-17T11:40:00Z">
              <w:r>
                <w:t>INSERT INTO attendance VALUES (7986, 36, 2022-07-21);</w:t>
              </w:r>
            </w:ins>
          </w:p>
          <w:p w14:paraId="2BF3A994" w14:textId="77777777" w:rsidR="00D470AE" w:rsidRDefault="00D470AE" w:rsidP="00D470AE">
            <w:pPr>
              <w:ind w:left="0" w:hanging="2"/>
              <w:rPr>
                <w:ins w:id="16280" w:author="임 종운" w:date="2022-05-17T11:40:00Z"/>
              </w:rPr>
            </w:pPr>
            <w:ins w:id="16281" w:author="임 종운" w:date="2022-05-17T11:40:00Z">
              <w:r>
                <w:t>INSERT INTO attendance VALUES (7987, 37, 2022-07-21);</w:t>
              </w:r>
            </w:ins>
          </w:p>
          <w:p w14:paraId="3DBD608B" w14:textId="77777777" w:rsidR="00D470AE" w:rsidRDefault="00D470AE" w:rsidP="00D470AE">
            <w:pPr>
              <w:ind w:left="0" w:hanging="2"/>
              <w:rPr>
                <w:ins w:id="16282" w:author="임 종운" w:date="2022-05-17T11:40:00Z"/>
              </w:rPr>
            </w:pPr>
            <w:ins w:id="16283" w:author="임 종운" w:date="2022-05-17T11:40:00Z">
              <w:r>
                <w:t>INSERT INTO attendance VALUES (7988, 38, 2022-07-21);</w:t>
              </w:r>
            </w:ins>
          </w:p>
          <w:p w14:paraId="252D7CCE" w14:textId="77777777" w:rsidR="00D470AE" w:rsidRDefault="00D470AE" w:rsidP="00D470AE">
            <w:pPr>
              <w:ind w:left="0" w:hanging="2"/>
              <w:rPr>
                <w:ins w:id="16284" w:author="임 종운" w:date="2022-05-17T11:40:00Z"/>
              </w:rPr>
            </w:pPr>
            <w:ins w:id="16285" w:author="임 종운" w:date="2022-05-17T11:40:00Z">
              <w:r>
                <w:t>INSERT INTO attendance VALUES (7989, 39, 2022-07-21);</w:t>
              </w:r>
            </w:ins>
          </w:p>
          <w:p w14:paraId="5D19A92D" w14:textId="77777777" w:rsidR="00D470AE" w:rsidRDefault="00D470AE" w:rsidP="00D470AE">
            <w:pPr>
              <w:ind w:left="0" w:hanging="2"/>
              <w:rPr>
                <w:ins w:id="16286" w:author="임 종운" w:date="2022-05-17T11:40:00Z"/>
              </w:rPr>
            </w:pPr>
            <w:ins w:id="16287" w:author="임 종운" w:date="2022-05-17T11:40:00Z">
              <w:r>
                <w:t>INSERT INTO attendance VALUES (7990, 40, 2022-07-21);</w:t>
              </w:r>
            </w:ins>
          </w:p>
          <w:p w14:paraId="3C7C01FC" w14:textId="77777777" w:rsidR="00D470AE" w:rsidRDefault="00D470AE" w:rsidP="00D470AE">
            <w:pPr>
              <w:ind w:left="0" w:hanging="2"/>
              <w:rPr>
                <w:ins w:id="16288" w:author="임 종운" w:date="2022-05-17T11:40:00Z"/>
              </w:rPr>
            </w:pPr>
            <w:ins w:id="16289" w:author="임 종운" w:date="2022-05-17T11:40:00Z">
              <w:r>
                <w:t>INSERT INTO attendance VALUES (7991, 41, 2022-07-21);</w:t>
              </w:r>
            </w:ins>
          </w:p>
          <w:p w14:paraId="7C64E3D4" w14:textId="77777777" w:rsidR="00D470AE" w:rsidRDefault="00D470AE" w:rsidP="00D470AE">
            <w:pPr>
              <w:ind w:left="0" w:hanging="2"/>
              <w:rPr>
                <w:ins w:id="16290" w:author="임 종운" w:date="2022-05-17T11:40:00Z"/>
              </w:rPr>
            </w:pPr>
            <w:ins w:id="16291" w:author="임 종운" w:date="2022-05-17T11:40:00Z">
              <w:r>
                <w:t>INSERT INTO attendance VALUES (7992, 42, 2022-07-21);</w:t>
              </w:r>
            </w:ins>
          </w:p>
          <w:p w14:paraId="45854090" w14:textId="77777777" w:rsidR="00D470AE" w:rsidRDefault="00D470AE" w:rsidP="00D470AE">
            <w:pPr>
              <w:ind w:left="0" w:hanging="2"/>
              <w:rPr>
                <w:ins w:id="16292" w:author="임 종운" w:date="2022-05-17T11:40:00Z"/>
              </w:rPr>
            </w:pPr>
            <w:ins w:id="16293" w:author="임 종운" w:date="2022-05-17T11:40:00Z">
              <w:r>
                <w:t>INSERT INTO attendance VALUES (7993, 43, 2022-07-21);</w:t>
              </w:r>
            </w:ins>
          </w:p>
          <w:p w14:paraId="240ABA97" w14:textId="77777777" w:rsidR="00D470AE" w:rsidRDefault="00D470AE" w:rsidP="00D470AE">
            <w:pPr>
              <w:ind w:left="0" w:hanging="2"/>
              <w:rPr>
                <w:ins w:id="16294" w:author="임 종운" w:date="2022-05-17T11:40:00Z"/>
              </w:rPr>
            </w:pPr>
            <w:ins w:id="16295" w:author="임 종운" w:date="2022-05-17T11:40:00Z">
              <w:r>
                <w:t>INSERT INTO attendance VALUES (7994, 44, 2022-07-21);</w:t>
              </w:r>
            </w:ins>
          </w:p>
          <w:p w14:paraId="4AA50A5F" w14:textId="77777777" w:rsidR="00D470AE" w:rsidRDefault="00D470AE" w:rsidP="00D470AE">
            <w:pPr>
              <w:ind w:left="0" w:hanging="2"/>
              <w:rPr>
                <w:ins w:id="16296" w:author="임 종운" w:date="2022-05-17T11:40:00Z"/>
              </w:rPr>
            </w:pPr>
            <w:ins w:id="16297" w:author="임 종운" w:date="2022-05-17T11:40:00Z">
              <w:r>
                <w:t>INSERT INTO attendance VALUES (7995, 45, 2022-07-21);</w:t>
              </w:r>
            </w:ins>
          </w:p>
          <w:p w14:paraId="388BBE59" w14:textId="77777777" w:rsidR="00D470AE" w:rsidRDefault="00D470AE" w:rsidP="00D470AE">
            <w:pPr>
              <w:ind w:left="0" w:hanging="2"/>
              <w:rPr>
                <w:ins w:id="16298" w:author="임 종운" w:date="2022-05-17T11:40:00Z"/>
              </w:rPr>
            </w:pPr>
            <w:ins w:id="16299" w:author="임 종운" w:date="2022-05-17T11:40:00Z">
              <w:r>
                <w:t>INSERT INTO attendance VALUES (7996, 46, 2022-07-21);</w:t>
              </w:r>
            </w:ins>
          </w:p>
          <w:p w14:paraId="64121C05" w14:textId="77777777" w:rsidR="00D470AE" w:rsidRDefault="00D470AE" w:rsidP="00D470AE">
            <w:pPr>
              <w:ind w:left="0" w:hanging="2"/>
              <w:rPr>
                <w:ins w:id="16300" w:author="임 종운" w:date="2022-05-17T11:40:00Z"/>
              </w:rPr>
            </w:pPr>
            <w:ins w:id="16301" w:author="임 종운" w:date="2022-05-17T11:40:00Z">
              <w:r>
                <w:t>INSERT INTO attendance VALUES (7997, 47, 2022-07-21);</w:t>
              </w:r>
            </w:ins>
          </w:p>
          <w:p w14:paraId="25C9D4CB" w14:textId="77777777" w:rsidR="00D470AE" w:rsidRDefault="00D470AE" w:rsidP="00D470AE">
            <w:pPr>
              <w:ind w:left="0" w:hanging="2"/>
              <w:rPr>
                <w:ins w:id="16302" w:author="임 종운" w:date="2022-05-17T11:40:00Z"/>
              </w:rPr>
            </w:pPr>
            <w:ins w:id="16303" w:author="임 종운" w:date="2022-05-17T11:40:00Z">
              <w:r>
                <w:t>INSERT INTO attendance VALUES (7998, 48, 2022-07-21);</w:t>
              </w:r>
            </w:ins>
          </w:p>
          <w:p w14:paraId="4AF53594" w14:textId="77777777" w:rsidR="00D470AE" w:rsidRDefault="00D470AE" w:rsidP="00D470AE">
            <w:pPr>
              <w:ind w:left="0" w:hanging="2"/>
              <w:rPr>
                <w:ins w:id="16304" w:author="임 종운" w:date="2022-05-17T11:40:00Z"/>
              </w:rPr>
            </w:pPr>
            <w:ins w:id="16305" w:author="임 종운" w:date="2022-05-17T11:40:00Z">
              <w:r>
                <w:t>INSERT INTO attendance VALUES (7999, 49, 2022-07-21);</w:t>
              </w:r>
            </w:ins>
          </w:p>
          <w:p w14:paraId="3C1553B2" w14:textId="77777777" w:rsidR="00D470AE" w:rsidRDefault="00D470AE" w:rsidP="00D470AE">
            <w:pPr>
              <w:ind w:left="0" w:hanging="2"/>
              <w:rPr>
                <w:ins w:id="16306" w:author="임 종운" w:date="2022-05-17T11:40:00Z"/>
              </w:rPr>
            </w:pPr>
            <w:ins w:id="16307" w:author="임 종운" w:date="2022-05-17T11:40:00Z">
              <w:r>
                <w:t>INSERT INTO attendance VALUES (8000, 50, 2022-07-21);</w:t>
              </w:r>
            </w:ins>
          </w:p>
          <w:p w14:paraId="1938A0D8" w14:textId="77777777" w:rsidR="00D470AE" w:rsidRDefault="00D470AE" w:rsidP="00D470AE">
            <w:pPr>
              <w:ind w:left="0" w:hanging="2"/>
              <w:rPr>
                <w:ins w:id="16308" w:author="임 종운" w:date="2022-05-17T11:40:00Z"/>
              </w:rPr>
            </w:pPr>
            <w:ins w:id="16309" w:author="임 종운" w:date="2022-05-17T11:40:00Z">
              <w:r>
                <w:t>INSERT INTO attendance VALUES (8001, 51, 2022-07-21);</w:t>
              </w:r>
            </w:ins>
          </w:p>
          <w:p w14:paraId="2C7F3565" w14:textId="77777777" w:rsidR="00D470AE" w:rsidRDefault="00D470AE" w:rsidP="00D470AE">
            <w:pPr>
              <w:ind w:left="0" w:hanging="2"/>
              <w:rPr>
                <w:ins w:id="16310" w:author="임 종운" w:date="2022-05-17T11:40:00Z"/>
              </w:rPr>
            </w:pPr>
            <w:ins w:id="16311" w:author="임 종운" w:date="2022-05-17T11:40:00Z">
              <w:r>
                <w:t>INSERT INTO attendance VALUES (8002, 52, 2022-07-21);</w:t>
              </w:r>
            </w:ins>
          </w:p>
          <w:p w14:paraId="27301CA4" w14:textId="77777777" w:rsidR="00D470AE" w:rsidRDefault="00D470AE" w:rsidP="00D470AE">
            <w:pPr>
              <w:ind w:left="0" w:hanging="2"/>
              <w:rPr>
                <w:ins w:id="16312" w:author="임 종운" w:date="2022-05-17T11:40:00Z"/>
              </w:rPr>
            </w:pPr>
            <w:ins w:id="16313" w:author="임 종운" w:date="2022-05-17T11:40:00Z">
              <w:r>
                <w:t>INSERT INTO attendance VALUES (8003, 53, 2022-07-21);</w:t>
              </w:r>
            </w:ins>
          </w:p>
          <w:p w14:paraId="7BC774D9" w14:textId="77777777" w:rsidR="00D470AE" w:rsidRDefault="00D470AE" w:rsidP="00D470AE">
            <w:pPr>
              <w:ind w:left="0" w:hanging="2"/>
              <w:rPr>
                <w:ins w:id="16314" w:author="임 종운" w:date="2022-05-17T11:40:00Z"/>
              </w:rPr>
            </w:pPr>
            <w:ins w:id="16315" w:author="임 종운" w:date="2022-05-17T11:40:00Z">
              <w:r>
                <w:t>INSERT INTO attendance VALUES (8004, 54, 2022-07-21);</w:t>
              </w:r>
            </w:ins>
          </w:p>
          <w:p w14:paraId="2DDAAEA8" w14:textId="77777777" w:rsidR="00D470AE" w:rsidRDefault="00D470AE" w:rsidP="00D470AE">
            <w:pPr>
              <w:ind w:left="0" w:hanging="2"/>
              <w:rPr>
                <w:ins w:id="16316" w:author="임 종운" w:date="2022-05-17T11:40:00Z"/>
              </w:rPr>
            </w:pPr>
            <w:ins w:id="16317" w:author="임 종운" w:date="2022-05-17T11:40:00Z">
              <w:r>
                <w:t>INSERT INTO attendance VALUES (8005, 55, 2022-07-21);</w:t>
              </w:r>
            </w:ins>
          </w:p>
          <w:p w14:paraId="396B2664" w14:textId="77777777" w:rsidR="00D470AE" w:rsidRDefault="00D470AE" w:rsidP="00D470AE">
            <w:pPr>
              <w:ind w:left="0" w:hanging="2"/>
              <w:rPr>
                <w:ins w:id="16318" w:author="임 종운" w:date="2022-05-17T11:40:00Z"/>
              </w:rPr>
            </w:pPr>
            <w:ins w:id="16319" w:author="임 종운" w:date="2022-05-17T11:40:00Z">
              <w:r>
                <w:t>INSERT INTO attendance VALUES (8006, 27, 2022-07-22);</w:t>
              </w:r>
            </w:ins>
          </w:p>
          <w:p w14:paraId="5EACAF7B" w14:textId="77777777" w:rsidR="00D470AE" w:rsidRDefault="00D470AE" w:rsidP="00D470AE">
            <w:pPr>
              <w:ind w:left="0" w:hanging="2"/>
              <w:rPr>
                <w:ins w:id="16320" w:author="임 종운" w:date="2022-05-17T11:40:00Z"/>
              </w:rPr>
            </w:pPr>
            <w:ins w:id="16321" w:author="임 종운" w:date="2022-05-17T11:40:00Z">
              <w:r>
                <w:t>INSERT INTO attendance VALUES (8007, 28, 2022-07-22);</w:t>
              </w:r>
            </w:ins>
          </w:p>
          <w:p w14:paraId="21D4E3C4" w14:textId="77777777" w:rsidR="00D470AE" w:rsidRDefault="00D470AE" w:rsidP="00D470AE">
            <w:pPr>
              <w:ind w:left="0" w:hanging="2"/>
              <w:rPr>
                <w:ins w:id="16322" w:author="임 종운" w:date="2022-05-17T11:40:00Z"/>
              </w:rPr>
            </w:pPr>
            <w:ins w:id="16323" w:author="임 종운" w:date="2022-05-17T11:40:00Z">
              <w:r>
                <w:lastRenderedPageBreak/>
                <w:t>INSERT INTO attendance VALUES (8008, 29, 2022-07-22);</w:t>
              </w:r>
            </w:ins>
          </w:p>
          <w:p w14:paraId="7F32A71F" w14:textId="77777777" w:rsidR="00D470AE" w:rsidRDefault="00D470AE" w:rsidP="00D470AE">
            <w:pPr>
              <w:ind w:left="0" w:hanging="2"/>
              <w:rPr>
                <w:ins w:id="16324" w:author="임 종운" w:date="2022-05-17T11:40:00Z"/>
              </w:rPr>
            </w:pPr>
            <w:ins w:id="16325" w:author="임 종운" w:date="2022-05-17T11:40:00Z">
              <w:r>
                <w:t>INSERT INTO attendance VALUES (8009, 30, 2022-07-22);</w:t>
              </w:r>
            </w:ins>
          </w:p>
          <w:p w14:paraId="5542570F" w14:textId="77777777" w:rsidR="00D470AE" w:rsidRDefault="00D470AE" w:rsidP="00D470AE">
            <w:pPr>
              <w:ind w:left="0" w:hanging="2"/>
              <w:rPr>
                <w:ins w:id="16326" w:author="임 종운" w:date="2022-05-17T11:40:00Z"/>
              </w:rPr>
            </w:pPr>
            <w:ins w:id="16327" w:author="임 종운" w:date="2022-05-17T11:40:00Z">
              <w:r>
                <w:t>INSERT INTO attendance VALUES (8010, 31, 2022-07-22);</w:t>
              </w:r>
            </w:ins>
          </w:p>
          <w:p w14:paraId="6D12AB98" w14:textId="77777777" w:rsidR="00D470AE" w:rsidRDefault="00D470AE" w:rsidP="00D470AE">
            <w:pPr>
              <w:ind w:left="0" w:hanging="2"/>
              <w:rPr>
                <w:ins w:id="16328" w:author="임 종운" w:date="2022-05-17T11:40:00Z"/>
              </w:rPr>
            </w:pPr>
            <w:ins w:id="16329" w:author="임 종운" w:date="2022-05-17T11:40:00Z">
              <w:r>
                <w:t>INSERT INTO attendance VALUES (8011, 32, 2022-07-22);</w:t>
              </w:r>
            </w:ins>
          </w:p>
          <w:p w14:paraId="004DDB90" w14:textId="77777777" w:rsidR="00D470AE" w:rsidRDefault="00D470AE" w:rsidP="00D470AE">
            <w:pPr>
              <w:ind w:left="0" w:hanging="2"/>
              <w:rPr>
                <w:ins w:id="16330" w:author="임 종운" w:date="2022-05-17T11:40:00Z"/>
              </w:rPr>
            </w:pPr>
            <w:ins w:id="16331" w:author="임 종운" w:date="2022-05-17T11:40:00Z">
              <w:r>
                <w:t>INSERT INTO attendance VALUES (8012, 33, 2022-07-22);</w:t>
              </w:r>
            </w:ins>
          </w:p>
          <w:p w14:paraId="45ECC1CF" w14:textId="77777777" w:rsidR="00D470AE" w:rsidRDefault="00D470AE" w:rsidP="00D470AE">
            <w:pPr>
              <w:ind w:left="0" w:hanging="2"/>
              <w:rPr>
                <w:ins w:id="16332" w:author="임 종운" w:date="2022-05-17T11:40:00Z"/>
              </w:rPr>
            </w:pPr>
            <w:ins w:id="16333" w:author="임 종운" w:date="2022-05-17T11:40:00Z">
              <w:r>
                <w:t>INSERT INTO attendance VALUES (8013, 34, 2022-07-22);</w:t>
              </w:r>
            </w:ins>
          </w:p>
          <w:p w14:paraId="26D3F945" w14:textId="77777777" w:rsidR="00D470AE" w:rsidRDefault="00D470AE" w:rsidP="00D470AE">
            <w:pPr>
              <w:ind w:left="0" w:hanging="2"/>
              <w:rPr>
                <w:ins w:id="16334" w:author="임 종운" w:date="2022-05-17T11:40:00Z"/>
              </w:rPr>
            </w:pPr>
            <w:ins w:id="16335" w:author="임 종운" w:date="2022-05-17T11:40:00Z">
              <w:r>
                <w:t>INSERT INTO attendance VALUES (8014, 35, 2022-07-22);</w:t>
              </w:r>
            </w:ins>
          </w:p>
          <w:p w14:paraId="2D0E907A" w14:textId="77777777" w:rsidR="00D470AE" w:rsidRDefault="00D470AE" w:rsidP="00D470AE">
            <w:pPr>
              <w:ind w:left="0" w:hanging="2"/>
              <w:rPr>
                <w:ins w:id="16336" w:author="임 종운" w:date="2022-05-17T11:40:00Z"/>
              </w:rPr>
            </w:pPr>
            <w:ins w:id="16337" w:author="임 종운" w:date="2022-05-17T11:40:00Z">
              <w:r>
                <w:t>INSERT INTO attendance VALUES (8015, 36, 2022-07-22);</w:t>
              </w:r>
            </w:ins>
          </w:p>
          <w:p w14:paraId="22C96BF1" w14:textId="77777777" w:rsidR="00D470AE" w:rsidRDefault="00D470AE" w:rsidP="00D470AE">
            <w:pPr>
              <w:ind w:left="0" w:hanging="2"/>
              <w:rPr>
                <w:ins w:id="16338" w:author="임 종운" w:date="2022-05-17T11:40:00Z"/>
              </w:rPr>
            </w:pPr>
            <w:ins w:id="16339" w:author="임 종운" w:date="2022-05-17T11:40:00Z">
              <w:r>
                <w:t>INSERT INTO attendance VALUES (8016, 37, 2022-07-22);</w:t>
              </w:r>
            </w:ins>
          </w:p>
          <w:p w14:paraId="243ECB4D" w14:textId="77777777" w:rsidR="00D470AE" w:rsidRDefault="00D470AE" w:rsidP="00D470AE">
            <w:pPr>
              <w:ind w:left="0" w:hanging="2"/>
              <w:rPr>
                <w:ins w:id="16340" w:author="임 종운" w:date="2022-05-17T11:40:00Z"/>
              </w:rPr>
            </w:pPr>
            <w:ins w:id="16341" w:author="임 종운" w:date="2022-05-17T11:40:00Z">
              <w:r>
                <w:t>INSERT INTO attendance VALUES (8017, 38, 2022-07-22);</w:t>
              </w:r>
            </w:ins>
          </w:p>
          <w:p w14:paraId="180A1F25" w14:textId="77777777" w:rsidR="00D470AE" w:rsidRDefault="00D470AE" w:rsidP="00D470AE">
            <w:pPr>
              <w:ind w:left="0" w:hanging="2"/>
              <w:rPr>
                <w:ins w:id="16342" w:author="임 종운" w:date="2022-05-17T11:40:00Z"/>
              </w:rPr>
            </w:pPr>
            <w:ins w:id="16343" w:author="임 종운" w:date="2022-05-17T11:40:00Z">
              <w:r>
                <w:t>INSERT INTO attendance VALUES (8018, 39, 2022-07-22);</w:t>
              </w:r>
            </w:ins>
          </w:p>
          <w:p w14:paraId="57597D92" w14:textId="77777777" w:rsidR="00D470AE" w:rsidRDefault="00D470AE" w:rsidP="00D470AE">
            <w:pPr>
              <w:ind w:left="0" w:hanging="2"/>
              <w:rPr>
                <w:ins w:id="16344" w:author="임 종운" w:date="2022-05-17T11:40:00Z"/>
              </w:rPr>
            </w:pPr>
            <w:ins w:id="16345" w:author="임 종운" w:date="2022-05-17T11:40:00Z">
              <w:r>
                <w:t>INSERT INTO attendance VALUES (8019, 40, 2022-07-22);</w:t>
              </w:r>
            </w:ins>
          </w:p>
          <w:p w14:paraId="1F332D8C" w14:textId="77777777" w:rsidR="00D470AE" w:rsidRDefault="00D470AE" w:rsidP="00D470AE">
            <w:pPr>
              <w:ind w:left="0" w:hanging="2"/>
              <w:rPr>
                <w:ins w:id="16346" w:author="임 종운" w:date="2022-05-17T11:40:00Z"/>
              </w:rPr>
            </w:pPr>
            <w:ins w:id="16347" w:author="임 종운" w:date="2022-05-17T11:40:00Z">
              <w:r>
                <w:t>INSERT INTO attendance VALUES (8020, 41, 2022-07-22);</w:t>
              </w:r>
            </w:ins>
          </w:p>
          <w:p w14:paraId="09670FBB" w14:textId="77777777" w:rsidR="00D470AE" w:rsidRDefault="00D470AE" w:rsidP="00D470AE">
            <w:pPr>
              <w:ind w:left="0" w:hanging="2"/>
              <w:rPr>
                <w:ins w:id="16348" w:author="임 종운" w:date="2022-05-17T11:40:00Z"/>
              </w:rPr>
            </w:pPr>
            <w:ins w:id="16349" w:author="임 종운" w:date="2022-05-17T11:40:00Z">
              <w:r>
                <w:t>INSERT INTO attendance VALUES (8021, 42, 2022-07-22);</w:t>
              </w:r>
            </w:ins>
          </w:p>
          <w:p w14:paraId="51D3316E" w14:textId="77777777" w:rsidR="00D470AE" w:rsidRDefault="00D470AE" w:rsidP="00D470AE">
            <w:pPr>
              <w:ind w:left="0" w:hanging="2"/>
              <w:rPr>
                <w:ins w:id="16350" w:author="임 종운" w:date="2022-05-17T11:40:00Z"/>
              </w:rPr>
            </w:pPr>
            <w:ins w:id="16351" w:author="임 종운" w:date="2022-05-17T11:40:00Z">
              <w:r>
                <w:t>INSERT INTO attendance VALUES (8022, 43, 2022-07-22);</w:t>
              </w:r>
            </w:ins>
          </w:p>
          <w:p w14:paraId="2E1C2127" w14:textId="77777777" w:rsidR="00D470AE" w:rsidRDefault="00D470AE" w:rsidP="00D470AE">
            <w:pPr>
              <w:ind w:left="0" w:hanging="2"/>
              <w:rPr>
                <w:ins w:id="16352" w:author="임 종운" w:date="2022-05-17T11:40:00Z"/>
              </w:rPr>
            </w:pPr>
            <w:ins w:id="16353" w:author="임 종운" w:date="2022-05-17T11:40:00Z">
              <w:r>
                <w:t>INSERT INTO attendance VALUES (8023, 44, 2022-07-22);</w:t>
              </w:r>
            </w:ins>
          </w:p>
          <w:p w14:paraId="0830A6FE" w14:textId="77777777" w:rsidR="00D470AE" w:rsidRDefault="00D470AE" w:rsidP="00D470AE">
            <w:pPr>
              <w:ind w:left="0" w:hanging="2"/>
              <w:rPr>
                <w:ins w:id="16354" w:author="임 종운" w:date="2022-05-17T11:40:00Z"/>
              </w:rPr>
            </w:pPr>
            <w:ins w:id="16355" w:author="임 종운" w:date="2022-05-17T11:40:00Z">
              <w:r>
                <w:t>INSERT INTO attendance VALUES (8024, 45, 2022-07-22);</w:t>
              </w:r>
            </w:ins>
          </w:p>
          <w:p w14:paraId="4D831F3C" w14:textId="77777777" w:rsidR="00D470AE" w:rsidRDefault="00D470AE" w:rsidP="00D470AE">
            <w:pPr>
              <w:ind w:left="0" w:hanging="2"/>
              <w:rPr>
                <w:ins w:id="16356" w:author="임 종운" w:date="2022-05-17T11:40:00Z"/>
              </w:rPr>
            </w:pPr>
            <w:ins w:id="16357" w:author="임 종운" w:date="2022-05-17T11:40:00Z">
              <w:r>
                <w:t>INSERT INTO attendance VALUES (8025, 46, 2022-07-22);</w:t>
              </w:r>
            </w:ins>
          </w:p>
          <w:p w14:paraId="3A522D25" w14:textId="77777777" w:rsidR="00D470AE" w:rsidRDefault="00D470AE" w:rsidP="00D470AE">
            <w:pPr>
              <w:ind w:left="0" w:hanging="2"/>
              <w:rPr>
                <w:ins w:id="16358" w:author="임 종운" w:date="2022-05-17T11:40:00Z"/>
              </w:rPr>
            </w:pPr>
            <w:ins w:id="16359" w:author="임 종운" w:date="2022-05-17T11:40:00Z">
              <w:r>
                <w:t>INSERT INTO attendance VALUES (8026, 47, 2022-07-22);</w:t>
              </w:r>
            </w:ins>
          </w:p>
          <w:p w14:paraId="7D9AB0F1" w14:textId="77777777" w:rsidR="00D470AE" w:rsidRDefault="00D470AE" w:rsidP="00D470AE">
            <w:pPr>
              <w:ind w:left="0" w:hanging="2"/>
              <w:rPr>
                <w:ins w:id="16360" w:author="임 종운" w:date="2022-05-17T11:40:00Z"/>
              </w:rPr>
            </w:pPr>
            <w:ins w:id="16361" w:author="임 종운" w:date="2022-05-17T11:40:00Z">
              <w:r>
                <w:t>INSERT INTO attendance VALUES (8027, 48, 2022-07-22);</w:t>
              </w:r>
            </w:ins>
          </w:p>
          <w:p w14:paraId="3282F8D9" w14:textId="77777777" w:rsidR="00D470AE" w:rsidRDefault="00D470AE" w:rsidP="00D470AE">
            <w:pPr>
              <w:ind w:left="0" w:hanging="2"/>
              <w:rPr>
                <w:ins w:id="16362" w:author="임 종운" w:date="2022-05-17T11:40:00Z"/>
              </w:rPr>
            </w:pPr>
            <w:ins w:id="16363" w:author="임 종운" w:date="2022-05-17T11:40:00Z">
              <w:r>
                <w:t>INSERT INTO attendance VALUES (8028, 49, 2022-07-22);</w:t>
              </w:r>
            </w:ins>
          </w:p>
          <w:p w14:paraId="65917ADD" w14:textId="77777777" w:rsidR="00D470AE" w:rsidRDefault="00D470AE" w:rsidP="00D470AE">
            <w:pPr>
              <w:ind w:left="0" w:hanging="2"/>
              <w:rPr>
                <w:ins w:id="16364" w:author="임 종운" w:date="2022-05-17T11:40:00Z"/>
              </w:rPr>
            </w:pPr>
            <w:ins w:id="16365" w:author="임 종운" w:date="2022-05-17T11:40:00Z">
              <w:r>
                <w:t>INSERT INTO attendance VALUES (8029, 50, 2022-07-22);</w:t>
              </w:r>
            </w:ins>
          </w:p>
          <w:p w14:paraId="19236EEB" w14:textId="77777777" w:rsidR="00D470AE" w:rsidRDefault="00D470AE" w:rsidP="00D470AE">
            <w:pPr>
              <w:ind w:left="0" w:hanging="2"/>
              <w:rPr>
                <w:ins w:id="16366" w:author="임 종운" w:date="2022-05-17T11:40:00Z"/>
              </w:rPr>
            </w:pPr>
            <w:ins w:id="16367" w:author="임 종운" w:date="2022-05-17T11:40:00Z">
              <w:r>
                <w:t>INSERT INTO attendance VALUES (8030, 51, 2022-07-22);</w:t>
              </w:r>
            </w:ins>
          </w:p>
          <w:p w14:paraId="7F62DFCB" w14:textId="77777777" w:rsidR="00D470AE" w:rsidRDefault="00D470AE" w:rsidP="00D470AE">
            <w:pPr>
              <w:ind w:left="0" w:hanging="2"/>
              <w:rPr>
                <w:ins w:id="16368" w:author="임 종운" w:date="2022-05-17T11:40:00Z"/>
              </w:rPr>
            </w:pPr>
            <w:ins w:id="16369" w:author="임 종운" w:date="2022-05-17T11:40:00Z">
              <w:r>
                <w:t>INSERT INTO attendance VALUES (8031, 52, 2022-07-22);</w:t>
              </w:r>
            </w:ins>
          </w:p>
          <w:p w14:paraId="0F307851" w14:textId="77777777" w:rsidR="00D470AE" w:rsidRDefault="00D470AE" w:rsidP="00D470AE">
            <w:pPr>
              <w:ind w:left="0" w:hanging="2"/>
              <w:rPr>
                <w:ins w:id="16370" w:author="임 종운" w:date="2022-05-17T11:40:00Z"/>
              </w:rPr>
            </w:pPr>
            <w:ins w:id="16371" w:author="임 종운" w:date="2022-05-17T11:40:00Z">
              <w:r>
                <w:t>INSERT INTO attendance VALUES (8032, 53, 2022-07-22);</w:t>
              </w:r>
            </w:ins>
          </w:p>
          <w:p w14:paraId="518481C8" w14:textId="77777777" w:rsidR="00D470AE" w:rsidRDefault="00D470AE" w:rsidP="00D470AE">
            <w:pPr>
              <w:ind w:left="0" w:hanging="2"/>
              <w:rPr>
                <w:ins w:id="16372" w:author="임 종운" w:date="2022-05-17T11:40:00Z"/>
              </w:rPr>
            </w:pPr>
            <w:ins w:id="16373" w:author="임 종운" w:date="2022-05-17T11:40:00Z">
              <w:r>
                <w:t>INSERT INTO attendance VALUES (8033, 54, 2022-07-22);</w:t>
              </w:r>
            </w:ins>
          </w:p>
          <w:p w14:paraId="6373C4FF" w14:textId="77777777" w:rsidR="00D470AE" w:rsidRDefault="00D470AE" w:rsidP="00D470AE">
            <w:pPr>
              <w:ind w:left="0" w:hanging="2"/>
              <w:rPr>
                <w:ins w:id="16374" w:author="임 종운" w:date="2022-05-17T11:40:00Z"/>
              </w:rPr>
            </w:pPr>
            <w:ins w:id="16375" w:author="임 종운" w:date="2022-05-17T11:40:00Z">
              <w:r>
                <w:t>INSERT INTO attendance VALUES (8034, 55, 2022-07-22);</w:t>
              </w:r>
            </w:ins>
          </w:p>
          <w:p w14:paraId="6B5967B1" w14:textId="77777777" w:rsidR="00D470AE" w:rsidRDefault="00D470AE" w:rsidP="00D470AE">
            <w:pPr>
              <w:ind w:left="0" w:hanging="2"/>
              <w:rPr>
                <w:ins w:id="16376" w:author="임 종운" w:date="2022-05-17T11:40:00Z"/>
              </w:rPr>
            </w:pPr>
            <w:ins w:id="16377" w:author="임 종운" w:date="2022-05-17T11:40:00Z">
              <w:r>
                <w:lastRenderedPageBreak/>
                <w:t>INSERT INTO attendance VALUES (8035, 27, 2022-07-23);</w:t>
              </w:r>
            </w:ins>
          </w:p>
          <w:p w14:paraId="5FEBD135" w14:textId="77777777" w:rsidR="00D470AE" w:rsidRDefault="00D470AE" w:rsidP="00D470AE">
            <w:pPr>
              <w:ind w:left="0" w:hanging="2"/>
              <w:rPr>
                <w:ins w:id="16378" w:author="임 종운" w:date="2022-05-17T11:40:00Z"/>
              </w:rPr>
            </w:pPr>
            <w:ins w:id="16379" w:author="임 종운" w:date="2022-05-17T11:40:00Z">
              <w:r>
                <w:t>INSERT INTO attendance VALUES (8036, 28, 2022-07-23);</w:t>
              </w:r>
            </w:ins>
          </w:p>
          <w:p w14:paraId="74C5CB46" w14:textId="77777777" w:rsidR="00D470AE" w:rsidRDefault="00D470AE" w:rsidP="00D470AE">
            <w:pPr>
              <w:ind w:left="0" w:hanging="2"/>
              <w:rPr>
                <w:ins w:id="16380" w:author="임 종운" w:date="2022-05-17T11:40:00Z"/>
              </w:rPr>
            </w:pPr>
            <w:ins w:id="16381" w:author="임 종운" w:date="2022-05-17T11:40:00Z">
              <w:r>
                <w:t>INSERT INTO attendance VALUES (8037, 29, 2022-07-23);</w:t>
              </w:r>
            </w:ins>
          </w:p>
          <w:p w14:paraId="63142148" w14:textId="77777777" w:rsidR="00D470AE" w:rsidRDefault="00D470AE" w:rsidP="00D470AE">
            <w:pPr>
              <w:ind w:left="0" w:hanging="2"/>
              <w:rPr>
                <w:ins w:id="16382" w:author="임 종운" w:date="2022-05-17T11:40:00Z"/>
              </w:rPr>
            </w:pPr>
            <w:ins w:id="16383" w:author="임 종운" w:date="2022-05-17T11:40:00Z">
              <w:r>
                <w:t>INSERT INTO attendance VALUES (8038, 30, 2022-07-23);</w:t>
              </w:r>
            </w:ins>
          </w:p>
          <w:p w14:paraId="164DB3E1" w14:textId="77777777" w:rsidR="00D470AE" w:rsidRDefault="00D470AE" w:rsidP="00D470AE">
            <w:pPr>
              <w:ind w:left="0" w:hanging="2"/>
              <w:rPr>
                <w:ins w:id="16384" w:author="임 종운" w:date="2022-05-17T11:40:00Z"/>
              </w:rPr>
            </w:pPr>
            <w:ins w:id="16385" w:author="임 종운" w:date="2022-05-17T11:40:00Z">
              <w:r>
                <w:t>INSERT INTO attendance VALUES (8039, 31, 2022-07-23);</w:t>
              </w:r>
            </w:ins>
          </w:p>
          <w:p w14:paraId="3DFA87B8" w14:textId="77777777" w:rsidR="00D470AE" w:rsidRDefault="00D470AE" w:rsidP="00D470AE">
            <w:pPr>
              <w:ind w:left="0" w:hanging="2"/>
              <w:rPr>
                <w:ins w:id="16386" w:author="임 종운" w:date="2022-05-17T11:40:00Z"/>
              </w:rPr>
            </w:pPr>
            <w:ins w:id="16387" w:author="임 종운" w:date="2022-05-17T11:40:00Z">
              <w:r>
                <w:t>INSERT INTO attendance VALUES (8040, 32, 2022-07-23);</w:t>
              </w:r>
            </w:ins>
          </w:p>
          <w:p w14:paraId="4F357489" w14:textId="77777777" w:rsidR="00D470AE" w:rsidRDefault="00D470AE" w:rsidP="00D470AE">
            <w:pPr>
              <w:ind w:left="0" w:hanging="2"/>
              <w:rPr>
                <w:ins w:id="16388" w:author="임 종운" w:date="2022-05-17T11:40:00Z"/>
              </w:rPr>
            </w:pPr>
            <w:ins w:id="16389" w:author="임 종운" w:date="2022-05-17T11:40:00Z">
              <w:r>
                <w:t>INSERT INTO attendance VALUES (8041, 33, 2022-07-23);</w:t>
              </w:r>
            </w:ins>
          </w:p>
          <w:p w14:paraId="50C48BAD" w14:textId="77777777" w:rsidR="00D470AE" w:rsidRDefault="00D470AE" w:rsidP="00D470AE">
            <w:pPr>
              <w:ind w:left="0" w:hanging="2"/>
              <w:rPr>
                <w:ins w:id="16390" w:author="임 종운" w:date="2022-05-17T11:40:00Z"/>
              </w:rPr>
            </w:pPr>
            <w:ins w:id="16391" w:author="임 종운" w:date="2022-05-17T11:40:00Z">
              <w:r>
                <w:t>INSERT INTO attendance VALUES (8042, 34, 2022-07-23);</w:t>
              </w:r>
            </w:ins>
          </w:p>
          <w:p w14:paraId="1F2F58DF" w14:textId="77777777" w:rsidR="00D470AE" w:rsidRDefault="00D470AE" w:rsidP="00D470AE">
            <w:pPr>
              <w:ind w:left="0" w:hanging="2"/>
              <w:rPr>
                <w:ins w:id="16392" w:author="임 종운" w:date="2022-05-17T11:40:00Z"/>
              </w:rPr>
            </w:pPr>
            <w:ins w:id="16393" w:author="임 종운" w:date="2022-05-17T11:40:00Z">
              <w:r>
                <w:t>INSERT INTO attendance VALUES (8043, 35, 2022-07-23);</w:t>
              </w:r>
            </w:ins>
          </w:p>
          <w:p w14:paraId="76712180" w14:textId="77777777" w:rsidR="00D470AE" w:rsidRDefault="00D470AE" w:rsidP="00D470AE">
            <w:pPr>
              <w:ind w:left="0" w:hanging="2"/>
              <w:rPr>
                <w:ins w:id="16394" w:author="임 종운" w:date="2022-05-17T11:40:00Z"/>
              </w:rPr>
            </w:pPr>
            <w:ins w:id="16395" w:author="임 종운" w:date="2022-05-17T11:40:00Z">
              <w:r>
                <w:t>INSERT INTO attendance VALUES (8044, 36, 2022-07-23);</w:t>
              </w:r>
            </w:ins>
          </w:p>
          <w:p w14:paraId="6D1F1812" w14:textId="77777777" w:rsidR="00D470AE" w:rsidRDefault="00D470AE" w:rsidP="00D470AE">
            <w:pPr>
              <w:ind w:left="0" w:hanging="2"/>
              <w:rPr>
                <w:ins w:id="16396" w:author="임 종운" w:date="2022-05-17T11:40:00Z"/>
              </w:rPr>
            </w:pPr>
            <w:ins w:id="16397" w:author="임 종운" w:date="2022-05-17T11:40:00Z">
              <w:r>
                <w:t>INSERT INTO attendance VALUES (8045, 37, 2022-07-23);</w:t>
              </w:r>
            </w:ins>
          </w:p>
          <w:p w14:paraId="5CEB4C05" w14:textId="77777777" w:rsidR="00D470AE" w:rsidRDefault="00D470AE" w:rsidP="00D470AE">
            <w:pPr>
              <w:ind w:left="0" w:hanging="2"/>
              <w:rPr>
                <w:ins w:id="16398" w:author="임 종운" w:date="2022-05-17T11:40:00Z"/>
              </w:rPr>
            </w:pPr>
            <w:ins w:id="16399" w:author="임 종운" w:date="2022-05-17T11:40:00Z">
              <w:r>
                <w:t>INSERT INTO attendance VALUES (8046, 38, 2022-07-23);</w:t>
              </w:r>
            </w:ins>
          </w:p>
          <w:p w14:paraId="49D041CB" w14:textId="77777777" w:rsidR="00D470AE" w:rsidRDefault="00D470AE" w:rsidP="00D470AE">
            <w:pPr>
              <w:ind w:left="0" w:hanging="2"/>
              <w:rPr>
                <w:ins w:id="16400" w:author="임 종운" w:date="2022-05-17T11:40:00Z"/>
              </w:rPr>
            </w:pPr>
            <w:ins w:id="16401" w:author="임 종운" w:date="2022-05-17T11:40:00Z">
              <w:r>
                <w:t>INSERT INTO attendance VALUES (8047, 39, 2022-07-23);</w:t>
              </w:r>
            </w:ins>
          </w:p>
          <w:p w14:paraId="5578EAC0" w14:textId="77777777" w:rsidR="00D470AE" w:rsidRDefault="00D470AE" w:rsidP="00D470AE">
            <w:pPr>
              <w:ind w:left="0" w:hanging="2"/>
              <w:rPr>
                <w:ins w:id="16402" w:author="임 종운" w:date="2022-05-17T11:40:00Z"/>
              </w:rPr>
            </w:pPr>
            <w:ins w:id="16403" w:author="임 종운" w:date="2022-05-17T11:40:00Z">
              <w:r>
                <w:t>INSERT INTO attendance VALUES (8048, 40, 2022-07-23);</w:t>
              </w:r>
            </w:ins>
          </w:p>
          <w:p w14:paraId="1AD2B812" w14:textId="77777777" w:rsidR="00D470AE" w:rsidRDefault="00D470AE" w:rsidP="00D470AE">
            <w:pPr>
              <w:ind w:left="0" w:hanging="2"/>
              <w:rPr>
                <w:ins w:id="16404" w:author="임 종운" w:date="2022-05-17T11:40:00Z"/>
              </w:rPr>
            </w:pPr>
            <w:ins w:id="16405" w:author="임 종운" w:date="2022-05-17T11:40:00Z">
              <w:r>
                <w:t>INSERT INTO attendance VALUES (8049, 41, 2022-07-23);</w:t>
              </w:r>
            </w:ins>
          </w:p>
          <w:p w14:paraId="20EC48BB" w14:textId="77777777" w:rsidR="00D470AE" w:rsidRDefault="00D470AE" w:rsidP="00D470AE">
            <w:pPr>
              <w:ind w:left="0" w:hanging="2"/>
              <w:rPr>
                <w:ins w:id="16406" w:author="임 종운" w:date="2022-05-17T11:40:00Z"/>
              </w:rPr>
            </w:pPr>
            <w:ins w:id="16407" w:author="임 종운" w:date="2022-05-17T11:40:00Z">
              <w:r>
                <w:t>INSERT INTO attendance VALUES (8050, 42, 2022-07-23);</w:t>
              </w:r>
            </w:ins>
          </w:p>
          <w:p w14:paraId="23AEFEA2" w14:textId="77777777" w:rsidR="00D470AE" w:rsidRDefault="00D470AE" w:rsidP="00D470AE">
            <w:pPr>
              <w:ind w:left="0" w:hanging="2"/>
              <w:rPr>
                <w:ins w:id="16408" w:author="임 종운" w:date="2022-05-17T11:40:00Z"/>
              </w:rPr>
            </w:pPr>
            <w:ins w:id="16409" w:author="임 종운" w:date="2022-05-17T11:40:00Z">
              <w:r>
                <w:t>INSERT INTO attendance VALUES (8051, 43, 2022-07-23);</w:t>
              </w:r>
            </w:ins>
          </w:p>
          <w:p w14:paraId="0B6B5862" w14:textId="77777777" w:rsidR="00D470AE" w:rsidRDefault="00D470AE" w:rsidP="00D470AE">
            <w:pPr>
              <w:ind w:left="0" w:hanging="2"/>
              <w:rPr>
                <w:ins w:id="16410" w:author="임 종운" w:date="2022-05-17T11:40:00Z"/>
              </w:rPr>
            </w:pPr>
            <w:ins w:id="16411" w:author="임 종운" w:date="2022-05-17T11:40:00Z">
              <w:r>
                <w:t>INSERT INTO attendance VALUES (8052, 44, 2022-07-23);</w:t>
              </w:r>
            </w:ins>
          </w:p>
          <w:p w14:paraId="302A5EAD" w14:textId="77777777" w:rsidR="00D470AE" w:rsidRDefault="00D470AE" w:rsidP="00D470AE">
            <w:pPr>
              <w:ind w:left="0" w:hanging="2"/>
              <w:rPr>
                <w:ins w:id="16412" w:author="임 종운" w:date="2022-05-17T11:40:00Z"/>
              </w:rPr>
            </w:pPr>
            <w:ins w:id="16413" w:author="임 종운" w:date="2022-05-17T11:40:00Z">
              <w:r>
                <w:t>INSERT INTO attendance VALUES (8053, 45, 2022-07-23);</w:t>
              </w:r>
            </w:ins>
          </w:p>
          <w:p w14:paraId="647ED9BA" w14:textId="77777777" w:rsidR="00D470AE" w:rsidRDefault="00D470AE" w:rsidP="00D470AE">
            <w:pPr>
              <w:ind w:left="0" w:hanging="2"/>
              <w:rPr>
                <w:ins w:id="16414" w:author="임 종운" w:date="2022-05-17T11:40:00Z"/>
              </w:rPr>
            </w:pPr>
            <w:ins w:id="16415" w:author="임 종운" w:date="2022-05-17T11:40:00Z">
              <w:r>
                <w:t>INSERT INTO attendance VALUES (8054, 46, 2022-07-23);</w:t>
              </w:r>
            </w:ins>
          </w:p>
          <w:p w14:paraId="7173AE53" w14:textId="77777777" w:rsidR="00D470AE" w:rsidRDefault="00D470AE" w:rsidP="00D470AE">
            <w:pPr>
              <w:ind w:left="0" w:hanging="2"/>
              <w:rPr>
                <w:ins w:id="16416" w:author="임 종운" w:date="2022-05-17T11:40:00Z"/>
              </w:rPr>
            </w:pPr>
            <w:ins w:id="16417" w:author="임 종운" w:date="2022-05-17T11:40:00Z">
              <w:r>
                <w:t>INSERT INTO attendance VALUES (8055, 47, 2022-07-23);</w:t>
              </w:r>
            </w:ins>
          </w:p>
          <w:p w14:paraId="7DF3ACB8" w14:textId="77777777" w:rsidR="00D470AE" w:rsidRDefault="00D470AE" w:rsidP="00D470AE">
            <w:pPr>
              <w:ind w:left="0" w:hanging="2"/>
              <w:rPr>
                <w:ins w:id="16418" w:author="임 종운" w:date="2022-05-17T11:40:00Z"/>
              </w:rPr>
            </w:pPr>
            <w:ins w:id="16419" w:author="임 종운" w:date="2022-05-17T11:40:00Z">
              <w:r>
                <w:t>INSERT INTO attendance VALUES (8056, 48, 2022-07-23);</w:t>
              </w:r>
            </w:ins>
          </w:p>
          <w:p w14:paraId="083617BE" w14:textId="77777777" w:rsidR="00D470AE" w:rsidRDefault="00D470AE" w:rsidP="00D470AE">
            <w:pPr>
              <w:ind w:left="0" w:hanging="2"/>
              <w:rPr>
                <w:ins w:id="16420" w:author="임 종운" w:date="2022-05-17T11:40:00Z"/>
              </w:rPr>
            </w:pPr>
            <w:ins w:id="16421" w:author="임 종운" w:date="2022-05-17T11:40:00Z">
              <w:r>
                <w:t>INSERT INTO attendance VALUES (8057, 49, 2022-07-23);</w:t>
              </w:r>
            </w:ins>
          </w:p>
          <w:p w14:paraId="1E39821B" w14:textId="77777777" w:rsidR="00D470AE" w:rsidRDefault="00D470AE" w:rsidP="00D470AE">
            <w:pPr>
              <w:ind w:left="0" w:hanging="2"/>
              <w:rPr>
                <w:ins w:id="16422" w:author="임 종운" w:date="2022-05-17T11:40:00Z"/>
              </w:rPr>
            </w:pPr>
            <w:ins w:id="16423" w:author="임 종운" w:date="2022-05-17T11:40:00Z">
              <w:r>
                <w:t>INSERT INTO attendance VALUES (8058, 50, 2022-07-23);</w:t>
              </w:r>
            </w:ins>
          </w:p>
          <w:p w14:paraId="1F41147C" w14:textId="77777777" w:rsidR="00D470AE" w:rsidRDefault="00D470AE" w:rsidP="00D470AE">
            <w:pPr>
              <w:ind w:left="0" w:hanging="2"/>
              <w:rPr>
                <w:ins w:id="16424" w:author="임 종운" w:date="2022-05-17T11:40:00Z"/>
              </w:rPr>
            </w:pPr>
            <w:ins w:id="16425" w:author="임 종운" w:date="2022-05-17T11:40:00Z">
              <w:r>
                <w:t>INSERT INTO attendance VALUES (8059, 51, 2022-07-23);</w:t>
              </w:r>
            </w:ins>
          </w:p>
          <w:p w14:paraId="1EBBA840" w14:textId="77777777" w:rsidR="00D470AE" w:rsidRDefault="00D470AE" w:rsidP="00D470AE">
            <w:pPr>
              <w:ind w:left="0" w:hanging="2"/>
              <w:rPr>
                <w:ins w:id="16426" w:author="임 종운" w:date="2022-05-17T11:40:00Z"/>
              </w:rPr>
            </w:pPr>
            <w:ins w:id="16427" w:author="임 종운" w:date="2022-05-17T11:40:00Z">
              <w:r>
                <w:t>INSERT INTO attendance VALUES (8060, 52, 2022-07-23);</w:t>
              </w:r>
            </w:ins>
          </w:p>
          <w:p w14:paraId="20325281" w14:textId="77777777" w:rsidR="00D470AE" w:rsidRDefault="00D470AE" w:rsidP="00D470AE">
            <w:pPr>
              <w:ind w:left="0" w:hanging="2"/>
              <w:rPr>
                <w:ins w:id="16428" w:author="임 종운" w:date="2022-05-17T11:40:00Z"/>
              </w:rPr>
            </w:pPr>
            <w:ins w:id="16429" w:author="임 종운" w:date="2022-05-17T11:40:00Z">
              <w:r>
                <w:t>INSERT INTO attendance VALUES (8061, 53, 2022-07-23);</w:t>
              </w:r>
            </w:ins>
          </w:p>
          <w:p w14:paraId="4593DBA1" w14:textId="77777777" w:rsidR="00D470AE" w:rsidRDefault="00D470AE" w:rsidP="00D470AE">
            <w:pPr>
              <w:ind w:left="0" w:hanging="2"/>
              <w:rPr>
                <w:ins w:id="16430" w:author="임 종운" w:date="2022-05-17T11:40:00Z"/>
              </w:rPr>
            </w:pPr>
            <w:ins w:id="16431" w:author="임 종운" w:date="2022-05-17T11:40:00Z">
              <w:r>
                <w:lastRenderedPageBreak/>
                <w:t>INSERT INTO attendance VALUES (8062, 54, 2022-07-23);</w:t>
              </w:r>
            </w:ins>
          </w:p>
          <w:p w14:paraId="545D953D" w14:textId="77777777" w:rsidR="00D470AE" w:rsidRDefault="00D470AE" w:rsidP="00D470AE">
            <w:pPr>
              <w:ind w:left="0" w:hanging="2"/>
              <w:rPr>
                <w:ins w:id="16432" w:author="임 종운" w:date="2022-05-17T11:40:00Z"/>
              </w:rPr>
            </w:pPr>
            <w:ins w:id="16433" w:author="임 종운" w:date="2022-05-17T11:40:00Z">
              <w:r>
                <w:t>INSERT INTO attendance VALUES (8063, 55, 2022-07-23);</w:t>
              </w:r>
            </w:ins>
          </w:p>
          <w:p w14:paraId="253338A0" w14:textId="77777777" w:rsidR="00D470AE" w:rsidRDefault="00D470AE" w:rsidP="00D470AE">
            <w:pPr>
              <w:ind w:left="0" w:hanging="2"/>
              <w:rPr>
                <w:ins w:id="16434" w:author="임 종운" w:date="2022-05-17T11:40:00Z"/>
              </w:rPr>
            </w:pPr>
            <w:ins w:id="16435" w:author="임 종운" w:date="2022-05-17T11:40:00Z">
              <w:r>
                <w:t>INSERT INTO attendance VALUES (8064, 27, 2022-07-24);</w:t>
              </w:r>
            </w:ins>
          </w:p>
          <w:p w14:paraId="39102871" w14:textId="77777777" w:rsidR="00D470AE" w:rsidRDefault="00D470AE" w:rsidP="00D470AE">
            <w:pPr>
              <w:ind w:left="0" w:hanging="2"/>
              <w:rPr>
                <w:ins w:id="16436" w:author="임 종운" w:date="2022-05-17T11:40:00Z"/>
              </w:rPr>
            </w:pPr>
            <w:ins w:id="16437" w:author="임 종운" w:date="2022-05-17T11:40:00Z">
              <w:r>
                <w:t>INSERT INTO attendance VALUES (8065, 28, 2022-07-24);</w:t>
              </w:r>
            </w:ins>
          </w:p>
          <w:p w14:paraId="3BEC5A7B" w14:textId="77777777" w:rsidR="00D470AE" w:rsidRDefault="00D470AE" w:rsidP="00D470AE">
            <w:pPr>
              <w:ind w:left="0" w:hanging="2"/>
              <w:rPr>
                <w:ins w:id="16438" w:author="임 종운" w:date="2022-05-17T11:40:00Z"/>
              </w:rPr>
            </w:pPr>
            <w:ins w:id="16439" w:author="임 종운" w:date="2022-05-17T11:40:00Z">
              <w:r>
                <w:t>INSERT INTO attendance VALUES (8066, 29, 2022-07-24);</w:t>
              </w:r>
            </w:ins>
          </w:p>
          <w:p w14:paraId="7557FBF1" w14:textId="77777777" w:rsidR="00D470AE" w:rsidRDefault="00D470AE" w:rsidP="00D470AE">
            <w:pPr>
              <w:ind w:left="0" w:hanging="2"/>
              <w:rPr>
                <w:ins w:id="16440" w:author="임 종운" w:date="2022-05-17T11:40:00Z"/>
              </w:rPr>
            </w:pPr>
            <w:ins w:id="16441" w:author="임 종운" w:date="2022-05-17T11:40:00Z">
              <w:r>
                <w:t>INSERT INTO attendance VALUES (8067, 30, 2022-07-24);</w:t>
              </w:r>
            </w:ins>
          </w:p>
          <w:p w14:paraId="4B6955E5" w14:textId="77777777" w:rsidR="00D470AE" w:rsidRDefault="00D470AE" w:rsidP="00D470AE">
            <w:pPr>
              <w:ind w:left="0" w:hanging="2"/>
              <w:rPr>
                <w:ins w:id="16442" w:author="임 종운" w:date="2022-05-17T11:40:00Z"/>
              </w:rPr>
            </w:pPr>
            <w:ins w:id="16443" w:author="임 종운" w:date="2022-05-17T11:40:00Z">
              <w:r>
                <w:t>INSERT INTO attendance VALUES (8068, 31, 2022-07-24);</w:t>
              </w:r>
            </w:ins>
          </w:p>
          <w:p w14:paraId="23110A16" w14:textId="77777777" w:rsidR="00D470AE" w:rsidRDefault="00D470AE" w:rsidP="00D470AE">
            <w:pPr>
              <w:ind w:left="0" w:hanging="2"/>
              <w:rPr>
                <w:ins w:id="16444" w:author="임 종운" w:date="2022-05-17T11:40:00Z"/>
              </w:rPr>
            </w:pPr>
            <w:ins w:id="16445" w:author="임 종운" w:date="2022-05-17T11:40:00Z">
              <w:r>
                <w:t>INSERT INTO attendance VALUES (8069, 32, 2022-07-24);</w:t>
              </w:r>
            </w:ins>
          </w:p>
          <w:p w14:paraId="5FBCA3F0" w14:textId="77777777" w:rsidR="00D470AE" w:rsidRDefault="00D470AE" w:rsidP="00D470AE">
            <w:pPr>
              <w:ind w:left="0" w:hanging="2"/>
              <w:rPr>
                <w:ins w:id="16446" w:author="임 종운" w:date="2022-05-17T11:40:00Z"/>
              </w:rPr>
            </w:pPr>
            <w:ins w:id="16447" w:author="임 종운" w:date="2022-05-17T11:40:00Z">
              <w:r>
                <w:t>INSERT INTO attendance VALUES (8070, 33, 2022-07-24);</w:t>
              </w:r>
            </w:ins>
          </w:p>
          <w:p w14:paraId="62EA25FF" w14:textId="77777777" w:rsidR="00D470AE" w:rsidRDefault="00D470AE" w:rsidP="00D470AE">
            <w:pPr>
              <w:ind w:left="0" w:hanging="2"/>
              <w:rPr>
                <w:ins w:id="16448" w:author="임 종운" w:date="2022-05-17T11:40:00Z"/>
              </w:rPr>
            </w:pPr>
            <w:ins w:id="16449" w:author="임 종운" w:date="2022-05-17T11:40:00Z">
              <w:r>
                <w:t>INSERT INTO attendance VALUES (8071, 34, 2022-07-24);</w:t>
              </w:r>
            </w:ins>
          </w:p>
          <w:p w14:paraId="4BC0927C" w14:textId="77777777" w:rsidR="00D470AE" w:rsidRDefault="00D470AE" w:rsidP="00D470AE">
            <w:pPr>
              <w:ind w:left="0" w:hanging="2"/>
              <w:rPr>
                <w:ins w:id="16450" w:author="임 종운" w:date="2022-05-17T11:40:00Z"/>
              </w:rPr>
            </w:pPr>
            <w:ins w:id="16451" w:author="임 종운" w:date="2022-05-17T11:40:00Z">
              <w:r>
                <w:t>INSERT INTO attendance VALUES (8072, 35, 2022-07-24);</w:t>
              </w:r>
            </w:ins>
          </w:p>
          <w:p w14:paraId="35C079A3" w14:textId="77777777" w:rsidR="00D470AE" w:rsidRDefault="00D470AE" w:rsidP="00D470AE">
            <w:pPr>
              <w:ind w:left="0" w:hanging="2"/>
              <w:rPr>
                <w:ins w:id="16452" w:author="임 종운" w:date="2022-05-17T11:40:00Z"/>
              </w:rPr>
            </w:pPr>
            <w:ins w:id="16453" w:author="임 종운" w:date="2022-05-17T11:40:00Z">
              <w:r>
                <w:t>INSERT INTO attendance VALUES (8073, 36, 2022-07-24);</w:t>
              </w:r>
            </w:ins>
          </w:p>
          <w:p w14:paraId="34072CD8" w14:textId="77777777" w:rsidR="00D470AE" w:rsidRDefault="00D470AE" w:rsidP="00D470AE">
            <w:pPr>
              <w:ind w:left="0" w:hanging="2"/>
              <w:rPr>
                <w:ins w:id="16454" w:author="임 종운" w:date="2022-05-17T11:40:00Z"/>
              </w:rPr>
            </w:pPr>
            <w:ins w:id="16455" w:author="임 종운" w:date="2022-05-17T11:40:00Z">
              <w:r>
                <w:t>INSERT INTO attendance VALUES (8074, 37, 2022-07-24);</w:t>
              </w:r>
            </w:ins>
          </w:p>
          <w:p w14:paraId="12503104" w14:textId="77777777" w:rsidR="00D470AE" w:rsidRDefault="00D470AE" w:rsidP="00D470AE">
            <w:pPr>
              <w:ind w:left="0" w:hanging="2"/>
              <w:rPr>
                <w:ins w:id="16456" w:author="임 종운" w:date="2022-05-17T11:40:00Z"/>
              </w:rPr>
            </w:pPr>
            <w:ins w:id="16457" w:author="임 종운" w:date="2022-05-17T11:40:00Z">
              <w:r>
                <w:t>INSERT INTO attendance VALUES (8075, 38, 2022-07-24);</w:t>
              </w:r>
            </w:ins>
          </w:p>
          <w:p w14:paraId="29751210" w14:textId="77777777" w:rsidR="00D470AE" w:rsidRDefault="00D470AE" w:rsidP="00D470AE">
            <w:pPr>
              <w:ind w:left="0" w:hanging="2"/>
              <w:rPr>
                <w:ins w:id="16458" w:author="임 종운" w:date="2022-05-17T11:40:00Z"/>
              </w:rPr>
            </w:pPr>
            <w:ins w:id="16459" w:author="임 종운" w:date="2022-05-17T11:40:00Z">
              <w:r>
                <w:t>INSERT INTO attendance VALUES (8076, 39, 2022-07-24);</w:t>
              </w:r>
            </w:ins>
          </w:p>
          <w:p w14:paraId="0B42BEB7" w14:textId="77777777" w:rsidR="00D470AE" w:rsidRDefault="00D470AE" w:rsidP="00D470AE">
            <w:pPr>
              <w:ind w:left="0" w:hanging="2"/>
              <w:rPr>
                <w:ins w:id="16460" w:author="임 종운" w:date="2022-05-17T11:40:00Z"/>
              </w:rPr>
            </w:pPr>
            <w:ins w:id="16461" w:author="임 종운" w:date="2022-05-17T11:40:00Z">
              <w:r>
                <w:t>INSERT INTO attendance VALUES (8077, 40, 2022-07-24);</w:t>
              </w:r>
            </w:ins>
          </w:p>
          <w:p w14:paraId="1A9B3039" w14:textId="77777777" w:rsidR="00D470AE" w:rsidRDefault="00D470AE" w:rsidP="00D470AE">
            <w:pPr>
              <w:ind w:left="0" w:hanging="2"/>
              <w:rPr>
                <w:ins w:id="16462" w:author="임 종운" w:date="2022-05-17T11:40:00Z"/>
              </w:rPr>
            </w:pPr>
            <w:ins w:id="16463" w:author="임 종운" w:date="2022-05-17T11:40:00Z">
              <w:r>
                <w:t>INSERT INTO attendance VALUES (8078, 41, 2022-07-24);</w:t>
              </w:r>
            </w:ins>
          </w:p>
          <w:p w14:paraId="4E95C7F5" w14:textId="77777777" w:rsidR="00D470AE" w:rsidRDefault="00D470AE" w:rsidP="00D470AE">
            <w:pPr>
              <w:ind w:left="0" w:hanging="2"/>
              <w:rPr>
                <w:ins w:id="16464" w:author="임 종운" w:date="2022-05-17T11:40:00Z"/>
              </w:rPr>
            </w:pPr>
            <w:ins w:id="16465" w:author="임 종운" w:date="2022-05-17T11:40:00Z">
              <w:r>
                <w:t>INSERT INTO attendance VALUES (8079, 42, 2022-07-24);</w:t>
              </w:r>
            </w:ins>
          </w:p>
          <w:p w14:paraId="6324E642" w14:textId="77777777" w:rsidR="00D470AE" w:rsidRDefault="00D470AE" w:rsidP="00D470AE">
            <w:pPr>
              <w:ind w:left="0" w:hanging="2"/>
              <w:rPr>
                <w:ins w:id="16466" w:author="임 종운" w:date="2022-05-17T11:40:00Z"/>
              </w:rPr>
            </w:pPr>
            <w:ins w:id="16467" w:author="임 종운" w:date="2022-05-17T11:40:00Z">
              <w:r>
                <w:t>INSERT INTO attendance VALUES (8080, 43, 2022-07-24);</w:t>
              </w:r>
            </w:ins>
          </w:p>
          <w:p w14:paraId="19A24D2B" w14:textId="77777777" w:rsidR="00D470AE" w:rsidRDefault="00D470AE" w:rsidP="00D470AE">
            <w:pPr>
              <w:ind w:left="0" w:hanging="2"/>
              <w:rPr>
                <w:ins w:id="16468" w:author="임 종운" w:date="2022-05-17T11:40:00Z"/>
              </w:rPr>
            </w:pPr>
            <w:ins w:id="16469" w:author="임 종운" w:date="2022-05-17T11:40:00Z">
              <w:r>
                <w:t>INSERT INTO attendance VALUES (8081, 44, 2022-07-24);</w:t>
              </w:r>
            </w:ins>
          </w:p>
          <w:p w14:paraId="02772046" w14:textId="77777777" w:rsidR="00D470AE" w:rsidRDefault="00D470AE" w:rsidP="00D470AE">
            <w:pPr>
              <w:ind w:left="0" w:hanging="2"/>
              <w:rPr>
                <w:ins w:id="16470" w:author="임 종운" w:date="2022-05-17T11:40:00Z"/>
              </w:rPr>
            </w:pPr>
            <w:ins w:id="16471" w:author="임 종운" w:date="2022-05-17T11:40:00Z">
              <w:r>
                <w:t>INSERT INTO attendance VALUES (8082, 45, 2022-07-24);</w:t>
              </w:r>
            </w:ins>
          </w:p>
          <w:p w14:paraId="2F1DD301" w14:textId="77777777" w:rsidR="00D470AE" w:rsidRDefault="00D470AE" w:rsidP="00D470AE">
            <w:pPr>
              <w:ind w:left="0" w:hanging="2"/>
              <w:rPr>
                <w:ins w:id="16472" w:author="임 종운" w:date="2022-05-17T11:40:00Z"/>
              </w:rPr>
            </w:pPr>
            <w:ins w:id="16473" w:author="임 종운" w:date="2022-05-17T11:40:00Z">
              <w:r>
                <w:t>INSERT INTO attendance VALUES (8083, 46, 2022-07-24);</w:t>
              </w:r>
            </w:ins>
          </w:p>
          <w:p w14:paraId="2634A256" w14:textId="77777777" w:rsidR="00D470AE" w:rsidRDefault="00D470AE" w:rsidP="00D470AE">
            <w:pPr>
              <w:ind w:left="0" w:hanging="2"/>
              <w:rPr>
                <w:ins w:id="16474" w:author="임 종운" w:date="2022-05-17T11:40:00Z"/>
              </w:rPr>
            </w:pPr>
            <w:ins w:id="16475" w:author="임 종운" w:date="2022-05-17T11:40:00Z">
              <w:r>
                <w:t>INSERT INTO attendance VALUES (8084, 47, 2022-07-24);</w:t>
              </w:r>
            </w:ins>
          </w:p>
          <w:p w14:paraId="4C4486F9" w14:textId="77777777" w:rsidR="00D470AE" w:rsidRDefault="00D470AE" w:rsidP="00D470AE">
            <w:pPr>
              <w:ind w:left="0" w:hanging="2"/>
              <w:rPr>
                <w:ins w:id="16476" w:author="임 종운" w:date="2022-05-17T11:40:00Z"/>
              </w:rPr>
            </w:pPr>
            <w:ins w:id="16477" w:author="임 종운" w:date="2022-05-17T11:40:00Z">
              <w:r>
                <w:t>INSERT INTO attendance VALUES (8085, 48, 2022-07-24);</w:t>
              </w:r>
            </w:ins>
          </w:p>
          <w:p w14:paraId="7BFACE1A" w14:textId="77777777" w:rsidR="00D470AE" w:rsidRDefault="00D470AE" w:rsidP="00D470AE">
            <w:pPr>
              <w:ind w:left="0" w:hanging="2"/>
              <w:rPr>
                <w:ins w:id="16478" w:author="임 종운" w:date="2022-05-17T11:40:00Z"/>
              </w:rPr>
            </w:pPr>
            <w:ins w:id="16479" w:author="임 종운" w:date="2022-05-17T11:40:00Z">
              <w:r>
                <w:t>INSERT INTO attendance VALUES (8086, 49, 2022-07-24);</w:t>
              </w:r>
            </w:ins>
          </w:p>
          <w:p w14:paraId="5FC1BEDE" w14:textId="77777777" w:rsidR="00D470AE" w:rsidRDefault="00D470AE" w:rsidP="00D470AE">
            <w:pPr>
              <w:ind w:left="0" w:hanging="2"/>
              <w:rPr>
                <w:ins w:id="16480" w:author="임 종운" w:date="2022-05-17T11:40:00Z"/>
              </w:rPr>
            </w:pPr>
            <w:ins w:id="16481" w:author="임 종운" w:date="2022-05-17T11:40:00Z">
              <w:r>
                <w:t>INSERT INTO attendance VALUES (8087, 50, 2022-07-24);</w:t>
              </w:r>
            </w:ins>
          </w:p>
          <w:p w14:paraId="26C43B91" w14:textId="77777777" w:rsidR="00D470AE" w:rsidRDefault="00D470AE" w:rsidP="00D470AE">
            <w:pPr>
              <w:ind w:left="0" w:hanging="2"/>
              <w:rPr>
                <w:ins w:id="16482" w:author="임 종운" w:date="2022-05-17T11:40:00Z"/>
              </w:rPr>
            </w:pPr>
            <w:ins w:id="16483" w:author="임 종운" w:date="2022-05-17T11:40:00Z">
              <w:r>
                <w:t>INSERT INTO attendance VALUES (8088, 51, 2022-07-24);</w:t>
              </w:r>
            </w:ins>
          </w:p>
          <w:p w14:paraId="512DF940" w14:textId="77777777" w:rsidR="00D470AE" w:rsidRDefault="00D470AE" w:rsidP="00D470AE">
            <w:pPr>
              <w:ind w:left="0" w:hanging="2"/>
              <w:rPr>
                <w:ins w:id="16484" w:author="임 종운" w:date="2022-05-17T11:40:00Z"/>
              </w:rPr>
            </w:pPr>
            <w:ins w:id="16485" w:author="임 종운" w:date="2022-05-17T11:40:00Z">
              <w:r>
                <w:lastRenderedPageBreak/>
                <w:t>INSERT INTO attendance VALUES (8089, 52, 2022-07-24);</w:t>
              </w:r>
            </w:ins>
          </w:p>
          <w:p w14:paraId="6BBFE257" w14:textId="77777777" w:rsidR="00D470AE" w:rsidRDefault="00D470AE" w:rsidP="00D470AE">
            <w:pPr>
              <w:ind w:left="0" w:hanging="2"/>
              <w:rPr>
                <w:ins w:id="16486" w:author="임 종운" w:date="2022-05-17T11:40:00Z"/>
              </w:rPr>
            </w:pPr>
            <w:ins w:id="16487" w:author="임 종운" w:date="2022-05-17T11:40:00Z">
              <w:r>
                <w:t>INSERT INTO attendance VALUES (8090, 53, 2022-07-24);</w:t>
              </w:r>
            </w:ins>
          </w:p>
          <w:p w14:paraId="3B5B187F" w14:textId="77777777" w:rsidR="00D470AE" w:rsidRDefault="00D470AE" w:rsidP="00D470AE">
            <w:pPr>
              <w:ind w:left="0" w:hanging="2"/>
              <w:rPr>
                <w:ins w:id="16488" w:author="임 종운" w:date="2022-05-17T11:40:00Z"/>
              </w:rPr>
            </w:pPr>
            <w:ins w:id="16489" w:author="임 종운" w:date="2022-05-17T11:40:00Z">
              <w:r>
                <w:t>INSERT INTO attendance VALUES (8091, 54, 2022-07-24);</w:t>
              </w:r>
            </w:ins>
          </w:p>
          <w:p w14:paraId="30C78167" w14:textId="77777777" w:rsidR="00D470AE" w:rsidRDefault="00D470AE" w:rsidP="00D470AE">
            <w:pPr>
              <w:ind w:left="0" w:hanging="2"/>
              <w:rPr>
                <w:ins w:id="16490" w:author="임 종운" w:date="2022-05-17T11:40:00Z"/>
              </w:rPr>
            </w:pPr>
            <w:ins w:id="16491" w:author="임 종운" w:date="2022-05-17T11:40:00Z">
              <w:r>
                <w:t>INSERT INTO attendance VALUES (8092, 55, 2022-07-24);</w:t>
              </w:r>
            </w:ins>
          </w:p>
          <w:p w14:paraId="70BC07E9" w14:textId="77777777" w:rsidR="00D470AE" w:rsidRDefault="00D470AE" w:rsidP="00D470AE">
            <w:pPr>
              <w:ind w:left="0" w:hanging="2"/>
              <w:rPr>
                <w:ins w:id="16492" w:author="임 종운" w:date="2022-05-17T11:40:00Z"/>
              </w:rPr>
            </w:pPr>
            <w:ins w:id="16493" w:author="임 종운" w:date="2022-05-17T11:40:00Z">
              <w:r>
                <w:t>INSERT INTO attendance VALUES (8093, 27, 2022-07-25);</w:t>
              </w:r>
            </w:ins>
          </w:p>
          <w:p w14:paraId="78885806" w14:textId="77777777" w:rsidR="00D470AE" w:rsidRDefault="00D470AE" w:rsidP="00D470AE">
            <w:pPr>
              <w:ind w:left="0" w:hanging="2"/>
              <w:rPr>
                <w:ins w:id="16494" w:author="임 종운" w:date="2022-05-17T11:40:00Z"/>
              </w:rPr>
            </w:pPr>
            <w:ins w:id="16495" w:author="임 종운" w:date="2022-05-17T11:40:00Z">
              <w:r>
                <w:t>INSERT INTO attendance VALUES (8094, 28, 2022-07-25);</w:t>
              </w:r>
            </w:ins>
          </w:p>
          <w:p w14:paraId="21A5CB0D" w14:textId="77777777" w:rsidR="00D470AE" w:rsidRDefault="00D470AE" w:rsidP="00D470AE">
            <w:pPr>
              <w:ind w:left="0" w:hanging="2"/>
              <w:rPr>
                <w:ins w:id="16496" w:author="임 종운" w:date="2022-05-17T11:40:00Z"/>
              </w:rPr>
            </w:pPr>
            <w:ins w:id="16497" w:author="임 종운" w:date="2022-05-17T11:40:00Z">
              <w:r>
                <w:t>INSERT INTO attendance VALUES (8095, 29, 2022-07-25);</w:t>
              </w:r>
            </w:ins>
          </w:p>
          <w:p w14:paraId="706B88B6" w14:textId="77777777" w:rsidR="00D470AE" w:rsidRDefault="00D470AE" w:rsidP="00D470AE">
            <w:pPr>
              <w:ind w:left="0" w:hanging="2"/>
              <w:rPr>
                <w:ins w:id="16498" w:author="임 종운" w:date="2022-05-17T11:40:00Z"/>
              </w:rPr>
            </w:pPr>
            <w:ins w:id="16499" w:author="임 종운" w:date="2022-05-17T11:40:00Z">
              <w:r>
                <w:t>INSERT INTO attendance VALUES (8096, 30, 2022-07-25);</w:t>
              </w:r>
            </w:ins>
          </w:p>
          <w:p w14:paraId="6868A9E6" w14:textId="77777777" w:rsidR="00D470AE" w:rsidRDefault="00D470AE" w:rsidP="00D470AE">
            <w:pPr>
              <w:ind w:left="0" w:hanging="2"/>
              <w:rPr>
                <w:ins w:id="16500" w:author="임 종운" w:date="2022-05-17T11:40:00Z"/>
              </w:rPr>
            </w:pPr>
            <w:ins w:id="16501" w:author="임 종운" w:date="2022-05-17T11:40:00Z">
              <w:r>
                <w:t>INSERT INTO attendance VALUES (8097, 31, 2022-07-25);</w:t>
              </w:r>
            </w:ins>
          </w:p>
          <w:p w14:paraId="124AB918" w14:textId="77777777" w:rsidR="00D470AE" w:rsidRDefault="00D470AE" w:rsidP="00D470AE">
            <w:pPr>
              <w:ind w:left="0" w:hanging="2"/>
              <w:rPr>
                <w:ins w:id="16502" w:author="임 종운" w:date="2022-05-17T11:40:00Z"/>
              </w:rPr>
            </w:pPr>
            <w:ins w:id="16503" w:author="임 종운" w:date="2022-05-17T11:40:00Z">
              <w:r>
                <w:t>INSERT INTO attendance VALUES (8098, 32, 2022-07-25);</w:t>
              </w:r>
            </w:ins>
          </w:p>
          <w:p w14:paraId="57AB8DB5" w14:textId="77777777" w:rsidR="00D470AE" w:rsidRDefault="00D470AE" w:rsidP="00D470AE">
            <w:pPr>
              <w:ind w:left="0" w:hanging="2"/>
              <w:rPr>
                <w:ins w:id="16504" w:author="임 종운" w:date="2022-05-17T11:40:00Z"/>
              </w:rPr>
            </w:pPr>
            <w:ins w:id="16505" w:author="임 종운" w:date="2022-05-17T11:40:00Z">
              <w:r>
                <w:t>INSERT INTO attendance VALUES (8099, 33, 2022-07-25);</w:t>
              </w:r>
            </w:ins>
          </w:p>
          <w:p w14:paraId="6B68373C" w14:textId="77777777" w:rsidR="00D470AE" w:rsidRDefault="00D470AE" w:rsidP="00D470AE">
            <w:pPr>
              <w:ind w:left="0" w:hanging="2"/>
              <w:rPr>
                <w:ins w:id="16506" w:author="임 종운" w:date="2022-05-17T11:40:00Z"/>
              </w:rPr>
            </w:pPr>
            <w:ins w:id="16507" w:author="임 종운" w:date="2022-05-17T11:40:00Z">
              <w:r>
                <w:t>INSERT INTO attendance VALUES (8100, 34, 2022-07-25);</w:t>
              </w:r>
            </w:ins>
          </w:p>
          <w:p w14:paraId="181BFAE0" w14:textId="77777777" w:rsidR="00D470AE" w:rsidRDefault="00D470AE" w:rsidP="00D470AE">
            <w:pPr>
              <w:ind w:left="0" w:hanging="2"/>
              <w:rPr>
                <w:ins w:id="16508" w:author="임 종운" w:date="2022-05-17T11:40:00Z"/>
              </w:rPr>
            </w:pPr>
            <w:ins w:id="16509" w:author="임 종운" w:date="2022-05-17T11:40:00Z">
              <w:r>
                <w:t>INSERT INTO attendance VALUES (8101, 35, 2022-07-25);</w:t>
              </w:r>
            </w:ins>
          </w:p>
          <w:p w14:paraId="04742371" w14:textId="77777777" w:rsidR="00D470AE" w:rsidRDefault="00D470AE" w:rsidP="00D470AE">
            <w:pPr>
              <w:ind w:left="0" w:hanging="2"/>
              <w:rPr>
                <w:ins w:id="16510" w:author="임 종운" w:date="2022-05-17T11:40:00Z"/>
              </w:rPr>
            </w:pPr>
            <w:ins w:id="16511" w:author="임 종운" w:date="2022-05-17T11:40:00Z">
              <w:r>
                <w:t>INSERT INTO attendance VALUES (8102, 36, 2022-07-25);</w:t>
              </w:r>
            </w:ins>
          </w:p>
          <w:p w14:paraId="76806523" w14:textId="77777777" w:rsidR="00D470AE" w:rsidRDefault="00D470AE" w:rsidP="00D470AE">
            <w:pPr>
              <w:ind w:left="0" w:hanging="2"/>
              <w:rPr>
                <w:ins w:id="16512" w:author="임 종운" w:date="2022-05-17T11:40:00Z"/>
              </w:rPr>
            </w:pPr>
            <w:ins w:id="16513" w:author="임 종운" w:date="2022-05-17T11:40:00Z">
              <w:r>
                <w:t>INSERT INTO attendance VALUES (8103, 37, 2022-07-25);</w:t>
              </w:r>
            </w:ins>
          </w:p>
          <w:p w14:paraId="36B4EDAC" w14:textId="77777777" w:rsidR="00D470AE" w:rsidRDefault="00D470AE" w:rsidP="00D470AE">
            <w:pPr>
              <w:ind w:left="0" w:hanging="2"/>
              <w:rPr>
                <w:ins w:id="16514" w:author="임 종운" w:date="2022-05-17T11:40:00Z"/>
              </w:rPr>
            </w:pPr>
            <w:ins w:id="16515" w:author="임 종운" w:date="2022-05-17T11:40:00Z">
              <w:r>
                <w:t>INSERT INTO attendance VALUES (8104, 38, 2022-07-25);</w:t>
              </w:r>
            </w:ins>
          </w:p>
          <w:p w14:paraId="560E9FFF" w14:textId="77777777" w:rsidR="00D470AE" w:rsidRDefault="00D470AE" w:rsidP="00D470AE">
            <w:pPr>
              <w:ind w:left="0" w:hanging="2"/>
              <w:rPr>
                <w:ins w:id="16516" w:author="임 종운" w:date="2022-05-17T11:40:00Z"/>
              </w:rPr>
            </w:pPr>
            <w:ins w:id="16517" w:author="임 종운" w:date="2022-05-17T11:40:00Z">
              <w:r>
                <w:t>INSERT INTO attendance VALUES (8105, 39, 2022-07-25);</w:t>
              </w:r>
            </w:ins>
          </w:p>
          <w:p w14:paraId="0A1CE28A" w14:textId="77777777" w:rsidR="00D470AE" w:rsidRDefault="00D470AE" w:rsidP="00D470AE">
            <w:pPr>
              <w:ind w:left="0" w:hanging="2"/>
              <w:rPr>
                <w:ins w:id="16518" w:author="임 종운" w:date="2022-05-17T11:40:00Z"/>
              </w:rPr>
            </w:pPr>
            <w:ins w:id="16519" w:author="임 종운" w:date="2022-05-17T11:40:00Z">
              <w:r>
                <w:t>INSERT INTO attendance VALUES (8106, 40, 2022-07-25);</w:t>
              </w:r>
            </w:ins>
          </w:p>
          <w:p w14:paraId="112B8700" w14:textId="77777777" w:rsidR="00D470AE" w:rsidRDefault="00D470AE" w:rsidP="00D470AE">
            <w:pPr>
              <w:ind w:left="0" w:hanging="2"/>
              <w:rPr>
                <w:ins w:id="16520" w:author="임 종운" w:date="2022-05-17T11:40:00Z"/>
              </w:rPr>
            </w:pPr>
            <w:ins w:id="16521" w:author="임 종운" w:date="2022-05-17T11:40:00Z">
              <w:r>
                <w:t>INSERT INTO attendance VALUES (8107, 41, 2022-07-25);</w:t>
              </w:r>
            </w:ins>
          </w:p>
          <w:p w14:paraId="4DE6CDB0" w14:textId="77777777" w:rsidR="00D470AE" w:rsidRDefault="00D470AE" w:rsidP="00D470AE">
            <w:pPr>
              <w:ind w:left="0" w:hanging="2"/>
              <w:rPr>
                <w:ins w:id="16522" w:author="임 종운" w:date="2022-05-17T11:40:00Z"/>
              </w:rPr>
            </w:pPr>
            <w:ins w:id="16523" w:author="임 종운" w:date="2022-05-17T11:40:00Z">
              <w:r>
                <w:t>INSERT INTO attendance VALUES (8108, 42, 2022-07-25);</w:t>
              </w:r>
            </w:ins>
          </w:p>
          <w:p w14:paraId="2A6DA5BE" w14:textId="77777777" w:rsidR="00D470AE" w:rsidRDefault="00D470AE" w:rsidP="00D470AE">
            <w:pPr>
              <w:ind w:left="0" w:hanging="2"/>
              <w:rPr>
                <w:ins w:id="16524" w:author="임 종운" w:date="2022-05-17T11:40:00Z"/>
              </w:rPr>
            </w:pPr>
            <w:ins w:id="16525" w:author="임 종운" w:date="2022-05-17T11:40:00Z">
              <w:r>
                <w:t>INSERT INTO attendance VALUES (8109, 43, 2022-07-25);</w:t>
              </w:r>
            </w:ins>
          </w:p>
          <w:p w14:paraId="4B7C2478" w14:textId="77777777" w:rsidR="00D470AE" w:rsidRDefault="00D470AE" w:rsidP="00D470AE">
            <w:pPr>
              <w:ind w:left="0" w:hanging="2"/>
              <w:rPr>
                <w:ins w:id="16526" w:author="임 종운" w:date="2022-05-17T11:40:00Z"/>
              </w:rPr>
            </w:pPr>
            <w:ins w:id="16527" w:author="임 종운" w:date="2022-05-17T11:40:00Z">
              <w:r>
                <w:t>INSERT INTO attendance VALUES (8110, 44, 2022-07-25);</w:t>
              </w:r>
            </w:ins>
          </w:p>
          <w:p w14:paraId="748FDD24" w14:textId="77777777" w:rsidR="00D470AE" w:rsidRDefault="00D470AE" w:rsidP="00D470AE">
            <w:pPr>
              <w:ind w:left="0" w:hanging="2"/>
              <w:rPr>
                <w:ins w:id="16528" w:author="임 종운" w:date="2022-05-17T11:40:00Z"/>
              </w:rPr>
            </w:pPr>
            <w:ins w:id="16529" w:author="임 종운" w:date="2022-05-17T11:40:00Z">
              <w:r>
                <w:t>INSERT INTO attendance VALUES (8111, 45, 2022-07-25);</w:t>
              </w:r>
            </w:ins>
          </w:p>
          <w:p w14:paraId="4E23AE34" w14:textId="77777777" w:rsidR="00D470AE" w:rsidRDefault="00D470AE" w:rsidP="00D470AE">
            <w:pPr>
              <w:ind w:left="0" w:hanging="2"/>
              <w:rPr>
                <w:ins w:id="16530" w:author="임 종운" w:date="2022-05-17T11:40:00Z"/>
              </w:rPr>
            </w:pPr>
            <w:ins w:id="16531" w:author="임 종운" w:date="2022-05-17T11:40:00Z">
              <w:r>
                <w:t>INSERT INTO attendance VALUES (8112, 46, 2022-07-25);</w:t>
              </w:r>
            </w:ins>
          </w:p>
          <w:p w14:paraId="49DEF21B" w14:textId="77777777" w:rsidR="00D470AE" w:rsidRDefault="00D470AE" w:rsidP="00D470AE">
            <w:pPr>
              <w:ind w:left="0" w:hanging="2"/>
              <w:rPr>
                <w:ins w:id="16532" w:author="임 종운" w:date="2022-05-17T11:40:00Z"/>
              </w:rPr>
            </w:pPr>
            <w:ins w:id="16533" w:author="임 종운" w:date="2022-05-17T11:40:00Z">
              <w:r>
                <w:t>INSERT INTO attendance VALUES (8113, 47, 2022-07-25);</w:t>
              </w:r>
            </w:ins>
          </w:p>
          <w:p w14:paraId="08FAE142" w14:textId="77777777" w:rsidR="00D470AE" w:rsidRDefault="00D470AE" w:rsidP="00D470AE">
            <w:pPr>
              <w:ind w:left="0" w:hanging="2"/>
              <w:rPr>
                <w:ins w:id="16534" w:author="임 종운" w:date="2022-05-17T11:40:00Z"/>
              </w:rPr>
            </w:pPr>
            <w:ins w:id="16535" w:author="임 종운" w:date="2022-05-17T11:40:00Z">
              <w:r>
                <w:t>INSERT INTO attendance VALUES (8114, 48, 2022-07-25);</w:t>
              </w:r>
            </w:ins>
          </w:p>
          <w:p w14:paraId="1BA06696" w14:textId="77777777" w:rsidR="00D470AE" w:rsidRDefault="00D470AE" w:rsidP="00D470AE">
            <w:pPr>
              <w:ind w:left="0" w:hanging="2"/>
              <w:rPr>
                <w:ins w:id="16536" w:author="임 종운" w:date="2022-05-17T11:40:00Z"/>
              </w:rPr>
            </w:pPr>
            <w:ins w:id="16537" w:author="임 종운" w:date="2022-05-17T11:40:00Z">
              <w:r>
                <w:t>INSERT INTO attendance VALUES (8115, 49, 2022-07-25);</w:t>
              </w:r>
            </w:ins>
          </w:p>
          <w:p w14:paraId="738C5883" w14:textId="77777777" w:rsidR="00D470AE" w:rsidRDefault="00D470AE" w:rsidP="00D470AE">
            <w:pPr>
              <w:ind w:left="0" w:hanging="2"/>
              <w:rPr>
                <w:ins w:id="16538" w:author="임 종운" w:date="2022-05-17T11:40:00Z"/>
              </w:rPr>
            </w:pPr>
            <w:ins w:id="16539" w:author="임 종운" w:date="2022-05-17T11:40:00Z">
              <w:r>
                <w:lastRenderedPageBreak/>
                <w:t>INSERT INTO attendance VALUES (8116, 50, 2022-07-25);</w:t>
              </w:r>
            </w:ins>
          </w:p>
          <w:p w14:paraId="6A2C997D" w14:textId="77777777" w:rsidR="00D470AE" w:rsidRDefault="00D470AE" w:rsidP="00D470AE">
            <w:pPr>
              <w:ind w:left="0" w:hanging="2"/>
              <w:rPr>
                <w:ins w:id="16540" w:author="임 종운" w:date="2022-05-17T11:40:00Z"/>
              </w:rPr>
            </w:pPr>
            <w:ins w:id="16541" w:author="임 종운" w:date="2022-05-17T11:40:00Z">
              <w:r>
                <w:t>INSERT INTO attendance VALUES (8117, 51, 2022-07-25);</w:t>
              </w:r>
            </w:ins>
          </w:p>
          <w:p w14:paraId="4C095302" w14:textId="77777777" w:rsidR="00D470AE" w:rsidRDefault="00D470AE" w:rsidP="00D470AE">
            <w:pPr>
              <w:ind w:left="0" w:hanging="2"/>
              <w:rPr>
                <w:ins w:id="16542" w:author="임 종운" w:date="2022-05-17T11:40:00Z"/>
              </w:rPr>
            </w:pPr>
            <w:ins w:id="16543" w:author="임 종운" w:date="2022-05-17T11:40:00Z">
              <w:r>
                <w:t>INSERT INTO attendance VALUES (8118, 52, 2022-07-25);</w:t>
              </w:r>
            </w:ins>
          </w:p>
          <w:p w14:paraId="1CC26492" w14:textId="77777777" w:rsidR="00D470AE" w:rsidRDefault="00D470AE" w:rsidP="00D470AE">
            <w:pPr>
              <w:ind w:left="0" w:hanging="2"/>
              <w:rPr>
                <w:ins w:id="16544" w:author="임 종운" w:date="2022-05-17T11:40:00Z"/>
              </w:rPr>
            </w:pPr>
            <w:ins w:id="16545" w:author="임 종운" w:date="2022-05-17T11:40:00Z">
              <w:r>
                <w:t>INSERT INTO attendance VALUES (8119, 53, 2022-07-25);</w:t>
              </w:r>
            </w:ins>
          </w:p>
          <w:p w14:paraId="6898FDA4" w14:textId="77777777" w:rsidR="00D470AE" w:rsidRDefault="00D470AE" w:rsidP="00D470AE">
            <w:pPr>
              <w:ind w:left="0" w:hanging="2"/>
              <w:rPr>
                <w:ins w:id="16546" w:author="임 종운" w:date="2022-05-17T11:40:00Z"/>
              </w:rPr>
            </w:pPr>
            <w:ins w:id="16547" w:author="임 종운" w:date="2022-05-17T11:40:00Z">
              <w:r>
                <w:t>INSERT INTO attendance VALUES (8120, 54, 2022-07-25);</w:t>
              </w:r>
            </w:ins>
          </w:p>
          <w:p w14:paraId="50477D28" w14:textId="77777777" w:rsidR="00D470AE" w:rsidRDefault="00D470AE" w:rsidP="00D470AE">
            <w:pPr>
              <w:ind w:left="0" w:hanging="2"/>
              <w:rPr>
                <w:ins w:id="16548" w:author="임 종운" w:date="2022-05-17T11:40:00Z"/>
              </w:rPr>
            </w:pPr>
            <w:ins w:id="16549" w:author="임 종운" w:date="2022-05-17T11:40:00Z">
              <w:r>
                <w:t>INSERT INTO attendance VALUES (8121, 55, 2022-07-25);</w:t>
              </w:r>
            </w:ins>
          </w:p>
          <w:p w14:paraId="619935AE" w14:textId="77777777" w:rsidR="00D470AE" w:rsidRDefault="00D470AE" w:rsidP="00D470AE">
            <w:pPr>
              <w:ind w:left="0" w:hanging="2"/>
              <w:rPr>
                <w:ins w:id="16550" w:author="임 종운" w:date="2022-05-17T11:40:00Z"/>
              </w:rPr>
            </w:pPr>
            <w:ins w:id="16551" w:author="임 종운" w:date="2022-05-17T11:40:00Z">
              <w:r>
                <w:t>INSERT INTO attendance VALUES (8122, 27, 2022-07-26);</w:t>
              </w:r>
            </w:ins>
          </w:p>
          <w:p w14:paraId="4DAD3F5C" w14:textId="77777777" w:rsidR="00D470AE" w:rsidRDefault="00D470AE" w:rsidP="00D470AE">
            <w:pPr>
              <w:ind w:left="0" w:hanging="2"/>
              <w:rPr>
                <w:ins w:id="16552" w:author="임 종운" w:date="2022-05-17T11:40:00Z"/>
              </w:rPr>
            </w:pPr>
            <w:ins w:id="16553" w:author="임 종운" w:date="2022-05-17T11:40:00Z">
              <w:r>
                <w:t>INSERT INTO attendance VALUES (8123, 28, 2022-07-26);</w:t>
              </w:r>
            </w:ins>
          </w:p>
          <w:p w14:paraId="0A647C86" w14:textId="77777777" w:rsidR="00D470AE" w:rsidRDefault="00D470AE" w:rsidP="00D470AE">
            <w:pPr>
              <w:ind w:left="0" w:hanging="2"/>
              <w:rPr>
                <w:ins w:id="16554" w:author="임 종운" w:date="2022-05-17T11:40:00Z"/>
              </w:rPr>
            </w:pPr>
            <w:ins w:id="16555" w:author="임 종운" w:date="2022-05-17T11:40:00Z">
              <w:r>
                <w:t>INSERT INTO attendance VALUES (8124, 29, 2022-07-26);</w:t>
              </w:r>
            </w:ins>
          </w:p>
          <w:p w14:paraId="4C09DAD3" w14:textId="77777777" w:rsidR="00D470AE" w:rsidRDefault="00D470AE" w:rsidP="00D470AE">
            <w:pPr>
              <w:ind w:left="0" w:hanging="2"/>
              <w:rPr>
                <w:ins w:id="16556" w:author="임 종운" w:date="2022-05-17T11:40:00Z"/>
              </w:rPr>
            </w:pPr>
            <w:ins w:id="16557" w:author="임 종운" w:date="2022-05-17T11:40:00Z">
              <w:r>
                <w:t>INSERT INTO attendance VALUES (8125, 30, 2022-07-26);</w:t>
              </w:r>
            </w:ins>
          </w:p>
          <w:p w14:paraId="311CA8B2" w14:textId="77777777" w:rsidR="00D470AE" w:rsidRDefault="00D470AE" w:rsidP="00D470AE">
            <w:pPr>
              <w:ind w:left="0" w:hanging="2"/>
              <w:rPr>
                <w:ins w:id="16558" w:author="임 종운" w:date="2022-05-17T11:40:00Z"/>
              </w:rPr>
            </w:pPr>
            <w:ins w:id="16559" w:author="임 종운" w:date="2022-05-17T11:40:00Z">
              <w:r>
                <w:t>INSERT INTO attendance VALUES (8126, 31, 2022-07-26);</w:t>
              </w:r>
            </w:ins>
          </w:p>
          <w:p w14:paraId="3380788D" w14:textId="77777777" w:rsidR="00D470AE" w:rsidRDefault="00D470AE" w:rsidP="00D470AE">
            <w:pPr>
              <w:ind w:left="0" w:hanging="2"/>
              <w:rPr>
                <w:ins w:id="16560" w:author="임 종운" w:date="2022-05-17T11:40:00Z"/>
              </w:rPr>
            </w:pPr>
            <w:ins w:id="16561" w:author="임 종운" w:date="2022-05-17T11:40:00Z">
              <w:r>
                <w:t>INSERT INTO attendance VALUES (8127, 32, 2022-07-26);</w:t>
              </w:r>
            </w:ins>
          </w:p>
          <w:p w14:paraId="629D826D" w14:textId="77777777" w:rsidR="00D470AE" w:rsidRDefault="00D470AE" w:rsidP="00D470AE">
            <w:pPr>
              <w:ind w:left="0" w:hanging="2"/>
              <w:rPr>
                <w:ins w:id="16562" w:author="임 종운" w:date="2022-05-17T11:40:00Z"/>
              </w:rPr>
            </w:pPr>
            <w:ins w:id="16563" w:author="임 종운" w:date="2022-05-17T11:40:00Z">
              <w:r>
                <w:t>INSERT INTO attendance VALUES (8128, 33, 2022-07-26);</w:t>
              </w:r>
            </w:ins>
          </w:p>
          <w:p w14:paraId="4FA17B32" w14:textId="77777777" w:rsidR="00D470AE" w:rsidRDefault="00D470AE" w:rsidP="00D470AE">
            <w:pPr>
              <w:ind w:left="0" w:hanging="2"/>
              <w:rPr>
                <w:ins w:id="16564" w:author="임 종운" w:date="2022-05-17T11:40:00Z"/>
              </w:rPr>
            </w:pPr>
            <w:ins w:id="16565" w:author="임 종운" w:date="2022-05-17T11:40:00Z">
              <w:r>
                <w:t>INSERT INTO attendance VALUES (8129, 34, 2022-07-26);</w:t>
              </w:r>
            </w:ins>
          </w:p>
          <w:p w14:paraId="010000B7" w14:textId="77777777" w:rsidR="00D470AE" w:rsidRDefault="00D470AE" w:rsidP="00D470AE">
            <w:pPr>
              <w:ind w:left="0" w:hanging="2"/>
              <w:rPr>
                <w:ins w:id="16566" w:author="임 종운" w:date="2022-05-17T11:40:00Z"/>
              </w:rPr>
            </w:pPr>
            <w:ins w:id="16567" w:author="임 종운" w:date="2022-05-17T11:40:00Z">
              <w:r>
                <w:t>INSERT INTO attendance VALUES (8130, 35, 2022-07-26);</w:t>
              </w:r>
            </w:ins>
          </w:p>
          <w:p w14:paraId="78280DE5" w14:textId="77777777" w:rsidR="00D470AE" w:rsidRDefault="00D470AE" w:rsidP="00D470AE">
            <w:pPr>
              <w:ind w:left="0" w:hanging="2"/>
              <w:rPr>
                <w:ins w:id="16568" w:author="임 종운" w:date="2022-05-17T11:40:00Z"/>
              </w:rPr>
            </w:pPr>
            <w:ins w:id="16569" w:author="임 종운" w:date="2022-05-17T11:40:00Z">
              <w:r>
                <w:t>INSERT INTO attendance VALUES (8131, 36, 2022-07-26);</w:t>
              </w:r>
            </w:ins>
          </w:p>
          <w:p w14:paraId="33AA0AD8" w14:textId="77777777" w:rsidR="00D470AE" w:rsidRDefault="00D470AE" w:rsidP="00D470AE">
            <w:pPr>
              <w:ind w:left="0" w:hanging="2"/>
              <w:rPr>
                <w:ins w:id="16570" w:author="임 종운" w:date="2022-05-17T11:40:00Z"/>
              </w:rPr>
            </w:pPr>
            <w:ins w:id="16571" w:author="임 종운" w:date="2022-05-17T11:40:00Z">
              <w:r>
                <w:t>INSERT INTO attendance VALUES (8132, 37, 2022-07-26);</w:t>
              </w:r>
            </w:ins>
          </w:p>
          <w:p w14:paraId="1D6EE134" w14:textId="77777777" w:rsidR="00D470AE" w:rsidRDefault="00D470AE" w:rsidP="00D470AE">
            <w:pPr>
              <w:ind w:left="0" w:hanging="2"/>
              <w:rPr>
                <w:ins w:id="16572" w:author="임 종운" w:date="2022-05-17T11:40:00Z"/>
              </w:rPr>
            </w:pPr>
            <w:ins w:id="16573" w:author="임 종운" w:date="2022-05-17T11:40:00Z">
              <w:r>
                <w:t>INSERT INTO attendance VALUES (8133, 38, 2022-07-26);</w:t>
              </w:r>
            </w:ins>
          </w:p>
          <w:p w14:paraId="41C24E79" w14:textId="77777777" w:rsidR="00D470AE" w:rsidRDefault="00D470AE" w:rsidP="00D470AE">
            <w:pPr>
              <w:ind w:left="0" w:hanging="2"/>
              <w:rPr>
                <w:ins w:id="16574" w:author="임 종운" w:date="2022-05-17T11:40:00Z"/>
              </w:rPr>
            </w:pPr>
            <w:ins w:id="16575" w:author="임 종운" w:date="2022-05-17T11:40:00Z">
              <w:r>
                <w:t>INSERT INTO attendance VALUES (8134, 39, 2022-07-26);</w:t>
              </w:r>
            </w:ins>
          </w:p>
          <w:p w14:paraId="564955D7" w14:textId="77777777" w:rsidR="00D470AE" w:rsidRDefault="00D470AE" w:rsidP="00D470AE">
            <w:pPr>
              <w:ind w:left="0" w:hanging="2"/>
              <w:rPr>
                <w:ins w:id="16576" w:author="임 종운" w:date="2022-05-17T11:40:00Z"/>
              </w:rPr>
            </w:pPr>
            <w:ins w:id="16577" w:author="임 종운" w:date="2022-05-17T11:40:00Z">
              <w:r>
                <w:t>INSERT INTO attendance VALUES (8135, 40, 2022-07-26);</w:t>
              </w:r>
            </w:ins>
          </w:p>
          <w:p w14:paraId="566F09CC" w14:textId="77777777" w:rsidR="00D470AE" w:rsidRDefault="00D470AE" w:rsidP="00D470AE">
            <w:pPr>
              <w:ind w:left="0" w:hanging="2"/>
              <w:rPr>
                <w:ins w:id="16578" w:author="임 종운" w:date="2022-05-17T11:40:00Z"/>
              </w:rPr>
            </w:pPr>
            <w:ins w:id="16579" w:author="임 종운" w:date="2022-05-17T11:40:00Z">
              <w:r>
                <w:t>INSERT INTO attendance VALUES (8136, 41, 2022-07-26);</w:t>
              </w:r>
            </w:ins>
          </w:p>
          <w:p w14:paraId="7CD7B823" w14:textId="77777777" w:rsidR="00D470AE" w:rsidRDefault="00D470AE" w:rsidP="00D470AE">
            <w:pPr>
              <w:ind w:left="0" w:hanging="2"/>
              <w:rPr>
                <w:ins w:id="16580" w:author="임 종운" w:date="2022-05-17T11:40:00Z"/>
              </w:rPr>
            </w:pPr>
            <w:ins w:id="16581" w:author="임 종운" w:date="2022-05-17T11:40:00Z">
              <w:r>
                <w:t>INSERT INTO attendance VALUES (8137, 42, 2022-07-26);</w:t>
              </w:r>
            </w:ins>
          </w:p>
          <w:p w14:paraId="7AC01F88" w14:textId="77777777" w:rsidR="00D470AE" w:rsidRDefault="00D470AE" w:rsidP="00D470AE">
            <w:pPr>
              <w:ind w:left="0" w:hanging="2"/>
              <w:rPr>
                <w:ins w:id="16582" w:author="임 종운" w:date="2022-05-17T11:40:00Z"/>
              </w:rPr>
            </w:pPr>
            <w:ins w:id="16583" w:author="임 종운" w:date="2022-05-17T11:40:00Z">
              <w:r>
                <w:t>INSERT INTO attendance VALUES (8138, 43, 2022-07-26);</w:t>
              </w:r>
            </w:ins>
          </w:p>
          <w:p w14:paraId="37869852" w14:textId="77777777" w:rsidR="00D470AE" w:rsidRDefault="00D470AE" w:rsidP="00D470AE">
            <w:pPr>
              <w:ind w:left="0" w:hanging="2"/>
              <w:rPr>
                <w:ins w:id="16584" w:author="임 종운" w:date="2022-05-17T11:40:00Z"/>
              </w:rPr>
            </w:pPr>
            <w:ins w:id="16585" w:author="임 종운" w:date="2022-05-17T11:40:00Z">
              <w:r>
                <w:t>INSERT INTO attendance VALUES (8139, 44, 2022-07-26);</w:t>
              </w:r>
            </w:ins>
          </w:p>
          <w:p w14:paraId="418E5BA1" w14:textId="77777777" w:rsidR="00D470AE" w:rsidRDefault="00D470AE" w:rsidP="00D470AE">
            <w:pPr>
              <w:ind w:left="0" w:hanging="2"/>
              <w:rPr>
                <w:ins w:id="16586" w:author="임 종운" w:date="2022-05-17T11:40:00Z"/>
              </w:rPr>
            </w:pPr>
            <w:ins w:id="16587" w:author="임 종운" w:date="2022-05-17T11:40:00Z">
              <w:r>
                <w:t>INSERT INTO attendance VALUES (8140, 45, 2022-07-26);</w:t>
              </w:r>
            </w:ins>
          </w:p>
          <w:p w14:paraId="0D5E012A" w14:textId="77777777" w:rsidR="00D470AE" w:rsidRDefault="00D470AE" w:rsidP="00D470AE">
            <w:pPr>
              <w:ind w:left="0" w:hanging="2"/>
              <w:rPr>
                <w:ins w:id="16588" w:author="임 종운" w:date="2022-05-17T11:40:00Z"/>
              </w:rPr>
            </w:pPr>
            <w:ins w:id="16589" w:author="임 종운" w:date="2022-05-17T11:40:00Z">
              <w:r>
                <w:t>INSERT INTO attendance VALUES (8141, 46, 2022-07-26);</w:t>
              </w:r>
            </w:ins>
          </w:p>
          <w:p w14:paraId="6A5F5B48" w14:textId="77777777" w:rsidR="00D470AE" w:rsidRDefault="00D470AE" w:rsidP="00D470AE">
            <w:pPr>
              <w:ind w:left="0" w:hanging="2"/>
              <w:rPr>
                <w:ins w:id="16590" w:author="임 종운" w:date="2022-05-17T11:40:00Z"/>
              </w:rPr>
            </w:pPr>
            <w:ins w:id="16591" w:author="임 종운" w:date="2022-05-17T11:40:00Z">
              <w:r>
                <w:t>INSERT INTO attendance VALUES (8142, 47, 2022-07-26);</w:t>
              </w:r>
            </w:ins>
          </w:p>
          <w:p w14:paraId="673DCDBE" w14:textId="77777777" w:rsidR="00D470AE" w:rsidRDefault="00D470AE" w:rsidP="00D470AE">
            <w:pPr>
              <w:ind w:left="0" w:hanging="2"/>
              <w:rPr>
                <w:ins w:id="16592" w:author="임 종운" w:date="2022-05-17T11:40:00Z"/>
              </w:rPr>
            </w:pPr>
            <w:ins w:id="16593" w:author="임 종운" w:date="2022-05-17T11:40:00Z">
              <w:r>
                <w:lastRenderedPageBreak/>
                <w:t>INSERT INTO attendance VALUES (8143, 48, 2022-07-26);</w:t>
              </w:r>
            </w:ins>
          </w:p>
          <w:p w14:paraId="490AE424" w14:textId="77777777" w:rsidR="00D470AE" w:rsidRDefault="00D470AE" w:rsidP="00D470AE">
            <w:pPr>
              <w:ind w:left="0" w:hanging="2"/>
              <w:rPr>
                <w:ins w:id="16594" w:author="임 종운" w:date="2022-05-17T11:40:00Z"/>
              </w:rPr>
            </w:pPr>
            <w:ins w:id="16595" w:author="임 종운" w:date="2022-05-17T11:40:00Z">
              <w:r>
                <w:t>INSERT INTO attendance VALUES (8144, 49, 2022-07-26);</w:t>
              </w:r>
            </w:ins>
          </w:p>
          <w:p w14:paraId="41DF050E" w14:textId="77777777" w:rsidR="00D470AE" w:rsidRDefault="00D470AE" w:rsidP="00D470AE">
            <w:pPr>
              <w:ind w:left="0" w:hanging="2"/>
              <w:rPr>
                <w:ins w:id="16596" w:author="임 종운" w:date="2022-05-17T11:40:00Z"/>
              </w:rPr>
            </w:pPr>
            <w:ins w:id="16597" w:author="임 종운" w:date="2022-05-17T11:40:00Z">
              <w:r>
                <w:t>INSERT INTO attendance VALUES (8145, 50, 2022-07-26);</w:t>
              </w:r>
            </w:ins>
          </w:p>
          <w:p w14:paraId="23D1CAF8" w14:textId="77777777" w:rsidR="00D470AE" w:rsidRDefault="00D470AE" w:rsidP="00D470AE">
            <w:pPr>
              <w:ind w:left="0" w:hanging="2"/>
              <w:rPr>
                <w:ins w:id="16598" w:author="임 종운" w:date="2022-05-17T11:40:00Z"/>
              </w:rPr>
            </w:pPr>
            <w:ins w:id="16599" w:author="임 종운" w:date="2022-05-17T11:40:00Z">
              <w:r>
                <w:t>INSERT INTO attendance VALUES (8146, 51, 2022-07-26);</w:t>
              </w:r>
            </w:ins>
          </w:p>
          <w:p w14:paraId="4264609D" w14:textId="77777777" w:rsidR="00D470AE" w:rsidRDefault="00D470AE" w:rsidP="00D470AE">
            <w:pPr>
              <w:ind w:left="0" w:hanging="2"/>
              <w:rPr>
                <w:ins w:id="16600" w:author="임 종운" w:date="2022-05-17T11:40:00Z"/>
              </w:rPr>
            </w:pPr>
            <w:ins w:id="16601" w:author="임 종운" w:date="2022-05-17T11:40:00Z">
              <w:r>
                <w:t>INSERT INTO attendance VALUES (8147, 52, 2022-07-26);</w:t>
              </w:r>
            </w:ins>
          </w:p>
          <w:p w14:paraId="1FDB3CAE" w14:textId="77777777" w:rsidR="00D470AE" w:rsidRDefault="00D470AE" w:rsidP="00D470AE">
            <w:pPr>
              <w:ind w:left="0" w:hanging="2"/>
              <w:rPr>
                <w:ins w:id="16602" w:author="임 종운" w:date="2022-05-17T11:40:00Z"/>
              </w:rPr>
            </w:pPr>
            <w:ins w:id="16603" w:author="임 종운" w:date="2022-05-17T11:40:00Z">
              <w:r>
                <w:t>INSERT INTO attendance VALUES (8148, 53, 2022-07-26);</w:t>
              </w:r>
            </w:ins>
          </w:p>
          <w:p w14:paraId="38B3AA4A" w14:textId="77777777" w:rsidR="00D470AE" w:rsidRDefault="00D470AE" w:rsidP="00D470AE">
            <w:pPr>
              <w:ind w:left="0" w:hanging="2"/>
              <w:rPr>
                <w:ins w:id="16604" w:author="임 종운" w:date="2022-05-17T11:40:00Z"/>
              </w:rPr>
            </w:pPr>
            <w:ins w:id="16605" w:author="임 종운" w:date="2022-05-17T11:40:00Z">
              <w:r>
                <w:t>INSERT INTO attendance VALUES (8149, 54, 2022-07-26);</w:t>
              </w:r>
            </w:ins>
          </w:p>
          <w:p w14:paraId="5F98B2DF" w14:textId="77777777" w:rsidR="00D470AE" w:rsidRDefault="00D470AE" w:rsidP="00D470AE">
            <w:pPr>
              <w:ind w:left="0" w:hanging="2"/>
              <w:rPr>
                <w:ins w:id="16606" w:author="임 종운" w:date="2022-05-17T11:40:00Z"/>
              </w:rPr>
            </w:pPr>
            <w:ins w:id="16607" w:author="임 종운" w:date="2022-05-17T11:40:00Z">
              <w:r>
                <w:t>INSERT INTO attendance VALUES (8150, 55, 2022-07-26);</w:t>
              </w:r>
            </w:ins>
          </w:p>
          <w:p w14:paraId="0012F4A0" w14:textId="77777777" w:rsidR="00D470AE" w:rsidRDefault="00D470AE" w:rsidP="00D470AE">
            <w:pPr>
              <w:ind w:left="0" w:hanging="2"/>
              <w:rPr>
                <w:ins w:id="16608" w:author="임 종운" w:date="2022-05-17T11:40:00Z"/>
              </w:rPr>
            </w:pPr>
            <w:ins w:id="16609" w:author="임 종운" w:date="2022-05-17T11:40:00Z">
              <w:r>
                <w:t>INSERT INTO attendance VALUES (8151, 27, 2022-07-27);</w:t>
              </w:r>
            </w:ins>
          </w:p>
          <w:p w14:paraId="723F48E8" w14:textId="77777777" w:rsidR="00D470AE" w:rsidRDefault="00D470AE" w:rsidP="00D470AE">
            <w:pPr>
              <w:ind w:left="0" w:hanging="2"/>
              <w:rPr>
                <w:ins w:id="16610" w:author="임 종운" w:date="2022-05-17T11:40:00Z"/>
              </w:rPr>
            </w:pPr>
            <w:ins w:id="16611" w:author="임 종운" w:date="2022-05-17T11:40:00Z">
              <w:r>
                <w:t>INSERT INTO attendance VALUES (8152, 28, 2022-07-27);</w:t>
              </w:r>
            </w:ins>
          </w:p>
          <w:p w14:paraId="00DCE1A0" w14:textId="77777777" w:rsidR="00D470AE" w:rsidRDefault="00D470AE" w:rsidP="00D470AE">
            <w:pPr>
              <w:ind w:left="0" w:hanging="2"/>
              <w:rPr>
                <w:ins w:id="16612" w:author="임 종운" w:date="2022-05-17T11:40:00Z"/>
              </w:rPr>
            </w:pPr>
            <w:ins w:id="16613" w:author="임 종운" w:date="2022-05-17T11:40:00Z">
              <w:r>
                <w:t>INSERT INTO attendance VALUES (8153, 29, 2022-07-27);</w:t>
              </w:r>
            </w:ins>
          </w:p>
          <w:p w14:paraId="34C86342" w14:textId="77777777" w:rsidR="00D470AE" w:rsidRDefault="00D470AE" w:rsidP="00D470AE">
            <w:pPr>
              <w:ind w:left="0" w:hanging="2"/>
              <w:rPr>
                <w:ins w:id="16614" w:author="임 종운" w:date="2022-05-17T11:40:00Z"/>
              </w:rPr>
            </w:pPr>
            <w:ins w:id="16615" w:author="임 종운" w:date="2022-05-17T11:40:00Z">
              <w:r>
                <w:t>INSERT INTO attendance VALUES (8154, 30, 2022-07-27);</w:t>
              </w:r>
            </w:ins>
          </w:p>
          <w:p w14:paraId="0694B44C" w14:textId="77777777" w:rsidR="00D470AE" w:rsidRDefault="00D470AE" w:rsidP="00D470AE">
            <w:pPr>
              <w:ind w:left="0" w:hanging="2"/>
              <w:rPr>
                <w:ins w:id="16616" w:author="임 종운" w:date="2022-05-17T11:40:00Z"/>
              </w:rPr>
            </w:pPr>
            <w:ins w:id="16617" w:author="임 종운" w:date="2022-05-17T11:40:00Z">
              <w:r>
                <w:t>INSERT INTO attendance VALUES (8155, 31, 2022-07-27);</w:t>
              </w:r>
            </w:ins>
          </w:p>
          <w:p w14:paraId="11D57402" w14:textId="77777777" w:rsidR="00D470AE" w:rsidRDefault="00D470AE" w:rsidP="00D470AE">
            <w:pPr>
              <w:ind w:left="0" w:hanging="2"/>
              <w:rPr>
                <w:ins w:id="16618" w:author="임 종운" w:date="2022-05-17T11:40:00Z"/>
              </w:rPr>
            </w:pPr>
            <w:ins w:id="16619" w:author="임 종운" w:date="2022-05-17T11:40:00Z">
              <w:r>
                <w:t>INSERT INTO attendance VALUES (8156, 32, 2022-07-27);</w:t>
              </w:r>
            </w:ins>
          </w:p>
          <w:p w14:paraId="44D028E3" w14:textId="77777777" w:rsidR="00D470AE" w:rsidRDefault="00D470AE" w:rsidP="00D470AE">
            <w:pPr>
              <w:ind w:left="0" w:hanging="2"/>
              <w:rPr>
                <w:ins w:id="16620" w:author="임 종운" w:date="2022-05-17T11:40:00Z"/>
              </w:rPr>
            </w:pPr>
            <w:ins w:id="16621" w:author="임 종운" w:date="2022-05-17T11:40:00Z">
              <w:r>
                <w:t>INSERT INTO attendance VALUES (8157, 33, 2022-07-27);</w:t>
              </w:r>
            </w:ins>
          </w:p>
          <w:p w14:paraId="00BD587C" w14:textId="77777777" w:rsidR="00D470AE" w:rsidRDefault="00D470AE" w:rsidP="00D470AE">
            <w:pPr>
              <w:ind w:left="0" w:hanging="2"/>
              <w:rPr>
                <w:ins w:id="16622" w:author="임 종운" w:date="2022-05-17T11:40:00Z"/>
              </w:rPr>
            </w:pPr>
            <w:ins w:id="16623" w:author="임 종운" w:date="2022-05-17T11:40:00Z">
              <w:r>
                <w:t>INSERT INTO attendance VALUES (8158, 34, 2022-07-27);</w:t>
              </w:r>
            </w:ins>
          </w:p>
          <w:p w14:paraId="7AF837E7" w14:textId="77777777" w:rsidR="00D470AE" w:rsidRDefault="00D470AE" w:rsidP="00D470AE">
            <w:pPr>
              <w:ind w:left="0" w:hanging="2"/>
              <w:rPr>
                <w:ins w:id="16624" w:author="임 종운" w:date="2022-05-17T11:40:00Z"/>
              </w:rPr>
            </w:pPr>
            <w:ins w:id="16625" w:author="임 종운" w:date="2022-05-17T11:40:00Z">
              <w:r>
                <w:t>INSERT INTO attendance VALUES (8159, 35, 2022-07-27);</w:t>
              </w:r>
            </w:ins>
          </w:p>
          <w:p w14:paraId="1F85953A" w14:textId="77777777" w:rsidR="00D470AE" w:rsidRDefault="00D470AE" w:rsidP="00D470AE">
            <w:pPr>
              <w:ind w:left="0" w:hanging="2"/>
              <w:rPr>
                <w:ins w:id="16626" w:author="임 종운" w:date="2022-05-17T11:40:00Z"/>
              </w:rPr>
            </w:pPr>
            <w:ins w:id="16627" w:author="임 종운" w:date="2022-05-17T11:40:00Z">
              <w:r>
                <w:t>INSERT INTO attendance VALUES (8160, 36, 2022-07-27);</w:t>
              </w:r>
            </w:ins>
          </w:p>
          <w:p w14:paraId="62BA9E45" w14:textId="77777777" w:rsidR="00D470AE" w:rsidRDefault="00D470AE" w:rsidP="00D470AE">
            <w:pPr>
              <w:ind w:left="0" w:hanging="2"/>
              <w:rPr>
                <w:ins w:id="16628" w:author="임 종운" w:date="2022-05-17T11:40:00Z"/>
              </w:rPr>
            </w:pPr>
            <w:ins w:id="16629" w:author="임 종운" w:date="2022-05-17T11:40:00Z">
              <w:r>
                <w:t>INSERT INTO attendance VALUES (8161, 37, 2022-07-27);</w:t>
              </w:r>
            </w:ins>
          </w:p>
          <w:p w14:paraId="2C56B2DB" w14:textId="77777777" w:rsidR="00D470AE" w:rsidRDefault="00D470AE" w:rsidP="00D470AE">
            <w:pPr>
              <w:ind w:left="0" w:hanging="2"/>
              <w:rPr>
                <w:ins w:id="16630" w:author="임 종운" w:date="2022-05-17T11:40:00Z"/>
              </w:rPr>
            </w:pPr>
            <w:ins w:id="16631" w:author="임 종운" w:date="2022-05-17T11:40:00Z">
              <w:r>
                <w:t>INSERT INTO attendance VALUES (8162, 38, 2022-07-27);</w:t>
              </w:r>
            </w:ins>
          </w:p>
          <w:p w14:paraId="151843B8" w14:textId="77777777" w:rsidR="00D470AE" w:rsidRDefault="00D470AE" w:rsidP="00D470AE">
            <w:pPr>
              <w:ind w:left="0" w:hanging="2"/>
              <w:rPr>
                <w:ins w:id="16632" w:author="임 종운" w:date="2022-05-17T11:40:00Z"/>
              </w:rPr>
            </w:pPr>
            <w:ins w:id="16633" w:author="임 종운" w:date="2022-05-17T11:40:00Z">
              <w:r>
                <w:t>INSERT INTO attendance VALUES (8163, 39, 2022-07-27);</w:t>
              </w:r>
            </w:ins>
          </w:p>
          <w:p w14:paraId="5EEA9A3F" w14:textId="77777777" w:rsidR="00D470AE" w:rsidRDefault="00D470AE" w:rsidP="00D470AE">
            <w:pPr>
              <w:ind w:left="0" w:hanging="2"/>
              <w:rPr>
                <w:ins w:id="16634" w:author="임 종운" w:date="2022-05-17T11:40:00Z"/>
              </w:rPr>
            </w:pPr>
            <w:ins w:id="16635" w:author="임 종운" w:date="2022-05-17T11:40:00Z">
              <w:r>
                <w:t>INSERT INTO attendance VALUES (8164, 40, 2022-07-27);</w:t>
              </w:r>
            </w:ins>
          </w:p>
          <w:p w14:paraId="692C49C3" w14:textId="77777777" w:rsidR="00D470AE" w:rsidRDefault="00D470AE" w:rsidP="00D470AE">
            <w:pPr>
              <w:ind w:left="0" w:hanging="2"/>
              <w:rPr>
                <w:ins w:id="16636" w:author="임 종운" w:date="2022-05-17T11:40:00Z"/>
              </w:rPr>
            </w:pPr>
            <w:ins w:id="16637" w:author="임 종운" w:date="2022-05-17T11:40:00Z">
              <w:r>
                <w:t>INSERT INTO attendance VALUES (8165, 41, 2022-07-27);</w:t>
              </w:r>
            </w:ins>
          </w:p>
          <w:p w14:paraId="6316A6BD" w14:textId="77777777" w:rsidR="00D470AE" w:rsidRDefault="00D470AE" w:rsidP="00D470AE">
            <w:pPr>
              <w:ind w:left="0" w:hanging="2"/>
              <w:rPr>
                <w:ins w:id="16638" w:author="임 종운" w:date="2022-05-17T11:40:00Z"/>
              </w:rPr>
            </w:pPr>
            <w:ins w:id="16639" w:author="임 종운" w:date="2022-05-17T11:40:00Z">
              <w:r>
                <w:t>INSERT INTO attendance VALUES (8166, 42, 2022-07-27);</w:t>
              </w:r>
            </w:ins>
          </w:p>
          <w:p w14:paraId="770785E3" w14:textId="77777777" w:rsidR="00D470AE" w:rsidRDefault="00D470AE" w:rsidP="00D470AE">
            <w:pPr>
              <w:ind w:left="0" w:hanging="2"/>
              <w:rPr>
                <w:ins w:id="16640" w:author="임 종운" w:date="2022-05-17T11:40:00Z"/>
              </w:rPr>
            </w:pPr>
            <w:ins w:id="16641" w:author="임 종운" w:date="2022-05-17T11:40:00Z">
              <w:r>
                <w:t>INSERT INTO attendance VALUES (8167, 43, 2022-07-27);</w:t>
              </w:r>
            </w:ins>
          </w:p>
          <w:p w14:paraId="76A83E83" w14:textId="77777777" w:rsidR="00D470AE" w:rsidRDefault="00D470AE" w:rsidP="00D470AE">
            <w:pPr>
              <w:ind w:left="0" w:hanging="2"/>
              <w:rPr>
                <w:ins w:id="16642" w:author="임 종운" w:date="2022-05-17T11:40:00Z"/>
              </w:rPr>
            </w:pPr>
            <w:ins w:id="16643" w:author="임 종운" w:date="2022-05-17T11:40:00Z">
              <w:r>
                <w:t>INSERT INTO attendance VALUES (8168, 44, 2022-07-27);</w:t>
              </w:r>
            </w:ins>
          </w:p>
          <w:p w14:paraId="2F731AE8" w14:textId="77777777" w:rsidR="00D470AE" w:rsidRDefault="00D470AE" w:rsidP="00D470AE">
            <w:pPr>
              <w:ind w:left="0" w:hanging="2"/>
              <w:rPr>
                <w:ins w:id="16644" w:author="임 종운" w:date="2022-05-17T11:40:00Z"/>
              </w:rPr>
            </w:pPr>
            <w:ins w:id="16645" w:author="임 종운" w:date="2022-05-17T11:40:00Z">
              <w:r>
                <w:t>INSERT INTO attendance VALUES (8169, 45, 2022-07-27);</w:t>
              </w:r>
            </w:ins>
          </w:p>
          <w:p w14:paraId="6DDBFEBC" w14:textId="77777777" w:rsidR="00D470AE" w:rsidRDefault="00D470AE" w:rsidP="00D470AE">
            <w:pPr>
              <w:ind w:left="0" w:hanging="2"/>
              <w:rPr>
                <w:ins w:id="16646" w:author="임 종운" w:date="2022-05-17T11:40:00Z"/>
              </w:rPr>
            </w:pPr>
            <w:ins w:id="16647" w:author="임 종운" w:date="2022-05-17T11:40:00Z">
              <w:r>
                <w:lastRenderedPageBreak/>
                <w:t>INSERT INTO attendance VALUES (8170, 46, 2022-07-27);</w:t>
              </w:r>
            </w:ins>
          </w:p>
          <w:p w14:paraId="2BC864F0" w14:textId="77777777" w:rsidR="00D470AE" w:rsidRDefault="00D470AE" w:rsidP="00D470AE">
            <w:pPr>
              <w:ind w:left="0" w:hanging="2"/>
              <w:rPr>
                <w:ins w:id="16648" w:author="임 종운" w:date="2022-05-17T11:40:00Z"/>
              </w:rPr>
            </w:pPr>
            <w:ins w:id="16649" w:author="임 종운" w:date="2022-05-17T11:40:00Z">
              <w:r>
                <w:t>INSERT INTO attendance VALUES (8171, 47, 2022-07-27);</w:t>
              </w:r>
            </w:ins>
          </w:p>
          <w:p w14:paraId="41D521BB" w14:textId="77777777" w:rsidR="00D470AE" w:rsidRDefault="00D470AE" w:rsidP="00D470AE">
            <w:pPr>
              <w:ind w:left="0" w:hanging="2"/>
              <w:rPr>
                <w:ins w:id="16650" w:author="임 종운" w:date="2022-05-17T11:40:00Z"/>
              </w:rPr>
            </w:pPr>
            <w:ins w:id="16651" w:author="임 종운" w:date="2022-05-17T11:40:00Z">
              <w:r>
                <w:t>INSERT INTO attendance VALUES (8172, 48, 2022-07-27);</w:t>
              </w:r>
            </w:ins>
          </w:p>
          <w:p w14:paraId="287BD4E8" w14:textId="77777777" w:rsidR="00D470AE" w:rsidRDefault="00D470AE" w:rsidP="00D470AE">
            <w:pPr>
              <w:ind w:left="0" w:hanging="2"/>
              <w:rPr>
                <w:ins w:id="16652" w:author="임 종운" w:date="2022-05-17T11:40:00Z"/>
              </w:rPr>
            </w:pPr>
            <w:ins w:id="16653" w:author="임 종운" w:date="2022-05-17T11:40:00Z">
              <w:r>
                <w:t>INSERT INTO attendance VALUES (8173, 49, 2022-07-27);</w:t>
              </w:r>
            </w:ins>
          </w:p>
          <w:p w14:paraId="31A3972F" w14:textId="77777777" w:rsidR="00D470AE" w:rsidRDefault="00D470AE" w:rsidP="00D470AE">
            <w:pPr>
              <w:ind w:left="0" w:hanging="2"/>
              <w:rPr>
                <w:ins w:id="16654" w:author="임 종운" w:date="2022-05-17T11:40:00Z"/>
              </w:rPr>
            </w:pPr>
            <w:ins w:id="16655" w:author="임 종운" w:date="2022-05-17T11:40:00Z">
              <w:r>
                <w:t>INSERT INTO attendance VALUES (8174, 50, 2022-07-27);</w:t>
              </w:r>
            </w:ins>
          </w:p>
          <w:p w14:paraId="6BEBA3D0" w14:textId="77777777" w:rsidR="00D470AE" w:rsidRDefault="00D470AE" w:rsidP="00D470AE">
            <w:pPr>
              <w:ind w:left="0" w:hanging="2"/>
              <w:rPr>
                <w:ins w:id="16656" w:author="임 종운" w:date="2022-05-17T11:40:00Z"/>
              </w:rPr>
            </w:pPr>
            <w:ins w:id="16657" w:author="임 종운" w:date="2022-05-17T11:40:00Z">
              <w:r>
                <w:t>INSERT INTO attendance VALUES (8175, 51, 2022-07-27);</w:t>
              </w:r>
            </w:ins>
          </w:p>
          <w:p w14:paraId="49F8562D" w14:textId="77777777" w:rsidR="00D470AE" w:rsidRDefault="00D470AE" w:rsidP="00D470AE">
            <w:pPr>
              <w:ind w:left="0" w:hanging="2"/>
              <w:rPr>
                <w:ins w:id="16658" w:author="임 종운" w:date="2022-05-17T11:40:00Z"/>
              </w:rPr>
            </w:pPr>
            <w:ins w:id="16659" w:author="임 종운" w:date="2022-05-17T11:40:00Z">
              <w:r>
                <w:t>INSERT INTO attendance VALUES (8176, 52, 2022-07-27);</w:t>
              </w:r>
            </w:ins>
          </w:p>
          <w:p w14:paraId="570EE0AD" w14:textId="77777777" w:rsidR="00D470AE" w:rsidRDefault="00D470AE" w:rsidP="00D470AE">
            <w:pPr>
              <w:ind w:left="0" w:hanging="2"/>
              <w:rPr>
                <w:ins w:id="16660" w:author="임 종운" w:date="2022-05-17T11:40:00Z"/>
              </w:rPr>
            </w:pPr>
            <w:ins w:id="16661" w:author="임 종운" w:date="2022-05-17T11:40:00Z">
              <w:r>
                <w:t>INSERT INTO attendance VALUES (8177, 53, 2022-07-27);</w:t>
              </w:r>
            </w:ins>
          </w:p>
          <w:p w14:paraId="70CE2F00" w14:textId="77777777" w:rsidR="00D470AE" w:rsidRDefault="00D470AE" w:rsidP="00D470AE">
            <w:pPr>
              <w:ind w:left="0" w:hanging="2"/>
              <w:rPr>
                <w:ins w:id="16662" w:author="임 종운" w:date="2022-05-17T11:40:00Z"/>
              </w:rPr>
            </w:pPr>
            <w:ins w:id="16663" w:author="임 종운" w:date="2022-05-17T11:40:00Z">
              <w:r>
                <w:t>INSERT INTO attendance VALUES (8178, 54, 2022-07-27);</w:t>
              </w:r>
            </w:ins>
          </w:p>
          <w:p w14:paraId="30EE1141" w14:textId="77777777" w:rsidR="00D470AE" w:rsidRDefault="00D470AE" w:rsidP="00D470AE">
            <w:pPr>
              <w:ind w:left="0" w:hanging="2"/>
              <w:rPr>
                <w:ins w:id="16664" w:author="임 종운" w:date="2022-05-17T11:40:00Z"/>
              </w:rPr>
            </w:pPr>
            <w:ins w:id="16665" w:author="임 종운" w:date="2022-05-17T11:40:00Z">
              <w:r>
                <w:t>INSERT INTO attendance VALUES (8179, 55, 2022-07-27);</w:t>
              </w:r>
            </w:ins>
          </w:p>
          <w:p w14:paraId="3818C700" w14:textId="77777777" w:rsidR="00D470AE" w:rsidRDefault="00D470AE" w:rsidP="00D470AE">
            <w:pPr>
              <w:ind w:left="0" w:hanging="2"/>
              <w:rPr>
                <w:ins w:id="16666" w:author="임 종운" w:date="2022-05-17T11:40:00Z"/>
              </w:rPr>
            </w:pPr>
            <w:ins w:id="16667" w:author="임 종운" w:date="2022-05-17T11:40:00Z">
              <w:r>
                <w:t>INSERT INTO attendance VALUES (8180, 27, 2022-07-28);</w:t>
              </w:r>
            </w:ins>
          </w:p>
          <w:p w14:paraId="2997236B" w14:textId="77777777" w:rsidR="00D470AE" w:rsidRDefault="00D470AE" w:rsidP="00D470AE">
            <w:pPr>
              <w:ind w:left="0" w:hanging="2"/>
              <w:rPr>
                <w:ins w:id="16668" w:author="임 종운" w:date="2022-05-17T11:40:00Z"/>
              </w:rPr>
            </w:pPr>
            <w:ins w:id="16669" w:author="임 종운" w:date="2022-05-17T11:40:00Z">
              <w:r>
                <w:t>INSERT INTO attendance VALUES (8181, 28, 2022-07-28);</w:t>
              </w:r>
            </w:ins>
          </w:p>
          <w:p w14:paraId="2636803D" w14:textId="77777777" w:rsidR="00D470AE" w:rsidRDefault="00D470AE" w:rsidP="00D470AE">
            <w:pPr>
              <w:ind w:left="0" w:hanging="2"/>
              <w:rPr>
                <w:ins w:id="16670" w:author="임 종운" w:date="2022-05-17T11:40:00Z"/>
              </w:rPr>
            </w:pPr>
            <w:ins w:id="16671" w:author="임 종운" w:date="2022-05-17T11:40:00Z">
              <w:r>
                <w:t>INSERT INTO attendance VALUES (8182, 29, 2022-07-28);</w:t>
              </w:r>
            </w:ins>
          </w:p>
          <w:p w14:paraId="13E258C3" w14:textId="77777777" w:rsidR="00D470AE" w:rsidRDefault="00D470AE" w:rsidP="00D470AE">
            <w:pPr>
              <w:ind w:left="0" w:hanging="2"/>
              <w:rPr>
                <w:ins w:id="16672" w:author="임 종운" w:date="2022-05-17T11:40:00Z"/>
              </w:rPr>
            </w:pPr>
            <w:ins w:id="16673" w:author="임 종운" w:date="2022-05-17T11:40:00Z">
              <w:r>
                <w:t>INSERT INTO attendance VALUES (8183, 30, 2022-07-28);</w:t>
              </w:r>
            </w:ins>
          </w:p>
          <w:p w14:paraId="6D73F7F2" w14:textId="77777777" w:rsidR="00D470AE" w:rsidRDefault="00D470AE" w:rsidP="00D470AE">
            <w:pPr>
              <w:ind w:left="0" w:hanging="2"/>
              <w:rPr>
                <w:ins w:id="16674" w:author="임 종운" w:date="2022-05-17T11:40:00Z"/>
              </w:rPr>
            </w:pPr>
            <w:ins w:id="16675" w:author="임 종운" w:date="2022-05-17T11:40:00Z">
              <w:r>
                <w:t>INSERT INTO attendance VALUES (8184, 31, 2022-07-28);</w:t>
              </w:r>
            </w:ins>
          </w:p>
          <w:p w14:paraId="14FBE738" w14:textId="77777777" w:rsidR="00D470AE" w:rsidRDefault="00D470AE" w:rsidP="00D470AE">
            <w:pPr>
              <w:ind w:left="0" w:hanging="2"/>
              <w:rPr>
                <w:ins w:id="16676" w:author="임 종운" w:date="2022-05-17T11:40:00Z"/>
              </w:rPr>
            </w:pPr>
            <w:ins w:id="16677" w:author="임 종운" w:date="2022-05-17T11:40:00Z">
              <w:r>
                <w:t>INSERT INTO attendance VALUES (8185, 32, 2022-07-28);</w:t>
              </w:r>
            </w:ins>
          </w:p>
          <w:p w14:paraId="1EE1FCD4" w14:textId="77777777" w:rsidR="00D470AE" w:rsidRDefault="00D470AE" w:rsidP="00D470AE">
            <w:pPr>
              <w:ind w:left="0" w:hanging="2"/>
              <w:rPr>
                <w:ins w:id="16678" w:author="임 종운" w:date="2022-05-17T11:40:00Z"/>
              </w:rPr>
            </w:pPr>
            <w:ins w:id="16679" w:author="임 종운" w:date="2022-05-17T11:40:00Z">
              <w:r>
                <w:t>INSERT INTO attendance VALUES (8186, 33, 2022-07-28);</w:t>
              </w:r>
            </w:ins>
          </w:p>
          <w:p w14:paraId="5EAD0E4E" w14:textId="77777777" w:rsidR="00D470AE" w:rsidRDefault="00D470AE" w:rsidP="00D470AE">
            <w:pPr>
              <w:ind w:left="0" w:hanging="2"/>
              <w:rPr>
                <w:ins w:id="16680" w:author="임 종운" w:date="2022-05-17T11:40:00Z"/>
              </w:rPr>
            </w:pPr>
            <w:ins w:id="16681" w:author="임 종운" w:date="2022-05-17T11:40:00Z">
              <w:r>
                <w:t>INSERT INTO attendance VALUES (8187, 34, 2022-07-28);</w:t>
              </w:r>
            </w:ins>
          </w:p>
          <w:p w14:paraId="300AB681" w14:textId="77777777" w:rsidR="00D470AE" w:rsidRDefault="00D470AE" w:rsidP="00D470AE">
            <w:pPr>
              <w:ind w:left="0" w:hanging="2"/>
              <w:rPr>
                <w:ins w:id="16682" w:author="임 종운" w:date="2022-05-17T11:40:00Z"/>
              </w:rPr>
            </w:pPr>
            <w:ins w:id="16683" w:author="임 종운" w:date="2022-05-17T11:40:00Z">
              <w:r>
                <w:t>INSERT INTO attendance VALUES (8188, 35, 2022-07-28);</w:t>
              </w:r>
            </w:ins>
          </w:p>
          <w:p w14:paraId="2608497B" w14:textId="77777777" w:rsidR="00D470AE" w:rsidRDefault="00D470AE" w:rsidP="00D470AE">
            <w:pPr>
              <w:ind w:left="0" w:hanging="2"/>
              <w:rPr>
                <w:ins w:id="16684" w:author="임 종운" w:date="2022-05-17T11:40:00Z"/>
              </w:rPr>
            </w:pPr>
            <w:ins w:id="16685" w:author="임 종운" w:date="2022-05-17T11:40:00Z">
              <w:r>
                <w:t>INSERT INTO attendance VALUES (8189, 36, 2022-07-28);</w:t>
              </w:r>
            </w:ins>
          </w:p>
          <w:p w14:paraId="26F7CCA0" w14:textId="77777777" w:rsidR="00D470AE" w:rsidRDefault="00D470AE" w:rsidP="00D470AE">
            <w:pPr>
              <w:ind w:left="0" w:hanging="2"/>
              <w:rPr>
                <w:ins w:id="16686" w:author="임 종운" w:date="2022-05-17T11:40:00Z"/>
              </w:rPr>
            </w:pPr>
            <w:ins w:id="16687" w:author="임 종운" w:date="2022-05-17T11:40:00Z">
              <w:r>
                <w:t>INSERT INTO attendance VALUES (8190, 37, 2022-07-28);</w:t>
              </w:r>
            </w:ins>
          </w:p>
          <w:p w14:paraId="0B71E0E8" w14:textId="77777777" w:rsidR="00D470AE" w:rsidRDefault="00D470AE" w:rsidP="00D470AE">
            <w:pPr>
              <w:ind w:left="0" w:hanging="2"/>
              <w:rPr>
                <w:ins w:id="16688" w:author="임 종운" w:date="2022-05-17T11:40:00Z"/>
              </w:rPr>
            </w:pPr>
            <w:ins w:id="16689" w:author="임 종운" w:date="2022-05-17T11:40:00Z">
              <w:r>
                <w:t>INSERT INTO attendance VALUES (8191, 38, 2022-07-28);</w:t>
              </w:r>
            </w:ins>
          </w:p>
          <w:p w14:paraId="2ACDE266" w14:textId="77777777" w:rsidR="00D470AE" w:rsidRDefault="00D470AE" w:rsidP="00D470AE">
            <w:pPr>
              <w:ind w:left="0" w:hanging="2"/>
              <w:rPr>
                <w:ins w:id="16690" w:author="임 종운" w:date="2022-05-17T11:40:00Z"/>
              </w:rPr>
            </w:pPr>
            <w:ins w:id="16691" w:author="임 종운" w:date="2022-05-17T11:40:00Z">
              <w:r>
                <w:t>INSERT INTO attendance VALUES (8192, 39, 2022-07-28);</w:t>
              </w:r>
            </w:ins>
          </w:p>
          <w:p w14:paraId="37732CC9" w14:textId="77777777" w:rsidR="00D470AE" w:rsidRDefault="00D470AE" w:rsidP="00D470AE">
            <w:pPr>
              <w:ind w:left="0" w:hanging="2"/>
              <w:rPr>
                <w:ins w:id="16692" w:author="임 종운" w:date="2022-05-17T11:40:00Z"/>
              </w:rPr>
            </w:pPr>
            <w:ins w:id="16693" w:author="임 종운" w:date="2022-05-17T11:40:00Z">
              <w:r>
                <w:t>INSERT INTO attendance VALUES (8193, 40, 2022-07-28);</w:t>
              </w:r>
            </w:ins>
          </w:p>
          <w:p w14:paraId="5889EAAB" w14:textId="77777777" w:rsidR="00D470AE" w:rsidRDefault="00D470AE" w:rsidP="00D470AE">
            <w:pPr>
              <w:ind w:left="0" w:hanging="2"/>
              <w:rPr>
                <w:ins w:id="16694" w:author="임 종운" w:date="2022-05-17T11:40:00Z"/>
              </w:rPr>
            </w:pPr>
            <w:ins w:id="16695" w:author="임 종운" w:date="2022-05-17T11:40:00Z">
              <w:r>
                <w:t>INSERT INTO attendance VALUES (8194, 41, 2022-07-28);</w:t>
              </w:r>
            </w:ins>
          </w:p>
          <w:p w14:paraId="3DFC7F2F" w14:textId="77777777" w:rsidR="00D470AE" w:rsidRDefault="00D470AE" w:rsidP="00D470AE">
            <w:pPr>
              <w:ind w:left="0" w:hanging="2"/>
              <w:rPr>
                <w:ins w:id="16696" w:author="임 종운" w:date="2022-05-17T11:40:00Z"/>
              </w:rPr>
            </w:pPr>
            <w:ins w:id="16697" w:author="임 종운" w:date="2022-05-17T11:40:00Z">
              <w:r>
                <w:t>INSERT INTO attendance VALUES (8195, 42, 2022-07-28);</w:t>
              </w:r>
            </w:ins>
          </w:p>
          <w:p w14:paraId="1AA7F87B" w14:textId="77777777" w:rsidR="00D470AE" w:rsidRDefault="00D470AE" w:rsidP="00D470AE">
            <w:pPr>
              <w:ind w:left="0" w:hanging="2"/>
              <w:rPr>
                <w:ins w:id="16698" w:author="임 종운" w:date="2022-05-17T11:40:00Z"/>
              </w:rPr>
            </w:pPr>
            <w:ins w:id="16699" w:author="임 종운" w:date="2022-05-17T11:40:00Z">
              <w:r>
                <w:t>INSERT INTO attendance VALUES (8196, 43, 2022-07-28);</w:t>
              </w:r>
            </w:ins>
          </w:p>
          <w:p w14:paraId="38F44852" w14:textId="77777777" w:rsidR="00D470AE" w:rsidRDefault="00D470AE" w:rsidP="00D470AE">
            <w:pPr>
              <w:ind w:left="0" w:hanging="2"/>
              <w:rPr>
                <w:ins w:id="16700" w:author="임 종운" w:date="2022-05-17T11:40:00Z"/>
              </w:rPr>
            </w:pPr>
            <w:ins w:id="16701" w:author="임 종운" w:date="2022-05-17T11:40:00Z">
              <w:r>
                <w:lastRenderedPageBreak/>
                <w:t>INSERT INTO attendance VALUES (8197, 44, 2022-07-28);</w:t>
              </w:r>
            </w:ins>
          </w:p>
          <w:p w14:paraId="0E875021" w14:textId="77777777" w:rsidR="00D470AE" w:rsidRDefault="00D470AE" w:rsidP="00D470AE">
            <w:pPr>
              <w:ind w:left="0" w:hanging="2"/>
              <w:rPr>
                <w:ins w:id="16702" w:author="임 종운" w:date="2022-05-17T11:40:00Z"/>
              </w:rPr>
            </w:pPr>
            <w:ins w:id="16703" w:author="임 종운" w:date="2022-05-17T11:40:00Z">
              <w:r>
                <w:t>INSERT INTO attendance VALUES (8198, 45, 2022-07-28);</w:t>
              </w:r>
            </w:ins>
          </w:p>
          <w:p w14:paraId="7819A966" w14:textId="77777777" w:rsidR="00D470AE" w:rsidRDefault="00D470AE" w:rsidP="00D470AE">
            <w:pPr>
              <w:ind w:left="0" w:hanging="2"/>
              <w:rPr>
                <w:ins w:id="16704" w:author="임 종운" w:date="2022-05-17T11:40:00Z"/>
              </w:rPr>
            </w:pPr>
            <w:ins w:id="16705" w:author="임 종운" w:date="2022-05-17T11:40:00Z">
              <w:r>
                <w:t>INSERT INTO attendance VALUES (8199, 46, 2022-07-28);</w:t>
              </w:r>
            </w:ins>
          </w:p>
          <w:p w14:paraId="0B849CBA" w14:textId="77777777" w:rsidR="00D470AE" w:rsidRDefault="00D470AE" w:rsidP="00D470AE">
            <w:pPr>
              <w:ind w:left="0" w:hanging="2"/>
              <w:rPr>
                <w:ins w:id="16706" w:author="임 종운" w:date="2022-05-17T11:40:00Z"/>
              </w:rPr>
            </w:pPr>
            <w:ins w:id="16707" w:author="임 종운" w:date="2022-05-17T11:40:00Z">
              <w:r>
                <w:t>INSERT INTO attendance VALUES (8200, 47, 2022-07-28);</w:t>
              </w:r>
            </w:ins>
          </w:p>
          <w:p w14:paraId="797D49FB" w14:textId="77777777" w:rsidR="00D470AE" w:rsidRDefault="00D470AE" w:rsidP="00D470AE">
            <w:pPr>
              <w:ind w:left="0" w:hanging="2"/>
              <w:rPr>
                <w:ins w:id="16708" w:author="임 종운" w:date="2022-05-17T11:40:00Z"/>
              </w:rPr>
            </w:pPr>
            <w:ins w:id="16709" w:author="임 종운" w:date="2022-05-17T11:40:00Z">
              <w:r>
                <w:t>INSERT INTO attendance VALUES (8201, 48, 2022-07-28);</w:t>
              </w:r>
            </w:ins>
          </w:p>
          <w:p w14:paraId="568C2E26" w14:textId="77777777" w:rsidR="00D470AE" w:rsidRDefault="00D470AE" w:rsidP="00D470AE">
            <w:pPr>
              <w:ind w:left="0" w:hanging="2"/>
              <w:rPr>
                <w:ins w:id="16710" w:author="임 종운" w:date="2022-05-17T11:40:00Z"/>
              </w:rPr>
            </w:pPr>
            <w:ins w:id="16711" w:author="임 종운" w:date="2022-05-17T11:40:00Z">
              <w:r>
                <w:t>INSERT INTO attendance VALUES (8202, 49, 2022-07-28);</w:t>
              </w:r>
            </w:ins>
          </w:p>
          <w:p w14:paraId="5AD34D55" w14:textId="77777777" w:rsidR="00D470AE" w:rsidRDefault="00D470AE" w:rsidP="00D470AE">
            <w:pPr>
              <w:ind w:left="0" w:hanging="2"/>
              <w:rPr>
                <w:ins w:id="16712" w:author="임 종운" w:date="2022-05-17T11:40:00Z"/>
              </w:rPr>
            </w:pPr>
            <w:ins w:id="16713" w:author="임 종운" w:date="2022-05-17T11:40:00Z">
              <w:r>
                <w:t>INSERT INTO attendance VALUES (8203, 50, 2022-07-28);</w:t>
              </w:r>
            </w:ins>
          </w:p>
          <w:p w14:paraId="774A946F" w14:textId="77777777" w:rsidR="00D470AE" w:rsidRDefault="00D470AE" w:rsidP="00D470AE">
            <w:pPr>
              <w:ind w:left="0" w:hanging="2"/>
              <w:rPr>
                <w:ins w:id="16714" w:author="임 종운" w:date="2022-05-17T11:40:00Z"/>
              </w:rPr>
            </w:pPr>
            <w:ins w:id="16715" w:author="임 종운" w:date="2022-05-17T11:40:00Z">
              <w:r>
                <w:t>INSERT INTO attendance VALUES (8204, 51, 2022-07-28);</w:t>
              </w:r>
            </w:ins>
          </w:p>
          <w:p w14:paraId="032D6F5F" w14:textId="77777777" w:rsidR="00D470AE" w:rsidRDefault="00D470AE" w:rsidP="00D470AE">
            <w:pPr>
              <w:ind w:left="0" w:hanging="2"/>
              <w:rPr>
                <w:ins w:id="16716" w:author="임 종운" w:date="2022-05-17T11:40:00Z"/>
              </w:rPr>
            </w:pPr>
            <w:ins w:id="16717" w:author="임 종운" w:date="2022-05-17T11:40:00Z">
              <w:r>
                <w:t>INSERT INTO attendance VALUES (8205, 52, 2022-07-28);</w:t>
              </w:r>
            </w:ins>
          </w:p>
          <w:p w14:paraId="01164B89" w14:textId="77777777" w:rsidR="00D470AE" w:rsidRDefault="00D470AE" w:rsidP="00D470AE">
            <w:pPr>
              <w:ind w:left="0" w:hanging="2"/>
              <w:rPr>
                <w:ins w:id="16718" w:author="임 종운" w:date="2022-05-17T11:40:00Z"/>
              </w:rPr>
            </w:pPr>
            <w:ins w:id="16719" w:author="임 종운" w:date="2022-05-17T11:40:00Z">
              <w:r>
                <w:t>INSERT INTO attendance VALUES (8206, 53, 2022-07-28);</w:t>
              </w:r>
            </w:ins>
          </w:p>
          <w:p w14:paraId="4F5C66D7" w14:textId="77777777" w:rsidR="00D470AE" w:rsidRDefault="00D470AE" w:rsidP="00D470AE">
            <w:pPr>
              <w:ind w:left="0" w:hanging="2"/>
              <w:rPr>
                <w:ins w:id="16720" w:author="임 종운" w:date="2022-05-17T11:40:00Z"/>
              </w:rPr>
            </w:pPr>
            <w:ins w:id="16721" w:author="임 종운" w:date="2022-05-17T11:40:00Z">
              <w:r>
                <w:t>INSERT INTO attendance VALUES (8207, 54, 2022-07-28);</w:t>
              </w:r>
            </w:ins>
          </w:p>
          <w:p w14:paraId="26E22D0E" w14:textId="77777777" w:rsidR="00D470AE" w:rsidRDefault="00D470AE" w:rsidP="00D470AE">
            <w:pPr>
              <w:ind w:left="0" w:hanging="2"/>
              <w:rPr>
                <w:ins w:id="16722" w:author="임 종운" w:date="2022-05-17T11:40:00Z"/>
              </w:rPr>
            </w:pPr>
            <w:ins w:id="16723" w:author="임 종운" w:date="2022-05-17T11:40:00Z">
              <w:r>
                <w:t>INSERT INTO attendance VALUES (8208, 55, 2022-07-28);</w:t>
              </w:r>
            </w:ins>
          </w:p>
          <w:p w14:paraId="4DE7287C" w14:textId="77777777" w:rsidR="00D470AE" w:rsidRDefault="00D470AE" w:rsidP="00D470AE">
            <w:pPr>
              <w:ind w:left="0" w:hanging="2"/>
              <w:rPr>
                <w:ins w:id="16724" w:author="임 종운" w:date="2022-05-17T11:40:00Z"/>
              </w:rPr>
            </w:pPr>
            <w:ins w:id="16725" w:author="임 종운" w:date="2022-05-17T11:40:00Z">
              <w:r>
                <w:t>INSERT INTO attendance VALUES (8209, 27, 2022-07-29);</w:t>
              </w:r>
            </w:ins>
          </w:p>
          <w:p w14:paraId="3808F1F1" w14:textId="77777777" w:rsidR="00D470AE" w:rsidRDefault="00D470AE" w:rsidP="00D470AE">
            <w:pPr>
              <w:ind w:left="0" w:hanging="2"/>
              <w:rPr>
                <w:ins w:id="16726" w:author="임 종운" w:date="2022-05-17T11:40:00Z"/>
              </w:rPr>
            </w:pPr>
            <w:ins w:id="16727" w:author="임 종운" w:date="2022-05-17T11:40:00Z">
              <w:r>
                <w:t>INSERT INTO attendance VALUES (8210, 28, 2022-07-29);</w:t>
              </w:r>
            </w:ins>
          </w:p>
          <w:p w14:paraId="4A367CAC" w14:textId="77777777" w:rsidR="00D470AE" w:rsidRDefault="00D470AE" w:rsidP="00D470AE">
            <w:pPr>
              <w:ind w:left="0" w:hanging="2"/>
              <w:rPr>
                <w:ins w:id="16728" w:author="임 종운" w:date="2022-05-17T11:40:00Z"/>
              </w:rPr>
            </w:pPr>
            <w:ins w:id="16729" w:author="임 종운" w:date="2022-05-17T11:40:00Z">
              <w:r>
                <w:t>INSERT INTO attendance VALUES (8211, 29, 2022-07-29);</w:t>
              </w:r>
            </w:ins>
          </w:p>
          <w:p w14:paraId="2759AF53" w14:textId="77777777" w:rsidR="00D470AE" w:rsidRDefault="00D470AE" w:rsidP="00D470AE">
            <w:pPr>
              <w:ind w:left="0" w:hanging="2"/>
              <w:rPr>
                <w:ins w:id="16730" w:author="임 종운" w:date="2022-05-17T11:40:00Z"/>
              </w:rPr>
            </w:pPr>
            <w:ins w:id="16731" w:author="임 종운" w:date="2022-05-17T11:40:00Z">
              <w:r>
                <w:t>INSERT INTO attendance VALUES (8212, 30, 2022-07-29);</w:t>
              </w:r>
            </w:ins>
          </w:p>
          <w:p w14:paraId="36A7B8A7" w14:textId="77777777" w:rsidR="00D470AE" w:rsidRDefault="00D470AE" w:rsidP="00D470AE">
            <w:pPr>
              <w:ind w:left="0" w:hanging="2"/>
              <w:rPr>
                <w:ins w:id="16732" w:author="임 종운" w:date="2022-05-17T11:40:00Z"/>
              </w:rPr>
            </w:pPr>
            <w:ins w:id="16733" w:author="임 종운" w:date="2022-05-17T11:40:00Z">
              <w:r>
                <w:t>INSERT INTO attendance VALUES (8213, 31, 2022-07-29);</w:t>
              </w:r>
            </w:ins>
          </w:p>
          <w:p w14:paraId="5B63ACAB" w14:textId="77777777" w:rsidR="00D470AE" w:rsidRDefault="00D470AE" w:rsidP="00D470AE">
            <w:pPr>
              <w:ind w:left="0" w:hanging="2"/>
              <w:rPr>
                <w:ins w:id="16734" w:author="임 종운" w:date="2022-05-17T11:40:00Z"/>
              </w:rPr>
            </w:pPr>
            <w:ins w:id="16735" w:author="임 종운" w:date="2022-05-17T11:40:00Z">
              <w:r>
                <w:t>INSERT INTO attendance VALUES (8214, 32, 2022-07-29);</w:t>
              </w:r>
            </w:ins>
          </w:p>
          <w:p w14:paraId="19E3F956" w14:textId="77777777" w:rsidR="00D470AE" w:rsidRDefault="00D470AE" w:rsidP="00D470AE">
            <w:pPr>
              <w:ind w:left="0" w:hanging="2"/>
              <w:rPr>
                <w:ins w:id="16736" w:author="임 종운" w:date="2022-05-17T11:40:00Z"/>
              </w:rPr>
            </w:pPr>
            <w:ins w:id="16737" w:author="임 종운" w:date="2022-05-17T11:40:00Z">
              <w:r>
                <w:t>INSERT INTO attendance VALUES (8215, 33, 2022-07-29);</w:t>
              </w:r>
            </w:ins>
          </w:p>
          <w:p w14:paraId="59E10A38" w14:textId="77777777" w:rsidR="00D470AE" w:rsidRDefault="00D470AE" w:rsidP="00D470AE">
            <w:pPr>
              <w:ind w:left="0" w:hanging="2"/>
              <w:rPr>
                <w:ins w:id="16738" w:author="임 종운" w:date="2022-05-17T11:40:00Z"/>
              </w:rPr>
            </w:pPr>
            <w:ins w:id="16739" w:author="임 종운" w:date="2022-05-17T11:40:00Z">
              <w:r>
                <w:t>INSERT INTO attendance VALUES (8216, 34, 2022-07-29);</w:t>
              </w:r>
            </w:ins>
          </w:p>
          <w:p w14:paraId="2951E61B" w14:textId="77777777" w:rsidR="00D470AE" w:rsidRDefault="00D470AE" w:rsidP="00D470AE">
            <w:pPr>
              <w:ind w:left="0" w:hanging="2"/>
              <w:rPr>
                <w:ins w:id="16740" w:author="임 종운" w:date="2022-05-17T11:40:00Z"/>
              </w:rPr>
            </w:pPr>
            <w:ins w:id="16741" w:author="임 종운" w:date="2022-05-17T11:40:00Z">
              <w:r>
                <w:t>INSERT INTO attendance VALUES (8217, 35, 2022-07-29);</w:t>
              </w:r>
            </w:ins>
          </w:p>
          <w:p w14:paraId="45F55287" w14:textId="77777777" w:rsidR="00D470AE" w:rsidRDefault="00D470AE" w:rsidP="00D470AE">
            <w:pPr>
              <w:ind w:left="0" w:hanging="2"/>
              <w:rPr>
                <w:ins w:id="16742" w:author="임 종운" w:date="2022-05-17T11:40:00Z"/>
              </w:rPr>
            </w:pPr>
            <w:ins w:id="16743" w:author="임 종운" w:date="2022-05-17T11:40:00Z">
              <w:r>
                <w:t>INSERT INTO attendance VALUES (8218, 36, 2022-07-29);</w:t>
              </w:r>
            </w:ins>
          </w:p>
          <w:p w14:paraId="6F6BF223" w14:textId="77777777" w:rsidR="00D470AE" w:rsidRDefault="00D470AE" w:rsidP="00D470AE">
            <w:pPr>
              <w:ind w:left="0" w:hanging="2"/>
              <w:rPr>
                <w:ins w:id="16744" w:author="임 종운" w:date="2022-05-17T11:40:00Z"/>
              </w:rPr>
            </w:pPr>
            <w:ins w:id="16745" w:author="임 종운" w:date="2022-05-17T11:40:00Z">
              <w:r>
                <w:t>INSERT INTO attendance VALUES (8219, 37, 2022-07-29);</w:t>
              </w:r>
            </w:ins>
          </w:p>
          <w:p w14:paraId="1B35148A" w14:textId="77777777" w:rsidR="00D470AE" w:rsidRDefault="00D470AE" w:rsidP="00D470AE">
            <w:pPr>
              <w:ind w:left="0" w:hanging="2"/>
              <w:rPr>
                <w:ins w:id="16746" w:author="임 종운" w:date="2022-05-17T11:40:00Z"/>
              </w:rPr>
            </w:pPr>
            <w:ins w:id="16747" w:author="임 종운" w:date="2022-05-17T11:40:00Z">
              <w:r>
                <w:t>INSERT INTO attendance VALUES (8220, 38, 2022-07-29);</w:t>
              </w:r>
            </w:ins>
          </w:p>
          <w:p w14:paraId="5E61B44B" w14:textId="77777777" w:rsidR="00D470AE" w:rsidRDefault="00D470AE" w:rsidP="00D470AE">
            <w:pPr>
              <w:ind w:left="0" w:hanging="2"/>
              <w:rPr>
                <w:ins w:id="16748" w:author="임 종운" w:date="2022-05-17T11:40:00Z"/>
              </w:rPr>
            </w:pPr>
            <w:ins w:id="16749" w:author="임 종운" w:date="2022-05-17T11:40:00Z">
              <w:r>
                <w:t>INSERT INTO attendance VALUES (8221, 39, 2022-07-29);</w:t>
              </w:r>
            </w:ins>
          </w:p>
          <w:p w14:paraId="654E89FE" w14:textId="77777777" w:rsidR="00D470AE" w:rsidRDefault="00D470AE" w:rsidP="00D470AE">
            <w:pPr>
              <w:ind w:left="0" w:hanging="2"/>
              <w:rPr>
                <w:ins w:id="16750" w:author="임 종운" w:date="2022-05-17T11:40:00Z"/>
              </w:rPr>
            </w:pPr>
            <w:ins w:id="16751" w:author="임 종운" w:date="2022-05-17T11:40:00Z">
              <w:r>
                <w:t>INSERT INTO attendance VALUES (8222, 40, 2022-07-29);</w:t>
              </w:r>
            </w:ins>
          </w:p>
          <w:p w14:paraId="1110D2EE" w14:textId="77777777" w:rsidR="00D470AE" w:rsidRDefault="00D470AE" w:rsidP="00D470AE">
            <w:pPr>
              <w:ind w:left="0" w:hanging="2"/>
              <w:rPr>
                <w:ins w:id="16752" w:author="임 종운" w:date="2022-05-17T11:40:00Z"/>
              </w:rPr>
            </w:pPr>
            <w:ins w:id="16753" w:author="임 종운" w:date="2022-05-17T11:40:00Z">
              <w:r>
                <w:t>INSERT INTO attendance VALUES (8223, 41, 2022-07-29);</w:t>
              </w:r>
            </w:ins>
          </w:p>
          <w:p w14:paraId="4D78BF64" w14:textId="77777777" w:rsidR="00D470AE" w:rsidRDefault="00D470AE" w:rsidP="00D470AE">
            <w:pPr>
              <w:ind w:left="0" w:hanging="2"/>
              <w:rPr>
                <w:ins w:id="16754" w:author="임 종운" w:date="2022-05-17T11:40:00Z"/>
              </w:rPr>
            </w:pPr>
            <w:ins w:id="16755" w:author="임 종운" w:date="2022-05-17T11:40:00Z">
              <w:r>
                <w:lastRenderedPageBreak/>
                <w:t>INSERT INTO attendance VALUES (8224, 42, 2022-07-29);</w:t>
              </w:r>
            </w:ins>
          </w:p>
          <w:p w14:paraId="2C532B62" w14:textId="77777777" w:rsidR="00D470AE" w:rsidRDefault="00D470AE" w:rsidP="00D470AE">
            <w:pPr>
              <w:ind w:left="0" w:hanging="2"/>
              <w:rPr>
                <w:ins w:id="16756" w:author="임 종운" w:date="2022-05-17T11:40:00Z"/>
              </w:rPr>
            </w:pPr>
            <w:ins w:id="16757" w:author="임 종운" w:date="2022-05-17T11:40:00Z">
              <w:r>
                <w:t>INSERT INTO attendance VALUES (8225, 43, 2022-07-29);</w:t>
              </w:r>
            </w:ins>
          </w:p>
          <w:p w14:paraId="0DB41018" w14:textId="77777777" w:rsidR="00D470AE" w:rsidRDefault="00D470AE" w:rsidP="00D470AE">
            <w:pPr>
              <w:ind w:left="0" w:hanging="2"/>
              <w:rPr>
                <w:ins w:id="16758" w:author="임 종운" w:date="2022-05-17T11:40:00Z"/>
              </w:rPr>
            </w:pPr>
            <w:ins w:id="16759" w:author="임 종운" w:date="2022-05-17T11:40:00Z">
              <w:r>
                <w:t>INSERT INTO attendance VALUES (8226, 44, 2022-07-29);</w:t>
              </w:r>
            </w:ins>
          </w:p>
          <w:p w14:paraId="4FDA12C1" w14:textId="77777777" w:rsidR="00D470AE" w:rsidRDefault="00D470AE" w:rsidP="00D470AE">
            <w:pPr>
              <w:ind w:left="0" w:hanging="2"/>
              <w:rPr>
                <w:ins w:id="16760" w:author="임 종운" w:date="2022-05-17T11:40:00Z"/>
              </w:rPr>
            </w:pPr>
            <w:ins w:id="16761" w:author="임 종운" w:date="2022-05-17T11:40:00Z">
              <w:r>
                <w:t>INSERT INTO attendance VALUES (8227, 45, 2022-07-29);</w:t>
              </w:r>
            </w:ins>
          </w:p>
          <w:p w14:paraId="7C0E4C21" w14:textId="77777777" w:rsidR="00D470AE" w:rsidRDefault="00D470AE" w:rsidP="00D470AE">
            <w:pPr>
              <w:ind w:left="0" w:hanging="2"/>
              <w:rPr>
                <w:ins w:id="16762" w:author="임 종운" w:date="2022-05-17T11:40:00Z"/>
              </w:rPr>
            </w:pPr>
            <w:ins w:id="16763" w:author="임 종운" w:date="2022-05-17T11:40:00Z">
              <w:r>
                <w:t>INSERT INTO attendance VALUES (8228, 46, 2022-07-29);</w:t>
              </w:r>
            </w:ins>
          </w:p>
          <w:p w14:paraId="4B8B7BE8" w14:textId="77777777" w:rsidR="00D470AE" w:rsidRDefault="00D470AE" w:rsidP="00D470AE">
            <w:pPr>
              <w:ind w:left="0" w:hanging="2"/>
              <w:rPr>
                <w:ins w:id="16764" w:author="임 종운" w:date="2022-05-17T11:40:00Z"/>
              </w:rPr>
            </w:pPr>
            <w:ins w:id="16765" w:author="임 종운" w:date="2022-05-17T11:40:00Z">
              <w:r>
                <w:t>INSERT INTO attendance VALUES (8229, 47, 2022-07-29);</w:t>
              </w:r>
            </w:ins>
          </w:p>
          <w:p w14:paraId="411D5F1A" w14:textId="77777777" w:rsidR="00D470AE" w:rsidRDefault="00D470AE" w:rsidP="00D470AE">
            <w:pPr>
              <w:ind w:left="0" w:hanging="2"/>
              <w:rPr>
                <w:ins w:id="16766" w:author="임 종운" w:date="2022-05-17T11:40:00Z"/>
              </w:rPr>
            </w:pPr>
            <w:ins w:id="16767" w:author="임 종운" w:date="2022-05-17T11:40:00Z">
              <w:r>
                <w:t>INSERT INTO attendance VALUES (8230, 48, 2022-07-29);</w:t>
              </w:r>
            </w:ins>
          </w:p>
          <w:p w14:paraId="1ED650E6" w14:textId="77777777" w:rsidR="00D470AE" w:rsidRDefault="00D470AE" w:rsidP="00D470AE">
            <w:pPr>
              <w:ind w:left="0" w:hanging="2"/>
              <w:rPr>
                <w:ins w:id="16768" w:author="임 종운" w:date="2022-05-17T11:40:00Z"/>
              </w:rPr>
            </w:pPr>
            <w:ins w:id="16769" w:author="임 종운" w:date="2022-05-17T11:40:00Z">
              <w:r>
                <w:t>INSERT INTO attendance VALUES (8231, 49, 2022-07-29);</w:t>
              </w:r>
            </w:ins>
          </w:p>
          <w:p w14:paraId="1EEA42FA" w14:textId="77777777" w:rsidR="00D470AE" w:rsidRDefault="00D470AE" w:rsidP="00D470AE">
            <w:pPr>
              <w:ind w:left="0" w:hanging="2"/>
              <w:rPr>
                <w:ins w:id="16770" w:author="임 종운" w:date="2022-05-17T11:40:00Z"/>
              </w:rPr>
            </w:pPr>
            <w:ins w:id="16771" w:author="임 종운" w:date="2022-05-17T11:40:00Z">
              <w:r>
                <w:t>INSERT INTO attendance VALUES (8232, 50, 2022-07-29);</w:t>
              </w:r>
            </w:ins>
          </w:p>
          <w:p w14:paraId="1C1825DF" w14:textId="77777777" w:rsidR="00D470AE" w:rsidRDefault="00D470AE" w:rsidP="00D470AE">
            <w:pPr>
              <w:ind w:left="0" w:hanging="2"/>
              <w:rPr>
                <w:ins w:id="16772" w:author="임 종운" w:date="2022-05-17T11:40:00Z"/>
              </w:rPr>
            </w:pPr>
            <w:ins w:id="16773" w:author="임 종운" w:date="2022-05-17T11:40:00Z">
              <w:r>
                <w:t>INSERT INTO attendance VALUES (8233, 51, 2022-07-29);</w:t>
              </w:r>
            </w:ins>
          </w:p>
          <w:p w14:paraId="6571A690" w14:textId="77777777" w:rsidR="00D470AE" w:rsidRDefault="00D470AE" w:rsidP="00D470AE">
            <w:pPr>
              <w:ind w:left="0" w:hanging="2"/>
              <w:rPr>
                <w:ins w:id="16774" w:author="임 종운" w:date="2022-05-17T11:40:00Z"/>
              </w:rPr>
            </w:pPr>
            <w:ins w:id="16775" w:author="임 종운" w:date="2022-05-17T11:40:00Z">
              <w:r>
                <w:t>INSERT INTO attendance VALUES (8234, 52, 2022-07-29);</w:t>
              </w:r>
            </w:ins>
          </w:p>
          <w:p w14:paraId="540FD840" w14:textId="77777777" w:rsidR="00D470AE" w:rsidRDefault="00D470AE" w:rsidP="00D470AE">
            <w:pPr>
              <w:ind w:left="0" w:hanging="2"/>
              <w:rPr>
                <w:ins w:id="16776" w:author="임 종운" w:date="2022-05-17T11:40:00Z"/>
              </w:rPr>
            </w:pPr>
            <w:ins w:id="16777" w:author="임 종운" w:date="2022-05-17T11:40:00Z">
              <w:r>
                <w:t>INSERT INTO attendance VALUES (8235, 53, 2022-07-29);</w:t>
              </w:r>
            </w:ins>
          </w:p>
          <w:p w14:paraId="7EE7E557" w14:textId="77777777" w:rsidR="00D470AE" w:rsidRDefault="00D470AE" w:rsidP="00D470AE">
            <w:pPr>
              <w:ind w:left="0" w:hanging="2"/>
              <w:rPr>
                <w:ins w:id="16778" w:author="임 종운" w:date="2022-05-17T11:40:00Z"/>
              </w:rPr>
            </w:pPr>
            <w:ins w:id="16779" w:author="임 종운" w:date="2022-05-17T11:40:00Z">
              <w:r>
                <w:t>INSERT INTO attendance VALUES (8236, 54, 2022-07-29);</w:t>
              </w:r>
            </w:ins>
          </w:p>
          <w:p w14:paraId="21562F7F" w14:textId="77777777" w:rsidR="00D470AE" w:rsidRDefault="00D470AE" w:rsidP="00D470AE">
            <w:pPr>
              <w:ind w:left="0" w:hanging="2"/>
              <w:rPr>
                <w:ins w:id="16780" w:author="임 종운" w:date="2022-05-17T11:40:00Z"/>
              </w:rPr>
            </w:pPr>
            <w:ins w:id="16781" w:author="임 종운" w:date="2022-05-17T11:40:00Z">
              <w:r>
                <w:t>INSERT INTO attendance VALUES (8237, 55, 2022-07-29);</w:t>
              </w:r>
            </w:ins>
          </w:p>
          <w:p w14:paraId="0268DC67" w14:textId="77777777" w:rsidR="00D470AE" w:rsidRDefault="00D470AE" w:rsidP="00D470AE">
            <w:pPr>
              <w:ind w:left="0" w:hanging="2"/>
              <w:rPr>
                <w:ins w:id="16782" w:author="임 종운" w:date="2022-05-17T11:40:00Z"/>
              </w:rPr>
            </w:pPr>
            <w:ins w:id="16783" w:author="임 종운" w:date="2022-05-17T11:40:00Z">
              <w:r>
                <w:t>INSERT INTO attendance VALUES (8238, 27, 2022-07-30);</w:t>
              </w:r>
            </w:ins>
          </w:p>
          <w:p w14:paraId="0BDC16EA" w14:textId="77777777" w:rsidR="00D470AE" w:rsidRDefault="00D470AE" w:rsidP="00D470AE">
            <w:pPr>
              <w:ind w:left="0" w:hanging="2"/>
              <w:rPr>
                <w:ins w:id="16784" w:author="임 종운" w:date="2022-05-17T11:40:00Z"/>
              </w:rPr>
            </w:pPr>
            <w:ins w:id="16785" w:author="임 종운" w:date="2022-05-17T11:40:00Z">
              <w:r>
                <w:t>INSERT INTO attendance VALUES (8239, 28, 2022-07-30);</w:t>
              </w:r>
            </w:ins>
          </w:p>
          <w:p w14:paraId="1567CB08" w14:textId="77777777" w:rsidR="00D470AE" w:rsidRDefault="00D470AE" w:rsidP="00D470AE">
            <w:pPr>
              <w:ind w:left="0" w:hanging="2"/>
              <w:rPr>
                <w:ins w:id="16786" w:author="임 종운" w:date="2022-05-17T11:40:00Z"/>
              </w:rPr>
            </w:pPr>
            <w:ins w:id="16787" w:author="임 종운" w:date="2022-05-17T11:40:00Z">
              <w:r>
                <w:t>INSERT INTO attendance VALUES (8240, 29, 2022-07-30);</w:t>
              </w:r>
            </w:ins>
          </w:p>
          <w:p w14:paraId="49E4A8F8" w14:textId="77777777" w:rsidR="00D470AE" w:rsidRDefault="00D470AE" w:rsidP="00D470AE">
            <w:pPr>
              <w:ind w:left="0" w:hanging="2"/>
              <w:rPr>
                <w:ins w:id="16788" w:author="임 종운" w:date="2022-05-17T11:40:00Z"/>
              </w:rPr>
            </w:pPr>
            <w:ins w:id="16789" w:author="임 종운" w:date="2022-05-17T11:40:00Z">
              <w:r>
                <w:t>INSERT INTO attendance VALUES (8241, 30, 2022-07-30);</w:t>
              </w:r>
            </w:ins>
          </w:p>
          <w:p w14:paraId="64331017" w14:textId="77777777" w:rsidR="00D470AE" w:rsidRDefault="00D470AE" w:rsidP="00D470AE">
            <w:pPr>
              <w:ind w:left="0" w:hanging="2"/>
              <w:rPr>
                <w:ins w:id="16790" w:author="임 종운" w:date="2022-05-17T11:40:00Z"/>
              </w:rPr>
            </w:pPr>
            <w:ins w:id="16791" w:author="임 종운" w:date="2022-05-17T11:40:00Z">
              <w:r>
                <w:t>INSERT INTO attendance VALUES (8242, 31, 2022-07-30);</w:t>
              </w:r>
            </w:ins>
          </w:p>
          <w:p w14:paraId="15FD2A5C" w14:textId="77777777" w:rsidR="00D470AE" w:rsidRDefault="00D470AE" w:rsidP="00D470AE">
            <w:pPr>
              <w:ind w:left="0" w:hanging="2"/>
              <w:rPr>
                <w:ins w:id="16792" w:author="임 종운" w:date="2022-05-17T11:40:00Z"/>
              </w:rPr>
            </w:pPr>
            <w:ins w:id="16793" w:author="임 종운" w:date="2022-05-17T11:40:00Z">
              <w:r>
                <w:t>INSERT INTO attendance VALUES (8243, 32, 2022-07-30);</w:t>
              </w:r>
            </w:ins>
          </w:p>
          <w:p w14:paraId="2C4EC365" w14:textId="77777777" w:rsidR="00D470AE" w:rsidRDefault="00D470AE" w:rsidP="00D470AE">
            <w:pPr>
              <w:ind w:left="0" w:hanging="2"/>
              <w:rPr>
                <w:ins w:id="16794" w:author="임 종운" w:date="2022-05-17T11:40:00Z"/>
              </w:rPr>
            </w:pPr>
            <w:ins w:id="16795" w:author="임 종운" w:date="2022-05-17T11:40:00Z">
              <w:r>
                <w:t>INSERT INTO attendance VALUES (8244, 33, 2022-07-30);</w:t>
              </w:r>
            </w:ins>
          </w:p>
          <w:p w14:paraId="64AAC777" w14:textId="77777777" w:rsidR="00D470AE" w:rsidRDefault="00D470AE" w:rsidP="00D470AE">
            <w:pPr>
              <w:ind w:left="0" w:hanging="2"/>
              <w:rPr>
                <w:ins w:id="16796" w:author="임 종운" w:date="2022-05-17T11:40:00Z"/>
              </w:rPr>
            </w:pPr>
            <w:ins w:id="16797" w:author="임 종운" w:date="2022-05-17T11:40:00Z">
              <w:r>
                <w:t>INSERT INTO attendance VALUES (8245, 34, 2022-07-30);</w:t>
              </w:r>
            </w:ins>
          </w:p>
          <w:p w14:paraId="06B30EE7" w14:textId="77777777" w:rsidR="00D470AE" w:rsidRDefault="00D470AE" w:rsidP="00D470AE">
            <w:pPr>
              <w:ind w:left="0" w:hanging="2"/>
              <w:rPr>
                <w:ins w:id="16798" w:author="임 종운" w:date="2022-05-17T11:40:00Z"/>
              </w:rPr>
            </w:pPr>
            <w:ins w:id="16799" w:author="임 종운" w:date="2022-05-17T11:40:00Z">
              <w:r>
                <w:t>INSERT INTO attendance VALUES (8246, 35, 2022-07-30);</w:t>
              </w:r>
            </w:ins>
          </w:p>
          <w:p w14:paraId="1E4F7243" w14:textId="77777777" w:rsidR="00D470AE" w:rsidRDefault="00D470AE" w:rsidP="00D470AE">
            <w:pPr>
              <w:ind w:left="0" w:hanging="2"/>
              <w:rPr>
                <w:ins w:id="16800" w:author="임 종운" w:date="2022-05-17T11:40:00Z"/>
              </w:rPr>
            </w:pPr>
            <w:ins w:id="16801" w:author="임 종운" w:date="2022-05-17T11:40:00Z">
              <w:r>
                <w:t>INSERT INTO attendance VALUES (8247, 36, 2022-07-30);</w:t>
              </w:r>
            </w:ins>
          </w:p>
          <w:p w14:paraId="68DF2C9C" w14:textId="77777777" w:rsidR="00D470AE" w:rsidRDefault="00D470AE" w:rsidP="00D470AE">
            <w:pPr>
              <w:ind w:left="0" w:hanging="2"/>
              <w:rPr>
                <w:ins w:id="16802" w:author="임 종운" w:date="2022-05-17T11:40:00Z"/>
              </w:rPr>
            </w:pPr>
            <w:ins w:id="16803" w:author="임 종운" w:date="2022-05-17T11:40:00Z">
              <w:r>
                <w:t>INSERT INTO attendance VALUES (8248, 37, 2022-07-30);</w:t>
              </w:r>
            </w:ins>
          </w:p>
          <w:p w14:paraId="54BF4652" w14:textId="77777777" w:rsidR="00D470AE" w:rsidRDefault="00D470AE" w:rsidP="00D470AE">
            <w:pPr>
              <w:ind w:left="0" w:hanging="2"/>
              <w:rPr>
                <w:ins w:id="16804" w:author="임 종운" w:date="2022-05-17T11:40:00Z"/>
              </w:rPr>
            </w:pPr>
            <w:ins w:id="16805" w:author="임 종운" w:date="2022-05-17T11:40:00Z">
              <w:r>
                <w:t>INSERT INTO attendance VALUES (8249, 38, 2022-07-30);</w:t>
              </w:r>
            </w:ins>
          </w:p>
          <w:p w14:paraId="48F995F9" w14:textId="77777777" w:rsidR="00D470AE" w:rsidRDefault="00D470AE" w:rsidP="00D470AE">
            <w:pPr>
              <w:ind w:left="0" w:hanging="2"/>
              <w:rPr>
                <w:ins w:id="16806" w:author="임 종운" w:date="2022-05-17T11:40:00Z"/>
              </w:rPr>
            </w:pPr>
            <w:ins w:id="16807" w:author="임 종운" w:date="2022-05-17T11:40:00Z">
              <w:r>
                <w:t>INSERT INTO attendance VALUES (8250, 39, 2022-07-30);</w:t>
              </w:r>
            </w:ins>
          </w:p>
          <w:p w14:paraId="29FB57A9" w14:textId="77777777" w:rsidR="00D470AE" w:rsidRDefault="00D470AE" w:rsidP="00D470AE">
            <w:pPr>
              <w:ind w:left="0" w:hanging="2"/>
              <w:rPr>
                <w:ins w:id="16808" w:author="임 종운" w:date="2022-05-17T11:40:00Z"/>
              </w:rPr>
            </w:pPr>
            <w:ins w:id="16809" w:author="임 종운" w:date="2022-05-17T11:40:00Z">
              <w:r>
                <w:lastRenderedPageBreak/>
                <w:t>INSERT INTO attendance VALUES (8251, 40, 2022-07-30);</w:t>
              </w:r>
            </w:ins>
          </w:p>
          <w:p w14:paraId="2A5EBEF2" w14:textId="77777777" w:rsidR="00D470AE" w:rsidRDefault="00D470AE" w:rsidP="00D470AE">
            <w:pPr>
              <w:ind w:left="0" w:hanging="2"/>
              <w:rPr>
                <w:ins w:id="16810" w:author="임 종운" w:date="2022-05-17T11:40:00Z"/>
              </w:rPr>
            </w:pPr>
            <w:ins w:id="16811" w:author="임 종운" w:date="2022-05-17T11:40:00Z">
              <w:r>
                <w:t>INSERT INTO attendance VALUES (8252, 41, 2022-07-30);</w:t>
              </w:r>
            </w:ins>
          </w:p>
          <w:p w14:paraId="0FD00782" w14:textId="77777777" w:rsidR="00D470AE" w:rsidRDefault="00D470AE" w:rsidP="00D470AE">
            <w:pPr>
              <w:ind w:left="0" w:hanging="2"/>
              <w:rPr>
                <w:ins w:id="16812" w:author="임 종운" w:date="2022-05-17T11:40:00Z"/>
              </w:rPr>
            </w:pPr>
            <w:ins w:id="16813" w:author="임 종운" w:date="2022-05-17T11:40:00Z">
              <w:r>
                <w:t>INSERT INTO attendance VALUES (8253, 42, 2022-07-30);</w:t>
              </w:r>
            </w:ins>
          </w:p>
          <w:p w14:paraId="3ABCC58B" w14:textId="77777777" w:rsidR="00D470AE" w:rsidRDefault="00D470AE" w:rsidP="00D470AE">
            <w:pPr>
              <w:ind w:left="0" w:hanging="2"/>
              <w:rPr>
                <w:ins w:id="16814" w:author="임 종운" w:date="2022-05-17T11:40:00Z"/>
              </w:rPr>
            </w:pPr>
            <w:ins w:id="16815" w:author="임 종운" w:date="2022-05-17T11:40:00Z">
              <w:r>
                <w:t>INSERT INTO attendance VALUES (8254, 43, 2022-07-30);</w:t>
              </w:r>
            </w:ins>
          </w:p>
          <w:p w14:paraId="76F32BA0" w14:textId="77777777" w:rsidR="00D470AE" w:rsidRDefault="00D470AE" w:rsidP="00D470AE">
            <w:pPr>
              <w:ind w:left="0" w:hanging="2"/>
              <w:rPr>
                <w:ins w:id="16816" w:author="임 종운" w:date="2022-05-17T11:40:00Z"/>
              </w:rPr>
            </w:pPr>
            <w:ins w:id="16817" w:author="임 종운" w:date="2022-05-17T11:40:00Z">
              <w:r>
                <w:t>INSERT INTO attendance VALUES (8255, 44, 2022-07-30);</w:t>
              </w:r>
            </w:ins>
          </w:p>
          <w:p w14:paraId="69DD99ED" w14:textId="77777777" w:rsidR="00D470AE" w:rsidRDefault="00D470AE" w:rsidP="00D470AE">
            <w:pPr>
              <w:ind w:left="0" w:hanging="2"/>
              <w:rPr>
                <w:ins w:id="16818" w:author="임 종운" w:date="2022-05-17T11:40:00Z"/>
              </w:rPr>
            </w:pPr>
            <w:ins w:id="16819" w:author="임 종운" w:date="2022-05-17T11:40:00Z">
              <w:r>
                <w:t>INSERT INTO attendance VALUES (8256, 45, 2022-07-30);</w:t>
              </w:r>
            </w:ins>
          </w:p>
          <w:p w14:paraId="7566FC3A" w14:textId="77777777" w:rsidR="00D470AE" w:rsidRDefault="00D470AE" w:rsidP="00D470AE">
            <w:pPr>
              <w:ind w:left="0" w:hanging="2"/>
              <w:rPr>
                <w:ins w:id="16820" w:author="임 종운" w:date="2022-05-17T11:40:00Z"/>
              </w:rPr>
            </w:pPr>
            <w:ins w:id="16821" w:author="임 종운" w:date="2022-05-17T11:40:00Z">
              <w:r>
                <w:t>INSERT INTO attendance VALUES (8257, 46, 2022-07-30);</w:t>
              </w:r>
            </w:ins>
          </w:p>
          <w:p w14:paraId="0AE722D4" w14:textId="77777777" w:rsidR="00D470AE" w:rsidRDefault="00D470AE" w:rsidP="00D470AE">
            <w:pPr>
              <w:ind w:left="0" w:hanging="2"/>
              <w:rPr>
                <w:ins w:id="16822" w:author="임 종운" w:date="2022-05-17T11:40:00Z"/>
              </w:rPr>
            </w:pPr>
            <w:ins w:id="16823" w:author="임 종운" w:date="2022-05-17T11:40:00Z">
              <w:r>
                <w:t>INSERT INTO attendance VALUES (8258, 47, 2022-07-30);</w:t>
              </w:r>
            </w:ins>
          </w:p>
          <w:p w14:paraId="602FC5E7" w14:textId="77777777" w:rsidR="00D470AE" w:rsidRDefault="00D470AE" w:rsidP="00D470AE">
            <w:pPr>
              <w:ind w:left="0" w:hanging="2"/>
              <w:rPr>
                <w:ins w:id="16824" w:author="임 종운" w:date="2022-05-17T11:40:00Z"/>
              </w:rPr>
            </w:pPr>
            <w:ins w:id="16825" w:author="임 종운" w:date="2022-05-17T11:40:00Z">
              <w:r>
                <w:t>INSERT INTO attendance VALUES (8259, 48, 2022-07-30);</w:t>
              </w:r>
            </w:ins>
          </w:p>
          <w:p w14:paraId="23C8132D" w14:textId="77777777" w:rsidR="00D470AE" w:rsidRDefault="00D470AE" w:rsidP="00D470AE">
            <w:pPr>
              <w:ind w:left="0" w:hanging="2"/>
              <w:rPr>
                <w:ins w:id="16826" w:author="임 종운" w:date="2022-05-17T11:40:00Z"/>
              </w:rPr>
            </w:pPr>
            <w:ins w:id="16827" w:author="임 종운" w:date="2022-05-17T11:40:00Z">
              <w:r>
                <w:t>INSERT INTO attendance VALUES (8260, 49, 2022-07-30);</w:t>
              </w:r>
            </w:ins>
          </w:p>
          <w:p w14:paraId="4D945A2C" w14:textId="77777777" w:rsidR="00D470AE" w:rsidRDefault="00D470AE" w:rsidP="00D470AE">
            <w:pPr>
              <w:ind w:left="0" w:hanging="2"/>
              <w:rPr>
                <w:ins w:id="16828" w:author="임 종운" w:date="2022-05-17T11:40:00Z"/>
              </w:rPr>
            </w:pPr>
            <w:ins w:id="16829" w:author="임 종운" w:date="2022-05-17T11:40:00Z">
              <w:r>
                <w:t>INSERT INTO attendance VALUES (8261, 50, 2022-07-30);</w:t>
              </w:r>
            </w:ins>
          </w:p>
          <w:p w14:paraId="4F5425FF" w14:textId="77777777" w:rsidR="00D470AE" w:rsidRDefault="00D470AE" w:rsidP="00D470AE">
            <w:pPr>
              <w:ind w:left="0" w:hanging="2"/>
              <w:rPr>
                <w:ins w:id="16830" w:author="임 종운" w:date="2022-05-17T11:40:00Z"/>
              </w:rPr>
            </w:pPr>
            <w:ins w:id="16831" w:author="임 종운" w:date="2022-05-17T11:40:00Z">
              <w:r>
                <w:t>INSERT INTO attendance VALUES (8262, 51, 2022-07-30);</w:t>
              </w:r>
            </w:ins>
          </w:p>
          <w:p w14:paraId="6A428392" w14:textId="77777777" w:rsidR="00D470AE" w:rsidRDefault="00D470AE" w:rsidP="00D470AE">
            <w:pPr>
              <w:ind w:left="0" w:hanging="2"/>
              <w:rPr>
                <w:ins w:id="16832" w:author="임 종운" w:date="2022-05-17T11:40:00Z"/>
              </w:rPr>
            </w:pPr>
            <w:ins w:id="16833" w:author="임 종운" w:date="2022-05-17T11:40:00Z">
              <w:r>
                <w:t>INSERT INTO attendance VALUES (8263, 52, 2022-07-30);</w:t>
              </w:r>
            </w:ins>
          </w:p>
          <w:p w14:paraId="14BE7360" w14:textId="77777777" w:rsidR="00D470AE" w:rsidRDefault="00D470AE" w:rsidP="00D470AE">
            <w:pPr>
              <w:ind w:left="0" w:hanging="2"/>
              <w:rPr>
                <w:ins w:id="16834" w:author="임 종운" w:date="2022-05-17T11:40:00Z"/>
              </w:rPr>
            </w:pPr>
            <w:ins w:id="16835" w:author="임 종운" w:date="2022-05-17T11:40:00Z">
              <w:r>
                <w:t>INSERT INTO attendance VALUES (8264, 53, 2022-07-30);</w:t>
              </w:r>
            </w:ins>
          </w:p>
          <w:p w14:paraId="695CDC99" w14:textId="77777777" w:rsidR="00D470AE" w:rsidRDefault="00D470AE" w:rsidP="00D470AE">
            <w:pPr>
              <w:ind w:left="0" w:hanging="2"/>
              <w:rPr>
                <w:ins w:id="16836" w:author="임 종운" w:date="2022-05-17T11:40:00Z"/>
              </w:rPr>
            </w:pPr>
            <w:ins w:id="16837" w:author="임 종운" w:date="2022-05-17T11:40:00Z">
              <w:r>
                <w:t>INSERT INTO attendance VALUES (8265, 54, 2022-07-30);</w:t>
              </w:r>
            </w:ins>
          </w:p>
          <w:p w14:paraId="2A87D8A9" w14:textId="77777777" w:rsidR="00D470AE" w:rsidRDefault="00D470AE" w:rsidP="00D470AE">
            <w:pPr>
              <w:ind w:left="0" w:hanging="2"/>
              <w:rPr>
                <w:ins w:id="16838" w:author="임 종운" w:date="2022-05-17T11:40:00Z"/>
              </w:rPr>
            </w:pPr>
            <w:ins w:id="16839" w:author="임 종운" w:date="2022-05-17T11:40:00Z">
              <w:r>
                <w:t>INSERT INTO attendance VALUES (8266, 55, 2022-07-30);</w:t>
              </w:r>
            </w:ins>
          </w:p>
          <w:p w14:paraId="388FA7A2" w14:textId="77777777" w:rsidR="00D470AE" w:rsidRDefault="00D470AE" w:rsidP="00D470AE">
            <w:pPr>
              <w:ind w:left="0" w:hanging="2"/>
              <w:rPr>
                <w:ins w:id="16840" w:author="임 종운" w:date="2022-05-17T11:40:00Z"/>
              </w:rPr>
            </w:pPr>
            <w:ins w:id="16841" w:author="임 종운" w:date="2022-05-17T11:40:00Z">
              <w:r>
                <w:t>INSERT INTO attendance VALUES (8267, 27, 2022-07-31);</w:t>
              </w:r>
            </w:ins>
          </w:p>
          <w:p w14:paraId="7A1EBC54" w14:textId="77777777" w:rsidR="00D470AE" w:rsidRDefault="00D470AE" w:rsidP="00D470AE">
            <w:pPr>
              <w:ind w:left="0" w:hanging="2"/>
              <w:rPr>
                <w:ins w:id="16842" w:author="임 종운" w:date="2022-05-17T11:40:00Z"/>
              </w:rPr>
            </w:pPr>
            <w:ins w:id="16843" w:author="임 종운" w:date="2022-05-17T11:40:00Z">
              <w:r>
                <w:t>INSERT INTO attendance VALUES (8268, 28, 2022-07-31);</w:t>
              </w:r>
            </w:ins>
          </w:p>
          <w:p w14:paraId="082BD17D" w14:textId="77777777" w:rsidR="00D470AE" w:rsidRDefault="00D470AE" w:rsidP="00D470AE">
            <w:pPr>
              <w:ind w:left="0" w:hanging="2"/>
              <w:rPr>
                <w:ins w:id="16844" w:author="임 종운" w:date="2022-05-17T11:40:00Z"/>
              </w:rPr>
            </w:pPr>
            <w:ins w:id="16845" w:author="임 종운" w:date="2022-05-17T11:40:00Z">
              <w:r>
                <w:t>INSERT INTO attendance VALUES (8269, 29, 2022-07-31);</w:t>
              </w:r>
            </w:ins>
          </w:p>
          <w:p w14:paraId="14105C57" w14:textId="77777777" w:rsidR="00D470AE" w:rsidRDefault="00D470AE" w:rsidP="00D470AE">
            <w:pPr>
              <w:ind w:left="0" w:hanging="2"/>
              <w:rPr>
                <w:ins w:id="16846" w:author="임 종운" w:date="2022-05-17T11:40:00Z"/>
              </w:rPr>
            </w:pPr>
            <w:ins w:id="16847" w:author="임 종운" w:date="2022-05-17T11:40:00Z">
              <w:r>
                <w:t>INSERT INTO attendance VALUES (8270, 30, 2022-07-31);</w:t>
              </w:r>
            </w:ins>
          </w:p>
          <w:p w14:paraId="52B3245C" w14:textId="77777777" w:rsidR="00D470AE" w:rsidRDefault="00D470AE" w:rsidP="00D470AE">
            <w:pPr>
              <w:ind w:left="0" w:hanging="2"/>
              <w:rPr>
                <w:ins w:id="16848" w:author="임 종운" w:date="2022-05-17T11:40:00Z"/>
              </w:rPr>
            </w:pPr>
            <w:ins w:id="16849" w:author="임 종운" w:date="2022-05-17T11:40:00Z">
              <w:r>
                <w:t>INSERT INTO attendance VALUES (8271, 31, 2022-07-31);</w:t>
              </w:r>
            </w:ins>
          </w:p>
          <w:p w14:paraId="3D86C473" w14:textId="77777777" w:rsidR="00D470AE" w:rsidRDefault="00D470AE" w:rsidP="00D470AE">
            <w:pPr>
              <w:ind w:left="0" w:hanging="2"/>
              <w:rPr>
                <w:ins w:id="16850" w:author="임 종운" w:date="2022-05-17T11:40:00Z"/>
              </w:rPr>
            </w:pPr>
            <w:ins w:id="16851" w:author="임 종운" w:date="2022-05-17T11:40:00Z">
              <w:r>
                <w:t>INSERT INTO attendance VALUES (8272, 32, 2022-07-31);</w:t>
              </w:r>
            </w:ins>
          </w:p>
          <w:p w14:paraId="762B403F" w14:textId="77777777" w:rsidR="00D470AE" w:rsidRDefault="00D470AE" w:rsidP="00D470AE">
            <w:pPr>
              <w:ind w:left="0" w:hanging="2"/>
              <w:rPr>
                <w:ins w:id="16852" w:author="임 종운" w:date="2022-05-17T11:40:00Z"/>
              </w:rPr>
            </w:pPr>
            <w:ins w:id="16853" w:author="임 종운" w:date="2022-05-17T11:40:00Z">
              <w:r>
                <w:t>INSERT INTO attendance VALUES (8273, 33, 2022-07-31);</w:t>
              </w:r>
            </w:ins>
          </w:p>
          <w:p w14:paraId="744CB43C" w14:textId="77777777" w:rsidR="00D470AE" w:rsidRDefault="00D470AE" w:rsidP="00D470AE">
            <w:pPr>
              <w:ind w:left="0" w:hanging="2"/>
              <w:rPr>
                <w:ins w:id="16854" w:author="임 종운" w:date="2022-05-17T11:40:00Z"/>
              </w:rPr>
            </w:pPr>
            <w:ins w:id="16855" w:author="임 종운" w:date="2022-05-17T11:40:00Z">
              <w:r>
                <w:t>INSERT INTO attendance VALUES (8274, 34, 2022-07-31);</w:t>
              </w:r>
            </w:ins>
          </w:p>
          <w:p w14:paraId="3DAB4BAC" w14:textId="77777777" w:rsidR="00D470AE" w:rsidRDefault="00D470AE" w:rsidP="00D470AE">
            <w:pPr>
              <w:ind w:left="0" w:hanging="2"/>
              <w:rPr>
                <w:ins w:id="16856" w:author="임 종운" w:date="2022-05-17T11:40:00Z"/>
              </w:rPr>
            </w:pPr>
            <w:ins w:id="16857" w:author="임 종운" w:date="2022-05-17T11:40:00Z">
              <w:r>
                <w:t>INSERT INTO attendance VALUES (8275, 35, 2022-07-31);</w:t>
              </w:r>
            </w:ins>
          </w:p>
          <w:p w14:paraId="6F82D249" w14:textId="77777777" w:rsidR="00D470AE" w:rsidRDefault="00D470AE" w:rsidP="00D470AE">
            <w:pPr>
              <w:ind w:left="0" w:hanging="2"/>
              <w:rPr>
                <w:ins w:id="16858" w:author="임 종운" w:date="2022-05-17T11:40:00Z"/>
              </w:rPr>
            </w:pPr>
            <w:ins w:id="16859" w:author="임 종운" w:date="2022-05-17T11:40:00Z">
              <w:r>
                <w:t>INSERT INTO attendance VALUES (8276, 36, 2022-07-31);</w:t>
              </w:r>
            </w:ins>
          </w:p>
          <w:p w14:paraId="08CA1B55" w14:textId="77777777" w:rsidR="00D470AE" w:rsidRDefault="00D470AE" w:rsidP="00D470AE">
            <w:pPr>
              <w:ind w:left="0" w:hanging="2"/>
              <w:rPr>
                <w:ins w:id="16860" w:author="임 종운" w:date="2022-05-17T11:40:00Z"/>
              </w:rPr>
            </w:pPr>
            <w:ins w:id="16861" w:author="임 종운" w:date="2022-05-17T11:40:00Z">
              <w:r>
                <w:t>INSERT INTO attendance VALUES (8277, 37, 2022-07-31);</w:t>
              </w:r>
            </w:ins>
          </w:p>
          <w:p w14:paraId="4C873311" w14:textId="77777777" w:rsidR="00D470AE" w:rsidRDefault="00D470AE" w:rsidP="00D470AE">
            <w:pPr>
              <w:ind w:left="0" w:hanging="2"/>
              <w:rPr>
                <w:ins w:id="16862" w:author="임 종운" w:date="2022-05-17T11:40:00Z"/>
              </w:rPr>
            </w:pPr>
            <w:ins w:id="16863" w:author="임 종운" w:date="2022-05-17T11:40:00Z">
              <w:r>
                <w:lastRenderedPageBreak/>
                <w:t>INSERT INTO attendance VALUES (8278, 38, 2022-07-31);</w:t>
              </w:r>
            </w:ins>
          </w:p>
          <w:p w14:paraId="79BEECF0" w14:textId="77777777" w:rsidR="00D470AE" w:rsidRDefault="00D470AE" w:rsidP="00D470AE">
            <w:pPr>
              <w:ind w:left="0" w:hanging="2"/>
              <w:rPr>
                <w:ins w:id="16864" w:author="임 종운" w:date="2022-05-17T11:40:00Z"/>
              </w:rPr>
            </w:pPr>
            <w:ins w:id="16865" w:author="임 종운" w:date="2022-05-17T11:40:00Z">
              <w:r>
                <w:t>INSERT INTO attendance VALUES (8279, 39, 2022-07-31);</w:t>
              </w:r>
            </w:ins>
          </w:p>
          <w:p w14:paraId="2C94A441" w14:textId="77777777" w:rsidR="00D470AE" w:rsidRDefault="00D470AE" w:rsidP="00D470AE">
            <w:pPr>
              <w:ind w:left="0" w:hanging="2"/>
              <w:rPr>
                <w:ins w:id="16866" w:author="임 종운" w:date="2022-05-17T11:40:00Z"/>
              </w:rPr>
            </w:pPr>
            <w:ins w:id="16867" w:author="임 종운" w:date="2022-05-17T11:40:00Z">
              <w:r>
                <w:t>INSERT INTO attendance VALUES (8280, 40, 2022-07-31);</w:t>
              </w:r>
            </w:ins>
          </w:p>
          <w:p w14:paraId="5D6E2F32" w14:textId="77777777" w:rsidR="00D470AE" w:rsidRDefault="00D470AE" w:rsidP="00D470AE">
            <w:pPr>
              <w:ind w:left="0" w:hanging="2"/>
              <w:rPr>
                <w:ins w:id="16868" w:author="임 종운" w:date="2022-05-17T11:40:00Z"/>
              </w:rPr>
            </w:pPr>
            <w:ins w:id="16869" w:author="임 종운" w:date="2022-05-17T11:40:00Z">
              <w:r>
                <w:t>INSERT INTO attendance VALUES (8281, 41, 2022-07-31);</w:t>
              </w:r>
            </w:ins>
          </w:p>
          <w:p w14:paraId="67158C58" w14:textId="77777777" w:rsidR="00D470AE" w:rsidRDefault="00D470AE" w:rsidP="00D470AE">
            <w:pPr>
              <w:ind w:left="0" w:hanging="2"/>
              <w:rPr>
                <w:ins w:id="16870" w:author="임 종운" w:date="2022-05-17T11:40:00Z"/>
              </w:rPr>
            </w:pPr>
            <w:ins w:id="16871" w:author="임 종운" w:date="2022-05-17T11:40:00Z">
              <w:r>
                <w:t>INSERT INTO attendance VALUES (8282, 42, 2022-07-31);</w:t>
              </w:r>
            </w:ins>
          </w:p>
          <w:p w14:paraId="40B5FD7C" w14:textId="77777777" w:rsidR="00D470AE" w:rsidRDefault="00D470AE" w:rsidP="00D470AE">
            <w:pPr>
              <w:ind w:left="0" w:hanging="2"/>
              <w:rPr>
                <w:ins w:id="16872" w:author="임 종운" w:date="2022-05-17T11:40:00Z"/>
              </w:rPr>
            </w:pPr>
            <w:ins w:id="16873" w:author="임 종운" w:date="2022-05-17T11:40:00Z">
              <w:r>
                <w:t>INSERT INTO attendance VALUES (8283, 43, 2022-07-31);</w:t>
              </w:r>
            </w:ins>
          </w:p>
          <w:p w14:paraId="20CA5F02" w14:textId="77777777" w:rsidR="00D470AE" w:rsidRDefault="00D470AE" w:rsidP="00D470AE">
            <w:pPr>
              <w:ind w:left="0" w:hanging="2"/>
              <w:rPr>
                <w:ins w:id="16874" w:author="임 종운" w:date="2022-05-17T11:40:00Z"/>
              </w:rPr>
            </w:pPr>
            <w:ins w:id="16875" w:author="임 종운" w:date="2022-05-17T11:40:00Z">
              <w:r>
                <w:t>INSERT INTO attendance VALUES (8284, 44, 2022-07-31);</w:t>
              </w:r>
            </w:ins>
          </w:p>
          <w:p w14:paraId="0EAB84DB" w14:textId="77777777" w:rsidR="00D470AE" w:rsidRDefault="00D470AE" w:rsidP="00D470AE">
            <w:pPr>
              <w:ind w:left="0" w:hanging="2"/>
              <w:rPr>
                <w:ins w:id="16876" w:author="임 종운" w:date="2022-05-17T11:40:00Z"/>
              </w:rPr>
            </w:pPr>
            <w:ins w:id="16877" w:author="임 종운" w:date="2022-05-17T11:40:00Z">
              <w:r>
                <w:t>INSERT INTO attendance VALUES (8285, 45, 2022-07-31);</w:t>
              </w:r>
            </w:ins>
          </w:p>
          <w:p w14:paraId="651470B7" w14:textId="77777777" w:rsidR="00D470AE" w:rsidRDefault="00D470AE" w:rsidP="00D470AE">
            <w:pPr>
              <w:ind w:left="0" w:hanging="2"/>
              <w:rPr>
                <w:ins w:id="16878" w:author="임 종운" w:date="2022-05-17T11:40:00Z"/>
              </w:rPr>
            </w:pPr>
            <w:ins w:id="16879" w:author="임 종운" w:date="2022-05-17T11:40:00Z">
              <w:r>
                <w:t>INSERT INTO attendance VALUES (8286, 46, 2022-07-31);</w:t>
              </w:r>
            </w:ins>
          </w:p>
          <w:p w14:paraId="5C350E4C" w14:textId="77777777" w:rsidR="00D470AE" w:rsidRDefault="00D470AE" w:rsidP="00D470AE">
            <w:pPr>
              <w:ind w:left="0" w:hanging="2"/>
              <w:rPr>
                <w:ins w:id="16880" w:author="임 종운" w:date="2022-05-17T11:40:00Z"/>
              </w:rPr>
            </w:pPr>
            <w:ins w:id="16881" w:author="임 종운" w:date="2022-05-17T11:40:00Z">
              <w:r>
                <w:t>INSERT INTO attendance VALUES (8287, 47, 2022-07-31);</w:t>
              </w:r>
            </w:ins>
          </w:p>
          <w:p w14:paraId="7A725013" w14:textId="77777777" w:rsidR="00D470AE" w:rsidRDefault="00D470AE" w:rsidP="00D470AE">
            <w:pPr>
              <w:ind w:left="0" w:hanging="2"/>
              <w:rPr>
                <w:ins w:id="16882" w:author="임 종운" w:date="2022-05-17T11:40:00Z"/>
              </w:rPr>
            </w:pPr>
            <w:ins w:id="16883" w:author="임 종운" w:date="2022-05-17T11:40:00Z">
              <w:r>
                <w:t>INSERT INTO attendance VALUES (8288, 48, 2022-07-31);</w:t>
              </w:r>
            </w:ins>
          </w:p>
          <w:p w14:paraId="0E76DA46" w14:textId="77777777" w:rsidR="00D470AE" w:rsidRDefault="00D470AE" w:rsidP="00D470AE">
            <w:pPr>
              <w:ind w:left="0" w:hanging="2"/>
              <w:rPr>
                <w:ins w:id="16884" w:author="임 종운" w:date="2022-05-17T11:40:00Z"/>
              </w:rPr>
            </w:pPr>
            <w:ins w:id="16885" w:author="임 종운" w:date="2022-05-17T11:40:00Z">
              <w:r>
                <w:t>INSERT INTO attendance VALUES (8289, 49, 2022-07-31);</w:t>
              </w:r>
            </w:ins>
          </w:p>
          <w:p w14:paraId="00A05C2B" w14:textId="77777777" w:rsidR="00D470AE" w:rsidRDefault="00D470AE" w:rsidP="00D470AE">
            <w:pPr>
              <w:ind w:left="0" w:hanging="2"/>
              <w:rPr>
                <w:ins w:id="16886" w:author="임 종운" w:date="2022-05-17T11:40:00Z"/>
              </w:rPr>
            </w:pPr>
            <w:ins w:id="16887" w:author="임 종운" w:date="2022-05-17T11:40:00Z">
              <w:r>
                <w:t>INSERT INTO attendance VALUES (8290, 50, 2022-07-31);</w:t>
              </w:r>
            </w:ins>
          </w:p>
          <w:p w14:paraId="22FC7B98" w14:textId="77777777" w:rsidR="00D470AE" w:rsidRDefault="00D470AE" w:rsidP="00D470AE">
            <w:pPr>
              <w:ind w:left="0" w:hanging="2"/>
              <w:rPr>
                <w:ins w:id="16888" w:author="임 종운" w:date="2022-05-17T11:40:00Z"/>
              </w:rPr>
            </w:pPr>
            <w:ins w:id="16889" w:author="임 종운" w:date="2022-05-17T11:40:00Z">
              <w:r>
                <w:t>INSERT INTO attendance VALUES (8291, 51, 2022-07-31);</w:t>
              </w:r>
            </w:ins>
          </w:p>
          <w:p w14:paraId="4B1E42DF" w14:textId="77777777" w:rsidR="00D470AE" w:rsidRDefault="00D470AE" w:rsidP="00D470AE">
            <w:pPr>
              <w:ind w:left="0" w:hanging="2"/>
              <w:rPr>
                <w:ins w:id="16890" w:author="임 종운" w:date="2022-05-17T11:40:00Z"/>
              </w:rPr>
            </w:pPr>
            <w:ins w:id="16891" w:author="임 종운" w:date="2022-05-17T11:40:00Z">
              <w:r>
                <w:t>INSERT INTO attendance VALUES (8292, 52, 2022-07-31);</w:t>
              </w:r>
            </w:ins>
          </w:p>
          <w:p w14:paraId="62F84362" w14:textId="77777777" w:rsidR="00D470AE" w:rsidRDefault="00D470AE" w:rsidP="00D470AE">
            <w:pPr>
              <w:ind w:left="0" w:hanging="2"/>
              <w:rPr>
                <w:ins w:id="16892" w:author="임 종운" w:date="2022-05-17T11:40:00Z"/>
              </w:rPr>
            </w:pPr>
            <w:ins w:id="16893" w:author="임 종운" w:date="2022-05-17T11:40:00Z">
              <w:r>
                <w:t>INSERT INTO attendance VALUES (8293, 53, 2022-07-31);</w:t>
              </w:r>
            </w:ins>
          </w:p>
          <w:p w14:paraId="693DEB01" w14:textId="77777777" w:rsidR="00D470AE" w:rsidRDefault="00D470AE" w:rsidP="00D470AE">
            <w:pPr>
              <w:ind w:left="0" w:hanging="2"/>
              <w:rPr>
                <w:ins w:id="16894" w:author="임 종운" w:date="2022-05-17T11:40:00Z"/>
              </w:rPr>
            </w:pPr>
            <w:ins w:id="16895" w:author="임 종운" w:date="2022-05-17T11:40:00Z">
              <w:r>
                <w:t>INSERT INTO attendance VALUES (8294, 54, 2022-07-31);</w:t>
              </w:r>
            </w:ins>
          </w:p>
          <w:p w14:paraId="076D6E7E" w14:textId="77777777" w:rsidR="00D470AE" w:rsidRDefault="00D470AE" w:rsidP="00D470AE">
            <w:pPr>
              <w:ind w:left="0" w:hanging="2"/>
              <w:rPr>
                <w:ins w:id="16896" w:author="임 종운" w:date="2022-05-17T11:40:00Z"/>
              </w:rPr>
            </w:pPr>
            <w:ins w:id="16897" w:author="임 종운" w:date="2022-05-17T11:40:00Z">
              <w:r>
                <w:t>INSERT INTO attendance VALUES (8295, 55, 2022-07-31);</w:t>
              </w:r>
            </w:ins>
          </w:p>
          <w:p w14:paraId="0C34852F" w14:textId="77777777" w:rsidR="00D470AE" w:rsidRDefault="00D470AE" w:rsidP="00D470AE">
            <w:pPr>
              <w:ind w:left="0" w:hanging="2"/>
              <w:rPr>
                <w:ins w:id="16898" w:author="임 종운" w:date="2022-05-17T11:40:00Z"/>
              </w:rPr>
            </w:pPr>
            <w:ins w:id="16899" w:author="임 종운" w:date="2022-05-17T11:40:00Z">
              <w:r>
                <w:t>INSERT INTO attendance VALUES (8296, 27, 2022-08-01);</w:t>
              </w:r>
            </w:ins>
          </w:p>
          <w:p w14:paraId="55E61265" w14:textId="77777777" w:rsidR="00D470AE" w:rsidRDefault="00D470AE" w:rsidP="00D470AE">
            <w:pPr>
              <w:ind w:left="0" w:hanging="2"/>
              <w:rPr>
                <w:ins w:id="16900" w:author="임 종운" w:date="2022-05-17T11:40:00Z"/>
              </w:rPr>
            </w:pPr>
            <w:ins w:id="16901" w:author="임 종운" w:date="2022-05-17T11:40:00Z">
              <w:r>
                <w:t>INSERT INTO attendance VALUES (8297, 28, 2022-08-01);</w:t>
              </w:r>
            </w:ins>
          </w:p>
          <w:p w14:paraId="765CA0FA" w14:textId="77777777" w:rsidR="00D470AE" w:rsidRDefault="00D470AE" w:rsidP="00D470AE">
            <w:pPr>
              <w:ind w:left="0" w:hanging="2"/>
              <w:rPr>
                <w:ins w:id="16902" w:author="임 종운" w:date="2022-05-17T11:40:00Z"/>
              </w:rPr>
            </w:pPr>
            <w:ins w:id="16903" w:author="임 종운" w:date="2022-05-17T11:40:00Z">
              <w:r>
                <w:t>INSERT INTO attendance VALUES (8298, 29, 2022-08-01);</w:t>
              </w:r>
            </w:ins>
          </w:p>
          <w:p w14:paraId="5A98936D" w14:textId="77777777" w:rsidR="00D470AE" w:rsidRDefault="00D470AE" w:rsidP="00D470AE">
            <w:pPr>
              <w:ind w:left="0" w:hanging="2"/>
              <w:rPr>
                <w:ins w:id="16904" w:author="임 종운" w:date="2022-05-17T11:40:00Z"/>
              </w:rPr>
            </w:pPr>
            <w:ins w:id="16905" w:author="임 종운" w:date="2022-05-17T11:40:00Z">
              <w:r>
                <w:t>INSERT INTO attendance VALUES (8299, 30, 2022-08-01);</w:t>
              </w:r>
            </w:ins>
          </w:p>
          <w:p w14:paraId="2A5C9923" w14:textId="77777777" w:rsidR="00D470AE" w:rsidRDefault="00D470AE" w:rsidP="00D470AE">
            <w:pPr>
              <w:ind w:left="0" w:hanging="2"/>
              <w:rPr>
                <w:ins w:id="16906" w:author="임 종운" w:date="2022-05-17T11:40:00Z"/>
              </w:rPr>
            </w:pPr>
            <w:ins w:id="16907" w:author="임 종운" w:date="2022-05-17T11:40:00Z">
              <w:r>
                <w:t>INSERT INTO attendance VALUES (8300, 31, 2022-08-01);</w:t>
              </w:r>
            </w:ins>
          </w:p>
          <w:p w14:paraId="3D6B93B4" w14:textId="77777777" w:rsidR="00D470AE" w:rsidRDefault="00D470AE" w:rsidP="00D470AE">
            <w:pPr>
              <w:ind w:left="0" w:hanging="2"/>
              <w:rPr>
                <w:ins w:id="16908" w:author="임 종운" w:date="2022-05-17T11:40:00Z"/>
              </w:rPr>
            </w:pPr>
            <w:ins w:id="16909" w:author="임 종운" w:date="2022-05-17T11:40:00Z">
              <w:r>
                <w:t>INSERT INTO attendance VALUES (8301, 32, 2022-08-01);</w:t>
              </w:r>
            </w:ins>
          </w:p>
          <w:p w14:paraId="630E3EE0" w14:textId="77777777" w:rsidR="00D470AE" w:rsidRDefault="00D470AE" w:rsidP="00D470AE">
            <w:pPr>
              <w:ind w:left="0" w:hanging="2"/>
              <w:rPr>
                <w:ins w:id="16910" w:author="임 종운" w:date="2022-05-17T11:40:00Z"/>
              </w:rPr>
            </w:pPr>
            <w:ins w:id="16911" w:author="임 종운" w:date="2022-05-17T11:40:00Z">
              <w:r>
                <w:t>INSERT INTO attendance VALUES (8302, 33, 2022-08-01);</w:t>
              </w:r>
            </w:ins>
          </w:p>
          <w:p w14:paraId="348EF317" w14:textId="77777777" w:rsidR="00D470AE" w:rsidRDefault="00D470AE" w:rsidP="00D470AE">
            <w:pPr>
              <w:ind w:left="0" w:hanging="2"/>
              <w:rPr>
                <w:ins w:id="16912" w:author="임 종운" w:date="2022-05-17T11:40:00Z"/>
              </w:rPr>
            </w:pPr>
            <w:ins w:id="16913" w:author="임 종운" w:date="2022-05-17T11:40:00Z">
              <w:r>
                <w:t>INSERT INTO attendance VALUES (8303, 34, 2022-08-01);</w:t>
              </w:r>
            </w:ins>
          </w:p>
          <w:p w14:paraId="6B10796B" w14:textId="77777777" w:rsidR="00D470AE" w:rsidRDefault="00D470AE" w:rsidP="00D470AE">
            <w:pPr>
              <w:ind w:left="0" w:hanging="2"/>
              <w:rPr>
                <w:ins w:id="16914" w:author="임 종운" w:date="2022-05-17T11:40:00Z"/>
              </w:rPr>
            </w:pPr>
            <w:ins w:id="16915" w:author="임 종운" w:date="2022-05-17T11:40:00Z">
              <w:r>
                <w:t>INSERT INTO attendance VALUES (8304, 35, 2022-08-01);</w:t>
              </w:r>
            </w:ins>
          </w:p>
          <w:p w14:paraId="720EE352" w14:textId="77777777" w:rsidR="00D470AE" w:rsidRDefault="00D470AE" w:rsidP="00D470AE">
            <w:pPr>
              <w:ind w:left="0" w:hanging="2"/>
              <w:rPr>
                <w:ins w:id="16916" w:author="임 종운" w:date="2022-05-17T11:40:00Z"/>
              </w:rPr>
            </w:pPr>
            <w:ins w:id="16917" w:author="임 종운" w:date="2022-05-17T11:40:00Z">
              <w:r>
                <w:lastRenderedPageBreak/>
                <w:t>INSERT INTO attendance VALUES (8305, 36, 2022-08-01);</w:t>
              </w:r>
            </w:ins>
          </w:p>
          <w:p w14:paraId="4033BEE5" w14:textId="77777777" w:rsidR="00D470AE" w:rsidRDefault="00D470AE" w:rsidP="00D470AE">
            <w:pPr>
              <w:ind w:left="0" w:hanging="2"/>
              <w:rPr>
                <w:ins w:id="16918" w:author="임 종운" w:date="2022-05-17T11:40:00Z"/>
              </w:rPr>
            </w:pPr>
            <w:ins w:id="16919" w:author="임 종운" w:date="2022-05-17T11:40:00Z">
              <w:r>
                <w:t>INSERT INTO attendance VALUES (8306, 37, 2022-08-01);</w:t>
              </w:r>
            </w:ins>
          </w:p>
          <w:p w14:paraId="1C2F25A5" w14:textId="77777777" w:rsidR="00D470AE" w:rsidRDefault="00D470AE" w:rsidP="00D470AE">
            <w:pPr>
              <w:ind w:left="0" w:hanging="2"/>
              <w:rPr>
                <w:ins w:id="16920" w:author="임 종운" w:date="2022-05-17T11:40:00Z"/>
              </w:rPr>
            </w:pPr>
            <w:ins w:id="16921" w:author="임 종운" w:date="2022-05-17T11:40:00Z">
              <w:r>
                <w:t>INSERT INTO attendance VALUES (8307, 38, 2022-08-01);</w:t>
              </w:r>
            </w:ins>
          </w:p>
          <w:p w14:paraId="57C3E53C" w14:textId="77777777" w:rsidR="00D470AE" w:rsidRDefault="00D470AE" w:rsidP="00D470AE">
            <w:pPr>
              <w:ind w:left="0" w:hanging="2"/>
              <w:rPr>
                <w:ins w:id="16922" w:author="임 종운" w:date="2022-05-17T11:40:00Z"/>
              </w:rPr>
            </w:pPr>
            <w:ins w:id="16923" w:author="임 종운" w:date="2022-05-17T11:40:00Z">
              <w:r>
                <w:t>INSERT INTO attendance VALUES (8308, 39, 2022-08-01);</w:t>
              </w:r>
            </w:ins>
          </w:p>
          <w:p w14:paraId="113E14C7" w14:textId="77777777" w:rsidR="00D470AE" w:rsidRDefault="00D470AE" w:rsidP="00D470AE">
            <w:pPr>
              <w:ind w:left="0" w:hanging="2"/>
              <w:rPr>
                <w:ins w:id="16924" w:author="임 종운" w:date="2022-05-17T11:40:00Z"/>
              </w:rPr>
            </w:pPr>
            <w:ins w:id="16925" w:author="임 종운" w:date="2022-05-17T11:40:00Z">
              <w:r>
                <w:t>INSERT INTO attendance VALUES (8309, 40, 2022-08-01);</w:t>
              </w:r>
            </w:ins>
          </w:p>
          <w:p w14:paraId="15AFD1F0" w14:textId="77777777" w:rsidR="00D470AE" w:rsidRDefault="00D470AE" w:rsidP="00D470AE">
            <w:pPr>
              <w:ind w:left="0" w:hanging="2"/>
              <w:rPr>
                <w:ins w:id="16926" w:author="임 종운" w:date="2022-05-17T11:40:00Z"/>
              </w:rPr>
            </w:pPr>
            <w:ins w:id="16927" w:author="임 종운" w:date="2022-05-17T11:40:00Z">
              <w:r>
                <w:t>INSERT INTO attendance VALUES (8310, 41, 2022-08-01);</w:t>
              </w:r>
            </w:ins>
          </w:p>
          <w:p w14:paraId="1515AE25" w14:textId="77777777" w:rsidR="00D470AE" w:rsidRDefault="00D470AE" w:rsidP="00D470AE">
            <w:pPr>
              <w:ind w:left="0" w:hanging="2"/>
              <w:rPr>
                <w:ins w:id="16928" w:author="임 종운" w:date="2022-05-17T11:40:00Z"/>
              </w:rPr>
            </w:pPr>
            <w:ins w:id="16929" w:author="임 종운" w:date="2022-05-17T11:40:00Z">
              <w:r>
                <w:t>INSERT INTO attendance VALUES (8311, 42, 2022-08-01);</w:t>
              </w:r>
            </w:ins>
          </w:p>
          <w:p w14:paraId="7BC67FA1" w14:textId="77777777" w:rsidR="00D470AE" w:rsidRDefault="00D470AE" w:rsidP="00D470AE">
            <w:pPr>
              <w:ind w:left="0" w:hanging="2"/>
              <w:rPr>
                <w:ins w:id="16930" w:author="임 종운" w:date="2022-05-17T11:40:00Z"/>
              </w:rPr>
            </w:pPr>
            <w:ins w:id="16931" w:author="임 종운" w:date="2022-05-17T11:40:00Z">
              <w:r>
                <w:t>INSERT INTO attendance VALUES (8312, 43, 2022-08-01);</w:t>
              </w:r>
            </w:ins>
          </w:p>
          <w:p w14:paraId="091B3A8E" w14:textId="77777777" w:rsidR="00D470AE" w:rsidRDefault="00D470AE" w:rsidP="00D470AE">
            <w:pPr>
              <w:ind w:left="0" w:hanging="2"/>
              <w:rPr>
                <w:ins w:id="16932" w:author="임 종운" w:date="2022-05-17T11:40:00Z"/>
              </w:rPr>
            </w:pPr>
            <w:ins w:id="16933" w:author="임 종운" w:date="2022-05-17T11:40:00Z">
              <w:r>
                <w:t>INSERT INTO attendance VALUES (8313, 44, 2022-08-01);</w:t>
              </w:r>
            </w:ins>
          </w:p>
          <w:p w14:paraId="74A1FED3" w14:textId="77777777" w:rsidR="00D470AE" w:rsidRDefault="00D470AE" w:rsidP="00D470AE">
            <w:pPr>
              <w:ind w:left="0" w:hanging="2"/>
              <w:rPr>
                <w:ins w:id="16934" w:author="임 종운" w:date="2022-05-17T11:40:00Z"/>
              </w:rPr>
            </w:pPr>
            <w:ins w:id="16935" w:author="임 종운" w:date="2022-05-17T11:40:00Z">
              <w:r>
                <w:t>INSERT INTO attendance VALUES (8314, 45, 2022-08-01);</w:t>
              </w:r>
            </w:ins>
          </w:p>
          <w:p w14:paraId="05B9C90F" w14:textId="77777777" w:rsidR="00D470AE" w:rsidRDefault="00D470AE" w:rsidP="00D470AE">
            <w:pPr>
              <w:ind w:left="0" w:hanging="2"/>
              <w:rPr>
                <w:ins w:id="16936" w:author="임 종운" w:date="2022-05-17T11:40:00Z"/>
              </w:rPr>
            </w:pPr>
            <w:ins w:id="16937" w:author="임 종운" w:date="2022-05-17T11:40:00Z">
              <w:r>
                <w:t>INSERT INTO attendance VALUES (8315, 46, 2022-08-01);</w:t>
              </w:r>
            </w:ins>
          </w:p>
          <w:p w14:paraId="43630736" w14:textId="77777777" w:rsidR="00D470AE" w:rsidRDefault="00D470AE" w:rsidP="00D470AE">
            <w:pPr>
              <w:ind w:left="0" w:hanging="2"/>
              <w:rPr>
                <w:ins w:id="16938" w:author="임 종운" w:date="2022-05-17T11:40:00Z"/>
              </w:rPr>
            </w:pPr>
            <w:ins w:id="16939" w:author="임 종운" w:date="2022-05-17T11:40:00Z">
              <w:r>
                <w:t>INSERT INTO attendance VALUES (8316, 47, 2022-08-01);</w:t>
              </w:r>
            </w:ins>
          </w:p>
          <w:p w14:paraId="49187663" w14:textId="77777777" w:rsidR="00D470AE" w:rsidRDefault="00D470AE" w:rsidP="00D470AE">
            <w:pPr>
              <w:ind w:left="0" w:hanging="2"/>
              <w:rPr>
                <w:ins w:id="16940" w:author="임 종운" w:date="2022-05-17T11:40:00Z"/>
              </w:rPr>
            </w:pPr>
            <w:ins w:id="16941" w:author="임 종운" w:date="2022-05-17T11:40:00Z">
              <w:r>
                <w:t>INSERT INTO attendance VALUES (8317, 48, 2022-08-01);</w:t>
              </w:r>
            </w:ins>
          </w:p>
          <w:p w14:paraId="4A8290A7" w14:textId="77777777" w:rsidR="00D470AE" w:rsidRDefault="00D470AE" w:rsidP="00D470AE">
            <w:pPr>
              <w:ind w:left="0" w:hanging="2"/>
              <w:rPr>
                <w:ins w:id="16942" w:author="임 종운" w:date="2022-05-17T11:40:00Z"/>
              </w:rPr>
            </w:pPr>
            <w:ins w:id="16943" w:author="임 종운" w:date="2022-05-17T11:40:00Z">
              <w:r>
                <w:t>INSERT INTO attendance VALUES (8318, 49, 2022-08-01);</w:t>
              </w:r>
            </w:ins>
          </w:p>
          <w:p w14:paraId="0DF42499" w14:textId="77777777" w:rsidR="00D470AE" w:rsidRDefault="00D470AE" w:rsidP="00D470AE">
            <w:pPr>
              <w:ind w:left="0" w:hanging="2"/>
              <w:rPr>
                <w:ins w:id="16944" w:author="임 종운" w:date="2022-05-17T11:40:00Z"/>
              </w:rPr>
            </w:pPr>
            <w:ins w:id="16945" w:author="임 종운" w:date="2022-05-17T11:40:00Z">
              <w:r>
                <w:t>INSERT INTO attendance VALUES (8319, 50, 2022-08-01);</w:t>
              </w:r>
            </w:ins>
          </w:p>
          <w:p w14:paraId="6A2CB175" w14:textId="77777777" w:rsidR="00D470AE" w:rsidRDefault="00D470AE" w:rsidP="00D470AE">
            <w:pPr>
              <w:ind w:left="0" w:hanging="2"/>
              <w:rPr>
                <w:ins w:id="16946" w:author="임 종운" w:date="2022-05-17T11:40:00Z"/>
              </w:rPr>
            </w:pPr>
            <w:ins w:id="16947" w:author="임 종운" w:date="2022-05-17T11:40:00Z">
              <w:r>
                <w:t>INSERT INTO attendance VALUES (8320, 51, 2022-08-01);</w:t>
              </w:r>
            </w:ins>
          </w:p>
          <w:p w14:paraId="4FA0D854" w14:textId="77777777" w:rsidR="00D470AE" w:rsidRDefault="00D470AE" w:rsidP="00D470AE">
            <w:pPr>
              <w:ind w:left="0" w:hanging="2"/>
              <w:rPr>
                <w:ins w:id="16948" w:author="임 종운" w:date="2022-05-17T11:40:00Z"/>
              </w:rPr>
            </w:pPr>
            <w:ins w:id="16949" w:author="임 종운" w:date="2022-05-17T11:40:00Z">
              <w:r>
                <w:t>INSERT INTO attendance VALUES (8321, 52, 2022-08-01);</w:t>
              </w:r>
            </w:ins>
          </w:p>
          <w:p w14:paraId="6897EDE6" w14:textId="77777777" w:rsidR="00D470AE" w:rsidRDefault="00D470AE" w:rsidP="00D470AE">
            <w:pPr>
              <w:ind w:left="0" w:hanging="2"/>
              <w:rPr>
                <w:ins w:id="16950" w:author="임 종운" w:date="2022-05-17T11:40:00Z"/>
              </w:rPr>
            </w:pPr>
            <w:ins w:id="16951" w:author="임 종운" w:date="2022-05-17T11:40:00Z">
              <w:r>
                <w:t>INSERT INTO attendance VALUES (8322, 53, 2022-08-01);</w:t>
              </w:r>
            </w:ins>
          </w:p>
          <w:p w14:paraId="278E732A" w14:textId="77777777" w:rsidR="00D470AE" w:rsidRDefault="00D470AE" w:rsidP="00D470AE">
            <w:pPr>
              <w:ind w:left="0" w:hanging="2"/>
              <w:rPr>
                <w:ins w:id="16952" w:author="임 종운" w:date="2022-05-17T11:40:00Z"/>
              </w:rPr>
            </w:pPr>
            <w:ins w:id="16953" w:author="임 종운" w:date="2022-05-17T11:40:00Z">
              <w:r>
                <w:t>INSERT INTO attendance VALUES (8323, 54, 2022-08-01);</w:t>
              </w:r>
            </w:ins>
          </w:p>
          <w:p w14:paraId="1EE4C73C" w14:textId="77777777" w:rsidR="00D470AE" w:rsidRDefault="00D470AE" w:rsidP="00D470AE">
            <w:pPr>
              <w:ind w:left="0" w:hanging="2"/>
              <w:rPr>
                <w:ins w:id="16954" w:author="임 종운" w:date="2022-05-17T11:40:00Z"/>
              </w:rPr>
            </w:pPr>
            <w:ins w:id="16955" w:author="임 종운" w:date="2022-05-17T11:40:00Z">
              <w:r>
                <w:t>INSERT INTO attendance VALUES (8324, 55, 2022-08-01);</w:t>
              </w:r>
            </w:ins>
          </w:p>
          <w:p w14:paraId="49BC0C62" w14:textId="77777777" w:rsidR="00D470AE" w:rsidRDefault="00D470AE" w:rsidP="00D470AE">
            <w:pPr>
              <w:ind w:left="0" w:hanging="2"/>
              <w:rPr>
                <w:ins w:id="16956" w:author="임 종운" w:date="2022-05-17T11:40:00Z"/>
              </w:rPr>
            </w:pPr>
            <w:ins w:id="16957" w:author="임 종운" w:date="2022-05-17T11:40:00Z">
              <w:r>
                <w:t>INSERT INTO attendance VALUES (8325, 27, 2022-08-02);</w:t>
              </w:r>
            </w:ins>
          </w:p>
          <w:p w14:paraId="4E33DF4C" w14:textId="77777777" w:rsidR="00D470AE" w:rsidRDefault="00D470AE" w:rsidP="00D470AE">
            <w:pPr>
              <w:ind w:left="0" w:hanging="2"/>
              <w:rPr>
                <w:ins w:id="16958" w:author="임 종운" w:date="2022-05-17T11:40:00Z"/>
              </w:rPr>
            </w:pPr>
            <w:ins w:id="16959" w:author="임 종운" w:date="2022-05-17T11:40:00Z">
              <w:r>
                <w:t>INSERT INTO attendance VALUES (8326, 28, 2022-08-02);</w:t>
              </w:r>
            </w:ins>
          </w:p>
          <w:p w14:paraId="370A3C54" w14:textId="77777777" w:rsidR="00D470AE" w:rsidRDefault="00D470AE" w:rsidP="00D470AE">
            <w:pPr>
              <w:ind w:left="0" w:hanging="2"/>
              <w:rPr>
                <w:ins w:id="16960" w:author="임 종운" w:date="2022-05-17T11:40:00Z"/>
              </w:rPr>
            </w:pPr>
            <w:ins w:id="16961" w:author="임 종운" w:date="2022-05-17T11:40:00Z">
              <w:r>
                <w:t>INSERT INTO attendance VALUES (8327, 29, 2022-08-02);</w:t>
              </w:r>
            </w:ins>
          </w:p>
          <w:p w14:paraId="1EB93491" w14:textId="77777777" w:rsidR="00D470AE" w:rsidRDefault="00D470AE" w:rsidP="00D470AE">
            <w:pPr>
              <w:ind w:left="0" w:hanging="2"/>
              <w:rPr>
                <w:ins w:id="16962" w:author="임 종운" w:date="2022-05-17T11:40:00Z"/>
              </w:rPr>
            </w:pPr>
            <w:ins w:id="16963" w:author="임 종운" w:date="2022-05-17T11:40:00Z">
              <w:r>
                <w:t>INSERT INTO attendance VALUES (8328, 30, 2022-08-02);</w:t>
              </w:r>
            </w:ins>
          </w:p>
          <w:p w14:paraId="42224E2E" w14:textId="77777777" w:rsidR="00D470AE" w:rsidRDefault="00D470AE" w:rsidP="00D470AE">
            <w:pPr>
              <w:ind w:left="0" w:hanging="2"/>
              <w:rPr>
                <w:ins w:id="16964" w:author="임 종운" w:date="2022-05-17T11:40:00Z"/>
              </w:rPr>
            </w:pPr>
            <w:ins w:id="16965" w:author="임 종운" w:date="2022-05-17T11:40:00Z">
              <w:r>
                <w:t>INSERT INTO attendance VALUES (8329, 31, 2022-08-02);</w:t>
              </w:r>
            </w:ins>
          </w:p>
          <w:p w14:paraId="391E1AB2" w14:textId="77777777" w:rsidR="00D470AE" w:rsidRDefault="00D470AE" w:rsidP="00D470AE">
            <w:pPr>
              <w:ind w:left="0" w:hanging="2"/>
              <w:rPr>
                <w:ins w:id="16966" w:author="임 종운" w:date="2022-05-17T11:40:00Z"/>
              </w:rPr>
            </w:pPr>
            <w:ins w:id="16967" w:author="임 종운" w:date="2022-05-17T11:40:00Z">
              <w:r>
                <w:t>INSERT INTO attendance VALUES (8330, 32, 2022-08-02);</w:t>
              </w:r>
            </w:ins>
          </w:p>
          <w:p w14:paraId="52F2EC4A" w14:textId="77777777" w:rsidR="00D470AE" w:rsidRDefault="00D470AE" w:rsidP="00D470AE">
            <w:pPr>
              <w:ind w:left="0" w:hanging="2"/>
              <w:rPr>
                <w:ins w:id="16968" w:author="임 종운" w:date="2022-05-17T11:40:00Z"/>
              </w:rPr>
            </w:pPr>
            <w:ins w:id="16969" w:author="임 종운" w:date="2022-05-17T11:40:00Z">
              <w:r>
                <w:t>INSERT INTO attendance VALUES (8331, 33, 2022-08-02);</w:t>
              </w:r>
            </w:ins>
          </w:p>
          <w:p w14:paraId="4C5FB39D" w14:textId="77777777" w:rsidR="00D470AE" w:rsidRDefault="00D470AE" w:rsidP="00D470AE">
            <w:pPr>
              <w:ind w:left="0" w:hanging="2"/>
              <w:rPr>
                <w:ins w:id="16970" w:author="임 종운" w:date="2022-05-17T11:40:00Z"/>
              </w:rPr>
            </w:pPr>
            <w:ins w:id="16971" w:author="임 종운" w:date="2022-05-17T11:40:00Z">
              <w:r>
                <w:lastRenderedPageBreak/>
                <w:t>INSERT INTO attendance VALUES (8332, 34, 2022-08-02);</w:t>
              </w:r>
            </w:ins>
          </w:p>
          <w:p w14:paraId="0E7A7AFC" w14:textId="77777777" w:rsidR="00D470AE" w:rsidRDefault="00D470AE" w:rsidP="00D470AE">
            <w:pPr>
              <w:ind w:left="0" w:hanging="2"/>
              <w:rPr>
                <w:ins w:id="16972" w:author="임 종운" w:date="2022-05-17T11:40:00Z"/>
              </w:rPr>
            </w:pPr>
            <w:ins w:id="16973" w:author="임 종운" w:date="2022-05-17T11:40:00Z">
              <w:r>
                <w:t>INSERT INTO attendance VALUES (8333, 35, 2022-08-02);</w:t>
              </w:r>
            </w:ins>
          </w:p>
          <w:p w14:paraId="0BCCCD12" w14:textId="77777777" w:rsidR="00D470AE" w:rsidRDefault="00D470AE" w:rsidP="00D470AE">
            <w:pPr>
              <w:ind w:left="0" w:hanging="2"/>
              <w:rPr>
                <w:ins w:id="16974" w:author="임 종운" w:date="2022-05-17T11:40:00Z"/>
              </w:rPr>
            </w:pPr>
            <w:ins w:id="16975" w:author="임 종운" w:date="2022-05-17T11:40:00Z">
              <w:r>
                <w:t>INSERT INTO attendance VALUES (8334, 36, 2022-08-02);</w:t>
              </w:r>
            </w:ins>
          </w:p>
          <w:p w14:paraId="4AE3F5DE" w14:textId="77777777" w:rsidR="00D470AE" w:rsidRDefault="00D470AE" w:rsidP="00D470AE">
            <w:pPr>
              <w:ind w:left="0" w:hanging="2"/>
              <w:rPr>
                <w:ins w:id="16976" w:author="임 종운" w:date="2022-05-17T11:40:00Z"/>
              </w:rPr>
            </w:pPr>
            <w:ins w:id="16977" w:author="임 종운" w:date="2022-05-17T11:40:00Z">
              <w:r>
                <w:t>INSERT INTO attendance VALUES (8335, 37, 2022-08-02);</w:t>
              </w:r>
            </w:ins>
          </w:p>
          <w:p w14:paraId="265C26AF" w14:textId="77777777" w:rsidR="00D470AE" w:rsidRDefault="00D470AE" w:rsidP="00D470AE">
            <w:pPr>
              <w:ind w:left="0" w:hanging="2"/>
              <w:rPr>
                <w:ins w:id="16978" w:author="임 종운" w:date="2022-05-17T11:40:00Z"/>
              </w:rPr>
            </w:pPr>
            <w:ins w:id="16979" w:author="임 종운" w:date="2022-05-17T11:40:00Z">
              <w:r>
                <w:t>INSERT INTO attendance VALUES (8336, 38, 2022-08-02);</w:t>
              </w:r>
            </w:ins>
          </w:p>
          <w:p w14:paraId="3844C3AB" w14:textId="77777777" w:rsidR="00D470AE" w:rsidRDefault="00D470AE" w:rsidP="00D470AE">
            <w:pPr>
              <w:ind w:left="0" w:hanging="2"/>
              <w:rPr>
                <w:ins w:id="16980" w:author="임 종운" w:date="2022-05-17T11:40:00Z"/>
              </w:rPr>
            </w:pPr>
            <w:ins w:id="16981" w:author="임 종운" w:date="2022-05-17T11:40:00Z">
              <w:r>
                <w:t>INSERT INTO attendance VALUES (8337, 39, 2022-08-02);</w:t>
              </w:r>
            </w:ins>
          </w:p>
          <w:p w14:paraId="41134486" w14:textId="77777777" w:rsidR="00D470AE" w:rsidRDefault="00D470AE" w:rsidP="00D470AE">
            <w:pPr>
              <w:ind w:left="0" w:hanging="2"/>
              <w:rPr>
                <w:ins w:id="16982" w:author="임 종운" w:date="2022-05-17T11:40:00Z"/>
              </w:rPr>
            </w:pPr>
            <w:ins w:id="16983" w:author="임 종운" w:date="2022-05-17T11:40:00Z">
              <w:r>
                <w:t>INSERT INTO attendance VALUES (8338, 40, 2022-08-02);</w:t>
              </w:r>
            </w:ins>
          </w:p>
          <w:p w14:paraId="1B389482" w14:textId="77777777" w:rsidR="00D470AE" w:rsidRDefault="00D470AE" w:rsidP="00D470AE">
            <w:pPr>
              <w:ind w:left="0" w:hanging="2"/>
              <w:rPr>
                <w:ins w:id="16984" w:author="임 종운" w:date="2022-05-17T11:40:00Z"/>
              </w:rPr>
            </w:pPr>
            <w:ins w:id="16985" w:author="임 종운" w:date="2022-05-17T11:40:00Z">
              <w:r>
                <w:t>INSERT INTO attendance VALUES (8339, 41, 2022-08-02);</w:t>
              </w:r>
            </w:ins>
          </w:p>
          <w:p w14:paraId="64A6122C" w14:textId="77777777" w:rsidR="00D470AE" w:rsidRDefault="00D470AE" w:rsidP="00D470AE">
            <w:pPr>
              <w:ind w:left="0" w:hanging="2"/>
              <w:rPr>
                <w:ins w:id="16986" w:author="임 종운" w:date="2022-05-17T11:40:00Z"/>
              </w:rPr>
            </w:pPr>
            <w:ins w:id="16987" w:author="임 종운" w:date="2022-05-17T11:40:00Z">
              <w:r>
                <w:t>INSERT INTO attendance VALUES (8340, 42, 2022-08-02);</w:t>
              </w:r>
            </w:ins>
          </w:p>
          <w:p w14:paraId="5213FEBF" w14:textId="77777777" w:rsidR="00D470AE" w:rsidRDefault="00D470AE" w:rsidP="00D470AE">
            <w:pPr>
              <w:ind w:left="0" w:hanging="2"/>
              <w:rPr>
                <w:ins w:id="16988" w:author="임 종운" w:date="2022-05-17T11:40:00Z"/>
              </w:rPr>
            </w:pPr>
            <w:ins w:id="16989" w:author="임 종운" w:date="2022-05-17T11:40:00Z">
              <w:r>
                <w:t>INSERT INTO attendance VALUES (8341, 43, 2022-08-02);</w:t>
              </w:r>
            </w:ins>
          </w:p>
          <w:p w14:paraId="6420BA47" w14:textId="77777777" w:rsidR="00D470AE" w:rsidRDefault="00D470AE" w:rsidP="00D470AE">
            <w:pPr>
              <w:ind w:left="0" w:hanging="2"/>
              <w:rPr>
                <w:ins w:id="16990" w:author="임 종운" w:date="2022-05-17T11:40:00Z"/>
              </w:rPr>
            </w:pPr>
            <w:ins w:id="16991" w:author="임 종운" w:date="2022-05-17T11:40:00Z">
              <w:r>
                <w:t>INSERT INTO attendance VALUES (8342, 44, 2022-08-02);</w:t>
              </w:r>
            </w:ins>
          </w:p>
          <w:p w14:paraId="56972E47" w14:textId="77777777" w:rsidR="00D470AE" w:rsidRDefault="00D470AE" w:rsidP="00D470AE">
            <w:pPr>
              <w:ind w:left="0" w:hanging="2"/>
              <w:rPr>
                <w:ins w:id="16992" w:author="임 종운" w:date="2022-05-17T11:40:00Z"/>
              </w:rPr>
            </w:pPr>
            <w:ins w:id="16993" w:author="임 종운" w:date="2022-05-17T11:40:00Z">
              <w:r>
                <w:t>INSERT INTO attendance VALUES (8343, 45, 2022-08-02);</w:t>
              </w:r>
            </w:ins>
          </w:p>
          <w:p w14:paraId="00D736A2" w14:textId="77777777" w:rsidR="00D470AE" w:rsidRDefault="00D470AE" w:rsidP="00D470AE">
            <w:pPr>
              <w:ind w:left="0" w:hanging="2"/>
              <w:rPr>
                <w:ins w:id="16994" w:author="임 종운" w:date="2022-05-17T11:40:00Z"/>
              </w:rPr>
            </w:pPr>
            <w:ins w:id="16995" w:author="임 종운" w:date="2022-05-17T11:40:00Z">
              <w:r>
                <w:t>INSERT INTO attendance VALUES (8344, 46, 2022-08-02);</w:t>
              </w:r>
            </w:ins>
          </w:p>
          <w:p w14:paraId="5B579A59" w14:textId="77777777" w:rsidR="00D470AE" w:rsidRDefault="00D470AE" w:rsidP="00D470AE">
            <w:pPr>
              <w:ind w:left="0" w:hanging="2"/>
              <w:rPr>
                <w:ins w:id="16996" w:author="임 종운" w:date="2022-05-17T11:40:00Z"/>
              </w:rPr>
            </w:pPr>
            <w:ins w:id="16997" w:author="임 종운" w:date="2022-05-17T11:40:00Z">
              <w:r>
                <w:t>INSERT INTO attendance VALUES (8345, 47, 2022-08-02);</w:t>
              </w:r>
            </w:ins>
          </w:p>
          <w:p w14:paraId="4AC93CB2" w14:textId="77777777" w:rsidR="00D470AE" w:rsidRDefault="00D470AE" w:rsidP="00D470AE">
            <w:pPr>
              <w:ind w:left="0" w:hanging="2"/>
              <w:rPr>
                <w:ins w:id="16998" w:author="임 종운" w:date="2022-05-17T11:40:00Z"/>
              </w:rPr>
            </w:pPr>
            <w:ins w:id="16999" w:author="임 종운" w:date="2022-05-17T11:40:00Z">
              <w:r>
                <w:t>INSERT INTO attendance VALUES (8346, 48, 2022-08-02);</w:t>
              </w:r>
            </w:ins>
          </w:p>
          <w:p w14:paraId="252A6157" w14:textId="77777777" w:rsidR="00D470AE" w:rsidRDefault="00D470AE" w:rsidP="00D470AE">
            <w:pPr>
              <w:ind w:left="0" w:hanging="2"/>
              <w:rPr>
                <w:ins w:id="17000" w:author="임 종운" w:date="2022-05-17T11:40:00Z"/>
              </w:rPr>
            </w:pPr>
            <w:ins w:id="17001" w:author="임 종운" w:date="2022-05-17T11:40:00Z">
              <w:r>
                <w:t>INSERT INTO attendance VALUES (8347, 49, 2022-08-02);</w:t>
              </w:r>
            </w:ins>
          </w:p>
          <w:p w14:paraId="65E516ED" w14:textId="77777777" w:rsidR="00D470AE" w:rsidRDefault="00D470AE" w:rsidP="00D470AE">
            <w:pPr>
              <w:ind w:left="0" w:hanging="2"/>
              <w:rPr>
                <w:ins w:id="17002" w:author="임 종운" w:date="2022-05-17T11:40:00Z"/>
              </w:rPr>
            </w:pPr>
            <w:ins w:id="17003" w:author="임 종운" w:date="2022-05-17T11:40:00Z">
              <w:r>
                <w:t>INSERT INTO attendance VALUES (8348, 50, 2022-08-02);</w:t>
              </w:r>
            </w:ins>
          </w:p>
          <w:p w14:paraId="20AD7783" w14:textId="77777777" w:rsidR="00D470AE" w:rsidRDefault="00D470AE" w:rsidP="00D470AE">
            <w:pPr>
              <w:ind w:left="0" w:hanging="2"/>
              <w:rPr>
                <w:ins w:id="17004" w:author="임 종운" w:date="2022-05-17T11:40:00Z"/>
              </w:rPr>
            </w:pPr>
            <w:ins w:id="17005" w:author="임 종운" w:date="2022-05-17T11:40:00Z">
              <w:r>
                <w:t>INSERT INTO attendance VALUES (8349, 51, 2022-08-02);</w:t>
              </w:r>
            </w:ins>
          </w:p>
          <w:p w14:paraId="39CEA845" w14:textId="77777777" w:rsidR="00D470AE" w:rsidRDefault="00D470AE" w:rsidP="00D470AE">
            <w:pPr>
              <w:ind w:left="0" w:hanging="2"/>
              <w:rPr>
                <w:ins w:id="17006" w:author="임 종운" w:date="2022-05-17T11:40:00Z"/>
              </w:rPr>
            </w:pPr>
            <w:ins w:id="17007" w:author="임 종운" w:date="2022-05-17T11:40:00Z">
              <w:r>
                <w:t>INSERT INTO attendance VALUES (8350, 52, 2022-08-02);</w:t>
              </w:r>
            </w:ins>
          </w:p>
          <w:p w14:paraId="481A2413" w14:textId="77777777" w:rsidR="00D470AE" w:rsidRDefault="00D470AE" w:rsidP="00D470AE">
            <w:pPr>
              <w:ind w:left="0" w:hanging="2"/>
              <w:rPr>
                <w:ins w:id="17008" w:author="임 종운" w:date="2022-05-17T11:40:00Z"/>
              </w:rPr>
            </w:pPr>
            <w:ins w:id="17009" w:author="임 종운" w:date="2022-05-17T11:40:00Z">
              <w:r>
                <w:t>INSERT INTO attendance VALUES (8351, 53, 2022-08-02);</w:t>
              </w:r>
            </w:ins>
          </w:p>
          <w:p w14:paraId="2DE6D1E8" w14:textId="77777777" w:rsidR="00D470AE" w:rsidRDefault="00D470AE" w:rsidP="00D470AE">
            <w:pPr>
              <w:ind w:left="0" w:hanging="2"/>
              <w:rPr>
                <w:ins w:id="17010" w:author="임 종운" w:date="2022-05-17T11:40:00Z"/>
              </w:rPr>
            </w:pPr>
            <w:ins w:id="17011" w:author="임 종운" w:date="2022-05-17T11:40:00Z">
              <w:r>
                <w:t>INSERT INTO attendance VALUES (8352, 54, 2022-08-02);</w:t>
              </w:r>
            </w:ins>
          </w:p>
          <w:p w14:paraId="0B0F856E" w14:textId="77777777" w:rsidR="00D470AE" w:rsidRDefault="00D470AE" w:rsidP="00D470AE">
            <w:pPr>
              <w:ind w:left="0" w:hanging="2"/>
              <w:rPr>
                <w:ins w:id="17012" w:author="임 종운" w:date="2022-05-17T11:40:00Z"/>
              </w:rPr>
            </w:pPr>
            <w:ins w:id="17013" w:author="임 종운" w:date="2022-05-17T11:40:00Z">
              <w:r>
                <w:t>INSERT INTO attendance VALUES (8353, 55, 2022-08-02);</w:t>
              </w:r>
            </w:ins>
          </w:p>
          <w:p w14:paraId="6D7E7FC3" w14:textId="77777777" w:rsidR="00D470AE" w:rsidRDefault="00D470AE" w:rsidP="00D470AE">
            <w:pPr>
              <w:ind w:left="0" w:hanging="2"/>
              <w:rPr>
                <w:ins w:id="17014" w:author="임 종운" w:date="2022-05-17T11:40:00Z"/>
              </w:rPr>
            </w:pPr>
            <w:ins w:id="17015" w:author="임 종운" w:date="2022-05-17T11:40:00Z">
              <w:r>
                <w:t>INSERT INTO attendance VALUES (8354, 27, 2022-08-03);</w:t>
              </w:r>
            </w:ins>
          </w:p>
          <w:p w14:paraId="28F83B86" w14:textId="77777777" w:rsidR="00D470AE" w:rsidRDefault="00D470AE" w:rsidP="00D470AE">
            <w:pPr>
              <w:ind w:left="0" w:hanging="2"/>
              <w:rPr>
                <w:ins w:id="17016" w:author="임 종운" w:date="2022-05-17T11:40:00Z"/>
              </w:rPr>
            </w:pPr>
            <w:ins w:id="17017" w:author="임 종운" w:date="2022-05-17T11:40:00Z">
              <w:r>
                <w:t>INSERT INTO attendance VALUES (8355, 28, 2022-08-03);</w:t>
              </w:r>
            </w:ins>
          </w:p>
          <w:p w14:paraId="56105BDF" w14:textId="77777777" w:rsidR="00D470AE" w:rsidRDefault="00D470AE" w:rsidP="00D470AE">
            <w:pPr>
              <w:ind w:left="0" w:hanging="2"/>
              <w:rPr>
                <w:ins w:id="17018" w:author="임 종운" w:date="2022-05-17T11:40:00Z"/>
              </w:rPr>
            </w:pPr>
            <w:ins w:id="17019" w:author="임 종운" w:date="2022-05-17T11:40:00Z">
              <w:r>
                <w:t>INSERT INTO attendance VALUES (8356, 29, 2022-08-03);</w:t>
              </w:r>
            </w:ins>
          </w:p>
          <w:p w14:paraId="4CA14BD5" w14:textId="77777777" w:rsidR="00D470AE" w:rsidRDefault="00D470AE" w:rsidP="00D470AE">
            <w:pPr>
              <w:ind w:left="0" w:hanging="2"/>
              <w:rPr>
                <w:ins w:id="17020" w:author="임 종운" w:date="2022-05-17T11:40:00Z"/>
              </w:rPr>
            </w:pPr>
            <w:ins w:id="17021" w:author="임 종운" w:date="2022-05-17T11:40:00Z">
              <w:r>
                <w:t>INSERT INTO attendance VALUES (8357, 30, 2022-08-03);</w:t>
              </w:r>
            </w:ins>
          </w:p>
          <w:p w14:paraId="62E711B4" w14:textId="77777777" w:rsidR="00D470AE" w:rsidRDefault="00D470AE" w:rsidP="00D470AE">
            <w:pPr>
              <w:ind w:left="0" w:hanging="2"/>
              <w:rPr>
                <w:ins w:id="17022" w:author="임 종운" w:date="2022-05-17T11:40:00Z"/>
              </w:rPr>
            </w:pPr>
            <w:ins w:id="17023" w:author="임 종운" w:date="2022-05-17T11:40:00Z">
              <w:r>
                <w:t>INSERT INTO attendance VALUES (8358, 31, 2022-08-03);</w:t>
              </w:r>
            </w:ins>
          </w:p>
          <w:p w14:paraId="559F12BC" w14:textId="77777777" w:rsidR="00D470AE" w:rsidRDefault="00D470AE" w:rsidP="00D470AE">
            <w:pPr>
              <w:ind w:left="0" w:hanging="2"/>
              <w:rPr>
                <w:ins w:id="17024" w:author="임 종운" w:date="2022-05-17T11:40:00Z"/>
              </w:rPr>
            </w:pPr>
            <w:ins w:id="17025" w:author="임 종운" w:date="2022-05-17T11:40:00Z">
              <w:r>
                <w:lastRenderedPageBreak/>
                <w:t>INSERT INTO attendance VALUES (8359, 32, 2022-08-03);</w:t>
              </w:r>
            </w:ins>
          </w:p>
          <w:p w14:paraId="529EA929" w14:textId="77777777" w:rsidR="00D470AE" w:rsidRDefault="00D470AE" w:rsidP="00D470AE">
            <w:pPr>
              <w:ind w:left="0" w:hanging="2"/>
              <w:rPr>
                <w:ins w:id="17026" w:author="임 종운" w:date="2022-05-17T11:40:00Z"/>
              </w:rPr>
            </w:pPr>
            <w:ins w:id="17027" w:author="임 종운" w:date="2022-05-17T11:40:00Z">
              <w:r>
                <w:t>INSERT INTO attendance VALUES (8360, 33, 2022-08-03);</w:t>
              </w:r>
            </w:ins>
          </w:p>
          <w:p w14:paraId="2BCC7532" w14:textId="77777777" w:rsidR="00D470AE" w:rsidRDefault="00D470AE" w:rsidP="00D470AE">
            <w:pPr>
              <w:ind w:left="0" w:hanging="2"/>
              <w:rPr>
                <w:ins w:id="17028" w:author="임 종운" w:date="2022-05-17T11:40:00Z"/>
              </w:rPr>
            </w:pPr>
            <w:ins w:id="17029" w:author="임 종운" w:date="2022-05-17T11:40:00Z">
              <w:r>
                <w:t>INSERT INTO attendance VALUES (8361, 34, 2022-08-03);</w:t>
              </w:r>
            </w:ins>
          </w:p>
          <w:p w14:paraId="5DB8B6D6" w14:textId="77777777" w:rsidR="00D470AE" w:rsidRDefault="00D470AE" w:rsidP="00D470AE">
            <w:pPr>
              <w:ind w:left="0" w:hanging="2"/>
              <w:rPr>
                <w:ins w:id="17030" w:author="임 종운" w:date="2022-05-17T11:40:00Z"/>
              </w:rPr>
            </w:pPr>
            <w:ins w:id="17031" w:author="임 종운" w:date="2022-05-17T11:40:00Z">
              <w:r>
                <w:t>INSERT INTO attendance VALUES (8362, 35, 2022-08-03);</w:t>
              </w:r>
            </w:ins>
          </w:p>
          <w:p w14:paraId="124B0803" w14:textId="77777777" w:rsidR="00D470AE" w:rsidRDefault="00D470AE" w:rsidP="00D470AE">
            <w:pPr>
              <w:ind w:left="0" w:hanging="2"/>
              <w:rPr>
                <w:ins w:id="17032" w:author="임 종운" w:date="2022-05-17T11:40:00Z"/>
              </w:rPr>
            </w:pPr>
            <w:ins w:id="17033" w:author="임 종운" w:date="2022-05-17T11:40:00Z">
              <w:r>
                <w:t>INSERT INTO attendance VALUES (8363, 36, 2022-08-03);</w:t>
              </w:r>
            </w:ins>
          </w:p>
          <w:p w14:paraId="637F0D84" w14:textId="77777777" w:rsidR="00D470AE" w:rsidRDefault="00D470AE" w:rsidP="00D470AE">
            <w:pPr>
              <w:ind w:left="0" w:hanging="2"/>
              <w:rPr>
                <w:ins w:id="17034" w:author="임 종운" w:date="2022-05-17T11:40:00Z"/>
              </w:rPr>
            </w:pPr>
            <w:ins w:id="17035" w:author="임 종운" w:date="2022-05-17T11:40:00Z">
              <w:r>
                <w:t>INSERT INTO attendance VALUES (8364, 37, 2022-08-03);</w:t>
              </w:r>
            </w:ins>
          </w:p>
          <w:p w14:paraId="1C366429" w14:textId="77777777" w:rsidR="00D470AE" w:rsidRDefault="00D470AE" w:rsidP="00D470AE">
            <w:pPr>
              <w:ind w:left="0" w:hanging="2"/>
              <w:rPr>
                <w:ins w:id="17036" w:author="임 종운" w:date="2022-05-17T11:40:00Z"/>
              </w:rPr>
            </w:pPr>
            <w:ins w:id="17037" w:author="임 종운" w:date="2022-05-17T11:40:00Z">
              <w:r>
                <w:t>INSERT INTO attendance VALUES (8365, 38, 2022-08-03);</w:t>
              </w:r>
            </w:ins>
          </w:p>
          <w:p w14:paraId="6DAD3F40" w14:textId="77777777" w:rsidR="00D470AE" w:rsidRDefault="00D470AE" w:rsidP="00D470AE">
            <w:pPr>
              <w:ind w:left="0" w:hanging="2"/>
              <w:rPr>
                <w:ins w:id="17038" w:author="임 종운" w:date="2022-05-17T11:40:00Z"/>
              </w:rPr>
            </w:pPr>
            <w:ins w:id="17039" w:author="임 종운" w:date="2022-05-17T11:40:00Z">
              <w:r>
                <w:t>INSERT INTO attendance VALUES (8366, 39, 2022-08-03);</w:t>
              </w:r>
            </w:ins>
          </w:p>
          <w:p w14:paraId="2A606998" w14:textId="77777777" w:rsidR="00D470AE" w:rsidRDefault="00D470AE" w:rsidP="00D470AE">
            <w:pPr>
              <w:ind w:left="0" w:hanging="2"/>
              <w:rPr>
                <w:ins w:id="17040" w:author="임 종운" w:date="2022-05-17T11:40:00Z"/>
              </w:rPr>
            </w:pPr>
            <w:ins w:id="17041" w:author="임 종운" w:date="2022-05-17T11:40:00Z">
              <w:r>
                <w:t>INSERT INTO attendance VALUES (8367, 40, 2022-08-03);</w:t>
              </w:r>
            </w:ins>
          </w:p>
          <w:p w14:paraId="4FBFC30F" w14:textId="77777777" w:rsidR="00D470AE" w:rsidRDefault="00D470AE" w:rsidP="00D470AE">
            <w:pPr>
              <w:ind w:left="0" w:hanging="2"/>
              <w:rPr>
                <w:ins w:id="17042" w:author="임 종운" w:date="2022-05-17T11:40:00Z"/>
              </w:rPr>
            </w:pPr>
            <w:ins w:id="17043" w:author="임 종운" w:date="2022-05-17T11:40:00Z">
              <w:r>
                <w:t>INSERT INTO attendance VALUES (8368, 41, 2022-08-03);</w:t>
              </w:r>
            </w:ins>
          </w:p>
          <w:p w14:paraId="0AAB044C" w14:textId="77777777" w:rsidR="00D470AE" w:rsidRDefault="00D470AE" w:rsidP="00D470AE">
            <w:pPr>
              <w:ind w:left="0" w:hanging="2"/>
              <w:rPr>
                <w:ins w:id="17044" w:author="임 종운" w:date="2022-05-17T11:40:00Z"/>
              </w:rPr>
            </w:pPr>
            <w:ins w:id="17045" w:author="임 종운" w:date="2022-05-17T11:40:00Z">
              <w:r>
                <w:t>INSERT INTO attendance VALUES (8369, 42, 2022-08-03);</w:t>
              </w:r>
            </w:ins>
          </w:p>
          <w:p w14:paraId="5DD09606" w14:textId="77777777" w:rsidR="00D470AE" w:rsidRDefault="00D470AE" w:rsidP="00D470AE">
            <w:pPr>
              <w:ind w:left="0" w:hanging="2"/>
              <w:rPr>
                <w:ins w:id="17046" w:author="임 종운" w:date="2022-05-17T11:40:00Z"/>
              </w:rPr>
            </w:pPr>
            <w:ins w:id="17047" w:author="임 종운" w:date="2022-05-17T11:40:00Z">
              <w:r>
                <w:t>INSERT INTO attendance VALUES (8370, 43, 2022-08-03);</w:t>
              </w:r>
            </w:ins>
          </w:p>
          <w:p w14:paraId="261849C9" w14:textId="77777777" w:rsidR="00D470AE" w:rsidRDefault="00D470AE" w:rsidP="00D470AE">
            <w:pPr>
              <w:ind w:left="0" w:hanging="2"/>
              <w:rPr>
                <w:ins w:id="17048" w:author="임 종운" w:date="2022-05-17T11:40:00Z"/>
              </w:rPr>
            </w:pPr>
            <w:ins w:id="17049" w:author="임 종운" w:date="2022-05-17T11:40:00Z">
              <w:r>
                <w:t>INSERT INTO attendance VALUES (8371, 44, 2022-08-03);</w:t>
              </w:r>
            </w:ins>
          </w:p>
          <w:p w14:paraId="0CD36330" w14:textId="77777777" w:rsidR="00D470AE" w:rsidRDefault="00D470AE" w:rsidP="00D470AE">
            <w:pPr>
              <w:ind w:left="0" w:hanging="2"/>
              <w:rPr>
                <w:ins w:id="17050" w:author="임 종운" w:date="2022-05-17T11:40:00Z"/>
              </w:rPr>
            </w:pPr>
            <w:ins w:id="17051" w:author="임 종운" w:date="2022-05-17T11:40:00Z">
              <w:r>
                <w:t>INSERT INTO attendance VALUES (8372, 45, 2022-08-03);</w:t>
              </w:r>
            </w:ins>
          </w:p>
          <w:p w14:paraId="2490E0A3" w14:textId="77777777" w:rsidR="00D470AE" w:rsidRDefault="00D470AE" w:rsidP="00D470AE">
            <w:pPr>
              <w:ind w:left="0" w:hanging="2"/>
              <w:rPr>
                <w:ins w:id="17052" w:author="임 종운" w:date="2022-05-17T11:40:00Z"/>
              </w:rPr>
            </w:pPr>
            <w:ins w:id="17053" w:author="임 종운" w:date="2022-05-17T11:40:00Z">
              <w:r>
                <w:t>INSERT INTO attendance VALUES (8373, 46, 2022-08-03);</w:t>
              </w:r>
            </w:ins>
          </w:p>
          <w:p w14:paraId="65068988" w14:textId="77777777" w:rsidR="00D470AE" w:rsidRDefault="00D470AE" w:rsidP="00D470AE">
            <w:pPr>
              <w:ind w:left="0" w:hanging="2"/>
              <w:rPr>
                <w:ins w:id="17054" w:author="임 종운" w:date="2022-05-17T11:40:00Z"/>
              </w:rPr>
            </w:pPr>
            <w:ins w:id="17055" w:author="임 종운" w:date="2022-05-17T11:40:00Z">
              <w:r>
                <w:t>INSERT INTO attendance VALUES (8374, 47, 2022-08-03);</w:t>
              </w:r>
            </w:ins>
          </w:p>
          <w:p w14:paraId="46D708B6" w14:textId="77777777" w:rsidR="00D470AE" w:rsidRDefault="00D470AE" w:rsidP="00D470AE">
            <w:pPr>
              <w:ind w:left="0" w:hanging="2"/>
              <w:rPr>
                <w:ins w:id="17056" w:author="임 종운" w:date="2022-05-17T11:40:00Z"/>
              </w:rPr>
            </w:pPr>
            <w:ins w:id="17057" w:author="임 종운" w:date="2022-05-17T11:40:00Z">
              <w:r>
                <w:t>INSERT INTO attendance VALUES (8375, 48, 2022-08-03);</w:t>
              </w:r>
            </w:ins>
          </w:p>
          <w:p w14:paraId="427613F2" w14:textId="77777777" w:rsidR="00D470AE" w:rsidRDefault="00D470AE" w:rsidP="00D470AE">
            <w:pPr>
              <w:ind w:left="0" w:hanging="2"/>
              <w:rPr>
                <w:ins w:id="17058" w:author="임 종운" w:date="2022-05-17T11:40:00Z"/>
              </w:rPr>
            </w:pPr>
            <w:ins w:id="17059" w:author="임 종운" w:date="2022-05-17T11:40:00Z">
              <w:r>
                <w:t>INSERT INTO attendance VALUES (8376, 49, 2022-08-03);</w:t>
              </w:r>
            </w:ins>
          </w:p>
          <w:p w14:paraId="46E7FEFC" w14:textId="77777777" w:rsidR="00D470AE" w:rsidRDefault="00D470AE" w:rsidP="00D470AE">
            <w:pPr>
              <w:ind w:left="0" w:hanging="2"/>
              <w:rPr>
                <w:ins w:id="17060" w:author="임 종운" w:date="2022-05-17T11:40:00Z"/>
              </w:rPr>
            </w:pPr>
            <w:ins w:id="17061" w:author="임 종운" w:date="2022-05-17T11:40:00Z">
              <w:r>
                <w:t>INSERT INTO attendance VALUES (8377, 50, 2022-08-03);</w:t>
              </w:r>
            </w:ins>
          </w:p>
          <w:p w14:paraId="4D2DDBBE" w14:textId="77777777" w:rsidR="00D470AE" w:rsidRDefault="00D470AE" w:rsidP="00D470AE">
            <w:pPr>
              <w:ind w:left="0" w:hanging="2"/>
              <w:rPr>
                <w:ins w:id="17062" w:author="임 종운" w:date="2022-05-17T11:40:00Z"/>
              </w:rPr>
            </w:pPr>
            <w:ins w:id="17063" w:author="임 종운" w:date="2022-05-17T11:40:00Z">
              <w:r>
                <w:t>INSERT INTO attendance VALUES (8378, 51, 2022-08-03);</w:t>
              </w:r>
            </w:ins>
          </w:p>
          <w:p w14:paraId="7353EBD3" w14:textId="77777777" w:rsidR="00D470AE" w:rsidRDefault="00D470AE" w:rsidP="00D470AE">
            <w:pPr>
              <w:ind w:left="0" w:hanging="2"/>
              <w:rPr>
                <w:ins w:id="17064" w:author="임 종운" w:date="2022-05-17T11:40:00Z"/>
              </w:rPr>
            </w:pPr>
            <w:ins w:id="17065" w:author="임 종운" w:date="2022-05-17T11:40:00Z">
              <w:r>
                <w:t>INSERT INTO attendance VALUES (8379, 52, 2022-08-03);</w:t>
              </w:r>
            </w:ins>
          </w:p>
          <w:p w14:paraId="758AFBC1" w14:textId="77777777" w:rsidR="00D470AE" w:rsidRDefault="00D470AE" w:rsidP="00D470AE">
            <w:pPr>
              <w:ind w:left="0" w:hanging="2"/>
              <w:rPr>
                <w:ins w:id="17066" w:author="임 종운" w:date="2022-05-17T11:40:00Z"/>
              </w:rPr>
            </w:pPr>
            <w:ins w:id="17067" w:author="임 종운" w:date="2022-05-17T11:40:00Z">
              <w:r>
                <w:t>INSERT INTO attendance VALUES (8380, 53, 2022-08-03);</w:t>
              </w:r>
            </w:ins>
          </w:p>
          <w:p w14:paraId="6FE90FED" w14:textId="77777777" w:rsidR="00D470AE" w:rsidRDefault="00D470AE" w:rsidP="00D470AE">
            <w:pPr>
              <w:ind w:left="0" w:hanging="2"/>
              <w:rPr>
                <w:ins w:id="17068" w:author="임 종운" w:date="2022-05-17T11:40:00Z"/>
              </w:rPr>
            </w:pPr>
            <w:ins w:id="17069" w:author="임 종운" w:date="2022-05-17T11:40:00Z">
              <w:r>
                <w:t>INSERT INTO attendance VALUES (8381, 54, 2022-08-03);</w:t>
              </w:r>
            </w:ins>
          </w:p>
          <w:p w14:paraId="5B14D7D4" w14:textId="77777777" w:rsidR="00D470AE" w:rsidRDefault="00D470AE" w:rsidP="00D470AE">
            <w:pPr>
              <w:ind w:left="0" w:hanging="2"/>
              <w:rPr>
                <w:ins w:id="17070" w:author="임 종운" w:date="2022-05-17T11:40:00Z"/>
              </w:rPr>
            </w:pPr>
            <w:ins w:id="17071" w:author="임 종운" w:date="2022-05-17T11:40:00Z">
              <w:r>
                <w:t>INSERT INTO attendance VALUES (8382, 55, 2022-08-03);</w:t>
              </w:r>
            </w:ins>
          </w:p>
          <w:p w14:paraId="49A8CD09" w14:textId="77777777" w:rsidR="00D470AE" w:rsidRDefault="00D470AE" w:rsidP="00D470AE">
            <w:pPr>
              <w:ind w:left="0" w:hanging="2"/>
              <w:rPr>
                <w:ins w:id="17072" w:author="임 종운" w:date="2022-05-17T11:40:00Z"/>
              </w:rPr>
            </w:pPr>
            <w:ins w:id="17073" w:author="임 종운" w:date="2022-05-17T11:40:00Z">
              <w:r>
                <w:t>INSERT INTO attendance VALUES (8383, 27, 2022-08-04);</w:t>
              </w:r>
            </w:ins>
          </w:p>
          <w:p w14:paraId="6BCEB71F" w14:textId="77777777" w:rsidR="00D470AE" w:rsidRDefault="00D470AE" w:rsidP="00D470AE">
            <w:pPr>
              <w:ind w:left="0" w:hanging="2"/>
              <w:rPr>
                <w:ins w:id="17074" w:author="임 종운" w:date="2022-05-17T11:40:00Z"/>
              </w:rPr>
            </w:pPr>
            <w:ins w:id="17075" w:author="임 종운" w:date="2022-05-17T11:40:00Z">
              <w:r>
                <w:t>INSERT INTO attendance VALUES (8384, 28, 2022-08-04);</w:t>
              </w:r>
            </w:ins>
          </w:p>
          <w:p w14:paraId="74540CD4" w14:textId="77777777" w:rsidR="00D470AE" w:rsidRDefault="00D470AE" w:rsidP="00D470AE">
            <w:pPr>
              <w:ind w:left="0" w:hanging="2"/>
              <w:rPr>
                <w:ins w:id="17076" w:author="임 종운" w:date="2022-05-17T11:40:00Z"/>
              </w:rPr>
            </w:pPr>
            <w:ins w:id="17077" w:author="임 종운" w:date="2022-05-17T11:40:00Z">
              <w:r>
                <w:t>INSERT INTO attendance VALUES (8385, 29, 2022-08-04);</w:t>
              </w:r>
            </w:ins>
          </w:p>
          <w:p w14:paraId="577D28DC" w14:textId="77777777" w:rsidR="00D470AE" w:rsidRDefault="00D470AE" w:rsidP="00D470AE">
            <w:pPr>
              <w:ind w:left="0" w:hanging="2"/>
              <w:rPr>
                <w:ins w:id="17078" w:author="임 종운" w:date="2022-05-17T11:40:00Z"/>
              </w:rPr>
            </w:pPr>
            <w:ins w:id="17079" w:author="임 종운" w:date="2022-05-17T11:40:00Z">
              <w:r>
                <w:lastRenderedPageBreak/>
                <w:t>INSERT INTO attendance VALUES (8386, 30, 2022-08-04);</w:t>
              </w:r>
            </w:ins>
          </w:p>
          <w:p w14:paraId="779565E5" w14:textId="77777777" w:rsidR="00D470AE" w:rsidRDefault="00D470AE" w:rsidP="00D470AE">
            <w:pPr>
              <w:ind w:left="0" w:hanging="2"/>
              <w:rPr>
                <w:ins w:id="17080" w:author="임 종운" w:date="2022-05-17T11:40:00Z"/>
              </w:rPr>
            </w:pPr>
            <w:ins w:id="17081" w:author="임 종운" w:date="2022-05-17T11:40:00Z">
              <w:r>
                <w:t>INSERT INTO attendance VALUES (8387, 31, 2022-08-04);</w:t>
              </w:r>
            </w:ins>
          </w:p>
          <w:p w14:paraId="39730A90" w14:textId="77777777" w:rsidR="00D470AE" w:rsidRDefault="00D470AE" w:rsidP="00D470AE">
            <w:pPr>
              <w:ind w:left="0" w:hanging="2"/>
              <w:rPr>
                <w:ins w:id="17082" w:author="임 종운" w:date="2022-05-17T11:40:00Z"/>
              </w:rPr>
            </w:pPr>
            <w:ins w:id="17083" w:author="임 종운" w:date="2022-05-17T11:40:00Z">
              <w:r>
                <w:t>INSERT INTO attendance VALUES (8388, 32, 2022-08-04);</w:t>
              </w:r>
            </w:ins>
          </w:p>
          <w:p w14:paraId="0D690045" w14:textId="77777777" w:rsidR="00D470AE" w:rsidRDefault="00D470AE" w:rsidP="00D470AE">
            <w:pPr>
              <w:ind w:left="0" w:hanging="2"/>
              <w:rPr>
                <w:ins w:id="17084" w:author="임 종운" w:date="2022-05-17T11:40:00Z"/>
              </w:rPr>
            </w:pPr>
            <w:ins w:id="17085" w:author="임 종운" w:date="2022-05-17T11:40:00Z">
              <w:r>
                <w:t>INSERT INTO attendance VALUES (8389, 33, 2022-08-04);</w:t>
              </w:r>
            </w:ins>
          </w:p>
          <w:p w14:paraId="103C1543" w14:textId="77777777" w:rsidR="00D470AE" w:rsidRDefault="00D470AE" w:rsidP="00D470AE">
            <w:pPr>
              <w:ind w:left="0" w:hanging="2"/>
              <w:rPr>
                <w:ins w:id="17086" w:author="임 종운" w:date="2022-05-17T11:40:00Z"/>
              </w:rPr>
            </w:pPr>
            <w:ins w:id="17087" w:author="임 종운" w:date="2022-05-17T11:40:00Z">
              <w:r>
                <w:t>INSERT INTO attendance VALUES (8390, 34, 2022-08-04);</w:t>
              </w:r>
            </w:ins>
          </w:p>
          <w:p w14:paraId="6C0855AC" w14:textId="77777777" w:rsidR="00D470AE" w:rsidRDefault="00D470AE" w:rsidP="00D470AE">
            <w:pPr>
              <w:ind w:left="0" w:hanging="2"/>
              <w:rPr>
                <w:ins w:id="17088" w:author="임 종운" w:date="2022-05-17T11:40:00Z"/>
              </w:rPr>
            </w:pPr>
            <w:ins w:id="17089" w:author="임 종운" w:date="2022-05-17T11:40:00Z">
              <w:r>
                <w:t>INSERT INTO attendance VALUES (8391, 35, 2022-08-04);</w:t>
              </w:r>
            </w:ins>
          </w:p>
          <w:p w14:paraId="16CB9961" w14:textId="77777777" w:rsidR="00D470AE" w:rsidRDefault="00D470AE" w:rsidP="00D470AE">
            <w:pPr>
              <w:ind w:left="0" w:hanging="2"/>
              <w:rPr>
                <w:ins w:id="17090" w:author="임 종운" w:date="2022-05-17T11:40:00Z"/>
              </w:rPr>
            </w:pPr>
            <w:ins w:id="17091" w:author="임 종운" w:date="2022-05-17T11:40:00Z">
              <w:r>
                <w:t>INSERT INTO attendance VALUES (8392, 36, 2022-08-04);</w:t>
              </w:r>
            </w:ins>
          </w:p>
          <w:p w14:paraId="1BC7D550" w14:textId="77777777" w:rsidR="00D470AE" w:rsidRDefault="00D470AE" w:rsidP="00D470AE">
            <w:pPr>
              <w:ind w:left="0" w:hanging="2"/>
              <w:rPr>
                <w:ins w:id="17092" w:author="임 종운" w:date="2022-05-17T11:40:00Z"/>
              </w:rPr>
            </w:pPr>
            <w:ins w:id="17093" w:author="임 종운" w:date="2022-05-17T11:40:00Z">
              <w:r>
                <w:t>INSERT INTO attendance VALUES (8393, 37, 2022-08-04);</w:t>
              </w:r>
            </w:ins>
          </w:p>
          <w:p w14:paraId="5C4F24F1" w14:textId="77777777" w:rsidR="00D470AE" w:rsidRDefault="00D470AE" w:rsidP="00D470AE">
            <w:pPr>
              <w:ind w:left="0" w:hanging="2"/>
              <w:rPr>
                <w:ins w:id="17094" w:author="임 종운" w:date="2022-05-17T11:40:00Z"/>
              </w:rPr>
            </w:pPr>
            <w:ins w:id="17095" w:author="임 종운" w:date="2022-05-17T11:40:00Z">
              <w:r>
                <w:t>INSERT INTO attendance VALUES (8394, 38, 2022-08-04);</w:t>
              </w:r>
            </w:ins>
          </w:p>
          <w:p w14:paraId="63492B4F" w14:textId="77777777" w:rsidR="00D470AE" w:rsidRDefault="00D470AE" w:rsidP="00D470AE">
            <w:pPr>
              <w:ind w:left="0" w:hanging="2"/>
              <w:rPr>
                <w:ins w:id="17096" w:author="임 종운" w:date="2022-05-17T11:40:00Z"/>
              </w:rPr>
            </w:pPr>
            <w:ins w:id="17097" w:author="임 종운" w:date="2022-05-17T11:40:00Z">
              <w:r>
                <w:t>INSERT INTO attendance VALUES (8395, 39, 2022-08-04);</w:t>
              </w:r>
            </w:ins>
          </w:p>
          <w:p w14:paraId="090F55E9" w14:textId="77777777" w:rsidR="00D470AE" w:rsidRDefault="00D470AE" w:rsidP="00D470AE">
            <w:pPr>
              <w:ind w:left="0" w:hanging="2"/>
              <w:rPr>
                <w:ins w:id="17098" w:author="임 종운" w:date="2022-05-17T11:40:00Z"/>
              </w:rPr>
            </w:pPr>
            <w:ins w:id="17099" w:author="임 종운" w:date="2022-05-17T11:40:00Z">
              <w:r>
                <w:t>INSERT INTO attendance VALUES (8396, 40, 2022-08-04);</w:t>
              </w:r>
            </w:ins>
          </w:p>
          <w:p w14:paraId="2C5F87D0" w14:textId="77777777" w:rsidR="00D470AE" w:rsidRDefault="00D470AE" w:rsidP="00D470AE">
            <w:pPr>
              <w:ind w:left="0" w:hanging="2"/>
              <w:rPr>
                <w:ins w:id="17100" w:author="임 종운" w:date="2022-05-17T11:40:00Z"/>
              </w:rPr>
            </w:pPr>
            <w:ins w:id="17101" w:author="임 종운" w:date="2022-05-17T11:40:00Z">
              <w:r>
                <w:t>INSERT INTO attendance VALUES (8397, 41, 2022-08-04);</w:t>
              </w:r>
            </w:ins>
          </w:p>
          <w:p w14:paraId="67EA0AEE" w14:textId="77777777" w:rsidR="00D470AE" w:rsidRDefault="00D470AE" w:rsidP="00D470AE">
            <w:pPr>
              <w:ind w:left="0" w:hanging="2"/>
              <w:rPr>
                <w:ins w:id="17102" w:author="임 종운" w:date="2022-05-17T11:40:00Z"/>
              </w:rPr>
            </w:pPr>
            <w:ins w:id="17103" w:author="임 종운" w:date="2022-05-17T11:40:00Z">
              <w:r>
                <w:t>INSERT INTO attendance VALUES (8398, 42, 2022-08-04);</w:t>
              </w:r>
            </w:ins>
          </w:p>
          <w:p w14:paraId="18B23A89" w14:textId="77777777" w:rsidR="00D470AE" w:rsidRDefault="00D470AE" w:rsidP="00D470AE">
            <w:pPr>
              <w:ind w:left="0" w:hanging="2"/>
              <w:rPr>
                <w:ins w:id="17104" w:author="임 종운" w:date="2022-05-17T11:40:00Z"/>
              </w:rPr>
            </w:pPr>
            <w:ins w:id="17105" w:author="임 종운" w:date="2022-05-17T11:40:00Z">
              <w:r>
                <w:t>INSERT INTO attendance VALUES (8399, 43, 2022-08-04);</w:t>
              </w:r>
            </w:ins>
          </w:p>
          <w:p w14:paraId="087C46BB" w14:textId="77777777" w:rsidR="00D470AE" w:rsidRDefault="00D470AE" w:rsidP="00D470AE">
            <w:pPr>
              <w:ind w:left="0" w:hanging="2"/>
              <w:rPr>
                <w:ins w:id="17106" w:author="임 종운" w:date="2022-05-17T11:40:00Z"/>
              </w:rPr>
            </w:pPr>
            <w:ins w:id="17107" w:author="임 종운" w:date="2022-05-17T11:40:00Z">
              <w:r>
                <w:t>INSERT INTO attendance VALUES (8400, 44, 2022-08-04);</w:t>
              </w:r>
            </w:ins>
          </w:p>
          <w:p w14:paraId="22B226D0" w14:textId="77777777" w:rsidR="00D470AE" w:rsidRDefault="00D470AE" w:rsidP="00D470AE">
            <w:pPr>
              <w:ind w:left="0" w:hanging="2"/>
              <w:rPr>
                <w:ins w:id="17108" w:author="임 종운" w:date="2022-05-17T11:40:00Z"/>
              </w:rPr>
            </w:pPr>
            <w:ins w:id="17109" w:author="임 종운" w:date="2022-05-17T11:40:00Z">
              <w:r>
                <w:t>INSERT INTO attendance VALUES (8401, 45, 2022-08-04);</w:t>
              </w:r>
            </w:ins>
          </w:p>
          <w:p w14:paraId="2787B9DA" w14:textId="77777777" w:rsidR="00D470AE" w:rsidRDefault="00D470AE" w:rsidP="00D470AE">
            <w:pPr>
              <w:ind w:left="0" w:hanging="2"/>
              <w:rPr>
                <w:ins w:id="17110" w:author="임 종운" w:date="2022-05-17T11:40:00Z"/>
              </w:rPr>
            </w:pPr>
            <w:ins w:id="17111" w:author="임 종운" w:date="2022-05-17T11:40:00Z">
              <w:r>
                <w:t>INSERT INTO attendance VALUES (8402, 46, 2022-08-04);</w:t>
              </w:r>
            </w:ins>
          </w:p>
          <w:p w14:paraId="1CF1B431" w14:textId="77777777" w:rsidR="00D470AE" w:rsidRDefault="00D470AE" w:rsidP="00D470AE">
            <w:pPr>
              <w:ind w:left="0" w:hanging="2"/>
              <w:rPr>
                <w:ins w:id="17112" w:author="임 종운" w:date="2022-05-17T11:40:00Z"/>
              </w:rPr>
            </w:pPr>
            <w:ins w:id="17113" w:author="임 종운" w:date="2022-05-17T11:40:00Z">
              <w:r>
                <w:t>INSERT INTO attendance VALUES (8403, 47, 2022-08-04);</w:t>
              </w:r>
            </w:ins>
          </w:p>
          <w:p w14:paraId="7F9A8706" w14:textId="77777777" w:rsidR="00D470AE" w:rsidRDefault="00D470AE" w:rsidP="00D470AE">
            <w:pPr>
              <w:ind w:left="0" w:hanging="2"/>
              <w:rPr>
                <w:ins w:id="17114" w:author="임 종운" w:date="2022-05-17T11:40:00Z"/>
              </w:rPr>
            </w:pPr>
            <w:ins w:id="17115" w:author="임 종운" w:date="2022-05-17T11:40:00Z">
              <w:r>
                <w:t>INSERT INTO attendance VALUES (8404, 48, 2022-08-04);</w:t>
              </w:r>
            </w:ins>
          </w:p>
          <w:p w14:paraId="663AFF77" w14:textId="77777777" w:rsidR="00D470AE" w:rsidRDefault="00D470AE" w:rsidP="00D470AE">
            <w:pPr>
              <w:ind w:left="0" w:hanging="2"/>
              <w:rPr>
                <w:ins w:id="17116" w:author="임 종운" w:date="2022-05-17T11:40:00Z"/>
              </w:rPr>
            </w:pPr>
            <w:ins w:id="17117" w:author="임 종운" w:date="2022-05-17T11:40:00Z">
              <w:r>
                <w:t>INSERT INTO attendance VALUES (8405, 49, 2022-08-04);</w:t>
              </w:r>
            </w:ins>
          </w:p>
          <w:p w14:paraId="0067760A" w14:textId="77777777" w:rsidR="00D470AE" w:rsidRDefault="00D470AE" w:rsidP="00D470AE">
            <w:pPr>
              <w:ind w:left="0" w:hanging="2"/>
              <w:rPr>
                <w:ins w:id="17118" w:author="임 종운" w:date="2022-05-17T11:40:00Z"/>
              </w:rPr>
            </w:pPr>
            <w:ins w:id="17119" w:author="임 종운" w:date="2022-05-17T11:40:00Z">
              <w:r>
                <w:t>INSERT INTO attendance VALUES (8406, 50, 2022-08-04);</w:t>
              </w:r>
            </w:ins>
          </w:p>
          <w:p w14:paraId="1C281023" w14:textId="77777777" w:rsidR="00D470AE" w:rsidRDefault="00D470AE" w:rsidP="00D470AE">
            <w:pPr>
              <w:ind w:left="0" w:hanging="2"/>
              <w:rPr>
                <w:ins w:id="17120" w:author="임 종운" w:date="2022-05-17T11:40:00Z"/>
              </w:rPr>
            </w:pPr>
            <w:ins w:id="17121" w:author="임 종운" w:date="2022-05-17T11:40:00Z">
              <w:r>
                <w:t>INSERT INTO attendance VALUES (8407, 51, 2022-08-04);</w:t>
              </w:r>
            </w:ins>
          </w:p>
          <w:p w14:paraId="47FFD287" w14:textId="77777777" w:rsidR="00D470AE" w:rsidRDefault="00D470AE" w:rsidP="00D470AE">
            <w:pPr>
              <w:ind w:left="0" w:hanging="2"/>
              <w:rPr>
                <w:ins w:id="17122" w:author="임 종운" w:date="2022-05-17T11:40:00Z"/>
              </w:rPr>
            </w:pPr>
            <w:ins w:id="17123" w:author="임 종운" w:date="2022-05-17T11:40:00Z">
              <w:r>
                <w:t>INSERT INTO attendance VALUES (8408, 52, 2022-08-04);</w:t>
              </w:r>
            </w:ins>
          </w:p>
          <w:p w14:paraId="3C3C55AB" w14:textId="77777777" w:rsidR="00D470AE" w:rsidRDefault="00D470AE" w:rsidP="00D470AE">
            <w:pPr>
              <w:ind w:left="0" w:hanging="2"/>
              <w:rPr>
                <w:ins w:id="17124" w:author="임 종운" w:date="2022-05-17T11:40:00Z"/>
              </w:rPr>
            </w:pPr>
            <w:ins w:id="17125" w:author="임 종운" w:date="2022-05-17T11:40:00Z">
              <w:r>
                <w:t>INSERT INTO attendance VALUES (8409, 53, 2022-08-04);</w:t>
              </w:r>
            </w:ins>
          </w:p>
          <w:p w14:paraId="71AF45AE" w14:textId="77777777" w:rsidR="00D470AE" w:rsidRDefault="00D470AE" w:rsidP="00D470AE">
            <w:pPr>
              <w:ind w:left="0" w:hanging="2"/>
              <w:rPr>
                <w:ins w:id="17126" w:author="임 종운" w:date="2022-05-17T11:40:00Z"/>
              </w:rPr>
            </w:pPr>
            <w:ins w:id="17127" w:author="임 종운" w:date="2022-05-17T11:40:00Z">
              <w:r>
                <w:t>INSERT INTO attendance VALUES (8410, 54, 2022-08-04);</w:t>
              </w:r>
            </w:ins>
          </w:p>
          <w:p w14:paraId="6C1105C4" w14:textId="77777777" w:rsidR="00D470AE" w:rsidRDefault="00D470AE" w:rsidP="00D470AE">
            <w:pPr>
              <w:ind w:left="0" w:hanging="2"/>
              <w:rPr>
                <w:ins w:id="17128" w:author="임 종운" w:date="2022-05-17T11:40:00Z"/>
              </w:rPr>
            </w:pPr>
            <w:ins w:id="17129" w:author="임 종운" w:date="2022-05-17T11:40:00Z">
              <w:r>
                <w:t>INSERT INTO attendance VALUES (8411, 55, 2022-08-04);</w:t>
              </w:r>
            </w:ins>
          </w:p>
          <w:p w14:paraId="64171D39" w14:textId="77777777" w:rsidR="00D470AE" w:rsidRDefault="00D470AE" w:rsidP="00D470AE">
            <w:pPr>
              <w:ind w:left="0" w:hanging="2"/>
              <w:rPr>
                <w:ins w:id="17130" w:author="임 종운" w:date="2022-05-17T11:40:00Z"/>
              </w:rPr>
            </w:pPr>
            <w:ins w:id="17131" w:author="임 종운" w:date="2022-05-17T11:40:00Z">
              <w:r>
                <w:t>INSERT INTO attendance VALUES (8412, 27, 2022-08-05);</w:t>
              </w:r>
            </w:ins>
          </w:p>
          <w:p w14:paraId="65C8F8A2" w14:textId="77777777" w:rsidR="00D470AE" w:rsidRDefault="00D470AE" w:rsidP="00D470AE">
            <w:pPr>
              <w:ind w:left="0" w:hanging="2"/>
              <w:rPr>
                <w:ins w:id="17132" w:author="임 종운" w:date="2022-05-17T11:40:00Z"/>
              </w:rPr>
            </w:pPr>
            <w:ins w:id="17133" w:author="임 종운" w:date="2022-05-17T11:40:00Z">
              <w:r>
                <w:lastRenderedPageBreak/>
                <w:t>INSERT INTO attendance VALUES (8413, 28, 2022-08-05);</w:t>
              </w:r>
            </w:ins>
          </w:p>
          <w:p w14:paraId="69F75264" w14:textId="77777777" w:rsidR="00D470AE" w:rsidRDefault="00D470AE" w:rsidP="00D470AE">
            <w:pPr>
              <w:ind w:left="0" w:hanging="2"/>
              <w:rPr>
                <w:ins w:id="17134" w:author="임 종운" w:date="2022-05-17T11:40:00Z"/>
              </w:rPr>
            </w:pPr>
            <w:ins w:id="17135" w:author="임 종운" w:date="2022-05-17T11:40:00Z">
              <w:r>
                <w:t>INSERT INTO attendance VALUES (8414, 29, 2022-08-05);</w:t>
              </w:r>
            </w:ins>
          </w:p>
          <w:p w14:paraId="5020A39D" w14:textId="77777777" w:rsidR="00D470AE" w:rsidRDefault="00D470AE" w:rsidP="00D470AE">
            <w:pPr>
              <w:ind w:left="0" w:hanging="2"/>
              <w:rPr>
                <w:ins w:id="17136" w:author="임 종운" w:date="2022-05-17T11:40:00Z"/>
              </w:rPr>
            </w:pPr>
            <w:ins w:id="17137" w:author="임 종운" w:date="2022-05-17T11:40:00Z">
              <w:r>
                <w:t>INSERT INTO attendance VALUES (8415, 30, 2022-08-05);</w:t>
              </w:r>
            </w:ins>
          </w:p>
          <w:p w14:paraId="0F319D59" w14:textId="77777777" w:rsidR="00D470AE" w:rsidRDefault="00D470AE" w:rsidP="00D470AE">
            <w:pPr>
              <w:ind w:left="0" w:hanging="2"/>
              <w:rPr>
                <w:ins w:id="17138" w:author="임 종운" w:date="2022-05-17T11:40:00Z"/>
              </w:rPr>
            </w:pPr>
            <w:ins w:id="17139" w:author="임 종운" w:date="2022-05-17T11:40:00Z">
              <w:r>
                <w:t>INSERT INTO attendance VALUES (8416, 31, 2022-08-05);</w:t>
              </w:r>
            </w:ins>
          </w:p>
          <w:p w14:paraId="7D6E149A" w14:textId="77777777" w:rsidR="00D470AE" w:rsidRDefault="00D470AE" w:rsidP="00D470AE">
            <w:pPr>
              <w:ind w:left="0" w:hanging="2"/>
              <w:rPr>
                <w:ins w:id="17140" w:author="임 종운" w:date="2022-05-17T11:40:00Z"/>
              </w:rPr>
            </w:pPr>
            <w:ins w:id="17141" w:author="임 종운" w:date="2022-05-17T11:40:00Z">
              <w:r>
                <w:t>INSERT INTO attendance VALUES (8417, 32, 2022-08-05);</w:t>
              </w:r>
            </w:ins>
          </w:p>
          <w:p w14:paraId="03195DC5" w14:textId="77777777" w:rsidR="00D470AE" w:rsidRDefault="00D470AE" w:rsidP="00D470AE">
            <w:pPr>
              <w:ind w:left="0" w:hanging="2"/>
              <w:rPr>
                <w:ins w:id="17142" w:author="임 종운" w:date="2022-05-17T11:40:00Z"/>
              </w:rPr>
            </w:pPr>
            <w:ins w:id="17143" w:author="임 종운" w:date="2022-05-17T11:40:00Z">
              <w:r>
                <w:t>INSERT INTO attendance VALUES (8418, 33, 2022-08-05);</w:t>
              </w:r>
            </w:ins>
          </w:p>
          <w:p w14:paraId="7F2F11EC" w14:textId="77777777" w:rsidR="00D470AE" w:rsidRDefault="00D470AE" w:rsidP="00D470AE">
            <w:pPr>
              <w:ind w:left="0" w:hanging="2"/>
              <w:rPr>
                <w:ins w:id="17144" w:author="임 종운" w:date="2022-05-17T11:40:00Z"/>
              </w:rPr>
            </w:pPr>
            <w:ins w:id="17145" w:author="임 종운" w:date="2022-05-17T11:40:00Z">
              <w:r>
                <w:t>INSERT INTO attendance VALUES (8419, 34, 2022-08-05);</w:t>
              </w:r>
            </w:ins>
          </w:p>
          <w:p w14:paraId="4BCF9641" w14:textId="77777777" w:rsidR="00D470AE" w:rsidRDefault="00D470AE" w:rsidP="00D470AE">
            <w:pPr>
              <w:ind w:left="0" w:hanging="2"/>
              <w:rPr>
                <w:ins w:id="17146" w:author="임 종운" w:date="2022-05-17T11:40:00Z"/>
              </w:rPr>
            </w:pPr>
            <w:ins w:id="17147" w:author="임 종운" w:date="2022-05-17T11:40:00Z">
              <w:r>
                <w:t>INSERT INTO attendance VALUES (8420, 35, 2022-08-05);</w:t>
              </w:r>
            </w:ins>
          </w:p>
          <w:p w14:paraId="75C40E68" w14:textId="77777777" w:rsidR="00D470AE" w:rsidRDefault="00D470AE" w:rsidP="00D470AE">
            <w:pPr>
              <w:ind w:left="0" w:hanging="2"/>
              <w:rPr>
                <w:ins w:id="17148" w:author="임 종운" w:date="2022-05-17T11:40:00Z"/>
              </w:rPr>
            </w:pPr>
            <w:ins w:id="17149" w:author="임 종운" w:date="2022-05-17T11:40:00Z">
              <w:r>
                <w:t>INSERT INTO attendance VALUES (8421, 36, 2022-08-05);</w:t>
              </w:r>
            </w:ins>
          </w:p>
          <w:p w14:paraId="7D69A0F7" w14:textId="77777777" w:rsidR="00D470AE" w:rsidRDefault="00D470AE" w:rsidP="00D470AE">
            <w:pPr>
              <w:ind w:left="0" w:hanging="2"/>
              <w:rPr>
                <w:ins w:id="17150" w:author="임 종운" w:date="2022-05-17T11:40:00Z"/>
              </w:rPr>
            </w:pPr>
            <w:ins w:id="17151" w:author="임 종운" w:date="2022-05-17T11:40:00Z">
              <w:r>
                <w:t>INSERT INTO attendance VALUES (8422, 37, 2022-08-05);</w:t>
              </w:r>
            </w:ins>
          </w:p>
          <w:p w14:paraId="5851273A" w14:textId="77777777" w:rsidR="00D470AE" w:rsidRDefault="00D470AE" w:rsidP="00D470AE">
            <w:pPr>
              <w:ind w:left="0" w:hanging="2"/>
              <w:rPr>
                <w:ins w:id="17152" w:author="임 종운" w:date="2022-05-17T11:40:00Z"/>
              </w:rPr>
            </w:pPr>
            <w:ins w:id="17153" w:author="임 종운" w:date="2022-05-17T11:40:00Z">
              <w:r>
                <w:t>INSERT INTO attendance VALUES (8423, 38, 2022-08-05);</w:t>
              </w:r>
            </w:ins>
          </w:p>
          <w:p w14:paraId="3C5AD3E2" w14:textId="77777777" w:rsidR="00D470AE" w:rsidRDefault="00D470AE" w:rsidP="00D470AE">
            <w:pPr>
              <w:ind w:left="0" w:hanging="2"/>
              <w:rPr>
                <w:ins w:id="17154" w:author="임 종운" w:date="2022-05-17T11:40:00Z"/>
              </w:rPr>
            </w:pPr>
            <w:ins w:id="17155" w:author="임 종운" w:date="2022-05-17T11:40:00Z">
              <w:r>
                <w:t>INSERT INTO attendance VALUES (8424, 39, 2022-08-05);</w:t>
              </w:r>
            </w:ins>
          </w:p>
          <w:p w14:paraId="037F4997" w14:textId="77777777" w:rsidR="00D470AE" w:rsidRDefault="00D470AE" w:rsidP="00D470AE">
            <w:pPr>
              <w:ind w:left="0" w:hanging="2"/>
              <w:rPr>
                <w:ins w:id="17156" w:author="임 종운" w:date="2022-05-17T11:40:00Z"/>
              </w:rPr>
            </w:pPr>
            <w:ins w:id="17157" w:author="임 종운" w:date="2022-05-17T11:40:00Z">
              <w:r>
                <w:t>INSERT INTO attendance VALUES (8425, 40, 2022-08-05);</w:t>
              </w:r>
            </w:ins>
          </w:p>
          <w:p w14:paraId="4536DA15" w14:textId="77777777" w:rsidR="00D470AE" w:rsidRDefault="00D470AE" w:rsidP="00D470AE">
            <w:pPr>
              <w:ind w:left="0" w:hanging="2"/>
              <w:rPr>
                <w:ins w:id="17158" w:author="임 종운" w:date="2022-05-17T11:40:00Z"/>
              </w:rPr>
            </w:pPr>
            <w:ins w:id="17159" w:author="임 종운" w:date="2022-05-17T11:40:00Z">
              <w:r>
                <w:t>INSERT INTO attendance VALUES (8426, 41, 2022-08-05);</w:t>
              </w:r>
            </w:ins>
          </w:p>
          <w:p w14:paraId="64592241" w14:textId="77777777" w:rsidR="00D470AE" w:rsidRDefault="00D470AE" w:rsidP="00D470AE">
            <w:pPr>
              <w:ind w:left="0" w:hanging="2"/>
              <w:rPr>
                <w:ins w:id="17160" w:author="임 종운" w:date="2022-05-17T11:40:00Z"/>
              </w:rPr>
            </w:pPr>
            <w:ins w:id="17161" w:author="임 종운" w:date="2022-05-17T11:40:00Z">
              <w:r>
                <w:t>INSERT INTO attendance VALUES (8427, 42, 2022-08-05);</w:t>
              </w:r>
            </w:ins>
          </w:p>
          <w:p w14:paraId="4A841485" w14:textId="77777777" w:rsidR="00D470AE" w:rsidRDefault="00D470AE" w:rsidP="00D470AE">
            <w:pPr>
              <w:ind w:left="0" w:hanging="2"/>
              <w:rPr>
                <w:ins w:id="17162" w:author="임 종운" w:date="2022-05-17T11:40:00Z"/>
              </w:rPr>
            </w:pPr>
            <w:ins w:id="17163" w:author="임 종운" w:date="2022-05-17T11:40:00Z">
              <w:r>
                <w:t>INSERT INTO attendance VALUES (8428, 43, 2022-08-05);</w:t>
              </w:r>
            </w:ins>
          </w:p>
          <w:p w14:paraId="4814044A" w14:textId="77777777" w:rsidR="00D470AE" w:rsidRDefault="00D470AE" w:rsidP="00D470AE">
            <w:pPr>
              <w:ind w:left="0" w:hanging="2"/>
              <w:rPr>
                <w:ins w:id="17164" w:author="임 종운" w:date="2022-05-17T11:40:00Z"/>
              </w:rPr>
            </w:pPr>
            <w:ins w:id="17165" w:author="임 종운" w:date="2022-05-17T11:40:00Z">
              <w:r>
                <w:t>INSERT INTO attendance VALUES (8429, 44, 2022-08-05);</w:t>
              </w:r>
            </w:ins>
          </w:p>
          <w:p w14:paraId="42F559C8" w14:textId="77777777" w:rsidR="00D470AE" w:rsidRDefault="00D470AE" w:rsidP="00D470AE">
            <w:pPr>
              <w:ind w:left="0" w:hanging="2"/>
              <w:rPr>
                <w:ins w:id="17166" w:author="임 종운" w:date="2022-05-17T11:40:00Z"/>
              </w:rPr>
            </w:pPr>
            <w:ins w:id="17167" w:author="임 종운" w:date="2022-05-17T11:40:00Z">
              <w:r>
                <w:t>INSERT INTO attendance VALUES (8430, 45, 2022-08-05);</w:t>
              </w:r>
            </w:ins>
          </w:p>
          <w:p w14:paraId="598231C2" w14:textId="77777777" w:rsidR="00D470AE" w:rsidRDefault="00D470AE" w:rsidP="00D470AE">
            <w:pPr>
              <w:ind w:left="0" w:hanging="2"/>
              <w:rPr>
                <w:ins w:id="17168" w:author="임 종운" w:date="2022-05-17T11:40:00Z"/>
              </w:rPr>
            </w:pPr>
            <w:ins w:id="17169" w:author="임 종운" w:date="2022-05-17T11:40:00Z">
              <w:r>
                <w:t>INSERT INTO attendance VALUES (8431, 46, 2022-08-05);</w:t>
              </w:r>
            </w:ins>
          </w:p>
          <w:p w14:paraId="72BBD317" w14:textId="77777777" w:rsidR="00D470AE" w:rsidRDefault="00D470AE" w:rsidP="00D470AE">
            <w:pPr>
              <w:ind w:left="0" w:hanging="2"/>
              <w:rPr>
                <w:ins w:id="17170" w:author="임 종운" w:date="2022-05-17T11:40:00Z"/>
              </w:rPr>
            </w:pPr>
            <w:ins w:id="17171" w:author="임 종운" w:date="2022-05-17T11:40:00Z">
              <w:r>
                <w:t>INSERT INTO attendance VALUES (8432, 47, 2022-08-05);</w:t>
              </w:r>
            </w:ins>
          </w:p>
          <w:p w14:paraId="2A9DFD9C" w14:textId="77777777" w:rsidR="00D470AE" w:rsidRDefault="00D470AE" w:rsidP="00D470AE">
            <w:pPr>
              <w:ind w:left="0" w:hanging="2"/>
              <w:rPr>
                <w:ins w:id="17172" w:author="임 종운" w:date="2022-05-17T11:40:00Z"/>
              </w:rPr>
            </w:pPr>
            <w:ins w:id="17173" w:author="임 종운" w:date="2022-05-17T11:40:00Z">
              <w:r>
                <w:t>INSERT INTO attendance VALUES (8433, 48, 2022-08-05);</w:t>
              </w:r>
            </w:ins>
          </w:p>
          <w:p w14:paraId="0A172503" w14:textId="77777777" w:rsidR="00D470AE" w:rsidRDefault="00D470AE" w:rsidP="00D470AE">
            <w:pPr>
              <w:ind w:left="0" w:hanging="2"/>
              <w:rPr>
                <w:ins w:id="17174" w:author="임 종운" w:date="2022-05-17T11:40:00Z"/>
              </w:rPr>
            </w:pPr>
            <w:ins w:id="17175" w:author="임 종운" w:date="2022-05-17T11:40:00Z">
              <w:r>
                <w:t>INSERT INTO attendance VALUES (8434, 49, 2022-08-05);</w:t>
              </w:r>
            </w:ins>
          </w:p>
          <w:p w14:paraId="34F3A7AD" w14:textId="77777777" w:rsidR="00D470AE" w:rsidRDefault="00D470AE" w:rsidP="00D470AE">
            <w:pPr>
              <w:ind w:left="0" w:hanging="2"/>
              <w:rPr>
                <w:ins w:id="17176" w:author="임 종운" w:date="2022-05-17T11:40:00Z"/>
              </w:rPr>
            </w:pPr>
            <w:ins w:id="17177" w:author="임 종운" w:date="2022-05-17T11:40:00Z">
              <w:r>
                <w:t>INSERT INTO attendance VALUES (8435, 50, 2022-08-05);</w:t>
              </w:r>
            </w:ins>
          </w:p>
          <w:p w14:paraId="02746B8C" w14:textId="77777777" w:rsidR="00D470AE" w:rsidRDefault="00D470AE" w:rsidP="00D470AE">
            <w:pPr>
              <w:ind w:left="0" w:hanging="2"/>
              <w:rPr>
                <w:ins w:id="17178" w:author="임 종운" w:date="2022-05-17T11:40:00Z"/>
              </w:rPr>
            </w:pPr>
            <w:ins w:id="17179" w:author="임 종운" w:date="2022-05-17T11:40:00Z">
              <w:r>
                <w:t>INSERT INTO attendance VALUES (8436, 51, 2022-08-05);</w:t>
              </w:r>
            </w:ins>
          </w:p>
          <w:p w14:paraId="474E8937" w14:textId="77777777" w:rsidR="00D470AE" w:rsidRDefault="00D470AE" w:rsidP="00D470AE">
            <w:pPr>
              <w:ind w:left="0" w:hanging="2"/>
              <w:rPr>
                <w:ins w:id="17180" w:author="임 종운" w:date="2022-05-17T11:40:00Z"/>
              </w:rPr>
            </w:pPr>
            <w:ins w:id="17181" w:author="임 종운" w:date="2022-05-17T11:40:00Z">
              <w:r>
                <w:t>INSERT INTO attendance VALUES (8437, 52, 2022-08-05);</w:t>
              </w:r>
            </w:ins>
          </w:p>
          <w:p w14:paraId="2AF2D508" w14:textId="77777777" w:rsidR="00D470AE" w:rsidRDefault="00D470AE" w:rsidP="00D470AE">
            <w:pPr>
              <w:ind w:left="0" w:hanging="2"/>
              <w:rPr>
                <w:ins w:id="17182" w:author="임 종운" w:date="2022-05-17T11:40:00Z"/>
              </w:rPr>
            </w:pPr>
            <w:ins w:id="17183" w:author="임 종운" w:date="2022-05-17T11:40:00Z">
              <w:r>
                <w:t>INSERT INTO attendance VALUES (8438, 53, 2022-08-05);</w:t>
              </w:r>
            </w:ins>
          </w:p>
          <w:p w14:paraId="40E35A6A" w14:textId="77777777" w:rsidR="00D470AE" w:rsidRDefault="00D470AE" w:rsidP="00D470AE">
            <w:pPr>
              <w:ind w:left="0" w:hanging="2"/>
              <w:rPr>
                <w:ins w:id="17184" w:author="임 종운" w:date="2022-05-17T11:40:00Z"/>
              </w:rPr>
            </w:pPr>
            <w:ins w:id="17185" w:author="임 종운" w:date="2022-05-17T11:40:00Z">
              <w:r>
                <w:t>INSERT INTO attendance VALUES (8439, 54, 2022-08-05);</w:t>
              </w:r>
            </w:ins>
          </w:p>
          <w:p w14:paraId="6D106B6C" w14:textId="77777777" w:rsidR="00D470AE" w:rsidRDefault="00D470AE" w:rsidP="00D470AE">
            <w:pPr>
              <w:ind w:left="0" w:hanging="2"/>
              <w:rPr>
                <w:ins w:id="17186" w:author="임 종운" w:date="2022-05-17T11:40:00Z"/>
              </w:rPr>
            </w:pPr>
            <w:ins w:id="17187" w:author="임 종운" w:date="2022-05-17T11:40:00Z">
              <w:r>
                <w:lastRenderedPageBreak/>
                <w:t>INSERT INTO attendance VALUES (8440, 55, 2022-08-05);</w:t>
              </w:r>
            </w:ins>
          </w:p>
          <w:p w14:paraId="29F6030D" w14:textId="77777777" w:rsidR="00D470AE" w:rsidRDefault="00D470AE" w:rsidP="00D470AE">
            <w:pPr>
              <w:ind w:left="0" w:hanging="2"/>
              <w:rPr>
                <w:ins w:id="17188" w:author="임 종운" w:date="2022-05-17T11:40:00Z"/>
              </w:rPr>
            </w:pPr>
            <w:ins w:id="17189" w:author="임 종운" w:date="2022-05-17T11:40:00Z">
              <w:r>
                <w:t>INSERT INTO attendance VALUES (8441, 27, 2022-08-06);</w:t>
              </w:r>
            </w:ins>
          </w:p>
          <w:p w14:paraId="5DDFC417" w14:textId="77777777" w:rsidR="00D470AE" w:rsidRDefault="00D470AE" w:rsidP="00D470AE">
            <w:pPr>
              <w:ind w:left="0" w:hanging="2"/>
              <w:rPr>
                <w:ins w:id="17190" w:author="임 종운" w:date="2022-05-17T11:40:00Z"/>
              </w:rPr>
            </w:pPr>
            <w:ins w:id="17191" w:author="임 종운" w:date="2022-05-17T11:40:00Z">
              <w:r>
                <w:t>INSERT INTO attendance VALUES (8442, 28, 2022-08-06);</w:t>
              </w:r>
            </w:ins>
          </w:p>
          <w:p w14:paraId="6C72934C" w14:textId="77777777" w:rsidR="00D470AE" w:rsidRDefault="00D470AE" w:rsidP="00D470AE">
            <w:pPr>
              <w:ind w:left="0" w:hanging="2"/>
              <w:rPr>
                <w:ins w:id="17192" w:author="임 종운" w:date="2022-05-17T11:40:00Z"/>
              </w:rPr>
            </w:pPr>
            <w:ins w:id="17193" w:author="임 종운" w:date="2022-05-17T11:40:00Z">
              <w:r>
                <w:t>INSERT INTO attendance VALUES (8443, 29, 2022-08-06);</w:t>
              </w:r>
            </w:ins>
          </w:p>
          <w:p w14:paraId="0289CEDD" w14:textId="77777777" w:rsidR="00D470AE" w:rsidRDefault="00D470AE" w:rsidP="00D470AE">
            <w:pPr>
              <w:ind w:left="0" w:hanging="2"/>
              <w:rPr>
                <w:ins w:id="17194" w:author="임 종운" w:date="2022-05-17T11:40:00Z"/>
              </w:rPr>
            </w:pPr>
            <w:ins w:id="17195" w:author="임 종운" w:date="2022-05-17T11:40:00Z">
              <w:r>
                <w:t>INSERT INTO attendance VALUES (8444, 30, 2022-08-06);</w:t>
              </w:r>
            </w:ins>
          </w:p>
          <w:p w14:paraId="7BD19853" w14:textId="77777777" w:rsidR="00D470AE" w:rsidRDefault="00D470AE" w:rsidP="00D470AE">
            <w:pPr>
              <w:ind w:left="0" w:hanging="2"/>
              <w:rPr>
                <w:ins w:id="17196" w:author="임 종운" w:date="2022-05-17T11:40:00Z"/>
              </w:rPr>
            </w:pPr>
            <w:ins w:id="17197" w:author="임 종운" w:date="2022-05-17T11:40:00Z">
              <w:r>
                <w:t>INSERT INTO attendance VALUES (8445, 31, 2022-08-06);</w:t>
              </w:r>
            </w:ins>
          </w:p>
          <w:p w14:paraId="32CD9028" w14:textId="77777777" w:rsidR="00D470AE" w:rsidRDefault="00D470AE" w:rsidP="00D470AE">
            <w:pPr>
              <w:ind w:left="0" w:hanging="2"/>
              <w:rPr>
                <w:ins w:id="17198" w:author="임 종운" w:date="2022-05-17T11:40:00Z"/>
              </w:rPr>
            </w:pPr>
            <w:ins w:id="17199" w:author="임 종운" w:date="2022-05-17T11:40:00Z">
              <w:r>
                <w:t>INSERT INTO attendance VALUES (8446, 32, 2022-08-06);</w:t>
              </w:r>
            </w:ins>
          </w:p>
          <w:p w14:paraId="13201D95" w14:textId="77777777" w:rsidR="00D470AE" w:rsidRDefault="00D470AE" w:rsidP="00D470AE">
            <w:pPr>
              <w:ind w:left="0" w:hanging="2"/>
              <w:rPr>
                <w:ins w:id="17200" w:author="임 종운" w:date="2022-05-17T11:40:00Z"/>
              </w:rPr>
            </w:pPr>
            <w:ins w:id="17201" w:author="임 종운" w:date="2022-05-17T11:40:00Z">
              <w:r>
                <w:t>INSERT INTO attendance VALUES (8447, 33, 2022-08-06);</w:t>
              </w:r>
            </w:ins>
          </w:p>
          <w:p w14:paraId="521BA8CE" w14:textId="77777777" w:rsidR="00D470AE" w:rsidRDefault="00D470AE" w:rsidP="00D470AE">
            <w:pPr>
              <w:ind w:left="0" w:hanging="2"/>
              <w:rPr>
                <w:ins w:id="17202" w:author="임 종운" w:date="2022-05-17T11:40:00Z"/>
              </w:rPr>
            </w:pPr>
            <w:ins w:id="17203" w:author="임 종운" w:date="2022-05-17T11:40:00Z">
              <w:r>
                <w:t>INSERT INTO attendance VALUES (8448, 34, 2022-08-06);</w:t>
              </w:r>
            </w:ins>
          </w:p>
          <w:p w14:paraId="0A27D236" w14:textId="77777777" w:rsidR="00D470AE" w:rsidRDefault="00D470AE" w:rsidP="00D470AE">
            <w:pPr>
              <w:ind w:left="0" w:hanging="2"/>
              <w:rPr>
                <w:ins w:id="17204" w:author="임 종운" w:date="2022-05-17T11:40:00Z"/>
              </w:rPr>
            </w:pPr>
            <w:ins w:id="17205" w:author="임 종운" w:date="2022-05-17T11:40:00Z">
              <w:r>
                <w:t>INSERT INTO attendance VALUES (8449, 35, 2022-08-06);</w:t>
              </w:r>
            </w:ins>
          </w:p>
          <w:p w14:paraId="34B82042" w14:textId="77777777" w:rsidR="00D470AE" w:rsidRDefault="00D470AE" w:rsidP="00D470AE">
            <w:pPr>
              <w:ind w:left="0" w:hanging="2"/>
              <w:rPr>
                <w:ins w:id="17206" w:author="임 종운" w:date="2022-05-17T11:40:00Z"/>
              </w:rPr>
            </w:pPr>
            <w:ins w:id="17207" w:author="임 종운" w:date="2022-05-17T11:40:00Z">
              <w:r>
                <w:t>INSERT INTO attendance VALUES (8450, 36, 2022-08-06);</w:t>
              </w:r>
            </w:ins>
          </w:p>
          <w:p w14:paraId="16BA5820" w14:textId="77777777" w:rsidR="00D470AE" w:rsidRDefault="00D470AE" w:rsidP="00D470AE">
            <w:pPr>
              <w:ind w:left="0" w:hanging="2"/>
              <w:rPr>
                <w:ins w:id="17208" w:author="임 종운" w:date="2022-05-17T11:40:00Z"/>
              </w:rPr>
            </w:pPr>
            <w:ins w:id="17209" w:author="임 종운" w:date="2022-05-17T11:40:00Z">
              <w:r>
                <w:t>INSERT INTO attendance VALUES (8451, 37, 2022-08-06);</w:t>
              </w:r>
            </w:ins>
          </w:p>
          <w:p w14:paraId="05D3766E" w14:textId="77777777" w:rsidR="00D470AE" w:rsidRDefault="00D470AE" w:rsidP="00D470AE">
            <w:pPr>
              <w:ind w:left="0" w:hanging="2"/>
              <w:rPr>
                <w:ins w:id="17210" w:author="임 종운" w:date="2022-05-17T11:40:00Z"/>
              </w:rPr>
            </w:pPr>
            <w:ins w:id="17211" w:author="임 종운" w:date="2022-05-17T11:40:00Z">
              <w:r>
                <w:t>INSERT INTO attendance VALUES (8452, 38, 2022-08-06);</w:t>
              </w:r>
            </w:ins>
          </w:p>
          <w:p w14:paraId="1C731349" w14:textId="77777777" w:rsidR="00D470AE" w:rsidRDefault="00D470AE" w:rsidP="00D470AE">
            <w:pPr>
              <w:ind w:left="0" w:hanging="2"/>
              <w:rPr>
                <w:ins w:id="17212" w:author="임 종운" w:date="2022-05-17T11:40:00Z"/>
              </w:rPr>
            </w:pPr>
            <w:ins w:id="17213" w:author="임 종운" w:date="2022-05-17T11:40:00Z">
              <w:r>
                <w:t>INSERT INTO attendance VALUES (8453, 39, 2022-08-06);</w:t>
              </w:r>
            </w:ins>
          </w:p>
          <w:p w14:paraId="05B78947" w14:textId="77777777" w:rsidR="00D470AE" w:rsidRDefault="00D470AE" w:rsidP="00D470AE">
            <w:pPr>
              <w:ind w:left="0" w:hanging="2"/>
              <w:rPr>
                <w:ins w:id="17214" w:author="임 종운" w:date="2022-05-17T11:40:00Z"/>
              </w:rPr>
            </w:pPr>
            <w:ins w:id="17215" w:author="임 종운" w:date="2022-05-17T11:40:00Z">
              <w:r>
                <w:t>INSERT INTO attendance VALUES (8454, 40, 2022-08-06);</w:t>
              </w:r>
            </w:ins>
          </w:p>
          <w:p w14:paraId="6D1A0D48" w14:textId="77777777" w:rsidR="00D470AE" w:rsidRDefault="00D470AE" w:rsidP="00D470AE">
            <w:pPr>
              <w:ind w:left="0" w:hanging="2"/>
              <w:rPr>
                <w:ins w:id="17216" w:author="임 종운" w:date="2022-05-17T11:40:00Z"/>
              </w:rPr>
            </w:pPr>
            <w:ins w:id="17217" w:author="임 종운" w:date="2022-05-17T11:40:00Z">
              <w:r>
                <w:t>INSERT INTO attendance VALUES (8455, 41, 2022-08-06);</w:t>
              </w:r>
            </w:ins>
          </w:p>
          <w:p w14:paraId="1B7C6E9B" w14:textId="77777777" w:rsidR="00D470AE" w:rsidRDefault="00D470AE" w:rsidP="00D470AE">
            <w:pPr>
              <w:ind w:left="0" w:hanging="2"/>
              <w:rPr>
                <w:ins w:id="17218" w:author="임 종운" w:date="2022-05-17T11:40:00Z"/>
              </w:rPr>
            </w:pPr>
            <w:ins w:id="17219" w:author="임 종운" w:date="2022-05-17T11:40:00Z">
              <w:r>
                <w:t>INSERT INTO attendance VALUES (8456, 42, 2022-08-06);</w:t>
              </w:r>
            </w:ins>
          </w:p>
          <w:p w14:paraId="0FABF612" w14:textId="77777777" w:rsidR="00D470AE" w:rsidRDefault="00D470AE" w:rsidP="00D470AE">
            <w:pPr>
              <w:ind w:left="0" w:hanging="2"/>
              <w:rPr>
                <w:ins w:id="17220" w:author="임 종운" w:date="2022-05-17T11:40:00Z"/>
              </w:rPr>
            </w:pPr>
            <w:ins w:id="17221" w:author="임 종운" w:date="2022-05-17T11:40:00Z">
              <w:r>
                <w:t>INSERT INTO attendance VALUES (8457, 43, 2022-08-06);</w:t>
              </w:r>
            </w:ins>
          </w:p>
          <w:p w14:paraId="530BC823" w14:textId="77777777" w:rsidR="00D470AE" w:rsidRDefault="00D470AE" w:rsidP="00D470AE">
            <w:pPr>
              <w:ind w:left="0" w:hanging="2"/>
              <w:rPr>
                <w:ins w:id="17222" w:author="임 종운" w:date="2022-05-17T11:40:00Z"/>
              </w:rPr>
            </w:pPr>
            <w:ins w:id="17223" w:author="임 종운" w:date="2022-05-17T11:40:00Z">
              <w:r>
                <w:t>INSERT INTO attendance VALUES (8458, 44, 2022-08-06);</w:t>
              </w:r>
            </w:ins>
          </w:p>
          <w:p w14:paraId="0609B804" w14:textId="77777777" w:rsidR="00D470AE" w:rsidRDefault="00D470AE" w:rsidP="00D470AE">
            <w:pPr>
              <w:ind w:left="0" w:hanging="2"/>
              <w:rPr>
                <w:ins w:id="17224" w:author="임 종운" w:date="2022-05-17T11:40:00Z"/>
              </w:rPr>
            </w:pPr>
            <w:ins w:id="17225" w:author="임 종운" w:date="2022-05-17T11:40:00Z">
              <w:r>
                <w:t>INSERT INTO attendance VALUES (8459, 45, 2022-08-06);</w:t>
              </w:r>
            </w:ins>
          </w:p>
          <w:p w14:paraId="3DE52800" w14:textId="77777777" w:rsidR="00D470AE" w:rsidRDefault="00D470AE" w:rsidP="00D470AE">
            <w:pPr>
              <w:ind w:left="0" w:hanging="2"/>
              <w:rPr>
                <w:ins w:id="17226" w:author="임 종운" w:date="2022-05-17T11:40:00Z"/>
              </w:rPr>
            </w:pPr>
            <w:ins w:id="17227" w:author="임 종운" w:date="2022-05-17T11:40:00Z">
              <w:r>
                <w:t>INSERT INTO attendance VALUES (8460, 46, 2022-08-06);</w:t>
              </w:r>
            </w:ins>
          </w:p>
          <w:p w14:paraId="1B3C6AD5" w14:textId="77777777" w:rsidR="00D470AE" w:rsidRDefault="00D470AE" w:rsidP="00D470AE">
            <w:pPr>
              <w:ind w:left="0" w:hanging="2"/>
              <w:rPr>
                <w:ins w:id="17228" w:author="임 종운" w:date="2022-05-17T11:40:00Z"/>
              </w:rPr>
            </w:pPr>
            <w:ins w:id="17229" w:author="임 종운" w:date="2022-05-17T11:40:00Z">
              <w:r>
                <w:t>INSERT INTO attendance VALUES (8461, 47, 2022-08-06);</w:t>
              </w:r>
            </w:ins>
          </w:p>
          <w:p w14:paraId="77DB3741" w14:textId="77777777" w:rsidR="00D470AE" w:rsidRDefault="00D470AE" w:rsidP="00D470AE">
            <w:pPr>
              <w:ind w:left="0" w:hanging="2"/>
              <w:rPr>
                <w:ins w:id="17230" w:author="임 종운" w:date="2022-05-17T11:40:00Z"/>
              </w:rPr>
            </w:pPr>
            <w:ins w:id="17231" w:author="임 종운" w:date="2022-05-17T11:40:00Z">
              <w:r>
                <w:t>INSERT INTO attendance VALUES (8462, 48, 2022-08-06);</w:t>
              </w:r>
            </w:ins>
          </w:p>
          <w:p w14:paraId="2FE3BC90" w14:textId="77777777" w:rsidR="00D470AE" w:rsidRDefault="00D470AE" w:rsidP="00D470AE">
            <w:pPr>
              <w:ind w:left="0" w:hanging="2"/>
              <w:rPr>
                <w:ins w:id="17232" w:author="임 종운" w:date="2022-05-17T11:40:00Z"/>
              </w:rPr>
            </w:pPr>
            <w:ins w:id="17233" w:author="임 종운" w:date="2022-05-17T11:40:00Z">
              <w:r>
                <w:t>INSERT INTO attendance VALUES (8463, 49, 2022-08-06);</w:t>
              </w:r>
            </w:ins>
          </w:p>
          <w:p w14:paraId="4EC5B535" w14:textId="77777777" w:rsidR="00D470AE" w:rsidRDefault="00D470AE" w:rsidP="00D470AE">
            <w:pPr>
              <w:ind w:left="0" w:hanging="2"/>
              <w:rPr>
                <w:ins w:id="17234" w:author="임 종운" w:date="2022-05-17T11:40:00Z"/>
              </w:rPr>
            </w:pPr>
            <w:ins w:id="17235" w:author="임 종운" w:date="2022-05-17T11:40:00Z">
              <w:r>
                <w:t>INSERT INTO attendance VALUES (8464, 50, 2022-08-06);</w:t>
              </w:r>
            </w:ins>
          </w:p>
          <w:p w14:paraId="11C58461" w14:textId="77777777" w:rsidR="00D470AE" w:rsidRDefault="00D470AE" w:rsidP="00D470AE">
            <w:pPr>
              <w:ind w:left="0" w:hanging="2"/>
              <w:rPr>
                <w:ins w:id="17236" w:author="임 종운" w:date="2022-05-17T11:40:00Z"/>
              </w:rPr>
            </w:pPr>
            <w:ins w:id="17237" w:author="임 종운" w:date="2022-05-17T11:40:00Z">
              <w:r>
                <w:t>INSERT INTO attendance VALUES (8465, 51, 2022-08-06);</w:t>
              </w:r>
            </w:ins>
          </w:p>
          <w:p w14:paraId="617433B6" w14:textId="77777777" w:rsidR="00D470AE" w:rsidRDefault="00D470AE" w:rsidP="00D470AE">
            <w:pPr>
              <w:ind w:left="0" w:hanging="2"/>
              <w:rPr>
                <w:ins w:id="17238" w:author="임 종운" w:date="2022-05-17T11:40:00Z"/>
              </w:rPr>
            </w:pPr>
            <w:ins w:id="17239" w:author="임 종운" w:date="2022-05-17T11:40:00Z">
              <w:r>
                <w:t>INSERT INTO attendance VALUES (8466, 52, 2022-08-06);</w:t>
              </w:r>
            </w:ins>
          </w:p>
          <w:p w14:paraId="41F0A8FB" w14:textId="77777777" w:rsidR="00D470AE" w:rsidRDefault="00D470AE" w:rsidP="00D470AE">
            <w:pPr>
              <w:ind w:left="0" w:hanging="2"/>
              <w:rPr>
                <w:ins w:id="17240" w:author="임 종운" w:date="2022-05-17T11:40:00Z"/>
              </w:rPr>
            </w:pPr>
            <w:ins w:id="17241" w:author="임 종운" w:date="2022-05-17T11:40:00Z">
              <w:r>
                <w:lastRenderedPageBreak/>
                <w:t>INSERT INTO attendance VALUES (8467, 53, 2022-08-06);</w:t>
              </w:r>
            </w:ins>
          </w:p>
          <w:p w14:paraId="488F732F" w14:textId="77777777" w:rsidR="00D470AE" w:rsidRDefault="00D470AE" w:rsidP="00D470AE">
            <w:pPr>
              <w:ind w:left="0" w:hanging="2"/>
              <w:rPr>
                <w:ins w:id="17242" w:author="임 종운" w:date="2022-05-17T11:40:00Z"/>
              </w:rPr>
            </w:pPr>
            <w:ins w:id="17243" w:author="임 종운" w:date="2022-05-17T11:40:00Z">
              <w:r>
                <w:t>INSERT INTO attendance VALUES (8468, 54, 2022-08-06);</w:t>
              </w:r>
            </w:ins>
          </w:p>
          <w:p w14:paraId="4242AF49" w14:textId="77777777" w:rsidR="00D470AE" w:rsidRDefault="00D470AE" w:rsidP="00D470AE">
            <w:pPr>
              <w:ind w:left="0" w:hanging="2"/>
              <w:rPr>
                <w:ins w:id="17244" w:author="임 종운" w:date="2022-05-17T11:40:00Z"/>
              </w:rPr>
            </w:pPr>
            <w:ins w:id="17245" w:author="임 종운" w:date="2022-05-17T11:40:00Z">
              <w:r>
                <w:t>INSERT INTO attendance VALUES (8469, 55, 2022-08-06);</w:t>
              </w:r>
            </w:ins>
          </w:p>
          <w:p w14:paraId="134B5BDD" w14:textId="77777777" w:rsidR="00D470AE" w:rsidRDefault="00D470AE" w:rsidP="00D470AE">
            <w:pPr>
              <w:ind w:left="0" w:hanging="2"/>
              <w:rPr>
                <w:ins w:id="17246" w:author="임 종운" w:date="2022-05-17T11:40:00Z"/>
              </w:rPr>
            </w:pPr>
            <w:ins w:id="17247" w:author="임 종운" w:date="2022-05-17T11:40:00Z">
              <w:r>
                <w:t>INSERT INTO attendance VALUES (8470, 27, 2022-08-07);</w:t>
              </w:r>
            </w:ins>
          </w:p>
          <w:p w14:paraId="4D0FE6AE" w14:textId="77777777" w:rsidR="00D470AE" w:rsidRDefault="00D470AE" w:rsidP="00D470AE">
            <w:pPr>
              <w:ind w:left="0" w:hanging="2"/>
              <w:rPr>
                <w:ins w:id="17248" w:author="임 종운" w:date="2022-05-17T11:40:00Z"/>
              </w:rPr>
            </w:pPr>
            <w:ins w:id="17249" w:author="임 종운" w:date="2022-05-17T11:40:00Z">
              <w:r>
                <w:t>INSERT INTO attendance VALUES (8471, 28, 2022-08-07);</w:t>
              </w:r>
            </w:ins>
          </w:p>
          <w:p w14:paraId="7611804B" w14:textId="77777777" w:rsidR="00D470AE" w:rsidRDefault="00D470AE" w:rsidP="00D470AE">
            <w:pPr>
              <w:ind w:left="0" w:hanging="2"/>
              <w:rPr>
                <w:ins w:id="17250" w:author="임 종운" w:date="2022-05-17T11:40:00Z"/>
              </w:rPr>
            </w:pPr>
            <w:ins w:id="17251" w:author="임 종운" w:date="2022-05-17T11:40:00Z">
              <w:r>
                <w:t>INSERT INTO attendance VALUES (8472, 29, 2022-08-07);</w:t>
              </w:r>
            </w:ins>
          </w:p>
          <w:p w14:paraId="1873AA58" w14:textId="77777777" w:rsidR="00D470AE" w:rsidRDefault="00D470AE" w:rsidP="00D470AE">
            <w:pPr>
              <w:ind w:left="0" w:hanging="2"/>
              <w:rPr>
                <w:ins w:id="17252" w:author="임 종운" w:date="2022-05-17T11:40:00Z"/>
              </w:rPr>
            </w:pPr>
            <w:ins w:id="17253" w:author="임 종운" w:date="2022-05-17T11:40:00Z">
              <w:r>
                <w:t>INSERT INTO attendance VALUES (8473, 30, 2022-08-07);</w:t>
              </w:r>
            </w:ins>
          </w:p>
          <w:p w14:paraId="285AB76E" w14:textId="77777777" w:rsidR="00D470AE" w:rsidRDefault="00D470AE" w:rsidP="00D470AE">
            <w:pPr>
              <w:ind w:left="0" w:hanging="2"/>
              <w:rPr>
                <w:ins w:id="17254" w:author="임 종운" w:date="2022-05-17T11:40:00Z"/>
              </w:rPr>
            </w:pPr>
            <w:ins w:id="17255" w:author="임 종운" w:date="2022-05-17T11:40:00Z">
              <w:r>
                <w:t>INSERT INTO attendance VALUES (8474, 31, 2022-08-07);</w:t>
              </w:r>
            </w:ins>
          </w:p>
          <w:p w14:paraId="3B3BB90C" w14:textId="77777777" w:rsidR="00D470AE" w:rsidRDefault="00D470AE" w:rsidP="00D470AE">
            <w:pPr>
              <w:ind w:left="0" w:hanging="2"/>
              <w:rPr>
                <w:ins w:id="17256" w:author="임 종운" w:date="2022-05-17T11:40:00Z"/>
              </w:rPr>
            </w:pPr>
            <w:ins w:id="17257" w:author="임 종운" w:date="2022-05-17T11:40:00Z">
              <w:r>
                <w:t>INSERT INTO attendance VALUES (8475, 32, 2022-08-07);</w:t>
              </w:r>
            </w:ins>
          </w:p>
          <w:p w14:paraId="7D36E323" w14:textId="77777777" w:rsidR="00D470AE" w:rsidRDefault="00D470AE" w:rsidP="00D470AE">
            <w:pPr>
              <w:ind w:left="0" w:hanging="2"/>
              <w:rPr>
                <w:ins w:id="17258" w:author="임 종운" w:date="2022-05-17T11:40:00Z"/>
              </w:rPr>
            </w:pPr>
            <w:ins w:id="17259" w:author="임 종운" w:date="2022-05-17T11:40:00Z">
              <w:r>
                <w:t>INSERT INTO attendance VALUES (8476, 33, 2022-08-07);</w:t>
              </w:r>
            </w:ins>
          </w:p>
          <w:p w14:paraId="3DB4B77E" w14:textId="77777777" w:rsidR="00D470AE" w:rsidRDefault="00D470AE" w:rsidP="00D470AE">
            <w:pPr>
              <w:ind w:left="0" w:hanging="2"/>
              <w:rPr>
                <w:ins w:id="17260" w:author="임 종운" w:date="2022-05-17T11:40:00Z"/>
              </w:rPr>
            </w:pPr>
            <w:ins w:id="17261" w:author="임 종운" w:date="2022-05-17T11:40:00Z">
              <w:r>
                <w:t>INSERT INTO attendance VALUES (8477, 34, 2022-08-07);</w:t>
              </w:r>
            </w:ins>
          </w:p>
          <w:p w14:paraId="58F02753" w14:textId="77777777" w:rsidR="00D470AE" w:rsidRDefault="00D470AE" w:rsidP="00D470AE">
            <w:pPr>
              <w:ind w:left="0" w:hanging="2"/>
              <w:rPr>
                <w:ins w:id="17262" w:author="임 종운" w:date="2022-05-17T11:40:00Z"/>
              </w:rPr>
            </w:pPr>
            <w:ins w:id="17263" w:author="임 종운" w:date="2022-05-17T11:40:00Z">
              <w:r>
                <w:t>INSERT INTO attendance VALUES (8478, 35, 2022-08-07);</w:t>
              </w:r>
            </w:ins>
          </w:p>
          <w:p w14:paraId="10219118" w14:textId="77777777" w:rsidR="00D470AE" w:rsidRDefault="00D470AE" w:rsidP="00D470AE">
            <w:pPr>
              <w:ind w:left="0" w:hanging="2"/>
              <w:rPr>
                <w:ins w:id="17264" w:author="임 종운" w:date="2022-05-17T11:40:00Z"/>
              </w:rPr>
            </w:pPr>
            <w:ins w:id="17265" w:author="임 종운" w:date="2022-05-17T11:40:00Z">
              <w:r>
                <w:t>INSERT INTO attendance VALUES (8479, 36, 2022-08-07);</w:t>
              </w:r>
            </w:ins>
          </w:p>
          <w:p w14:paraId="72C7F572" w14:textId="77777777" w:rsidR="00D470AE" w:rsidRDefault="00D470AE" w:rsidP="00D470AE">
            <w:pPr>
              <w:ind w:left="0" w:hanging="2"/>
              <w:rPr>
                <w:ins w:id="17266" w:author="임 종운" w:date="2022-05-17T11:40:00Z"/>
              </w:rPr>
            </w:pPr>
            <w:ins w:id="17267" w:author="임 종운" w:date="2022-05-17T11:40:00Z">
              <w:r>
                <w:t>INSERT INTO attendance VALUES (8480, 37, 2022-08-07);</w:t>
              </w:r>
            </w:ins>
          </w:p>
          <w:p w14:paraId="7C200B4D" w14:textId="77777777" w:rsidR="00D470AE" w:rsidRDefault="00D470AE" w:rsidP="00D470AE">
            <w:pPr>
              <w:ind w:left="0" w:hanging="2"/>
              <w:rPr>
                <w:ins w:id="17268" w:author="임 종운" w:date="2022-05-17T11:40:00Z"/>
              </w:rPr>
            </w:pPr>
            <w:ins w:id="17269" w:author="임 종운" w:date="2022-05-17T11:40:00Z">
              <w:r>
                <w:t>INSERT INTO attendance VALUES (8481, 38, 2022-08-07);</w:t>
              </w:r>
            </w:ins>
          </w:p>
          <w:p w14:paraId="745E7098" w14:textId="77777777" w:rsidR="00D470AE" w:rsidRDefault="00D470AE" w:rsidP="00D470AE">
            <w:pPr>
              <w:ind w:left="0" w:hanging="2"/>
              <w:rPr>
                <w:ins w:id="17270" w:author="임 종운" w:date="2022-05-17T11:40:00Z"/>
              </w:rPr>
            </w:pPr>
            <w:ins w:id="17271" w:author="임 종운" w:date="2022-05-17T11:40:00Z">
              <w:r>
                <w:t>INSERT INTO attendance VALUES (8482, 39, 2022-08-07);</w:t>
              </w:r>
            </w:ins>
          </w:p>
          <w:p w14:paraId="66127F83" w14:textId="77777777" w:rsidR="00D470AE" w:rsidRDefault="00D470AE" w:rsidP="00D470AE">
            <w:pPr>
              <w:ind w:left="0" w:hanging="2"/>
              <w:rPr>
                <w:ins w:id="17272" w:author="임 종운" w:date="2022-05-17T11:40:00Z"/>
              </w:rPr>
            </w:pPr>
            <w:ins w:id="17273" w:author="임 종운" w:date="2022-05-17T11:40:00Z">
              <w:r>
                <w:t>INSERT INTO attendance VALUES (8483, 40, 2022-08-07);</w:t>
              </w:r>
            </w:ins>
          </w:p>
          <w:p w14:paraId="6EB2AE03" w14:textId="77777777" w:rsidR="00D470AE" w:rsidRDefault="00D470AE" w:rsidP="00D470AE">
            <w:pPr>
              <w:ind w:left="0" w:hanging="2"/>
              <w:rPr>
                <w:ins w:id="17274" w:author="임 종운" w:date="2022-05-17T11:40:00Z"/>
              </w:rPr>
            </w:pPr>
            <w:ins w:id="17275" w:author="임 종운" w:date="2022-05-17T11:40:00Z">
              <w:r>
                <w:t>INSERT INTO attendance VALUES (8484, 41, 2022-08-07);</w:t>
              </w:r>
            </w:ins>
          </w:p>
          <w:p w14:paraId="57CA98BB" w14:textId="77777777" w:rsidR="00D470AE" w:rsidRDefault="00D470AE" w:rsidP="00D470AE">
            <w:pPr>
              <w:ind w:left="0" w:hanging="2"/>
              <w:rPr>
                <w:ins w:id="17276" w:author="임 종운" w:date="2022-05-17T11:40:00Z"/>
              </w:rPr>
            </w:pPr>
            <w:ins w:id="17277" w:author="임 종운" w:date="2022-05-17T11:40:00Z">
              <w:r>
                <w:t>INSERT INTO attendance VALUES (8485, 42, 2022-08-07);</w:t>
              </w:r>
            </w:ins>
          </w:p>
          <w:p w14:paraId="125230A7" w14:textId="77777777" w:rsidR="00D470AE" w:rsidRDefault="00D470AE" w:rsidP="00D470AE">
            <w:pPr>
              <w:ind w:left="0" w:hanging="2"/>
              <w:rPr>
                <w:ins w:id="17278" w:author="임 종운" w:date="2022-05-17T11:40:00Z"/>
              </w:rPr>
            </w:pPr>
            <w:ins w:id="17279" w:author="임 종운" w:date="2022-05-17T11:40:00Z">
              <w:r>
                <w:t>INSERT INTO attendance VALUES (8486, 43, 2022-08-07);</w:t>
              </w:r>
            </w:ins>
          </w:p>
          <w:p w14:paraId="76212DAA" w14:textId="77777777" w:rsidR="00D470AE" w:rsidRDefault="00D470AE" w:rsidP="00D470AE">
            <w:pPr>
              <w:ind w:left="0" w:hanging="2"/>
              <w:rPr>
                <w:ins w:id="17280" w:author="임 종운" w:date="2022-05-17T11:40:00Z"/>
              </w:rPr>
            </w:pPr>
            <w:ins w:id="17281" w:author="임 종운" w:date="2022-05-17T11:40:00Z">
              <w:r>
                <w:t>INSERT INTO attendance VALUES (8487, 44, 2022-08-07);</w:t>
              </w:r>
            </w:ins>
          </w:p>
          <w:p w14:paraId="71E1B908" w14:textId="77777777" w:rsidR="00D470AE" w:rsidRDefault="00D470AE" w:rsidP="00D470AE">
            <w:pPr>
              <w:ind w:left="0" w:hanging="2"/>
              <w:rPr>
                <w:ins w:id="17282" w:author="임 종운" w:date="2022-05-17T11:40:00Z"/>
              </w:rPr>
            </w:pPr>
            <w:ins w:id="17283" w:author="임 종운" w:date="2022-05-17T11:40:00Z">
              <w:r>
                <w:t>INSERT INTO attendance VALUES (8488, 45, 2022-08-07);</w:t>
              </w:r>
            </w:ins>
          </w:p>
          <w:p w14:paraId="7B8465DB" w14:textId="77777777" w:rsidR="00D470AE" w:rsidRDefault="00D470AE" w:rsidP="00D470AE">
            <w:pPr>
              <w:ind w:left="0" w:hanging="2"/>
              <w:rPr>
                <w:ins w:id="17284" w:author="임 종운" w:date="2022-05-17T11:40:00Z"/>
              </w:rPr>
            </w:pPr>
            <w:ins w:id="17285" w:author="임 종운" w:date="2022-05-17T11:40:00Z">
              <w:r>
                <w:t>INSERT INTO attendance VALUES (8489, 46, 2022-08-07);</w:t>
              </w:r>
            </w:ins>
          </w:p>
          <w:p w14:paraId="21448FCD" w14:textId="77777777" w:rsidR="00D470AE" w:rsidRDefault="00D470AE" w:rsidP="00D470AE">
            <w:pPr>
              <w:ind w:left="0" w:hanging="2"/>
              <w:rPr>
                <w:ins w:id="17286" w:author="임 종운" w:date="2022-05-17T11:40:00Z"/>
              </w:rPr>
            </w:pPr>
            <w:ins w:id="17287" w:author="임 종운" w:date="2022-05-17T11:40:00Z">
              <w:r>
                <w:t>INSERT INTO attendance VALUES (8490, 47, 2022-08-07);</w:t>
              </w:r>
            </w:ins>
          </w:p>
          <w:p w14:paraId="5E4D6E15" w14:textId="77777777" w:rsidR="00D470AE" w:rsidRDefault="00D470AE" w:rsidP="00D470AE">
            <w:pPr>
              <w:ind w:left="0" w:hanging="2"/>
              <w:rPr>
                <w:ins w:id="17288" w:author="임 종운" w:date="2022-05-17T11:40:00Z"/>
              </w:rPr>
            </w:pPr>
            <w:ins w:id="17289" w:author="임 종운" w:date="2022-05-17T11:40:00Z">
              <w:r>
                <w:t>INSERT INTO attendance VALUES (8491, 48, 2022-08-07);</w:t>
              </w:r>
            </w:ins>
          </w:p>
          <w:p w14:paraId="5B8507D3" w14:textId="77777777" w:rsidR="00D470AE" w:rsidRDefault="00D470AE" w:rsidP="00D470AE">
            <w:pPr>
              <w:ind w:left="0" w:hanging="2"/>
              <w:rPr>
                <w:ins w:id="17290" w:author="임 종운" w:date="2022-05-17T11:40:00Z"/>
              </w:rPr>
            </w:pPr>
            <w:ins w:id="17291" w:author="임 종운" w:date="2022-05-17T11:40:00Z">
              <w:r>
                <w:t>INSERT INTO attendance VALUES (8492, 49, 2022-08-07);</w:t>
              </w:r>
            </w:ins>
          </w:p>
          <w:p w14:paraId="198A0E95" w14:textId="77777777" w:rsidR="00D470AE" w:rsidRDefault="00D470AE" w:rsidP="00D470AE">
            <w:pPr>
              <w:ind w:left="0" w:hanging="2"/>
              <w:rPr>
                <w:ins w:id="17292" w:author="임 종운" w:date="2022-05-17T11:40:00Z"/>
              </w:rPr>
            </w:pPr>
            <w:ins w:id="17293" w:author="임 종운" w:date="2022-05-17T11:40:00Z">
              <w:r>
                <w:t>INSERT INTO attendance VALUES (8493, 50, 2022-08-07);</w:t>
              </w:r>
            </w:ins>
          </w:p>
          <w:p w14:paraId="605E374E" w14:textId="77777777" w:rsidR="00D470AE" w:rsidRDefault="00D470AE" w:rsidP="00D470AE">
            <w:pPr>
              <w:ind w:left="0" w:hanging="2"/>
              <w:rPr>
                <w:ins w:id="17294" w:author="임 종운" w:date="2022-05-17T11:40:00Z"/>
              </w:rPr>
            </w:pPr>
            <w:ins w:id="17295" w:author="임 종운" w:date="2022-05-17T11:40:00Z">
              <w:r>
                <w:lastRenderedPageBreak/>
                <w:t>INSERT INTO attendance VALUES (8494, 51, 2022-08-07);</w:t>
              </w:r>
            </w:ins>
          </w:p>
          <w:p w14:paraId="197C88A0" w14:textId="77777777" w:rsidR="00D470AE" w:rsidRDefault="00D470AE" w:rsidP="00D470AE">
            <w:pPr>
              <w:ind w:left="0" w:hanging="2"/>
              <w:rPr>
                <w:ins w:id="17296" w:author="임 종운" w:date="2022-05-17T11:40:00Z"/>
              </w:rPr>
            </w:pPr>
            <w:ins w:id="17297" w:author="임 종운" w:date="2022-05-17T11:40:00Z">
              <w:r>
                <w:t>INSERT INTO attendance VALUES (8495, 52, 2022-08-07);</w:t>
              </w:r>
            </w:ins>
          </w:p>
          <w:p w14:paraId="59921B12" w14:textId="77777777" w:rsidR="00D470AE" w:rsidRDefault="00D470AE" w:rsidP="00D470AE">
            <w:pPr>
              <w:ind w:left="0" w:hanging="2"/>
              <w:rPr>
                <w:ins w:id="17298" w:author="임 종운" w:date="2022-05-17T11:40:00Z"/>
              </w:rPr>
            </w:pPr>
            <w:ins w:id="17299" w:author="임 종운" w:date="2022-05-17T11:40:00Z">
              <w:r>
                <w:t>INSERT INTO attendance VALUES (8496, 53, 2022-08-07);</w:t>
              </w:r>
            </w:ins>
          </w:p>
          <w:p w14:paraId="55255D2D" w14:textId="77777777" w:rsidR="00D470AE" w:rsidRDefault="00D470AE" w:rsidP="00D470AE">
            <w:pPr>
              <w:ind w:left="0" w:hanging="2"/>
              <w:rPr>
                <w:ins w:id="17300" w:author="임 종운" w:date="2022-05-17T11:40:00Z"/>
              </w:rPr>
            </w:pPr>
            <w:ins w:id="17301" w:author="임 종운" w:date="2022-05-17T11:40:00Z">
              <w:r>
                <w:t>INSERT INTO attendance VALUES (8497, 54, 2022-08-07);</w:t>
              </w:r>
            </w:ins>
          </w:p>
          <w:p w14:paraId="157466CF" w14:textId="77777777" w:rsidR="00D470AE" w:rsidRDefault="00D470AE" w:rsidP="00D470AE">
            <w:pPr>
              <w:ind w:left="0" w:hanging="2"/>
              <w:rPr>
                <w:ins w:id="17302" w:author="임 종운" w:date="2022-05-17T11:40:00Z"/>
              </w:rPr>
            </w:pPr>
            <w:ins w:id="17303" w:author="임 종운" w:date="2022-05-17T11:40:00Z">
              <w:r>
                <w:t>INSERT INTO attendance VALUES (8498, 55, 2022-08-07);</w:t>
              </w:r>
            </w:ins>
          </w:p>
          <w:p w14:paraId="2D98D669" w14:textId="77777777" w:rsidR="00D470AE" w:rsidRDefault="00D470AE" w:rsidP="00D470AE">
            <w:pPr>
              <w:ind w:left="0" w:hanging="2"/>
              <w:rPr>
                <w:ins w:id="17304" w:author="임 종운" w:date="2022-05-17T11:40:00Z"/>
              </w:rPr>
            </w:pPr>
            <w:ins w:id="17305" w:author="임 종운" w:date="2022-05-17T11:40:00Z">
              <w:r>
                <w:t>INSERT INTO attendance VALUES (8499, 27, 2022-08-08);</w:t>
              </w:r>
            </w:ins>
          </w:p>
          <w:p w14:paraId="5B66515C" w14:textId="77777777" w:rsidR="00D470AE" w:rsidRDefault="00D470AE" w:rsidP="00D470AE">
            <w:pPr>
              <w:ind w:left="0" w:hanging="2"/>
              <w:rPr>
                <w:ins w:id="17306" w:author="임 종운" w:date="2022-05-17T11:40:00Z"/>
              </w:rPr>
            </w:pPr>
            <w:ins w:id="17307" w:author="임 종운" w:date="2022-05-17T11:40:00Z">
              <w:r>
                <w:t>INSERT INTO attendance VALUES (8500, 28, 2022-08-08);</w:t>
              </w:r>
            </w:ins>
          </w:p>
          <w:p w14:paraId="7F4C20BE" w14:textId="77777777" w:rsidR="00D470AE" w:rsidRDefault="00D470AE" w:rsidP="00D470AE">
            <w:pPr>
              <w:ind w:left="0" w:hanging="2"/>
              <w:rPr>
                <w:ins w:id="17308" w:author="임 종운" w:date="2022-05-17T11:40:00Z"/>
              </w:rPr>
            </w:pPr>
            <w:ins w:id="17309" w:author="임 종운" w:date="2022-05-17T11:40:00Z">
              <w:r>
                <w:t>INSERT INTO attendance VALUES (8501, 29, 2022-08-08);</w:t>
              </w:r>
            </w:ins>
          </w:p>
          <w:p w14:paraId="26910F90" w14:textId="77777777" w:rsidR="00D470AE" w:rsidRDefault="00D470AE" w:rsidP="00D470AE">
            <w:pPr>
              <w:ind w:left="0" w:hanging="2"/>
              <w:rPr>
                <w:ins w:id="17310" w:author="임 종운" w:date="2022-05-17T11:40:00Z"/>
              </w:rPr>
            </w:pPr>
            <w:ins w:id="17311" w:author="임 종운" w:date="2022-05-17T11:40:00Z">
              <w:r>
                <w:t>INSERT INTO attendance VALUES (8502, 30, 2022-08-08);</w:t>
              </w:r>
            </w:ins>
          </w:p>
          <w:p w14:paraId="260EC894" w14:textId="77777777" w:rsidR="00D470AE" w:rsidRDefault="00D470AE" w:rsidP="00D470AE">
            <w:pPr>
              <w:ind w:left="0" w:hanging="2"/>
              <w:rPr>
                <w:ins w:id="17312" w:author="임 종운" w:date="2022-05-17T11:40:00Z"/>
              </w:rPr>
            </w:pPr>
            <w:ins w:id="17313" w:author="임 종운" w:date="2022-05-17T11:40:00Z">
              <w:r>
                <w:t>INSERT INTO attendance VALUES (8503, 31, 2022-08-08);</w:t>
              </w:r>
            </w:ins>
          </w:p>
          <w:p w14:paraId="20319143" w14:textId="77777777" w:rsidR="00D470AE" w:rsidRDefault="00D470AE" w:rsidP="00D470AE">
            <w:pPr>
              <w:ind w:left="0" w:hanging="2"/>
              <w:rPr>
                <w:ins w:id="17314" w:author="임 종운" w:date="2022-05-17T11:40:00Z"/>
              </w:rPr>
            </w:pPr>
            <w:ins w:id="17315" w:author="임 종운" w:date="2022-05-17T11:40:00Z">
              <w:r>
                <w:t>INSERT INTO attendance VALUES (8504, 32, 2022-08-08);</w:t>
              </w:r>
            </w:ins>
          </w:p>
          <w:p w14:paraId="289E735C" w14:textId="77777777" w:rsidR="00D470AE" w:rsidRDefault="00D470AE" w:rsidP="00D470AE">
            <w:pPr>
              <w:ind w:left="0" w:hanging="2"/>
              <w:rPr>
                <w:ins w:id="17316" w:author="임 종운" w:date="2022-05-17T11:40:00Z"/>
              </w:rPr>
            </w:pPr>
            <w:ins w:id="17317" w:author="임 종운" w:date="2022-05-17T11:40:00Z">
              <w:r>
                <w:t>INSERT INTO attendance VALUES (8505, 33, 2022-08-08);</w:t>
              </w:r>
            </w:ins>
          </w:p>
          <w:p w14:paraId="61BC56DA" w14:textId="77777777" w:rsidR="00D470AE" w:rsidRDefault="00D470AE" w:rsidP="00D470AE">
            <w:pPr>
              <w:ind w:left="0" w:hanging="2"/>
              <w:rPr>
                <w:ins w:id="17318" w:author="임 종운" w:date="2022-05-17T11:40:00Z"/>
              </w:rPr>
            </w:pPr>
            <w:ins w:id="17319" w:author="임 종운" w:date="2022-05-17T11:40:00Z">
              <w:r>
                <w:t>INSERT INTO attendance VALUES (8506, 34, 2022-08-08);</w:t>
              </w:r>
            </w:ins>
          </w:p>
          <w:p w14:paraId="115CDF83" w14:textId="77777777" w:rsidR="00D470AE" w:rsidRDefault="00D470AE" w:rsidP="00D470AE">
            <w:pPr>
              <w:ind w:left="0" w:hanging="2"/>
              <w:rPr>
                <w:ins w:id="17320" w:author="임 종운" w:date="2022-05-17T11:40:00Z"/>
              </w:rPr>
            </w:pPr>
            <w:ins w:id="17321" w:author="임 종운" w:date="2022-05-17T11:40:00Z">
              <w:r>
                <w:t>INSERT INTO attendance VALUES (8507, 35, 2022-08-08);</w:t>
              </w:r>
            </w:ins>
          </w:p>
          <w:p w14:paraId="32F750CC" w14:textId="77777777" w:rsidR="00D470AE" w:rsidRDefault="00D470AE" w:rsidP="00D470AE">
            <w:pPr>
              <w:ind w:left="0" w:hanging="2"/>
              <w:rPr>
                <w:ins w:id="17322" w:author="임 종운" w:date="2022-05-17T11:40:00Z"/>
              </w:rPr>
            </w:pPr>
            <w:ins w:id="17323" w:author="임 종운" w:date="2022-05-17T11:40:00Z">
              <w:r>
                <w:t>INSERT INTO attendance VALUES (8508, 36, 2022-08-08);</w:t>
              </w:r>
            </w:ins>
          </w:p>
          <w:p w14:paraId="54E38264" w14:textId="77777777" w:rsidR="00D470AE" w:rsidRDefault="00D470AE" w:rsidP="00D470AE">
            <w:pPr>
              <w:ind w:left="0" w:hanging="2"/>
              <w:rPr>
                <w:ins w:id="17324" w:author="임 종운" w:date="2022-05-17T11:40:00Z"/>
              </w:rPr>
            </w:pPr>
            <w:ins w:id="17325" w:author="임 종운" w:date="2022-05-17T11:40:00Z">
              <w:r>
                <w:t>INSERT INTO attendance VALUES (8509, 37, 2022-08-08);</w:t>
              </w:r>
            </w:ins>
          </w:p>
          <w:p w14:paraId="370E1FD4" w14:textId="77777777" w:rsidR="00D470AE" w:rsidRDefault="00D470AE" w:rsidP="00D470AE">
            <w:pPr>
              <w:ind w:left="0" w:hanging="2"/>
              <w:rPr>
                <w:ins w:id="17326" w:author="임 종운" w:date="2022-05-17T11:40:00Z"/>
              </w:rPr>
            </w:pPr>
            <w:ins w:id="17327" w:author="임 종운" w:date="2022-05-17T11:40:00Z">
              <w:r>
                <w:t>INSERT INTO attendance VALUES (8510, 38, 2022-08-08);</w:t>
              </w:r>
            </w:ins>
          </w:p>
          <w:p w14:paraId="33E7D844" w14:textId="77777777" w:rsidR="00D470AE" w:rsidRDefault="00D470AE" w:rsidP="00D470AE">
            <w:pPr>
              <w:ind w:left="0" w:hanging="2"/>
              <w:rPr>
                <w:ins w:id="17328" w:author="임 종운" w:date="2022-05-17T11:40:00Z"/>
              </w:rPr>
            </w:pPr>
            <w:ins w:id="17329" w:author="임 종운" w:date="2022-05-17T11:40:00Z">
              <w:r>
                <w:t>INSERT INTO attendance VALUES (8511, 39, 2022-08-08);</w:t>
              </w:r>
            </w:ins>
          </w:p>
          <w:p w14:paraId="606070C8" w14:textId="77777777" w:rsidR="00D470AE" w:rsidRDefault="00D470AE" w:rsidP="00D470AE">
            <w:pPr>
              <w:ind w:left="0" w:hanging="2"/>
              <w:rPr>
                <w:ins w:id="17330" w:author="임 종운" w:date="2022-05-17T11:40:00Z"/>
              </w:rPr>
            </w:pPr>
            <w:ins w:id="17331" w:author="임 종운" w:date="2022-05-17T11:40:00Z">
              <w:r>
                <w:t>INSERT INTO attendance VALUES (8512, 40, 2022-08-08);</w:t>
              </w:r>
            </w:ins>
          </w:p>
          <w:p w14:paraId="6ED39ED1" w14:textId="77777777" w:rsidR="00D470AE" w:rsidRDefault="00D470AE" w:rsidP="00D470AE">
            <w:pPr>
              <w:ind w:left="0" w:hanging="2"/>
              <w:rPr>
                <w:ins w:id="17332" w:author="임 종운" w:date="2022-05-17T11:40:00Z"/>
              </w:rPr>
            </w:pPr>
            <w:ins w:id="17333" w:author="임 종운" w:date="2022-05-17T11:40:00Z">
              <w:r>
                <w:t>INSERT INTO attendance VALUES (8513, 41, 2022-08-08);</w:t>
              </w:r>
            </w:ins>
          </w:p>
          <w:p w14:paraId="4780A2EC" w14:textId="77777777" w:rsidR="00D470AE" w:rsidRDefault="00D470AE" w:rsidP="00D470AE">
            <w:pPr>
              <w:ind w:left="0" w:hanging="2"/>
              <w:rPr>
                <w:ins w:id="17334" w:author="임 종운" w:date="2022-05-17T11:40:00Z"/>
              </w:rPr>
            </w:pPr>
            <w:ins w:id="17335" w:author="임 종운" w:date="2022-05-17T11:40:00Z">
              <w:r>
                <w:t>INSERT INTO attendance VALUES (8514, 42, 2022-08-08);</w:t>
              </w:r>
            </w:ins>
          </w:p>
          <w:p w14:paraId="2CF72043" w14:textId="77777777" w:rsidR="00D470AE" w:rsidRDefault="00D470AE" w:rsidP="00D470AE">
            <w:pPr>
              <w:ind w:left="0" w:hanging="2"/>
              <w:rPr>
                <w:ins w:id="17336" w:author="임 종운" w:date="2022-05-17T11:40:00Z"/>
              </w:rPr>
            </w:pPr>
            <w:ins w:id="17337" w:author="임 종운" w:date="2022-05-17T11:40:00Z">
              <w:r>
                <w:t>INSERT INTO attendance VALUES (8515, 43, 2022-08-08);</w:t>
              </w:r>
            </w:ins>
          </w:p>
          <w:p w14:paraId="1F9D6CBB" w14:textId="77777777" w:rsidR="00D470AE" w:rsidRDefault="00D470AE" w:rsidP="00D470AE">
            <w:pPr>
              <w:ind w:left="0" w:hanging="2"/>
              <w:rPr>
                <w:ins w:id="17338" w:author="임 종운" w:date="2022-05-17T11:40:00Z"/>
              </w:rPr>
            </w:pPr>
            <w:ins w:id="17339" w:author="임 종운" w:date="2022-05-17T11:40:00Z">
              <w:r>
                <w:t>INSERT INTO attendance VALUES (8516, 44, 2022-08-08);</w:t>
              </w:r>
            </w:ins>
          </w:p>
          <w:p w14:paraId="7560F2DC" w14:textId="77777777" w:rsidR="00D470AE" w:rsidRDefault="00D470AE" w:rsidP="00D470AE">
            <w:pPr>
              <w:ind w:left="0" w:hanging="2"/>
              <w:rPr>
                <w:ins w:id="17340" w:author="임 종운" w:date="2022-05-17T11:40:00Z"/>
              </w:rPr>
            </w:pPr>
            <w:ins w:id="17341" w:author="임 종운" w:date="2022-05-17T11:40:00Z">
              <w:r>
                <w:t>INSERT INTO attendance VALUES (8517, 45, 2022-08-08);</w:t>
              </w:r>
            </w:ins>
          </w:p>
          <w:p w14:paraId="2351D337" w14:textId="77777777" w:rsidR="00D470AE" w:rsidRDefault="00D470AE" w:rsidP="00D470AE">
            <w:pPr>
              <w:ind w:left="0" w:hanging="2"/>
              <w:rPr>
                <w:ins w:id="17342" w:author="임 종운" w:date="2022-05-17T11:40:00Z"/>
              </w:rPr>
            </w:pPr>
            <w:ins w:id="17343" w:author="임 종운" w:date="2022-05-17T11:40:00Z">
              <w:r>
                <w:t>INSERT INTO attendance VALUES (8518, 46, 2022-08-08);</w:t>
              </w:r>
            </w:ins>
          </w:p>
          <w:p w14:paraId="1520B109" w14:textId="77777777" w:rsidR="00D470AE" w:rsidRDefault="00D470AE" w:rsidP="00D470AE">
            <w:pPr>
              <w:ind w:left="0" w:hanging="2"/>
              <w:rPr>
                <w:ins w:id="17344" w:author="임 종운" w:date="2022-05-17T11:40:00Z"/>
              </w:rPr>
            </w:pPr>
            <w:ins w:id="17345" w:author="임 종운" w:date="2022-05-17T11:40:00Z">
              <w:r>
                <w:t>INSERT INTO attendance VALUES (8519, 47, 2022-08-08);</w:t>
              </w:r>
            </w:ins>
          </w:p>
          <w:p w14:paraId="223467C2" w14:textId="77777777" w:rsidR="00D470AE" w:rsidRDefault="00D470AE" w:rsidP="00D470AE">
            <w:pPr>
              <w:ind w:left="0" w:hanging="2"/>
              <w:rPr>
                <w:ins w:id="17346" w:author="임 종운" w:date="2022-05-17T11:40:00Z"/>
              </w:rPr>
            </w:pPr>
            <w:ins w:id="17347" w:author="임 종운" w:date="2022-05-17T11:40:00Z">
              <w:r>
                <w:t>INSERT INTO attendance VALUES (8520, 48, 2022-08-08);</w:t>
              </w:r>
            </w:ins>
          </w:p>
          <w:p w14:paraId="4F7D4DE0" w14:textId="77777777" w:rsidR="00D470AE" w:rsidRDefault="00D470AE" w:rsidP="00D470AE">
            <w:pPr>
              <w:ind w:left="0" w:hanging="2"/>
              <w:rPr>
                <w:ins w:id="17348" w:author="임 종운" w:date="2022-05-17T11:40:00Z"/>
              </w:rPr>
            </w:pPr>
            <w:ins w:id="17349" w:author="임 종운" w:date="2022-05-17T11:40:00Z">
              <w:r>
                <w:lastRenderedPageBreak/>
                <w:t>INSERT INTO attendance VALUES (8521, 49, 2022-08-08);</w:t>
              </w:r>
            </w:ins>
          </w:p>
          <w:p w14:paraId="15216065" w14:textId="77777777" w:rsidR="00D470AE" w:rsidRDefault="00D470AE" w:rsidP="00D470AE">
            <w:pPr>
              <w:ind w:left="0" w:hanging="2"/>
              <w:rPr>
                <w:ins w:id="17350" w:author="임 종운" w:date="2022-05-17T11:40:00Z"/>
              </w:rPr>
            </w:pPr>
            <w:ins w:id="17351" w:author="임 종운" w:date="2022-05-17T11:40:00Z">
              <w:r>
                <w:t>INSERT INTO attendance VALUES (8522, 50, 2022-08-08);</w:t>
              </w:r>
            </w:ins>
          </w:p>
          <w:p w14:paraId="3C7BCA40" w14:textId="77777777" w:rsidR="00D470AE" w:rsidRDefault="00D470AE" w:rsidP="00D470AE">
            <w:pPr>
              <w:ind w:left="0" w:hanging="2"/>
              <w:rPr>
                <w:ins w:id="17352" w:author="임 종운" w:date="2022-05-17T11:40:00Z"/>
              </w:rPr>
            </w:pPr>
            <w:ins w:id="17353" w:author="임 종운" w:date="2022-05-17T11:40:00Z">
              <w:r>
                <w:t>INSERT INTO attendance VALUES (8523, 51, 2022-08-08);</w:t>
              </w:r>
            </w:ins>
          </w:p>
          <w:p w14:paraId="740ABEA1" w14:textId="77777777" w:rsidR="00D470AE" w:rsidRDefault="00D470AE" w:rsidP="00D470AE">
            <w:pPr>
              <w:ind w:left="0" w:hanging="2"/>
              <w:rPr>
                <w:ins w:id="17354" w:author="임 종운" w:date="2022-05-17T11:40:00Z"/>
              </w:rPr>
            </w:pPr>
            <w:ins w:id="17355" w:author="임 종운" w:date="2022-05-17T11:40:00Z">
              <w:r>
                <w:t>INSERT INTO attendance VALUES (8524, 52, 2022-08-08);</w:t>
              </w:r>
            </w:ins>
          </w:p>
          <w:p w14:paraId="5B402E55" w14:textId="77777777" w:rsidR="00D470AE" w:rsidRDefault="00D470AE" w:rsidP="00D470AE">
            <w:pPr>
              <w:ind w:left="0" w:hanging="2"/>
              <w:rPr>
                <w:ins w:id="17356" w:author="임 종운" w:date="2022-05-17T11:40:00Z"/>
              </w:rPr>
            </w:pPr>
            <w:ins w:id="17357" w:author="임 종운" w:date="2022-05-17T11:40:00Z">
              <w:r>
                <w:t>INSERT INTO attendance VALUES (8525, 53, 2022-08-08);</w:t>
              </w:r>
            </w:ins>
          </w:p>
          <w:p w14:paraId="483E58DB" w14:textId="77777777" w:rsidR="00D470AE" w:rsidRDefault="00D470AE" w:rsidP="00D470AE">
            <w:pPr>
              <w:ind w:left="0" w:hanging="2"/>
              <w:rPr>
                <w:ins w:id="17358" w:author="임 종운" w:date="2022-05-17T11:40:00Z"/>
              </w:rPr>
            </w:pPr>
            <w:ins w:id="17359" w:author="임 종운" w:date="2022-05-17T11:40:00Z">
              <w:r>
                <w:t>INSERT INTO attendance VALUES (8526, 54, 2022-08-08);</w:t>
              </w:r>
            </w:ins>
          </w:p>
          <w:p w14:paraId="1AE3AB91" w14:textId="77777777" w:rsidR="00D470AE" w:rsidRDefault="00D470AE" w:rsidP="00D470AE">
            <w:pPr>
              <w:ind w:left="0" w:hanging="2"/>
              <w:rPr>
                <w:ins w:id="17360" w:author="임 종운" w:date="2022-05-17T11:40:00Z"/>
              </w:rPr>
            </w:pPr>
            <w:ins w:id="17361" w:author="임 종운" w:date="2022-05-17T11:40:00Z">
              <w:r>
                <w:t>INSERT INTO attendance VALUES (8527, 55, 2022-08-08);</w:t>
              </w:r>
            </w:ins>
          </w:p>
          <w:p w14:paraId="2B39A3A2" w14:textId="77777777" w:rsidR="00D470AE" w:rsidRDefault="00D470AE" w:rsidP="00D470AE">
            <w:pPr>
              <w:ind w:left="0" w:hanging="2"/>
              <w:rPr>
                <w:ins w:id="17362" w:author="임 종운" w:date="2022-05-17T11:40:00Z"/>
              </w:rPr>
            </w:pPr>
            <w:ins w:id="17363" w:author="임 종운" w:date="2022-05-17T11:40:00Z">
              <w:r>
                <w:t>INSERT INTO attendance VALUES (8528, 27, 2022-08-09);</w:t>
              </w:r>
            </w:ins>
          </w:p>
          <w:p w14:paraId="5D473C0A" w14:textId="77777777" w:rsidR="00D470AE" w:rsidRDefault="00D470AE" w:rsidP="00D470AE">
            <w:pPr>
              <w:ind w:left="0" w:hanging="2"/>
              <w:rPr>
                <w:ins w:id="17364" w:author="임 종운" w:date="2022-05-17T11:40:00Z"/>
              </w:rPr>
            </w:pPr>
            <w:ins w:id="17365" w:author="임 종운" w:date="2022-05-17T11:40:00Z">
              <w:r>
                <w:t>INSERT INTO attendance VALUES (8529, 28, 2022-08-09);</w:t>
              </w:r>
            </w:ins>
          </w:p>
          <w:p w14:paraId="10D742B2" w14:textId="77777777" w:rsidR="00D470AE" w:rsidRDefault="00D470AE" w:rsidP="00D470AE">
            <w:pPr>
              <w:ind w:left="0" w:hanging="2"/>
              <w:rPr>
                <w:ins w:id="17366" w:author="임 종운" w:date="2022-05-17T11:40:00Z"/>
              </w:rPr>
            </w:pPr>
            <w:ins w:id="17367" w:author="임 종운" w:date="2022-05-17T11:40:00Z">
              <w:r>
                <w:t>INSERT INTO attendance VALUES (8530, 29, 2022-08-09);</w:t>
              </w:r>
            </w:ins>
          </w:p>
          <w:p w14:paraId="2D267231" w14:textId="77777777" w:rsidR="00D470AE" w:rsidRDefault="00D470AE" w:rsidP="00D470AE">
            <w:pPr>
              <w:ind w:left="0" w:hanging="2"/>
              <w:rPr>
                <w:ins w:id="17368" w:author="임 종운" w:date="2022-05-17T11:40:00Z"/>
              </w:rPr>
            </w:pPr>
            <w:ins w:id="17369" w:author="임 종운" w:date="2022-05-17T11:40:00Z">
              <w:r>
                <w:t>INSERT INTO attendance VALUES (8531, 30, 2022-08-09);</w:t>
              </w:r>
            </w:ins>
          </w:p>
          <w:p w14:paraId="36F79F3D" w14:textId="77777777" w:rsidR="00D470AE" w:rsidRDefault="00D470AE" w:rsidP="00D470AE">
            <w:pPr>
              <w:ind w:left="0" w:hanging="2"/>
              <w:rPr>
                <w:ins w:id="17370" w:author="임 종운" w:date="2022-05-17T11:40:00Z"/>
              </w:rPr>
            </w:pPr>
            <w:ins w:id="17371" w:author="임 종운" w:date="2022-05-17T11:40:00Z">
              <w:r>
                <w:t>INSERT INTO attendance VALUES (8532, 31, 2022-08-09);</w:t>
              </w:r>
            </w:ins>
          </w:p>
          <w:p w14:paraId="54A4AE0B" w14:textId="77777777" w:rsidR="00D470AE" w:rsidRDefault="00D470AE" w:rsidP="00D470AE">
            <w:pPr>
              <w:ind w:left="0" w:hanging="2"/>
              <w:rPr>
                <w:ins w:id="17372" w:author="임 종운" w:date="2022-05-17T11:40:00Z"/>
              </w:rPr>
            </w:pPr>
            <w:ins w:id="17373" w:author="임 종운" w:date="2022-05-17T11:40:00Z">
              <w:r>
                <w:t>INSERT INTO attendance VALUES (8533, 32, 2022-08-09);</w:t>
              </w:r>
            </w:ins>
          </w:p>
          <w:p w14:paraId="4CB5AF64" w14:textId="77777777" w:rsidR="00D470AE" w:rsidRDefault="00D470AE" w:rsidP="00D470AE">
            <w:pPr>
              <w:ind w:left="0" w:hanging="2"/>
              <w:rPr>
                <w:ins w:id="17374" w:author="임 종운" w:date="2022-05-17T11:40:00Z"/>
              </w:rPr>
            </w:pPr>
            <w:ins w:id="17375" w:author="임 종운" w:date="2022-05-17T11:40:00Z">
              <w:r>
                <w:t>INSERT INTO attendance VALUES (8534, 33, 2022-08-09);</w:t>
              </w:r>
            </w:ins>
          </w:p>
          <w:p w14:paraId="71166F89" w14:textId="77777777" w:rsidR="00D470AE" w:rsidRDefault="00D470AE" w:rsidP="00D470AE">
            <w:pPr>
              <w:ind w:left="0" w:hanging="2"/>
              <w:rPr>
                <w:ins w:id="17376" w:author="임 종운" w:date="2022-05-17T11:40:00Z"/>
              </w:rPr>
            </w:pPr>
            <w:ins w:id="17377" w:author="임 종운" w:date="2022-05-17T11:40:00Z">
              <w:r>
                <w:t>INSERT INTO attendance VALUES (8535, 34, 2022-08-09);</w:t>
              </w:r>
            </w:ins>
          </w:p>
          <w:p w14:paraId="04C1BD4E" w14:textId="77777777" w:rsidR="00D470AE" w:rsidRDefault="00D470AE" w:rsidP="00D470AE">
            <w:pPr>
              <w:ind w:left="0" w:hanging="2"/>
              <w:rPr>
                <w:ins w:id="17378" w:author="임 종운" w:date="2022-05-17T11:40:00Z"/>
              </w:rPr>
            </w:pPr>
            <w:ins w:id="17379" w:author="임 종운" w:date="2022-05-17T11:40:00Z">
              <w:r>
                <w:t>INSERT INTO attendance VALUES (8536, 35, 2022-08-09);</w:t>
              </w:r>
            </w:ins>
          </w:p>
          <w:p w14:paraId="1788076B" w14:textId="77777777" w:rsidR="00D470AE" w:rsidRDefault="00D470AE" w:rsidP="00D470AE">
            <w:pPr>
              <w:ind w:left="0" w:hanging="2"/>
              <w:rPr>
                <w:ins w:id="17380" w:author="임 종운" w:date="2022-05-17T11:40:00Z"/>
              </w:rPr>
            </w:pPr>
            <w:ins w:id="17381" w:author="임 종운" w:date="2022-05-17T11:40:00Z">
              <w:r>
                <w:t>INSERT INTO attendance VALUES (8537, 36, 2022-08-09);</w:t>
              </w:r>
            </w:ins>
          </w:p>
          <w:p w14:paraId="5891628B" w14:textId="77777777" w:rsidR="00D470AE" w:rsidRDefault="00D470AE" w:rsidP="00D470AE">
            <w:pPr>
              <w:ind w:left="0" w:hanging="2"/>
              <w:rPr>
                <w:ins w:id="17382" w:author="임 종운" w:date="2022-05-17T11:40:00Z"/>
              </w:rPr>
            </w:pPr>
            <w:ins w:id="17383" w:author="임 종운" w:date="2022-05-17T11:40:00Z">
              <w:r>
                <w:t>INSERT INTO attendance VALUES (8538, 37, 2022-08-09);</w:t>
              </w:r>
            </w:ins>
          </w:p>
          <w:p w14:paraId="5C7E640F" w14:textId="77777777" w:rsidR="00D470AE" w:rsidRDefault="00D470AE" w:rsidP="00D470AE">
            <w:pPr>
              <w:ind w:left="0" w:hanging="2"/>
              <w:rPr>
                <w:ins w:id="17384" w:author="임 종운" w:date="2022-05-17T11:40:00Z"/>
              </w:rPr>
            </w:pPr>
            <w:ins w:id="17385" w:author="임 종운" w:date="2022-05-17T11:40:00Z">
              <w:r>
                <w:t>INSERT INTO attendance VALUES (8539, 38, 2022-08-09);</w:t>
              </w:r>
            </w:ins>
          </w:p>
          <w:p w14:paraId="77D16D0F" w14:textId="77777777" w:rsidR="00D470AE" w:rsidRDefault="00D470AE" w:rsidP="00D470AE">
            <w:pPr>
              <w:ind w:left="0" w:hanging="2"/>
              <w:rPr>
                <w:ins w:id="17386" w:author="임 종운" w:date="2022-05-17T11:40:00Z"/>
              </w:rPr>
            </w:pPr>
            <w:ins w:id="17387" w:author="임 종운" w:date="2022-05-17T11:40:00Z">
              <w:r>
                <w:t>INSERT INTO attendance VALUES (8540, 39, 2022-08-09);</w:t>
              </w:r>
            </w:ins>
          </w:p>
          <w:p w14:paraId="3851E1F2" w14:textId="77777777" w:rsidR="00D470AE" w:rsidRDefault="00D470AE" w:rsidP="00D470AE">
            <w:pPr>
              <w:ind w:left="0" w:hanging="2"/>
              <w:rPr>
                <w:ins w:id="17388" w:author="임 종운" w:date="2022-05-17T11:40:00Z"/>
              </w:rPr>
            </w:pPr>
            <w:ins w:id="17389" w:author="임 종운" w:date="2022-05-17T11:40:00Z">
              <w:r>
                <w:t>INSERT INTO attendance VALUES (8541, 40, 2022-08-09);</w:t>
              </w:r>
            </w:ins>
          </w:p>
          <w:p w14:paraId="3855C061" w14:textId="77777777" w:rsidR="00D470AE" w:rsidRDefault="00D470AE" w:rsidP="00D470AE">
            <w:pPr>
              <w:ind w:left="0" w:hanging="2"/>
              <w:rPr>
                <w:ins w:id="17390" w:author="임 종운" w:date="2022-05-17T11:40:00Z"/>
              </w:rPr>
            </w:pPr>
            <w:ins w:id="17391" w:author="임 종운" w:date="2022-05-17T11:40:00Z">
              <w:r>
                <w:t>INSERT INTO attendance VALUES (8542, 41, 2022-08-09);</w:t>
              </w:r>
            </w:ins>
          </w:p>
          <w:p w14:paraId="4CC21D4F" w14:textId="77777777" w:rsidR="00D470AE" w:rsidRDefault="00D470AE" w:rsidP="00D470AE">
            <w:pPr>
              <w:ind w:left="0" w:hanging="2"/>
              <w:rPr>
                <w:ins w:id="17392" w:author="임 종운" w:date="2022-05-17T11:40:00Z"/>
              </w:rPr>
            </w:pPr>
            <w:ins w:id="17393" w:author="임 종운" w:date="2022-05-17T11:40:00Z">
              <w:r>
                <w:t>INSERT INTO attendance VALUES (8543, 42, 2022-08-09);</w:t>
              </w:r>
            </w:ins>
          </w:p>
          <w:p w14:paraId="4DEB31E5" w14:textId="77777777" w:rsidR="00D470AE" w:rsidRDefault="00D470AE" w:rsidP="00D470AE">
            <w:pPr>
              <w:ind w:left="0" w:hanging="2"/>
              <w:rPr>
                <w:ins w:id="17394" w:author="임 종운" w:date="2022-05-17T11:40:00Z"/>
              </w:rPr>
            </w:pPr>
            <w:ins w:id="17395" w:author="임 종운" w:date="2022-05-17T11:40:00Z">
              <w:r>
                <w:t>INSERT INTO attendance VALUES (8544, 43, 2022-08-09);</w:t>
              </w:r>
            </w:ins>
          </w:p>
          <w:p w14:paraId="52E601FF" w14:textId="77777777" w:rsidR="00D470AE" w:rsidRDefault="00D470AE" w:rsidP="00D470AE">
            <w:pPr>
              <w:ind w:left="0" w:hanging="2"/>
              <w:rPr>
                <w:ins w:id="17396" w:author="임 종운" w:date="2022-05-17T11:40:00Z"/>
              </w:rPr>
            </w:pPr>
            <w:ins w:id="17397" w:author="임 종운" w:date="2022-05-17T11:40:00Z">
              <w:r>
                <w:t>INSERT INTO attendance VALUES (8545, 44, 2022-08-09);</w:t>
              </w:r>
            </w:ins>
          </w:p>
          <w:p w14:paraId="5CE76B60" w14:textId="77777777" w:rsidR="00D470AE" w:rsidRDefault="00D470AE" w:rsidP="00D470AE">
            <w:pPr>
              <w:ind w:left="0" w:hanging="2"/>
              <w:rPr>
                <w:ins w:id="17398" w:author="임 종운" w:date="2022-05-17T11:40:00Z"/>
              </w:rPr>
            </w:pPr>
            <w:ins w:id="17399" w:author="임 종운" w:date="2022-05-17T11:40:00Z">
              <w:r>
                <w:t>INSERT INTO attendance VALUES (8546, 45, 2022-08-09);</w:t>
              </w:r>
            </w:ins>
          </w:p>
          <w:p w14:paraId="350F369D" w14:textId="77777777" w:rsidR="00D470AE" w:rsidRDefault="00D470AE" w:rsidP="00D470AE">
            <w:pPr>
              <w:ind w:left="0" w:hanging="2"/>
              <w:rPr>
                <w:ins w:id="17400" w:author="임 종운" w:date="2022-05-17T11:40:00Z"/>
              </w:rPr>
            </w:pPr>
            <w:ins w:id="17401" w:author="임 종운" w:date="2022-05-17T11:40:00Z">
              <w:r>
                <w:t>INSERT INTO attendance VALUES (8547, 46, 2022-08-09);</w:t>
              </w:r>
            </w:ins>
          </w:p>
          <w:p w14:paraId="23AEFEBA" w14:textId="77777777" w:rsidR="00D470AE" w:rsidRDefault="00D470AE" w:rsidP="00D470AE">
            <w:pPr>
              <w:ind w:left="0" w:hanging="2"/>
              <w:rPr>
                <w:ins w:id="17402" w:author="임 종운" w:date="2022-05-17T11:40:00Z"/>
              </w:rPr>
            </w:pPr>
            <w:ins w:id="17403" w:author="임 종운" w:date="2022-05-17T11:40:00Z">
              <w:r>
                <w:lastRenderedPageBreak/>
                <w:t>INSERT INTO attendance VALUES (8548, 47, 2022-08-09);</w:t>
              </w:r>
            </w:ins>
          </w:p>
          <w:p w14:paraId="0B6EE94F" w14:textId="77777777" w:rsidR="00D470AE" w:rsidRDefault="00D470AE" w:rsidP="00D470AE">
            <w:pPr>
              <w:ind w:left="0" w:hanging="2"/>
              <w:rPr>
                <w:ins w:id="17404" w:author="임 종운" w:date="2022-05-17T11:40:00Z"/>
              </w:rPr>
            </w:pPr>
            <w:ins w:id="17405" w:author="임 종운" w:date="2022-05-17T11:40:00Z">
              <w:r>
                <w:t>INSERT INTO attendance VALUES (8549, 48, 2022-08-09);</w:t>
              </w:r>
            </w:ins>
          </w:p>
          <w:p w14:paraId="38F936F8" w14:textId="77777777" w:rsidR="00D470AE" w:rsidRDefault="00D470AE" w:rsidP="00D470AE">
            <w:pPr>
              <w:ind w:left="0" w:hanging="2"/>
              <w:rPr>
                <w:ins w:id="17406" w:author="임 종운" w:date="2022-05-17T11:40:00Z"/>
              </w:rPr>
            </w:pPr>
            <w:ins w:id="17407" w:author="임 종운" w:date="2022-05-17T11:40:00Z">
              <w:r>
                <w:t>INSERT INTO attendance VALUES (8550, 49, 2022-08-09);</w:t>
              </w:r>
            </w:ins>
          </w:p>
          <w:p w14:paraId="4BBE9592" w14:textId="77777777" w:rsidR="00D470AE" w:rsidRDefault="00D470AE" w:rsidP="00D470AE">
            <w:pPr>
              <w:ind w:left="0" w:hanging="2"/>
              <w:rPr>
                <w:ins w:id="17408" w:author="임 종운" w:date="2022-05-17T11:40:00Z"/>
              </w:rPr>
            </w:pPr>
            <w:ins w:id="17409" w:author="임 종운" w:date="2022-05-17T11:40:00Z">
              <w:r>
                <w:t>INSERT INTO attendance VALUES (8551, 50, 2022-08-09);</w:t>
              </w:r>
            </w:ins>
          </w:p>
          <w:p w14:paraId="697CD4D5" w14:textId="77777777" w:rsidR="00D470AE" w:rsidRDefault="00D470AE" w:rsidP="00D470AE">
            <w:pPr>
              <w:ind w:left="0" w:hanging="2"/>
              <w:rPr>
                <w:ins w:id="17410" w:author="임 종운" w:date="2022-05-17T11:40:00Z"/>
              </w:rPr>
            </w:pPr>
            <w:ins w:id="17411" w:author="임 종운" w:date="2022-05-17T11:40:00Z">
              <w:r>
                <w:t>INSERT INTO attendance VALUES (8552, 51, 2022-08-09);</w:t>
              </w:r>
            </w:ins>
          </w:p>
          <w:p w14:paraId="74FDE490" w14:textId="77777777" w:rsidR="00D470AE" w:rsidRDefault="00D470AE" w:rsidP="00D470AE">
            <w:pPr>
              <w:ind w:left="0" w:hanging="2"/>
              <w:rPr>
                <w:ins w:id="17412" w:author="임 종운" w:date="2022-05-17T11:40:00Z"/>
              </w:rPr>
            </w:pPr>
            <w:ins w:id="17413" w:author="임 종운" w:date="2022-05-17T11:40:00Z">
              <w:r>
                <w:t>INSERT INTO attendance VALUES (8553, 52, 2022-08-09);</w:t>
              </w:r>
            </w:ins>
          </w:p>
          <w:p w14:paraId="4B366BD0" w14:textId="77777777" w:rsidR="00D470AE" w:rsidRDefault="00D470AE" w:rsidP="00D470AE">
            <w:pPr>
              <w:ind w:left="0" w:hanging="2"/>
              <w:rPr>
                <w:ins w:id="17414" w:author="임 종운" w:date="2022-05-17T11:40:00Z"/>
              </w:rPr>
            </w:pPr>
            <w:ins w:id="17415" w:author="임 종운" w:date="2022-05-17T11:40:00Z">
              <w:r>
                <w:t>INSERT INTO attendance VALUES (8554, 53, 2022-08-09);</w:t>
              </w:r>
            </w:ins>
          </w:p>
          <w:p w14:paraId="01D2DC04" w14:textId="77777777" w:rsidR="00D470AE" w:rsidRDefault="00D470AE" w:rsidP="00D470AE">
            <w:pPr>
              <w:ind w:left="0" w:hanging="2"/>
              <w:rPr>
                <w:ins w:id="17416" w:author="임 종운" w:date="2022-05-17T11:40:00Z"/>
              </w:rPr>
            </w:pPr>
            <w:ins w:id="17417" w:author="임 종운" w:date="2022-05-17T11:40:00Z">
              <w:r>
                <w:t>INSERT INTO attendance VALUES (8555, 54, 2022-08-09);</w:t>
              </w:r>
            </w:ins>
          </w:p>
          <w:p w14:paraId="114F2394" w14:textId="77777777" w:rsidR="00D470AE" w:rsidRDefault="00D470AE" w:rsidP="00D470AE">
            <w:pPr>
              <w:ind w:left="0" w:hanging="2"/>
              <w:rPr>
                <w:ins w:id="17418" w:author="임 종운" w:date="2022-05-17T11:40:00Z"/>
              </w:rPr>
            </w:pPr>
            <w:ins w:id="17419" w:author="임 종운" w:date="2022-05-17T11:40:00Z">
              <w:r>
                <w:t>INSERT INTO attendance VALUES (8556, 55, 2022-08-09);</w:t>
              </w:r>
            </w:ins>
          </w:p>
          <w:p w14:paraId="241498FF" w14:textId="77777777" w:rsidR="00D470AE" w:rsidRDefault="00D470AE" w:rsidP="00D470AE">
            <w:pPr>
              <w:ind w:left="0" w:hanging="2"/>
              <w:rPr>
                <w:ins w:id="17420" w:author="임 종운" w:date="2022-05-17T11:40:00Z"/>
              </w:rPr>
            </w:pPr>
            <w:ins w:id="17421" w:author="임 종운" w:date="2022-05-17T11:40:00Z">
              <w:r>
                <w:t>INSERT INTO attendance VALUES (8557, 27, 2022-08-10);</w:t>
              </w:r>
            </w:ins>
          </w:p>
          <w:p w14:paraId="453E29E8" w14:textId="77777777" w:rsidR="00D470AE" w:rsidRDefault="00D470AE" w:rsidP="00D470AE">
            <w:pPr>
              <w:ind w:left="0" w:hanging="2"/>
              <w:rPr>
                <w:ins w:id="17422" w:author="임 종운" w:date="2022-05-17T11:40:00Z"/>
              </w:rPr>
            </w:pPr>
            <w:ins w:id="17423" w:author="임 종운" w:date="2022-05-17T11:40:00Z">
              <w:r>
                <w:t>INSERT INTO attendance VALUES (8558, 28, 2022-08-10);</w:t>
              </w:r>
            </w:ins>
          </w:p>
          <w:p w14:paraId="7CDA76C1" w14:textId="77777777" w:rsidR="00D470AE" w:rsidRDefault="00D470AE" w:rsidP="00D470AE">
            <w:pPr>
              <w:ind w:left="0" w:hanging="2"/>
              <w:rPr>
                <w:ins w:id="17424" w:author="임 종운" w:date="2022-05-17T11:40:00Z"/>
              </w:rPr>
            </w:pPr>
            <w:ins w:id="17425" w:author="임 종운" w:date="2022-05-17T11:40:00Z">
              <w:r>
                <w:t>INSERT INTO attendance VALUES (8559, 29, 2022-08-10);</w:t>
              </w:r>
            </w:ins>
          </w:p>
          <w:p w14:paraId="640AC345" w14:textId="77777777" w:rsidR="00D470AE" w:rsidRDefault="00D470AE" w:rsidP="00D470AE">
            <w:pPr>
              <w:ind w:left="0" w:hanging="2"/>
              <w:rPr>
                <w:ins w:id="17426" w:author="임 종운" w:date="2022-05-17T11:40:00Z"/>
              </w:rPr>
            </w:pPr>
            <w:ins w:id="17427" w:author="임 종운" w:date="2022-05-17T11:40:00Z">
              <w:r>
                <w:t>INSERT INTO attendance VALUES (8560, 30, 2022-08-10);</w:t>
              </w:r>
            </w:ins>
          </w:p>
          <w:p w14:paraId="0BF22355" w14:textId="77777777" w:rsidR="00D470AE" w:rsidRDefault="00D470AE" w:rsidP="00D470AE">
            <w:pPr>
              <w:ind w:left="0" w:hanging="2"/>
              <w:rPr>
                <w:ins w:id="17428" w:author="임 종운" w:date="2022-05-17T11:40:00Z"/>
              </w:rPr>
            </w:pPr>
            <w:ins w:id="17429" w:author="임 종운" w:date="2022-05-17T11:40:00Z">
              <w:r>
                <w:t>INSERT INTO attendance VALUES (8561, 31, 2022-08-10);</w:t>
              </w:r>
            </w:ins>
          </w:p>
          <w:p w14:paraId="6342319E" w14:textId="77777777" w:rsidR="00D470AE" w:rsidRDefault="00D470AE" w:rsidP="00D470AE">
            <w:pPr>
              <w:ind w:left="0" w:hanging="2"/>
              <w:rPr>
                <w:ins w:id="17430" w:author="임 종운" w:date="2022-05-17T11:40:00Z"/>
              </w:rPr>
            </w:pPr>
            <w:ins w:id="17431" w:author="임 종운" w:date="2022-05-17T11:40:00Z">
              <w:r>
                <w:t>INSERT INTO attendance VALUES (8562, 32, 2022-08-10);</w:t>
              </w:r>
            </w:ins>
          </w:p>
          <w:p w14:paraId="7D766E02" w14:textId="77777777" w:rsidR="00D470AE" w:rsidRDefault="00D470AE" w:rsidP="00D470AE">
            <w:pPr>
              <w:ind w:left="0" w:hanging="2"/>
              <w:rPr>
                <w:ins w:id="17432" w:author="임 종운" w:date="2022-05-17T11:40:00Z"/>
              </w:rPr>
            </w:pPr>
            <w:ins w:id="17433" w:author="임 종운" w:date="2022-05-17T11:40:00Z">
              <w:r>
                <w:t>INSERT INTO attendance VALUES (8563, 33, 2022-08-10);</w:t>
              </w:r>
            </w:ins>
          </w:p>
          <w:p w14:paraId="43674D58" w14:textId="77777777" w:rsidR="00D470AE" w:rsidRDefault="00D470AE" w:rsidP="00D470AE">
            <w:pPr>
              <w:ind w:left="0" w:hanging="2"/>
              <w:rPr>
                <w:ins w:id="17434" w:author="임 종운" w:date="2022-05-17T11:40:00Z"/>
              </w:rPr>
            </w:pPr>
            <w:ins w:id="17435" w:author="임 종운" w:date="2022-05-17T11:40:00Z">
              <w:r>
                <w:t>INSERT INTO attendance VALUES (8564, 34, 2022-08-10);</w:t>
              </w:r>
            </w:ins>
          </w:p>
          <w:p w14:paraId="6D0F044E" w14:textId="77777777" w:rsidR="00D470AE" w:rsidRDefault="00D470AE" w:rsidP="00D470AE">
            <w:pPr>
              <w:ind w:left="0" w:hanging="2"/>
              <w:rPr>
                <w:ins w:id="17436" w:author="임 종운" w:date="2022-05-17T11:40:00Z"/>
              </w:rPr>
            </w:pPr>
            <w:ins w:id="17437" w:author="임 종운" w:date="2022-05-17T11:40:00Z">
              <w:r>
                <w:t>INSERT INTO attendance VALUES (8565, 35, 2022-08-10);</w:t>
              </w:r>
            </w:ins>
          </w:p>
          <w:p w14:paraId="74250E48" w14:textId="77777777" w:rsidR="00D470AE" w:rsidRDefault="00D470AE" w:rsidP="00D470AE">
            <w:pPr>
              <w:ind w:left="0" w:hanging="2"/>
              <w:rPr>
                <w:ins w:id="17438" w:author="임 종운" w:date="2022-05-17T11:40:00Z"/>
              </w:rPr>
            </w:pPr>
            <w:ins w:id="17439" w:author="임 종운" w:date="2022-05-17T11:40:00Z">
              <w:r>
                <w:t>INSERT INTO attendance VALUES (8566, 36, 2022-08-10);</w:t>
              </w:r>
            </w:ins>
          </w:p>
          <w:p w14:paraId="4CA1DA5D" w14:textId="77777777" w:rsidR="00D470AE" w:rsidRDefault="00D470AE" w:rsidP="00D470AE">
            <w:pPr>
              <w:ind w:left="0" w:hanging="2"/>
              <w:rPr>
                <w:ins w:id="17440" w:author="임 종운" w:date="2022-05-17T11:40:00Z"/>
              </w:rPr>
            </w:pPr>
            <w:ins w:id="17441" w:author="임 종운" w:date="2022-05-17T11:40:00Z">
              <w:r>
                <w:t>INSERT INTO attendance VALUES (8567, 37, 2022-08-10);</w:t>
              </w:r>
            </w:ins>
          </w:p>
          <w:p w14:paraId="78430583" w14:textId="77777777" w:rsidR="00D470AE" w:rsidRDefault="00D470AE" w:rsidP="00D470AE">
            <w:pPr>
              <w:ind w:left="0" w:hanging="2"/>
              <w:rPr>
                <w:ins w:id="17442" w:author="임 종운" w:date="2022-05-17T11:40:00Z"/>
              </w:rPr>
            </w:pPr>
            <w:ins w:id="17443" w:author="임 종운" w:date="2022-05-17T11:40:00Z">
              <w:r>
                <w:t>INSERT INTO attendance VALUES (8568, 38, 2022-08-10);</w:t>
              </w:r>
            </w:ins>
          </w:p>
          <w:p w14:paraId="3E3769BA" w14:textId="77777777" w:rsidR="00D470AE" w:rsidRDefault="00D470AE" w:rsidP="00D470AE">
            <w:pPr>
              <w:ind w:left="0" w:hanging="2"/>
              <w:rPr>
                <w:ins w:id="17444" w:author="임 종운" w:date="2022-05-17T11:40:00Z"/>
              </w:rPr>
            </w:pPr>
            <w:ins w:id="17445" w:author="임 종운" w:date="2022-05-17T11:40:00Z">
              <w:r>
                <w:t>INSERT INTO attendance VALUES (8569, 39, 2022-08-10);</w:t>
              </w:r>
            </w:ins>
          </w:p>
          <w:p w14:paraId="6EDFD737" w14:textId="77777777" w:rsidR="00D470AE" w:rsidRDefault="00D470AE" w:rsidP="00D470AE">
            <w:pPr>
              <w:ind w:left="0" w:hanging="2"/>
              <w:rPr>
                <w:ins w:id="17446" w:author="임 종운" w:date="2022-05-17T11:40:00Z"/>
              </w:rPr>
            </w:pPr>
            <w:ins w:id="17447" w:author="임 종운" w:date="2022-05-17T11:40:00Z">
              <w:r>
                <w:t>INSERT INTO attendance VALUES (8570, 40, 2022-08-10);</w:t>
              </w:r>
            </w:ins>
          </w:p>
          <w:p w14:paraId="1C50403C" w14:textId="77777777" w:rsidR="00D470AE" w:rsidRDefault="00D470AE" w:rsidP="00D470AE">
            <w:pPr>
              <w:ind w:left="0" w:hanging="2"/>
              <w:rPr>
                <w:ins w:id="17448" w:author="임 종운" w:date="2022-05-17T11:40:00Z"/>
              </w:rPr>
            </w:pPr>
            <w:ins w:id="17449" w:author="임 종운" w:date="2022-05-17T11:40:00Z">
              <w:r>
                <w:t>INSERT INTO attendance VALUES (8571, 41, 2022-08-10);</w:t>
              </w:r>
            </w:ins>
          </w:p>
          <w:p w14:paraId="4DBCFCF6" w14:textId="77777777" w:rsidR="00D470AE" w:rsidRDefault="00D470AE" w:rsidP="00D470AE">
            <w:pPr>
              <w:ind w:left="0" w:hanging="2"/>
              <w:rPr>
                <w:ins w:id="17450" w:author="임 종운" w:date="2022-05-17T11:40:00Z"/>
              </w:rPr>
            </w:pPr>
            <w:ins w:id="17451" w:author="임 종운" w:date="2022-05-17T11:40:00Z">
              <w:r>
                <w:t>INSERT INTO attendance VALUES (8572, 42, 2022-08-10);</w:t>
              </w:r>
            </w:ins>
          </w:p>
          <w:p w14:paraId="664147ED" w14:textId="77777777" w:rsidR="00D470AE" w:rsidRDefault="00D470AE" w:rsidP="00D470AE">
            <w:pPr>
              <w:ind w:left="0" w:hanging="2"/>
              <w:rPr>
                <w:ins w:id="17452" w:author="임 종운" w:date="2022-05-17T11:40:00Z"/>
              </w:rPr>
            </w:pPr>
            <w:ins w:id="17453" w:author="임 종운" w:date="2022-05-17T11:40:00Z">
              <w:r>
                <w:t>INSERT INTO attendance VALUES (8573, 43, 2022-08-10);</w:t>
              </w:r>
            </w:ins>
          </w:p>
          <w:p w14:paraId="717131C7" w14:textId="77777777" w:rsidR="00D470AE" w:rsidRDefault="00D470AE" w:rsidP="00D470AE">
            <w:pPr>
              <w:ind w:left="0" w:hanging="2"/>
              <w:rPr>
                <w:ins w:id="17454" w:author="임 종운" w:date="2022-05-17T11:40:00Z"/>
              </w:rPr>
            </w:pPr>
            <w:ins w:id="17455" w:author="임 종운" w:date="2022-05-17T11:40:00Z">
              <w:r>
                <w:t>INSERT INTO attendance VALUES (8574, 44, 2022-08-10);</w:t>
              </w:r>
            </w:ins>
          </w:p>
          <w:p w14:paraId="1E8F819A" w14:textId="77777777" w:rsidR="00D470AE" w:rsidRDefault="00D470AE" w:rsidP="00D470AE">
            <w:pPr>
              <w:ind w:left="0" w:hanging="2"/>
              <w:rPr>
                <w:ins w:id="17456" w:author="임 종운" w:date="2022-05-17T11:40:00Z"/>
              </w:rPr>
            </w:pPr>
            <w:ins w:id="17457" w:author="임 종운" w:date="2022-05-17T11:40:00Z">
              <w:r>
                <w:lastRenderedPageBreak/>
                <w:t>INSERT INTO attendance VALUES (8575, 45, 2022-08-10);</w:t>
              </w:r>
            </w:ins>
          </w:p>
          <w:p w14:paraId="026BB06A" w14:textId="77777777" w:rsidR="00D470AE" w:rsidRDefault="00D470AE" w:rsidP="00D470AE">
            <w:pPr>
              <w:ind w:left="0" w:hanging="2"/>
              <w:rPr>
                <w:ins w:id="17458" w:author="임 종운" w:date="2022-05-17T11:40:00Z"/>
              </w:rPr>
            </w:pPr>
            <w:ins w:id="17459" w:author="임 종운" w:date="2022-05-17T11:40:00Z">
              <w:r>
                <w:t>INSERT INTO attendance VALUES (8576, 46, 2022-08-10);</w:t>
              </w:r>
            </w:ins>
          </w:p>
          <w:p w14:paraId="785B8036" w14:textId="77777777" w:rsidR="00D470AE" w:rsidRDefault="00D470AE" w:rsidP="00D470AE">
            <w:pPr>
              <w:ind w:left="0" w:hanging="2"/>
              <w:rPr>
                <w:ins w:id="17460" w:author="임 종운" w:date="2022-05-17T11:40:00Z"/>
              </w:rPr>
            </w:pPr>
            <w:ins w:id="17461" w:author="임 종운" w:date="2022-05-17T11:40:00Z">
              <w:r>
                <w:t>INSERT INTO attendance VALUES (8577, 47, 2022-08-10);</w:t>
              </w:r>
            </w:ins>
          </w:p>
          <w:p w14:paraId="6952902D" w14:textId="77777777" w:rsidR="00D470AE" w:rsidRDefault="00D470AE" w:rsidP="00D470AE">
            <w:pPr>
              <w:ind w:left="0" w:hanging="2"/>
              <w:rPr>
                <w:ins w:id="17462" w:author="임 종운" w:date="2022-05-17T11:40:00Z"/>
              </w:rPr>
            </w:pPr>
            <w:ins w:id="17463" w:author="임 종운" w:date="2022-05-17T11:40:00Z">
              <w:r>
                <w:t>INSERT INTO attendance VALUES (8578, 48, 2022-08-10);</w:t>
              </w:r>
            </w:ins>
          </w:p>
          <w:p w14:paraId="1F720928" w14:textId="77777777" w:rsidR="00D470AE" w:rsidRDefault="00D470AE" w:rsidP="00D470AE">
            <w:pPr>
              <w:ind w:left="0" w:hanging="2"/>
              <w:rPr>
                <w:ins w:id="17464" w:author="임 종운" w:date="2022-05-17T11:40:00Z"/>
              </w:rPr>
            </w:pPr>
            <w:ins w:id="17465" w:author="임 종운" w:date="2022-05-17T11:40:00Z">
              <w:r>
                <w:t>INSERT INTO attendance VALUES (8579, 49, 2022-08-10);</w:t>
              </w:r>
            </w:ins>
          </w:p>
          <w:p w14:paraId="74D61234" w14:textId="77777777" w:rsidR="00D470AE" w:rsidRDefault="00D470AE" w:rsidP="00D470AE">
            <w:pPr>
              <w:ind w:left="0" w:hanging="2"/>
              <w:rPr>
                <w:ins w:id="17466" w:author="임 종운" w:date="2022-05-17T11:40:00Z"/>
              </w:rPr>
            </w:pPr>
            <w:ins w:id="17467" w:author="임 종운" w:date="2022-05-17T11:40:00Z">
              <w:r>
                <w:t>INSERT INTO attendance VALUES (8580, 50, 2022-08-10);</w:t>
              </w:r>
            </w:ins>
          </w:p>
          <w:p w14:paraId="53854A74" w14:textId="77777777" w:rsidR="00D470AE" w:rsidRDefault="00D470AE" w:rsidP="00D470AE">
            <w:pPr>
              <w:ind w:left="0" w:hanging="2"/>
              <w:rPr>
                <w:ins w:id="17468" w:author="임 종운" w:date="2022-05-17T11:40:00Z"/>
              </w:rPr>
            </w:pPr>
            <w:ins w:id="17469" w:author="임 종운" w:date="2022-05-17T11:40:00Z">
              <w:r>
                <w:t>INSERT INTO attendance VALUES (8581, 51, 2022-08-10);</w:t>
              </w:r>
            </w:ins>
          </w:p>
          <w:p w14:paraId="3B861DD5" w14:textId="77777777" w:rsidR="00D470AE" w:rsidRDefault="00D470AE" w:rsidP="00D470AE">
            <w:pPr>
              <w:ind w:left="0" w:hanging="2"/>
              <w:rPr>
                <w:ins w:id="17470" w:author="임 종운" w:date="2022-05-17T11:40:00Z"/>
              </w:rPr>
            </w:pPr>
            <w:ins w:id="17471" w:author="임 종운" w:date="2022-05-17T11:40:00Z">
              <w:r>
                <w:t>INSERT INTO attendance VALUES (8582, 52, 2022-08-10);</w:t>
              </w:r>
            </w:ins>
          </w:p>
          <w:p w14:paraId="2333381E" w14:textId="77777777" w:rsidR="00D470AE" w:rsidRDefault="00D470AE" w:rsidP="00D470AE">
            <w:pPr>
              <w:ind w:left="0" w:hanging="2"/>
              <w:rPr>
                <w:ins w:id="17472" w:author="임 종운" w:date="2022-05-17T11:40:00Z"/>
              </w:rPr>
            </w:pPr>
            <w:ins w:id="17473" w:author="임 종운" w:date="2022-05-17T11:40:00Z">
              <w:r>
                <w:t>INSERT INTO attendance VALUES (8583, 53, 2022-08-10);</w:t>
              </w:r>
            </w:ins>
          </w:p>
          <w:p w14:paraId="7EFC922A" w14:textId="77777777" w:rsidR="00D470AE" w:rsidRDefault="00D470AE" w:rsidP="00D470AE">
            <w:pPr>
              <w:ind w:left="0" w:hanging="2"/>
              <w:rPr>
                <w:ins w:id="17474" w:author="임 종운" w:date="2022-05-17T11:40:00Z"/>
              </w:rPr>
            </w:pPr>
            <w:ins w:id="17475" w:author="임 종운" w:date="2022-05-17T11:40:00Z">
              <w:r>
                <w:t>INSERT INTO attendance VALUES (8584, 54, 2022-08-10);</w:t>
              </w:r>
            </w:ins>
          </w:p>
          <w:p w14:paraId="3A804919" w14:textId="77777777" w:rsidR="00D470AE" w:rsidRDefault="00D470AE" w:rsidP="00D470AE">
            <w:pPr>
              <w:ind w:left="0" w:hanging="2"/>
              <w:rPr>
                <w:ins w:id="17476" w:author="임 종운" w:date="2022-05-17T11:40:00Z"/>
              </w:rPr>
            </w:pPr>
            <w:ins w:id="17477" w:author="임 종운" w:date="2022-05-17T11:40:00Z">
              <w:r>
                <w:t>INSERT INTO attendance VALUES (8585, 55, 2022-08-10);</w:t>
              </w:r>
            </w:ins>
          </w:p>
          <w:p w14:paraId="66811707" w14:textId="77777777" w:rsidR="00D470AE" w:rsidRDefault="00D470AE" w:rsidP="00D470AE">
            <w:pPr>
              <w:ind w:left="0" w:hanging="2"/>
              <w:rPr>
                <w:ins w:id="17478" w:author="임 종운" w:date="2022-05-17T11:40:00Z"/>
              </w:rPr>
            </w:pPr>
            <w:ins w:id="17479" w:author="임 종운" w:date="2022-05-17T11:40:00Z">
              <w:r>
                <w:t>INSERT INTO attendance VALUES (8586, 27, 2022-08-11);</w:t>
              </w:r>
            </w:ins>
          </w:p>
          <w:p w14:paraId="015D444F" w14:textId="77777777" w:rsidR="00D470AE" w:rsidRDefault="00D470AE" w:rsidP="00D470AE">
            <w:pPr>
              <w:ind w:left="0" w:hanging="2"/>
              <w:rPr>
                <w:ins w:id="17480" w:author="임 종운" w:date="2022-05-17T11:40:00Z"/>
              </w:rPr>
            </w:pPr>
            <w:ins w:id="17481" w:author="임 종운" w:date="2022-05-17T11:40:00Z">
              <w:r>
                <w:t>INSERT INTO attendance VALUES (8587, 28, 2022-08-11);</w:t>
              </w:r>
            </w:ins>
          </w:p>
          <w:p w14:paraId="7212393A" w14:textId="77777777" w:rsidR="00D470AE" w:rsidRDefault="00D470AE" w:rsidP="00D470AE">
            <w:pPr>
              <w:ind w:left="0" w:hanging="2"/>
              <w:rPr>
                <w:ins w:id="17482" w:author="임 종운" w:date="2022-05-17T11:40:00Z"/>
              </w:rPr>
            </w:pPr>
            <w:ins w:id="17483" w:author="임 종운" w:date="2022-05-17T11:40:00Z">
              <w:r>
                <w:t>INSERT INTO attendance VALUES (8588, 29, 2022-08-11);</w:t>
              </w:r>
            </w:ins>
          </w:p>
          <w:p w14:paraId="402A5E8E" w14:textId="77777777" w:rsidR="00D470AE" w:rsidRDefault="00D470AE" w:rsidP="00D470AE">
            <w:pPr>
              <w:ind w:left="0" w:hanging="2"/>
              <w:rPr>
                <w:ins w:id="17484" w:author="임 종운" w:date="2022-05-17T11:40:00Z"/>
              </w:rPr>
            </w:pPr>
            <w:ins w:id="17485" w:author="임 종운" w:date="2022-05-17T11:40:00Z">
              <w:r>
                <w:t>INSERT INTO attendance VALUES (8589, 30, 2022-08-11);</w:t>
              </w:r>
            </w:ins>
          </w:p>
          <w:p w14:paraId="347A55F6" w14:textId="77777777" w:rsidR="00D470AE" w:rsidRDefault="00D470AE" w:rsidP="00D470AE">
            <w:pPr>
              <w:ind w:left="0" w:hanging="2"/>
              <w:rPr>
                <w:ins w:id="17486" w:author="임 종운" w:date="2022-05-17T11:40:00Z"/>
              </w:rPr>
            </w:pPr>
            <w:ins w:id="17487" w:author="임 종운" w:date="2022-05-17T11:40:00Z">
              <w:r>
                <w:t>INSERT INTO attendance VALUES (8590, 31, 2022-08-11);</w:t>
              </w:r>
            </w:ins>
          </w:p>
          <w:p w14:paraId="5440992E" w14:textId="77777777" w:rsidR="00D470AE" w:rsidRDefault="00D470AE" w:rsidP="00D470AE">
            <w:pPr>
              <w:ind w:left="0" w:hanging="2"/>
              <w:rPr>
                <w:ins w:id="17488" w:author="임 종운" w:date="2022-05-17T11:40:00Z"/>
              </w:rPr>
            </w:pPr>
            <w:ins w:id="17489" w:author="임 종운" w:date="2022-05-17T11:40:00Z">
              <w:r>
                <w:t>INSERT INTO attendance VALUES (8591, 32, 2022-08-11);</w:t>
              </w:r>
            </w:ins>
          </w:p>
          <w:p w14:paraId="4D41593E" w14:textId="77777777" w:rsidR="00D470AE" w:rsidRDefault="00D470AE" w:rsidP="00D470AE">
            <w:pPr>
              <w:ind w:left="0" w:hanging="2"/>
              <w:rPr>
                <w:ins w:id="17490" w:author="임 종운" w:date="2022-05-17T11:40:00Z"/>
              </w:rPr>
            </w:pPr>
            <w:ins w:id="17491" w:author="임 종운" w:date="2022-05-17T11:40:00Z">
              <w:r>
                <w:t>INSERT INTO attendance VALUES (8592, 33, 2022-08-11);</w:t>
              </w:r>
            </w:ins>
          </w:p>
          <w:p w14:paraId="5F099010" w14:textId="77777777" w:rsidR="00D470AE" w:rsidRDefault="00D470AE" w:rsidP="00D470AE">
            <w:pPr>
              <w:ind w:left="0" w:hanging="2"/>
              <w:rPr>
                <w:ins w:id="17492" w:author="임 종운" w:date="2022-05-17T11:40:00Z"/>
              </w:rPr>
            </w:pPr>
            <w:ins w:id="17493" w:author="임 종운" w:date="2022-05-17T11:40:00Z">
              <w:r>
                <w:t>INSERT INTO attendance VALUES (8593, 34, 2022-08-11);</w:t>
              </w:r>
            </w:ins>
          </w:p>
          <w:p w14:paraId="0CE8AF46" w14:textId="77777777" w:rsidR="00D470AE" w:rsidRDefault="00D470AE" w:rsidP="00D470AE">
            <w:pPr>
              <w:ind w:left="0" w:hanging="2"/>
              <w:rPr>
                <w:ins w:id="17494" w:author="임 종운" w:date="2022-05-17T11:40:00Z"/>
              </w:rPr>
            </w:pPr>
            <w:ins w:id="17495" w:author="임 종운" w:date="2022-05-17T11:40:00Z">
              <w:r>
                <w:t>INSERT INTO attendance VALUES (8594, 35, 2022-08-11);</w:t>
              </w:r>
            </w:ins>
          </w:p>
          <w:p w14:paraId="5598D4C3" w14:textId="77777777" w:rsidR="00D470AE" w:rsidRDefault="00D470AE" w:rsidP="00D470AE">
            <w:pPr>
              <w:ind w:left="0" w:hanging="2"/>
              <w:rPr>
                <w:ins w:id="17496" w:author="임 종운" w:date="2022-05-17T11:40:00Z"/>
              </w:rPr>
            </w:pPr>
            <w:ins w:id="17497" w:author="임 종운" w:date="2022-05-17T11:40:00Z">
              <w:r>
                <w:t>INSERT INTO attendance VALUES (8595, 36, 2022-08-11);</w:t>
              </w:r>
            </w:ins>
          </w:p>
          <w:p w14:paraId="63272FDA" w14:textId="77777777" w:rsidR="00D470AE" w:rsidRDefault="00D470AE" w:rsidP="00D470AE">
            <w:pPr>
              <w:ind w:left="0" w:hanging="2"/>
              <w:rPr>
                <w:ins w:id="17498" w:author="임 종운" w:date="2022-05-17T11:40:00Z"/>
              </w:rPr>
            </w:pPr>
            <w:ins w:id="17499" w:author="임 종운" w:date="2022-05-17T11:40:00Z">
              <w:r>
                <w:t>INSERT INTO attendance VALUES (8596, 37, 2022-08-11);</w:t>
              </w:r>
            </w:ins>
          </w:p>
          <w:p w14:paraId="7163B76D" w14:textId="77777777" w:rsidR="00D470AE" w:rsidRDefault="00D470AE" w:rsidP="00D470AE">
            <w:pPr>
              <w:ind w:left="0" w:hanging="2"/>
              <w:rPr>
                <w:ins w:id="17500" w:author="임 종운" w:date="2022-05-17T11:40:00Z"/>
              </w:rPr>
            </w:pPr>
            <w:ins w:id="17501" w:author="임 종운" w:date="2022-05-17T11:40:00Z">
              <w:r>
                <w:t>INSERT INTO attendance VALUES (8597, 38, 2022-08-11);</w:t>
              </w:r>
            </w:ins>
          </w:p>
          <w:p w14:paraId="1980CCC2" w14:textId="77777777" w:rsidR="00D470AE" w:rsidRDefault="00D470AE" w:rsidP="00D470AE">
            <w:pPr>
              <w:ind w:left="0" w:hanging="2"/>
              <w:rPr>
                <w:ins w:id="17502" w:author="임 종운" w:date="2022-05-17T11:40:00Z"/>
              </w:rPr>
            </w:pPr>
            <w:ins w:id="17503" w:author="임 종운" w:date="2022-05-17T11:40:00Z">
              <w:r>
                <w:t>INSERT INTO attendance VALUES (8598, 39, 2022-08-11);</w:t>
              </w:r>
            </w:ins>
          </w:p>
          <w:p w14:paraId="7D3BE133" w14:textId="77777777" w:rsidR="00D470AE" w:rsidRDefault="00D470AE" w:rsidP="00D470AE">
            <w:pPr>
              <w:ind w:left="0" w:hanging="2"/>
              <w:rPr>
                <w:ins w:id="17504" w:author="임 종운" w:date="2022-05-17T11:40:00Z"/>
              </w:rPr>
            </w:pPr>
            <w:ins w:id="17505" w:author="임 종운" w:date="2022-05-17T11:40:00Z">
              <w:r>
                <w:t>INSERT INTO attendance VALUES (8599, 40, 2022-08-11);</w:t>
              </w:r>
            </w:ins>
          </w:p>
          <w:p w14:paraId="7D3B609A" w14:textId="77777777" w:rsidR="00D470AE" w:rsidRDefault="00D470AE" w:rsidP="00D470AE">
            <w:pPr>
              <w:ind w:left="0" w:hanging="2"/>
              <w:rPr>
                <w:ins w:id="17506" w:author="임 종운" w:date="2022-05-17T11:40:00Z"/>
              </w:rPr>
            </w:pPr>
            <w:ins w:id="17507" w:author="임 종운" w:date="2022-05-17T11:40:00Z">
              <w:r>
                <w:t>INSERT INTO attendance VALUES (8600, 41, 2022-08-11);</w:t>
              </w:r>
            </w:ins>
          </w:p>
          <w:p w14:paraId="69F5F68B" w14:textId="77777777" w:rsidR="00D470AE" w:rsidRDefault="00D470AE" w:rsidP="00D470AE">
            <w:pPr>
              <w:ind w:left="0" w:hanging="2"/>
              <w:rPr>
                <w:ins w:id="17508" w:author="임 종운" w:date="2022-05-17T11:40:00Z"/>
              </w:rPr>
            </w:pPr>
            <w:ins w:id="17509" w:author="임 종운" w:date="2022-05-17T11:40:00Z">
              <w:r>
                <w:t>INSERT INTO attendance VALUES (8601, 42, 2022-08-11);</w:t>
              </w:r>
            </w:ins>
          </w:p>
          <w:p w14:paraId="1C00236A" w14:textId="77777777" w:rsidR="00D470AE" w:rsidRDefault="00D470AE" w:rsidP="00D470AE">
            <w:pPr>
              <w:ind w:left="0" w:hanging="2"/>
              <w:rPr>
                <w:ins w:id="17510" w:author="임 종운" w:date="2022-05-17T11:40:00Z"/>
              </w:rPr>
            </w:pPr>
            <w:ins w:id="17511" w:author="임 종운" w:date="2022-05-17T11:40:00Z">
              <w:r>
                <w:lastRenderedPageBreak/>
                <w:t>INSERT INTO attendance VALUES (8602, 43, 2022-08-11);</w:t>
              </w:r>
            </w:ins>
          </w:p>
          <w:p w14:paraId="4C5B6915" w14:textId="77777777" w:rsidR="00D470AE" w:rsidRDefault="00D470AE" w:rsidP="00D470AE">
            <w:pPr>
              <w:ind w:left="0" w:hanging="2"/>
              <w:rPr>
                <w:ins w:id="17512" w:author="임 종운" w:date="2022-05-17T11:40:00Z"/>
              </w:rPr>
            </w:pPr>
            <w:ins w:id="17513" w:author="임 종운" w:date="2022-05-17T11:40:00Z">
              <w:r>
                <w:t>INSERT INTO attendance VALUES (8603, 44, 2022-08-11);</w:t>
              </w:r>
            </w:ins>
          </w:p>
          <w:p w14:paraId="69DB20B8" w14:textId="77777777" w:rsidR="00D470AE" w:rsidRDefault="00D470AE" w:rsidP="00D470AE">
            <w:pPr>
              <w:ind w:left="0" w:hanging="2"/>
              <w:rPr>
                <w:ins w:id="17514" w:author="임 종운" w:date="2022-05-17T11:40:00Z"/>
              </w:rPr>
            </w:pPr>
            <w:ins w:id="17515" w:author="임 종운" w:date="2022-05-17T11:40:00Z">
              <w:r>
                <w:t>INSERT INTO attendance VALUES (8604, 45, 2022-08-11);</w:t>
              </w:r>
            </w:ins>
          </w:p>
          <w:p w14:paraId="168327BC" w14:textId="77777777" w:rsidR="00D470AE" w:rsidRDefault="00D470AE" w:rsidP="00D470AE">
            <w:pPr>
              <w:ind w:left="0" w:hanging="2"/>
              <w:rPr>
                <w:ins w:id="17516" w:author="임 종운" w:date="2022-05-17T11:40:00Z"/>
              </w:rPr>
            </w:pPr>
            <w:ins w:id="17517" w:author="임 종운" w:date="2022-05-17T11:40:00Z">
              <w:r>
                <w:t>INSERT INTO attendance VALUES (8605, 46, 2022-08-11);</w:t>
              </w:r>
            </w:ins>
          </w:p>
          <w:p w14:paraId="4098188F" w14:textId="77777777" w:rsidR="00D470AE" w:rsidRDefault="00D470AE" w:rsidP="00D470AE">
            <w:pPr>
              <w:ind w:left="0" w:hanging="2"/>
              <w:rPr>
                <w:ins w:id="17518" w:author="임 종운" w:date="2022-05-17T11:40:00Z"/>
              </w:rPr>
            </w:pPr>
            <w:ins w:id="17519" w:author="임 종운" w:date="2022-05-17T11:40:00Z">
              <w:r>
                <w:t>INSERT INTO attendance VALUES (8606, 47, 2022-08-11);</w:t>
              </w:r>
            </w:ins>
          </w:p>
          <w:p w14:paraId="25F307CF" w14:textId="77777777" w:rsidR="00D470AE" w:rsidRDefault="00D470AE" w:rsidP="00D470AE">
            <w:pPr>
              <w:ind w:left="0" w:hanging="2"/>
              <w:rPr>
                <w:ins w:id="17520" w:author="임 종운" w:date="2022-05-17T11:40:00Z"/>
              </w:rPr>
            </w:pPr>
            <w:ins w:id="17521" w:author="임 종운" w:date="2022-05-17T11:40:00Z">
              <w:r>
                <w:t>INSERT INTO attendance VALUES (8607, 48, 2022-08-11);</w:t>
              </w:r>
            </w:ins>
          </w:p>
          <w:p w14:paraId="777F4C37" w14:textId="77777777" w:rsidR="00D470AE" w:rsidRDefault="00D470AE" w:rsidP="00D470AE">
            <w:pPr>
              <w:ind w:left="0" w:hanging="2"/>
              <w:rPr>
                <w:ins w:id="17522" w:author="임 종운" w:date="2022-05-17T11:40:00Z"/>
              </w:rPr>
            </w:pPr>
            <w:ins w:id="17523" w:author="임 종운" w:date="2022-05-17T11:40:00Z">
              <w:r>
                <w:t>INSERT INTO attendance VALUES (8608, 49, 2022-08-11);</w:t>
              </w:r>
            </w:ins>
          </w:p>
          <w:p w14:paraId="699BC6C6" w14:textId="77777777" w:rsidR="00D470AE" w:rsidRDefault="00D470AE" w:rsidP="00D470AE">
            <w:pPr>
              <w:ind w:left="0" w:hanging="2"/>
              <w:rPr>
                <w:ins w:id="17524" w:author="임 종운" w:date="2022-05-17T11:40:00Z"/>
              </w:rPr>
            </w:pPr>
            <w:ins w:id="17525" w:author="임 종운" w:date="2022-05-17T11:40:00Z">
              <w:r>
                <w:t>INSERT INTO attendance VALUES (8609, 50, 2022-08-11);</w:t>
              </w:r>
            </w:ins>
          </w:p>
          <w:p w14:paraId="1825903F" w14:textId="77777777" w:rsidR="00D470AE" w:rsidRDefault="00D470AE" w:rsidP="00D470AE">
            <w:pPr>
              <w:ind w:left="0" w:hanging="2"/>
              <w:rPr>
                <w:ins w:id="17526" w:author="임 종운" w:date="2022-05-17T11:40:00Z"/>
              </w:rPr>
            </w:pPr>
            <w:ins w:id="17527" w:author="임 종운" w:date="2022-05-17T11:40:00Z">
              <w:r>
                <w:t>INSERT INTO attendance VALUES (8610, 51, 2022-08-11);</w:t>
              </w:r>
            </w:ins>
          </w:p>
          <w:p w14:paraId="741B6D17" w14:textId="77777777" w:rsidR="00D470AE" w:rsidRDefault="00D470AE" w:rsidP="00D470AE">
            <w:pPr>
              <w:ind w:left="0" w:hanging="2"/>
              <w:rPr>
                <w:ins w:id="17528" w:author="임 종운" w:date="2022-05-17T11:40:00Z"/>
              </w:rPr>
            </w:pPr>
            <w:ins w:id="17529" w:author="임 종운" w:date="2022-05-17T11:40:00Z">
              <w:r>
                <w:t>INSERT INTO attendance VALUES (8611, 52, 2022-08-11);</w:t>
              </w:r>
            </w:ins>
          </w:p>
          <w:p w14:paraId="5B351200" w14:textId="77777777" w:rsidR="00D470AE" w:rsidRDefault="00D470AE" w:rsidP="00D470AE">
            <w:pPr>
              <w:ind w:left="0" w:hanging="2"/>
              <w:rPr>
                <w:ins w:id="17530" w:author="임 종운" w:date="2022-05-17T11:40:00Z"/>
              </w:rPr>
            </w:pPr>
            <w:ins w:id="17531" w:author="임 종운" w:date="2022-05-17T11:40:00Z">
              <w:r>
                <w:t>INSERT INTO attendance VALUES (8612, 53, 2022-08-11);</w:t>
              </w:r>
            </w:ins>
          </w:p>
          <w:p w14:paraId="1E007394" w14:textId="77777777" w:rsidR="00D470AE" w:rsidRDefault="00D470AE" w:rsidP="00D470AE">
            <w:pPr>
              <w:ind w:left="0" w:hanging="2"/>
              <w:rPr>
                <w:ins w:id="17532" w:author="임 종운" w:date="2022-05-17T11:40:00Z"/>
              </w:rPr>
            </w:pPr>
            <w:ins w:id="17533" w:author="임 종운" w:date="2022-05-17T11:40:00Z">
              <w:r>
                <w:t>INSERT INTO attendance VALUES (8613, 54, 2022-08-11);</w:t>
              </w:r>
            </w:ins>
          </w:p>
          <w:p w14:paraId="125EA59F" w14:textId="77777777" w:rsidR="00D470AE" w:rsidRDefault="00D470AE" w:rsidP="00D470AE">
            <w:pPr>
              <w:ind w:left="0" w:hanging="2"/>
              <w:rPr>
                <w:ins w:id="17534" w:author="임 종운" w:date="2022-05-17T11:40:00Z"/>
              </w:rPr>
            </w:pPr>
            <w:ins w:id="17535" w:author="임 종운" w:date="2022-05-17T11:40:00Z">
              <w:r>
                <w:t>INSERT INTO attendance VALUES (8614, 55, 2022-08-11);</w:t>
              </w:r>
            </w:ins>
          </w:p>
          <w:p w14:paraId="540488B9" w14:textId="77777777" w:rsidR="00D470AE" w:rsidRDefault="00D470AE" w:rsidP="00D470AE">
            <w:pPr>
              <w:ind w:left="0" w:hanging="2"/>
              <w:rPr>
                <w:ins w:id="17536" w:author="임 종운" w:date="2022-05-17T11:40:00Z"/>
              </w:rPr>
            </w:pPr>
            <w:ins w:id="17537" w:author="임 종운" w:date="2022-05-17T11:40:00Z">
              <w:r>
                <w:t>INSERT INTO attendance VALUES (8615, 27, 2022-08-12);</w:t>
              </w:r>
            </w:ins>
          </w:p>
          <w:p w14:paraId="4CFDF161" w14:textId="77777777" w:rsidR="00D470AE" w:rsidRDefault="00D470AE" w:rsidP="00D470AE">
            <w:pPr>
              <w:ind w:left="0" w:hanging="2"/>
              <w:rPr>
                <w:ins w:id="17538" w:author="임 종운" w:date="2022-05-17T11:40:00Z"/>
              </w:rPr>
            </w:pPr>
            <w:ins w:id="17539" w:author="임 종운" w:date="2022-05-17T11:40:00Z">
              <w:r>
                <w:t>INSERT INTO attendance VALUES (8616, 28, 2022-08-12);</w:t>
              </w:r>
            </w:ins>
          </w:p>
          <w:p w14:paraId="4521FDB7" w14:textId="77777777" w:rsidR="00D470AE" w:rsidRDefault="00D470AE" w:rsidP="00D470AE">
            <w:pPr>
              <w:ind w:left="0" w:hanging="2"/>
              <w:rPr>
                <w:ins w:id="17540" w:author="임 종운" w:date="2022-05-17T11:40:00Z"/>
              </w:rPr>
            </w:pPr>
            <w:ins w:id="17541" w:author="임 종운" w:date="2022-05-17T11:40:00Z">
              <w:r>
                <w:t>INSERT INTO attendance VALUES (8617, 29, 2022-08-12);</w:t>
              </w:r>
            </w:ins>
          </w:p>
          <w:p w14:paraId="440F2966" w14:textId="77777777" w:rsidR="00D470AE" w:rsidRDefault="00D470AE" w:rsidP="00D470AE">
            <w:pPr>
              <w:ind w:left="0" w:hanging="2"/>
              <w:rPr>
                <w:ins w:id="17542" w:author="임 종운" w:date="2022-05-17T11:40:00Z"/>
              </w:rPr>
            </w:pPr>
            <w:ins w:id="17543" w:author="임 종운" w:date="2022-05-17T11:40:00Z">
              <w:r>
                <w:t>INSERT INTO attendance VALUES (8618, 30, 2022-08-12);</w:t>
              </w:r>
            </w:ins>
          </w:p>
          <w:p w14:paraId="14B418AE" w14:textId="77777777" w:rsidR="00D470AE" w:rsidRDefault="00D470AE" w:rsidP="00D470AE">
            <w:pPr>
              <w:ind w:left="0" w:hanging="2"/>
              <w:rPr>
                <w:ins w:id="17544" w:author="임 종운" w:date="2022-05-17T11:40:00Z"/>
              </w:rPr>
            </w:pPr>
            <w:ins w:id="17545" w:author="임 종운" w:date="2022-05-17T11:40:00Z">
              <w:r>
                <w:t>INSERT INTO attendance VALUES (8619, 31, 2022-08-12);</w:t>
              </w:r>
            </w:ins>
          </w:p>
          <w:p w14:paraId="5C2390E5" w14:textId="77777777" w:rsidR="00D470AE" w:rsidRDefault="00D470AE" w:rsidP="00D470AE">
            <w:pPr>
              <w:ind w:left="0" w:hanging="2"/>
              <w:rPr>
                <w:ins w:id="17546" w:author="임 종운" w:date="2022-05-17T11:40:00Z"/>
              </w:rPr>
            </w:pPr>
            <w:ins w:id="17547" w:author="임 종운" w:date="2022-05-17T11:40:00Z">
              <w:r>
                <w:t>INSERT INTO attendance VALUES (8620, 32, 2022-08-12);</w:t>
              </w:r>
            </w:ins>
          </w:p>
          <w:p w14:paraId="5B7A782F" w14:textId="77777777" w:rsidR="00D470AE" w:rsidRDefault="00D470AE" w:rsidP="00D470AE">
            <w:pPr>
              <w:ind w:left="0" w:hanging="2"/>
              <w:rPr>
                <w:ins w:id="17548" w:author="임 종운" w:date="2022-05-17T11:40:00Z"/>
              </w:rPr>
            </w:pPr>
            <w:ins w:id="17549" w:author="임 종운" w:date="2022-05-17T11:40:00Z">
              <w:r>
                <w:t>INSERT INTO attendance VALUES (8621, 33, 2022-08-12);</w:t>
              </w:r>
            </w:ins>
          </w:p>
          <w:p w14:paraId="0461787F" w14:textId="77777777" w:rsidR="00D470AE" w:rsidRDefault="00D470AE" w:rsidP="00D470AE">
            <w:pPr>
              <w:ind w:left="0" w:hanging="2"/>
              <w:rPr>
                <w:ins w:id="17550" w:author="임 종운" w:date="2022-05-17T11:40:00Z"/>
              </w:rPr>
            </w:pPr>
            <w:ins w:id="17551" w:author="임 종운" w:date="2022-05-17T11:40:00Z">
              <w:r>
                <w:t>INSERT INTO attendance VALUES (8622, 34, 2022-08-12);</w:t>
              </w:r>
            </w:ins>
          </w:p>
          <w:p w14:paraId="2A585650" w14:textId="77777777" w:rsidR="00D470AE" w:rsidRDefault="00D470AE" w:rsidP="00D470AE">
            <w:pPr>
              <w:ind w:left="0" w:hanging="2"/>
              <w:rPr>
                <w:ins w:id="17552" w:author="임 종운" w:date="2022-05-17T11:40:00Z"/>
              </w:rPr>
            </w:pPr>
            <w:ins w:id="17553" w:author="임 종운" w:date="2022-05-17T11:40:00Z">
              <w:r>
                <w:t>INSERT INTO attendance VALUES (8623, 35, 2022-08-12);</w:t>
              </w:r>
            </w:ins>
          </w:p>
          <w:p w14:paraId="19F3FB0E" w14:textId="77777777" w:rsidR="00D470AE" w:rsidRDefault="00D470AE" w:rsidP="00D470AE">
            <w:pPr>
              <w:ind w:left="0" w:hanging="2"/>
              <w:rPr>
                <w:ins w:id="17554" w:author="임 종운" w:date="2022-05-17T11:40:00Z"/>
              </w:rPr>
            </w:pPr>
            <w:ins w:id="17555" w:author="임 종운" w:date="2022-05-17T11:40:00Z">
              <w:r>
                <w:t>INSERT INTO attendance VALUES (8624, 36, 2022-08-12);</w:t>
              </w:r>
            </w:ins>
          </w:p>
          <w:p w14:paraId="3FF30035" w14:textId="77777777" w:rsidR="00D470AE" w:rsidRDefault="00D470AE" w:rsidP="00D470AE">
            <w:pPr>
              <w:ind w:left="0" w:hanging="2"/>
              <w:rPr>
                <w:ins w:id="17556" w:author="임 종운" w:date="2022-05-17T11:40:00Z"/>
              </w:rPr>
            </w:pPr>
            <w:ins w:id="17557" w:author="임 종운" w:date="2022-05-17T11:40:00Z">
              <w:r>
                <w:t>INSERT INTO attendance VALUES (8625, 37, 2022-08-12);</w:t>
              </w:r>
            </w:ins>
          </w:p>
          <w:p w14:paraId="685BCCF7" w14:textId="77777777" w:rsidR="00D470AE" w:rsidRDefault="00D470AE" w:rsidP="00D470AE">
            <w:pPr>
              <w:ind w:left="0" w:hanging="2"/>
              <w:rPr>
                <w:ins w:id="17558" w:author="임 종운" w:date="2022-05-17T11:40:00Z"/>
              </w:rPr>
            </w:pPr>
            <w:ins w:id="17559" w:author="임 종운" w:date="2022-05-17T11:40:00Z">
              <w:r>
                <w:t>INSERT INTO attendance VALUES (8626, 38, 2022-08-12);</w:t>
              </w:r>
            </w:ins>
          </w:p>
          <w:p w14:paraId="24D30629" w14:textId="77777777" w:rsidR="00D470AE" w:rsidRDefault="00D470AE" w:rsidP="00D470AE">
            <w:pPr>
              <w:ind w:left="0" w:hanging="2"/>
              <w:rPr>
                <w:ins w:id="17560" w:author="임 종운" w:date="2022-05-17T11:40:00Z"/>
              </w:rPr>
            </w:pPr>
            <w:ins w:id="17561" w:author="임 종운" w:date="2022-05-17T11:40:00Z">
              <w:r>
                <w:t>INSERT INTO attendance VALUES (8627, 39, 2022-08-12);</w:t>
              </w:r>
            </w:ins>
          </w:p>
          <w:p w14:paraId="4EA011FC" w14:textId="77777777" w:rsidR="00D470AE" w:rsidRDefault="00D470AE" w:rsidP="00D470AE">
            <w:pPr>
              <w:ind w:left="0" w:hanging="2"/>
              <w:rPr>
                <w:ins w:id="17562" w:author="임 종운" w:date="2022-05-17T11:40:00Z"/>
              </w:rPr>
            </w:pPr>
            <w:ins w:id="17563" w:author="임 종운" w:date="2022-05-17T11:40:00Z">
              <w:r>
                <w:t>INSERT INTO attendance VALUES (8628, 40, 2022-08-12);</w:t>
              </w:r>
            </w:ins>
          </w:p>
          <w:p w14:paraId="6DDEC823" w14:textId="77777777" w:rsidR="00D470AE" w:rsidRDefault="00D470AE" w:rsidP="00D470AE">
            <w:pPr>
              <w:ind w:left="0" w:hanging="2"/>
              <w:rPr>
                <w:ins w:id="17564" w:author="임 종운" w:date="2022-05-17T11:40:00Z"/>
              </w:rPr>
            </w:pPr>
            <w:ins w:id="17565" w:author="임 종운" w:date="2022-05-17T11:40:00Z">
              <w:r>
                <w:lastRenderedPageBreak/>
                <w:t>INSERT INTO attendance VALUES (8629, 41, 2022-08-12);</w:t>
              </w:r>
            </w:ins>
          </w:p>
          <w:p w14:paraId="16B0CD85" w14:textId="77777777" w:rsidR="00D470AE" w:rsidRDefault="00D470AE" w:rsidP="00D470AE">
            <w:pPr>
              <w:ind w:left="0" w:hanging="2"/>
              <w:rPr>
                <w:ins w:id="17566" w:author="임 종운" w:date="2022-05-17T11:40:00Z"/>
              </w:rPr>
            </w:pPr>
            <w:ins w:id="17567" w:author="임 종운" w:date="2022-05-17T11:40:00Z">
              <w:r>
                <w:t>INSERT INTO attendance VALUES (8630, 42, 2022-08-12);</w:t>
              </w:r>
            </w:ins>
          </w:p>
          <w:p w14:paraId="17C922E3" w14:textId="77777777" w:rsidR="00D470AE" w:rsidRDefault="00D470AE" w:rsidP="00D470AE">
            <w:pPr>
              <w:ind w:left="0" w:hanging="2"/>
              <w:rPr>
                <w:ins w:id="17568" w:author="임 종운" w:date="2022-05-17T11:40:00Z"/>
              </w:rPr>
            </w:pPr>
            <w:ins w:id="17569" w:author="임 종운" w:date="2022-05-17T11:40:00Z">
              <w:r>
                <w:t>INSERT INTO attendance VALUES (8631, 43, 2022-08-12);</w:t>
              </w:r>
            </w:ins>
          </w:p>
          <w:p w14:paraId="1A4C2174" w14:textId="77777777" w:rsidR="00D470AE" w:rsidRDefault="00D470AE" w:rsidP="00D470AE">
            <w:pPr>
              <w:ind w:left="0" w:hanging="2"/>
              <w:rPr>
                <w:ins w:id="17570" w:author="임 종운" w:date="2022-05-17T11:40:00Z"/>
              </w:rPr>
            </w:pPr>
            <w:ins w:id="17571" w:author="임 종운" w:date="2022-05-17T11:40:00Z">
              <w:r>
                <w:t>INSERT INTO attendance VALUES (8632, 44, 2022-08-12);</w:t>
              </w:r>
            </w:ins>
          </w:p>
          <w:p w14:paraId="75AC2173" w14:textId="77777777" w:rsidR="00D470AE" w:rsidRDefault="00D470AE" w:rsidP="00D470AE">
            <w:pPr>
              <w:ind w:left="0" w:hanging="2"/>
              <w:rPr>
                <w:ins w:id="17572" w:author="임 종운" w:date="2022-05-17T11:40:00Z"/>
              </w:rPr>
            </w:pPr>
            <w:ins w:id="17573" w:author="임 종운" w:date="2022-05-17T11:40:00Z">
              <w:r>
                <w:t>INSERT INTO attendance VALUES (8633, 45, 2022-08-12);</w:t>
              </w:r>
            </w:ins>
          </w:p>
          <w:p w14:paraId="678C2F76" w14:textId="77777777" w:rsidR="00D470AE" w:rsidRDefault="00D470AE" w:rsidP="00D470AE">
            <w:pPr>
              <w:ind w:left="0" w:hanging="2"/>
              <w:rPr>
                <w:ins w:id="17574" w:author="임 종운" w:date="2022-05-17T11:40:00Z"/>
              </w:rPr>
            </w:pPr>
            <w:ins w:id="17575" w:author="임 종운" w:date="2022-05-17T11:40:00Z">
              <w:r>
                <w:t>INSERT INTO attendance VALUES (8634, 46, 2022-08-12);</w:t>
              </w:r>
            </w:ins>
          </w:p>
          <w:p w14:paraId="0805B749" w14:textId="77777777" w:rsidR="00D470AE" w:rsidRDefault="00D470AE" w:rsidP="00D470AE">
            <w:pPr>
              <w:ind w:left="0" w:hanging="2"/>
              <w:rPr>
                <w:ins w:id="17576" w:author="임 종운" w:date="2022-05-17T11:40:00Z"/>
              </w:rPr>
            </w:pPr>
            <w:ins w:id="17577" w:author="임 종운" w:date="2022-05-17T11:40:00Z">
              <w:r>
                <w:t>INSERT INTO attendance VALUES (8635, 47, 2022-08-12);</w:t>
              </w:r>
            </w:ins>
          </w:p>
          <w:p w14:paraId="5E5510D5" w14:textId="77777777" w:rsidR="00D470AE" w:rsidRDefault="00D470AE" w:rsidP="00D470AE">
            <w:pPr>
              <w:ind w:left="0" w:hanging="2"/>
              <w:rPr>
                <w:ins w:id="17578" w:author="임 종운" w:date="2022-05-17T11:40:00Z"/>
              </w:rPr>
            </w:pPr>
            <w:ins w:id="17579" w:author="임 종운" w:date="2022-05-17T11:40:00Z">
              <w:r>
                <w:t>INSERT INTO attendance VALUES (8636, 48, 2022-08-12);</w:t>
              </w:r>
            </w:ins>
          </w:p>
          <w:p w14:paraId="0073A6C1" w14:textId="77777777" w:rsidR="00D470AE" w:rsidRDefault="00D470AE" w:rsidP="00D470AE">
            <w:pPr>
              <w:ind w:left="0" w:hanging="2"/>
              <w:rPr>
                <w:ins w:id="17580" w:author="임 종운" w:date="2022-05-17T11:40:00Z"/>
              </w:rPr>
            </w:pPr>
            <w:ins w:id="17581" w:author="임 종운" w:date="2022-05-17T11:40:00Z">
              <w:r>
                <w:t>INSERT INTO attendance VALUES (8637, 49, 2022-08-12);</w:t>
              </w:r>
            </w:ins>
          </w:p>
          <w:p w14:paraId="6FD0F8C0" w14:textId="77777777" w:rsidR="00D470AE" w:rsidRDefault="00D470AE" w:rsidP="00D470AE">
            <w:pPr>
              <w:ind w:left="0" w:hanging="2"/>
              <w:rPr>
                <w:ins w:id="17582" w:author="임 종운" w:date="2022-05-17T11:40:00Z"/>
              </w:rPr>
            </w:pPr>
            <w:ins w:id="17583" w:author="임 종운" w:date="2022-05-17T11:40:00Z">
              <w:r>
                <w:t>INSERT INTO attendance VALUES (8638, 50, 2022-08-12);</w:t>
              </w:r>
            </w:ins>
          </w:p>
          <w:p w14:paraId="3EE3D842" w14:textId="77777777" w:rsidR="00D470AE" w:rsidRDefault="00D470AE" w:rsidP="00D470AE">
            <w:pPr>
              <w:ind w:left="0" w:hanging="2"/>
              <w:rPr>
                <w:ins w:id="17584" w:author="임 종운" w:date="2022-05-17T11:40:00Z"/>
              </w:rPr>
            </w:pPr>
            <w:ins w:id="17585" w:author="임 종운" w:date="2022-05-17T11:40:00Z">
              <w:r>
                <w:t>INSERT INTO attendance VALUES (8639, 51, 2022-08-12);</w:t>
              </w:r>
            </w:ins>
          </w:p>
          <w:p w14:paraId="45EC40C1" w14:textId="77777777" w:rsidR="00D470AE" w:rsidRDefault="00D470AE" w:rsidP="00D470AE">
            <w:pPr>
              <w:ind w:left="0" w:hanging="2"/>
              <w:rPr>
                <w:ins w:id="17586" w:author="임 종운" w:date="2022-05-17T11:40:00Z"/>
              </w:rPr>
            </w:pPr>
            <w:ins w:id="17587" w:author="임 종운" w:date="2022-05-17T11:40:00Z">
              <w:r>
                <w:t>INSERT INTO attendance VALUES (8640, 52, 2022-08-12);</w:t>
              </w:r>
            </w:ins>
          </w:p>
          <w:p w14:paraId="137D11B8" w14:textId="77777777" w:rsidR="00D470AE" w:rsidRDefault="00D470AE" w:rsidP="00D470AE">
            <w:pPr>
              <w:ind w:left="0" w:hanging="2"/>
              <w:rPr>
                <w:ins w:id="17588" w:author="임 종운" w:date="2022-05-17T11:40:00Z"/>
              </w:rPr>
            </w:pPr>
            <w:ins w:id="17589" w:author="임 종운" w:date="2022-05-17T11:40:00Z">
              <w:r>
                <w:t>INSERT INTO attendance VALUES (8641, 53, 2022-08-12);</w:t>
              </w:r>
            </w:ins>
          </w:p>
          <w:p w14:paraId="401D7F02" w14:textId="77777777" w:rsidR="00D470AE" w:rsidRDefault="00D470AE" w:rsidP="00D470AE">
            <w:pPr>
              <w:ind w:left="0" w:hanging="2"/>
              <w:rPr>
                <w:ins w:id="17590" w:author="임 종운" w:date="2022-05-17T11:40:00Z"/>
              </w:rPr>
            </w:pPr>
            <w:ins w:id="17591" w:author="임 종운" w:date="2022-05-17T11:40:00Z">
              <w:r>
                <w:t>INSERT INTO attendance VALUES (8642, 54, 2022-08-12);</w:t>
              </w:r>
            </w:ins>
          </w:p>
          <w:p w14:paraId="469E4E49" w14:textId="77777777" w:rsidR="00D470AE" w:rsidRDefault="00D470AE" w:rsidP="00D470AE">
            <w:pPr>
              <w:ind w:left="0" w:hanging="2"/>
              <w:rPr>
                <w:ins w:id="17592" w:author="임 종운" w:date="2022-05-17T11:40:00Z"/>
              </w:rPr>
            </w:pPr>
            <w:ins w:id="17593" w:author="임 종운" w:date="2022-05-17T11:40:00Z">
              <w:r>
                <w:t>INSERT INTO attendance VALUES (8643, 55, 2022-08-12);</w:t>
              </w:r>
            </w:ins>
          </w:p>
          <w:p w14:paraId="422E2933" w14:textId="77777777" w:rsidR="00D470AE" w:rsidRDefault="00D470AE" w:rsidP="00D470AE">
            <w:pPr>
              <w:ind w:left="0" w:hanging="2"/>
              <w:rPr>
                <w:ins w:id="17594" w:author="임 종운" w:date="2022-05-17T11:40:00Z"/>
              </w:rPr>
            </w:pPr>
            <w:ins w:id="17595" w:author="임 종운" w:date="2022-05-17T11:40:00Z">
              <w:r>
                <w:t>INSERT INTO attendance VALUES (8644, 27, 2022-08-13);</w:t>
              </w:r>
            </w:ins>
          </w:p>
          <w:p w14:paraId="7FEF6BD4" w14:textId="77777777" w:rsidR="00D470AE" w:rsidRDefault="00D470AE" w:rsidP="00D470AE">
            <w:pPr>
              <w:ind w:left="0" w:hanging="2"/>
              <w:rPr>
                <w:ins w:id="17596" w:author="임 종운" w:date="2022-05-17T11:40:00Z"/>
              </w:rPr>
            </w:pPr>
            <w:ins w:id="17597" w:author="임 종운" w:date="2022-05-17T11:40:00Z">
              <w:r>
                <w:t>INSERT INTO attendance VALUES (8645, 28, 2022-08-13);</w:t>
              </w:r>
            </w:ins>
          </w:p>
          <w:p w14:paraId="1F08B035" w14:textId="77777777" w:rsidR="00D470AE" w:rsidRDefault="00D470AE" w:rsidP="00D470AE">
            <w:pPr>
              <w:ind w:left="0" w:hanging="2"/>
              <w:rPr>
                <w:ins w:id="17598" w:author="임 종운" w:date="2022-05-17T11:40:00Z"/>
              </w:rPr>
            </w:pPr>
            <w:ins w:id="17599" w:author="임 종운" w:date="2022-05-17T11:40:00Z">
              <w:r>
                <w:t>INSERT INTO attendance VALUES (8646, 29, 2022-08-13);</w:t>
              </w:r>
            </w:ins>
          </w:p>
          <w:p w14:paraId="2B5CB566" w14:textId="77777777" w:rsidR="00D470AE" w:rsidRDefault="00D470AE" w:rsidP="00D470AE">
            <w:pPr>
              <w:ind w:left="0" w:hanging="2"/>
              <w:rPr>
                <w:ins w:id="17600" w:author="임 종운" w:date="2022-05-17T11:40:00Z"/>
              </w:rPr>
            </w:pPr>
            <w:ins w:id="17601" w:author="임 종운" w:date="2022-05-17T11:40:00Z">
              <w:r>
                <w:t>INSERT INTO attendance VALUES (8647, 30, 2022-08-13);</w:t>
              </w:r>
            </w:ins>
          </w:p>
          <w:p w14:paraId="1EA7E339" w14:textId="77777777" w:rsidR="00D470AE" w:rsidRDefault="00D470AE" w:rsidP="00D470AE">
            <w:pPr>
              <w:ind w:left="0" w:hanging="2"/>
              <w:rPr>
                <w:ins w:id="17602" w:author="임 종운" w:date="2022-05-17T11:40:00Z"/>
              </w:rPr>
            </w:pPr>
            <w:ins w:id="17603" w:author="임 종운" w:date="2022-05-17T11:40:00Z">
              <w:r>
                <w:t>INSERT INTO attendance VALUES (8648, 31, 2022-08-13);</w:t>
              </w:r>
            </w:ins>
          </w:p>
          <w:p w14:paraId="29C4BB07" w14:textId="77777777" w:rsidR="00D470AE" w:rsidRDefault="00D470AE" w:rsidP="00D470AE">
            <w:pPr>
              <w:ind w:left="0" w:hanging="2"/>
              <w:rPr>
                <w:ins w:id="17604" w:author="임 종운" w:date="2022-05-17T11:40:00Z"/>
              </w:rPr>
            </w:pPr>
            <w:ins w:id="17605" w:author="임 종운" w:date="2022-05-17T11:40:00Z">
              <w:r>
                <w:t>INSERT INTO attendance VALUES (8649, 32, 2022-08-13);</w:t>
              </w:r>
            </w:ins>
          </w:p>
          <w:p w14:paraId="7B47D3A8" w14:textId="77777777" w:rsidR="00D470AE" w:rsidRDefault="00D470AE" w:rsidP="00D470AE">
            <w:pPr>
              <w:ind w:left="0" w:hanging="2"/>
              <w:rPr>
                <w:ins w:id="17606" w:author="임 종운" w:date="2022-05-17T11:40:00Z"/>
              </w:rPr>
            </w:pPr>
            <w:ins w:id="17607" w:author="임 종운" w:date="2022-05-17T11:40:00Z">
              <w:r>
                <w:t>INSERT INTO attendance VALUES (8650, 33, 2022-08-13);</w:t>
              </w:r>
            </w:ins>
          </w:p>
          <w:p w14:paraId="0D8FC540" w14:textId="77777777" w:rsidR="00D470AE" w:rsidRDefault="00D470AE" w:rsidP="00D470AE">
            <w:pPr>
              <w:ind w:left="0" w:hanging="2"/>
              <w:rPr>
                <w:ins w:id="17608" w:author="임 종운" w:date="2022-05-17T11:40:00Z"/>
              </w:rPr>
            </w:pPr>
            <w:ins w:id="17609" w:author="임 종운" w:date="2022-05-17T11:40:00Z">
              <w:r>
                <w:t>INSERT INTO attendance VALUES (8651, 34, 2022-08-13);</w:t>
              </w:r>
            </w:ins>
          </w:p>
          <w:p w14:paraId="5F8EED68" w14:textId="77777777" w:rsidR="00D470AE" w:rsidRDefault="00D470AE" w:rsidP="00D470AE">
            <w:pPr>
              <w:ind w:left="0" w:hanging="2"/>
              <w:rPr>
                <w:ins w:id="17610" w:author="임 종운" w:date="2022-05-17T11:40:00Z"/>
              </w:rPr>
            </w:pPr>
            <w:ins w:id="17611" w:author="임 종운" w:date="2022-05-17T11:40:00Z">
              <w:r>
                <w:t>INSERT INTO attendance VALUES (8652, 35, 2022-08-13);</w:t>
              </w:r>
            </w:ins>
          </w:p>
          <w:p w14:paraId="0936A1BA" w14:textId="77777777" w:rsidR="00D470AE" w:rsidRDefault="00D470AE" w:rsidP="00D470AE">
            <w:pPr>
              <w:ind w:left="0" w:hanging="2"/>
              <w:rPr>
                <w:ins w:id="17612" w:author="임 종운" w:date="2022-05-17T11:40:00Z"/>
              </w:rPr>
            </w:pPr>
            <w:ins w:id="17613" w:author="임 종운" w:date="2022-05-17T11:40:00Z">
              <w:r>
                <w:t>INSERT INTO attendance VALUES (8653, 36, 2022-08-13);</w:t>
              </w:r>
            </w:ins>
          </w:p>
          <w:p w14:paraId="0FE7021D" w14:textId="77777777" w:rsidR="00D470AE" w:rsidRDefault="00D470AE" w:rsidP="00D470AE">
            <w:pPr>
              <w:ind w:left="0" w:hanging="2"/>
              <w:rPr>
                <w:ins w:id="17614" w:author="임 종운" w:date="2022-05-17T11:40:00Z"/>
              </w:rPr>
            </w:pPr>
            <w:ins w:id="17615" w:author="임 종운" w:date="2022-05-17T11:40:00Z">
              <w:r>
                <w:t>INSERT INTO attendance VALUES (8654, 37, 2022-08-13);</w:t>
              </w:r>
            </w:ins>
          </w:p>
          <w:p w14:paraId="2C48C616" w14:textId="77777777" w:rsidR="00D470AE" w:rsidRDefault="00D470AE" w:rsidP="00D470AE">
            <w:pPr>
              <w:ind w:left="0" w:hanging="2"/>
              <w:rPr>
                <w:ins w:id="17616" w:author="임 종운" w:date="2022-05-17T11:40:00Z"/>
              </w:rPr>
            </w:pPr>
            <w:ins w:id="17617" w:author="임 종운" w:date="2022-05-17T11:40:00Z">
              <w:r>
                <w:t>INSERT INTO attendance VALUES (8655, 38, 2022-08-13);</w:t>
              </w:r>
            </w:ins>
          </w:p>
          <w:p w14:paraId="7EE412A1" w14:textId="77777777" w:rsidR="00D470AE" w:rsidRDefault="00D470AE" w:rsidP="00D470AE">
            <w:pPr>
              <w:ind w:left="0" w:hanging="2"/>
              <w:rPr>
                <w:ins w:id="17618" w:author="임 종운" w:date="2022-05-17T11:40:00Z"/>
              </w:rPr>
            </w:pPr>
            <w:ins w:id="17619" w:author="임 종운" w:date="2022-05-17T11:40:00Z">
              <w:r>
                <w:lastRenderedPageBreak/>
                <w:t>INSERT INTO attendance VALUES (8656, 39, 2022-08-13);</w:t>
              </w:r>
            </w:ins>
          </w:p>
          <w:p w14:paraId="0EABA620" w14:textId="77777777" w:rsidR="00D470AE" w:rsidRDefault="00D470AE" w:rsidP="00D470AE">
            <w:pPr>
              <w:ind w:left="0" w:hanging="2"/>
              <w:rPr>
                <w:ins w:id="17620" w:author="임 종운" w:date="2022-05-17T11:40:00Z"/>
              </w:rPr>
            </w:pPr>
            <w:ins w:id="17621" w:author="임 종운" w:date="2022-05-17T11:40:00Z">
              <w:r>
                <w:t>INSERT INTO attendance VALUES (8657, 40, 2022-08-13);</w:t>
              </w:r>
            </w:ins>
          </w:p>
          <w:p w14:paraId="6A10C202" w14:textId="77777777" w:rsidR="00D470AE" w:rsidRDefault="00D470AE" w:rsidP="00D470AE">
            <w:pPr>
              <w:ind w:left="0" w:hanging="2"/>
              <w:rPr>
                <w:ins w:id="17622" w:author="임 종운" w:date="2022-05-17T11:40:00Z"/>
              </w:rPr>
            </w:pPr>
            <w:ins w:id="17623" w:author="임 종운" w:date="2022-05-17T11:40:00Z">
              <w:r>
                <w:t>INSERT INTO attendance VALUES (8658, 41, 2022-08-13);</w:t>
              </w:r>
            </w:ins>
          </w:p>
          <w:p w14:paraId="1FEFC342" w14:textId="77777777" w:rsidR="00D470AE" w:rsidRDefault="00D470AE" w:rsidP="00D470AE">
            <w:pPr>
              <w:ind w:left="0" w:hanging="2"/>
              <w:rPr>
                <w:ins w:id="17624" w:author="임 종운" w:date="2022-05-17T11:40:00Z"/>
              </w:rPr>
            </w:pPr>
            <w:ins w:id="17625" w:author="임 종운" w:date="2022-05-17T11:40:00Z">
              <w:r>
                <w:t>INSERT INTO attendance VALUES (8659, 42, 2022-08-13);</w:t>
              </w:r>
            </w:ins>
          </w:p>
          <w:p w14:paraId="4C229078" w14:textId="77777777" w:rsidR="00D470AE" w:rsidRDefault="00D470AE" w:rsidP="00D470AE">
            <w:pPr>
              <w:ind w:left="0" w:hanging="2"/>
              <w:rPr>
                <w:ins w:id="17626" w:author="임 종운" w:date="2022-05-17T11:40:00Z"/>
              </w:rPr>
            </w:pPr>
            <w:ins w:id="17627" w:author="임 종운" w:date="2022-05-17T11:40:00Z">
              <w:r>
                <w:t>INSERT INTO attendance VALUES (8660, 43, 2022-08-13);</w:t>
              </w:r>
            </w:ins>
          </w:p>
          <w:p w14:paraId="650D2F19" w14:textId="77777777" w:rsidR="00D470AE" w:rsidRDefault="00D470AE" w:rsidP="00D470AE">
            <w:pPr>
              <w:ind w:left="0" w:hanging="2"/>
              <w:rPr>
                <w:ins w:id="17628" w:author="임 종운" w:date="2022-05-17T11:40:00Z"/>
              </w:rPr>
            </w:pPr>
            <w:ins w:id="17629" w:author="임 종운" w:date="2022-05-17T11:40:00Z">
              <w:r>
                <w:t>INSERT INTO attendance VALUES (8661, 44, 2022-08-13);</w:t>
              </w:r>
            </w:ins>
          </w:p>
          <w:p w14:paraId="45D4B450" w14:textId="77777777" w:rsidR="00D470AE" w:rsidRDefault="00D470AE" w:rsidP="00D470AE">
            <w:pPr>
              <w:ind w:left="0" w:hanging="2"/>
              <w:rPr>
                <w:ins w:id="17630" w:author="임 종운" w:date="2022-05-17T11:40:00Z"/>
              </w:rPr>
            </w:pPr>
            <w:ins w:id="17631" w:author="임 종운" w:date="2022-05-17T11:40:00Z">
              <w:r>
                <w:t>INSERT INTO attendance VALUES (8662, 45, 2022-08-13);</w:t>
              </w:r>
            </w:ins>
          </w:p>
          <w:p w14:paraId="0C163FED" w14:textId="77777777" w:rsidR="00D470AE" w:rsidRDefault="00D470AE" w:rsidP="00D470AE">
            <w:pPr>
              <w:ind w:left="0" w:hanging="2"/>
              <w:rPr>
                <w:ins w:id="17632" w:author="임 종운" w:date="2022-05-17T11:40:00Z"/>
              </w:rPr>
            </w:pPr>
            <w:ins w:id="17633" w:author="임 종운" w:date="2022-05-17T11:40:00Z">
              <w:r>
                <w:t>INSERT INTO attendance VALUES (8663, 46, 2022-08-13);</w:t>
              </w:r>
            </w:ins>
          </w:p>
          <w:p w14:paraId="4C9F18ED" w14:textId="77777777" w:rsidR="00D470AE" w:rsidRDefault="00D470AE" w:rsidP="00D470AE">
            <w:pPr>
              <w:ind w:left="0" w:hanging="2"/>
              <w:rPr>
                <w:ins w:id="17634" w:author="임 종운" w:date="2022-05-17T11:40:00Z"/>
              </w:rPr>
            </w:pPr>
            <w:ins w:id="17635" w:author="임 종운" w:date="2022-05-17T11:40:00Z">
              <w:r>
                <w:t>INSERT INTO attendance VALUES (8664, 47, 2022-08-13);</w:t>
              </w:r>
            </w:ins>
          </w:p>
          <w:p w14:paraId="0E8C0DEC" w14:textId="77777777" w:rsidR="00D470AE" w:rsidRDefault="00D470AE" w:rsidP="00D470AE">
            <w:pPr>
              <w:ind w:left="0" w:hanging="2"/>
              <w:rPr>
                <w:ins w:id="17636" w:author="임 종운" w:date="2022-05-17T11:40:00Z"/>
              </w:rPr>
            </w:pPr>
            <w:ins w:id="17637" w:author="임 종운" w:date="2022-05-17T11:40:00Z">
              <w:r>
                <w:t>INSERT INTO attendance VALUES (8665, 48, 2022-08-13);</w:t>
              </w:r>
            </w:ins>
          </w:p>
          <w:p w14:paraId="2DFED7B3" w14:textId="77777777" w:rsidR="00D470AE" w:rsidRDefault="00D470AE" w:rsidP="00D470AE">
            <w:pPr>
              <w:ind w:left="0" w:hanging="2"/>
              <w:rPr>
                <w:ins w:id="17638" w:author="임 종운" w:date="2022-05-17T11:40:00Z"/>
              </w:rPr>
            </w:pPr>
            <w:ins w:id="17639" w:author="임 종운" w:date="2022-05-17T11:40:00Z">
              <w:r>
                <w:t>INSERT INTO attendance VALUES (8666, 49, 2022-08-13);</w:t>
              </w:r>
            </w:ins>
          </w:p>
          <w:p w14:paraId="24A5B403" w14:textId="77777777" w:rsidR="00D470AE" w:rsidRDefault="00D470AE" w:rsidP="00D470AE">
            <w:pPr>
              <w:ind w:left="0" w:hanging="2"/>
              <w:rPr>
                <w:ins w:id="17640" w:author="임 종운" w:date="2022-05-17T11:40:00Z"/>
              </w:rPr>
            </w:pPr>
            <w:ins w:id="17641" w:author="임 종운" w:date="2022-05-17T11:40:00Z">
              <w:r>
                <w:t>INSERT INTO attendance VALUES (8667, 50, 2022-08-13);</w:t>
              </w:r>
            </w:ins>
          </w:p>
          <w:p w14:paraId="03F7A398" w14:textId="77777777" w:rsidR="00D470AE" w:rsidRDefault="00D470AE" w:rsidP="00D470AE">
            <w:pPr>
              <w:ind w:left="0" w:hanging="2"/>
              <w:rPr>
                <w:ins w:id="17642" w:author="임 종운" w:date="2022-05-17T11:40:00Z"/>
              </w:rPr>
            </w:pPr>
            <w:ins w:id="17643" w:author="임 종운" w:date="2022-05-17T11:40:00Z">
              <w:r>
                <w:t>INSERT INTO attendance VALUES (8668, 51, 2022-08-13);</w:t>
              </w:r>
            </w:ins>
          </w:p>
          <w:p w14:paraId="4E4BC327" w14:textId="77777777" w:rsidR="00D470AE" w:rsidRDefault="00D470AE" w:rsidP="00D470AE">
            <w:pPr>
              <w:ind w:left="0" w:hanging="2"/>
              <w:rPr>
                <w:ins w:id="17644" w:author="임 종운" w:date="2022-05-17T11:40:00Z"/>
              </w:rPr>
            </w:pPr>
            <w:ins w:id="17645" w:author="임 종운" w:date="2022-05-17T11:40:00Z">
              <w:r>
                <w:t>INSERT INTO attendance VALUES (8669, 52, 2022-08-13);</w:t>
              </w:r>
            </w:ins>
          </w:p>
          <w:p w14:paraId="4B8A8D34" w14:textId="77777777" w:rsidR="00D470AE" w:rsidRDefault="00D470AE" w:rsidP="00D470AE">
            <w:pPr>
              <w:ind w:left="0" w:hanging="2"/>
              <w:rPr>
                <w:ins w:id="17646" w:author="임 종운" w:date="2022-05-17T11:40:00Z"/>
              </w:rPr>
            </w:pPr>
            <w:ins w:id="17647" w:author="임 종운" w:date="2022-05-17T11:40:00Z">
              <w:r>
                <w:t>INSERT INTO attendance VALUES (8670, 53, 2022-08-13);</w:t>
              </w:r>
            </w:ins>
          </w:p>
          <w:p w14:paraId="1D57DC29" w14:textId="77777777" w:rsidR="00D470AE" w:rsidRDefault="00D470AE" w:rsidP="00D470AE">
            <w:pPr>
              <w:ind w:left="0" w:hanging="2"/>
              <w:rPr>
                <w:ins w:id="17648" w:author="임 종운" w:date="2022-05-17T11:40:00Z"/>
              </w:rPr>
            </w:pPr>
            <w:ins w:id="17649" w:author="임 종운" w:date="2022-05-17T11:40:00Z">
              <w:r>
                <w:t>INSERT INTO attendance VALUES (8671, 54, 2022-08-13);</w:t>
              </w:r>
            </w:ins>
          </w:p>
          <w:p w14:paraId="4EA5C352" w14:textId="77777777" w:rsidR="00D470AE" w:rsidRDefault="00D470AE" w:rsidP="00D470AE">
            <w:pPr>
              <w:ind w:left="0" w:hanging="2"/>
              <w:rPr>
                <w:ins w:id="17650" w:author="임 종운" w:date="2022-05-17T11:40:00Z"/>
              </w:rPr>
            </w:pPr>
            <w:ins w:id="17651" w:author="임 종운" w:date="2022-05-17T11:40:00Z">
              <w:r>
                <w:t>INSERT INTO attendance VALUES (8672, 55, 2022-08-13);</w:t>
              </w:r>
            </w:ins>
          </w:p>
          <w:p w14:paraId="484303FE" w14:textId="77777777" w:rsidR="00D470AE" w:rsidRDefault="00D470AE" w:rsidP="00D470AE">
            <w:pPr>
              <w:ind w:left="0" w:hanging="2"/>
              <w:rPr>
                <w:ins w:id="17652" w:author="임 종운" w:date="2022-05-17T11:40:00Z"/>
              </w:rPr>
            </w:pPr>
            <w:ins w:id="17653" w:author="임 종운" w:date="2022-05-17T11:40:00Z">
              <w:r>
                <w:t>INSERT INTO attendance VALUES (8673, 27, 2022-08-14);</w:t>
              </w:r>
            </w:ins>
          </w:p>
          <w:p w14:paraId="4DFD13FE" w14:textId="77777777" w:rsidR="00D470AE" w:rsidRDefault="00D470AE" w:rsidP="00D470AE">
            <w:pPr>
              <w:ind w:left="0" w:hanging="2"/>
              <w:rPr>
                <w:ins w:id="17654" w:author="임 종운" w:date="2022-05-17T11:40:00Z"/>
              </w:rPr>
            </w:pPr>
            <w:ins w:id="17655" w:author="임 종운" w:date="2022-05-17T11:40:00Z">
              <w:r>
                <w:t>INSERT INTO attendance VALUES (8674, 28, 2022-08-14);</w:t>
              </w:r>
            </w:ins>
          </w:p>
          <w:p w14:paraId="00F4E69F" w14:textId="77777777" w:rsidR="00D470AE" w:rsidRDefault="00D470AE" w:rsidP="00D470AE">
            <w:pPr>
              <w:ind w:left="0" w:hanging="2"/>
              <w:rPr>
                <w:ins w:id="17656" w:author="임 종운" w:date="2022-05-17T11:40:00Z"/>
              </w:rPr>
            </w:pPr>
            <w:ins w:id="17657" w:author="임 종운" w:date="2022-05-17T11:40:00Z">
              <w:r>
                <w:t>INSERT INTO attendance VALUES (8675, 29, 2022-08-14);</w:t>
              </w:r>
            </w:ins>
          </w:p>
          <w:p w14:paraId="4E401217" w14:textId="77777777" w:rsidR="00D470AE" w:rsidRDefault="00D470AE" w:rsidP="00D470AE">
            <w:pPr>
              <w:ind w:left="0" w:hanging="2"/>
              <w:rPr>
                <w:ins w:id="17658" w:author="임 종운" w:date="2022-05-17T11:40:00Z"/>
              </w:rPr>
            </w:pPr>
            <w:ins w:id="17659" w:author="임 종운" w:date="2022-05-17T11:40:00Z">
              <w:r>
                <w:t>INSERT INTO attendance VALUES (8676, 30, 2022-08-14);</w:t>
              </w:r>
            </w:ins>
          </w:p>
          <w:p w14:paraId="0B02DC45" w14:textId="77777777" w:rsidR="00D470AE" w:rsidRDefault="00D470AE" w:rsidP="00D470AE">
            <w:pPr>
              <w:ind w:left="0" w:hanging="2"/>
              <w:rPr>
                <w:ins w:id="17660" w:author="임 종운" w:date="2022-05-17T11:40:00Z"/>
              </w:rPr>
            </w:pPr>
            <w:ins w:id="17661" w:author="임 종운" w:date="2022-05-17T11:40:00Z">
              <w:r>
                <w:t>INSERT INTO attendance VALUES (8677, 31, 2022-08-14);</w:t>
              </w:r>
            </w:ins>
          </w:p>
          <w:p w14:paraId="07C8EED4" w14:textId="77777777" w:rsidR="00D470AE" w:rsidRDefault="00D470AE" w:rsidP="00D470AE">
            <w:pPr>
              <w:ind w:left="0" w:hanging="2"/>
              <w:rPr>
                <w:ins w:id="17662" w:author="임 종운" w:date="2022-05-17T11:40:00Z"/>
              </w:rPr>
            </w:pPr>
            <w:ins w:id="17663" w:author="임 종운" w:date="2022-05-17T11:40:00Z">
              <w:r>
                <w:t>INSERT INTO attendance VALUES (8678, 32, 2022-08-14);</w:t>
              </w:r>
            </w:ins>
          </w:p>
          <w:p w14:paraId="427EF17D" w14:textId="77777777" w:rsidR="00D470AE" w:rsidRDefault="00D470AE" w:rsidP="00D470AE">
            <w:pPr>
              <w:ind w:left="0" w:hanging="2"/>
              <w:rPr>
                <w:ins w:id="17664" w:author="임 종운" w:date="2022-05-17T11:40:00Z"/>
              </w:rPr>
            </w:pPr>
            <w:ins w:id="17665" w:author="임 종운" w:date="2022-05-17T11:40:00Z">
              <w:r>
                <w:t>INSERT INTO attendance VALUES (8679, 33, 2022-08-14);</w:t>
              </w:r>
            </w:ins>
          </w:p>
          <w:p w14:paraId="1B032446" w14:textId="77777777" w:rsidR="00D470AE" w:rsidRDefault="00D470AE" w:rsidP="00D470AE">
            <w:pPr>
              <w:ind w:left="0" w:hanging="2"/>
              <w:rPr>
                <w:ins w:id="17666" w:author="임 종운" w:date="2022-05-17T11:40:00Z"/>
              </w:rPr>
            </w:pPr>
            <w:ins w:id="17667" w:author="임 종운" w:date="2022-05-17T11:40:00Z">
              <w:r>
                <w:t>INSERT INTO attendance VALUES (8680, 34, 2022-08-14);</w:t>
              </w:r>
            </w:ins>
          </w:p>
          <w:p w14:paraId="62935F6E" w14:textId="77777777" w:rsidR="00D470AE" w:rsidRDefault="00D470AE" w:rsidP="00D470AE">
            <w:pPr>
              <w:ind w:left="0" w:hanging="2"/>
              <w:rPr>
                <w:ins w:id="17668" w:author="임 종운" w:date="2022-05-17T11:40:00Z"/>
              </w:rPr>
            </w:pPr>
            <w:ins w:id="17669" w:author="임 종운" w:date="2022-05-17T11:40:00Z">
              <w:r>
                <w:t>INSERT INTO attendance VALUES (8681, 35, 2022-08-14);</w:t>
              </w:r>
            </w:ins>
          </w:p>
          <w:p w14:paraId="4AC0DC2C" w14:textId="77777777" w:rsidR="00D470AE" w:rsidRDefault="00D470AE" w:rsidP="00D470AE">
            <w:pPr>
              <w:ind w:left="0" w:hanging="2"/>
              <w:rPr>
                <w:ins w:id="17670" w:author="임 종운" w:date="2022-05-17T11:40:00Z"/>
              </w:rPr>
            </w:pPr>
            <w:ins w:id="17671" w:author="임 종운" w:date="2022-05-17T11:40:00Z">
              <w:r>
                <w:t>INSERT INTO attendance VALUES (8682, 36, 2022-08-14);</w:t>
              </w:r>
            </w:ins>
          </w:p>
          <w:p w14:paraId="63CB5C53" w14:textId="77777777" w:rsidR="00D470AE" w:rsidRDefault="00D470AE" w:rsidP="00D470AE">
            <w:pPr>
              <w:ind w:left="0" w:hanging="2"/>
              <w:rPr>
                <w:ins w:id="17672" w:author="임 종운" w:date="2022-05-17T11:40:00Z"/>
              </w:rPr>
            </w:pPr>
            <w:ins w:id="17673" w:author="임 종운" w:date="2022-05-17T11:40:00Z">
              <w:r>
                <w:lastRenderedPageBreak/>
                <w:t>INSERT INTO attendance VALUES (8683, 37, 2022-08-14);</w:t>
              </w:r>
            </w:ins>
          </w:p>
          <w:p w14:paraId="0BA1BBEA" w14:textId="77777777" w:rsidR="00D470AE" w:rsidRDefault="00D470AE" w:rsidP="00D470AE">
            <w:pPr>
              <w:ind w:left="0" w:hanging="2"/>
              <w:rPr>
                <w:ins w:id="17674" w:author="임 종운" w:date="2022-05-17T11:40:00Z"/>
              </w:rPr>
            </w:pPr>
            <w:ins w:id="17675" w:author="임 종운" w:date="2022-05-17T11:40:00Z">
              <w:r>
                <w:t>INSERT INTO attendance VALUES (8684, 38, 2022-08-14);</w:t>
              </w:r>
            </w:ins>
          </w:p>
          <w:p w14:paraId="56B2B8BA" w14:textId="77777777" w:rsidR="00D470AE" w:rsidRDefault="00D470AE" w:rsidP="00D470AE">
            <w:pPr>
              <w:ind w:left="0" w:hanging="2"/>
              <w:rPr>
                <w:ins w:id="17676" w:author="임 종운" w:date="2022-05-17T11:40:00Z"/>
              </w:rPr>
            </w:pPr>
            <w:ins w:id="17677" w:author="임 종운" w:date="2022-05-17T11:40:00Z">
              <w:r>
                <w:t>INSERT INTO attendance VALUES (8685, 39, 2022-08-14);</w:t>
              </w:r>
            </w:ins>
          </w:p>
          <w:p w14:paraId="2165A4AB" w14:textId="77777777" w:rsidR="00D470AE" w:rsidRDefault="00D470AE" w:rsidP="00D470AE">
            <w:pPr>
              <w:ind w:left="0" w:hanging="2"/>
              <w:rPr>
                <w:ins w:id="17678" w:author="임 종운" w:date="2022-05-17T11:40:00Z"/>
              </w:rPr>
            </w:pPr>
            <w:ins w:id="17679" w:author="임 종운" w:date="2022-05-17T11:40:00Z">
              <w:r>
                <w:t>INSERT INTO attendance VALUES (8686, 40, 2022-08-14);</w:t>
              </w:r>
            </w:ins>
          </w:p>
          <w:p w14:paraId="536AF994" w14:textId="77777777" w:rsidR="00D470AE" w:rsidRDefault="00D470AE" w:rsidP="00D470AE">
            <w:pPr>
              <w:ind w:left="0" w:hanging="2"/>
              <w:rPr>
                <w:ins w:id="17680" w:author="임 종운" w:date="2022-05-17T11:40:00Z"/>
              </w:rPr>
            </w:pPr>
            <w:ins w:id="17681" w:author="임 종운" w:date="2022-05-17T11:40:00Z">
              <w:r>
                <w:t>INSERT INTO attendance VALUES (8687, 41, 2022-08-14);</w:t>
              </w:r>
            </w:ins>
          </w:p>
          <w:p w14:paraId="49F58B37" w14:textId="77777777" w:rsidR="00D470AE" w:rsidRDefault="00D470AE" w:rsidP="00D470AE">
            <w:pPr>
              <w:ind w:left="0" w:hanging="2"/>
              <w:rPr>
                <w:ins w:id="17682" w:author="임 종운" w:date="2022-05-17T11:40:00Z"/>
              </w:rPr>
            </w:pPr>
            <w:ins w:id="17683" w:author="임 종운" w:date="2022-05-17T11:40:00Z">
              <w:r>
                <w:t>INSERT INTO attendance VALUES (8688, 42, 2022-08-14);</w:t>
              </w:r>
            </w:ins>
          </w:p>
          <w:p w14:paraId="6BEA9EC2" w14:textId="77777777" w:rsidR="00D470AE" w:rsidRDefault="00D470AE" w:rsidP="00D470AE">
            <w:pPr>
              <w:ind w:left="0" w:hanging="2"/>
              <w:rPr>
                <w:ins w:id="17684" w:author="임 종운" w:date="2022-05-17T11:40:00Z"/>
              </w:rPr>
            </w:pPr>
            <w:ins w:id="17685" w:author="임 종운" w:date="2022-05-17T11:40:00Z">
              <w:r>
                <w:t>INSERT INTO attendance VALUES (8689, 43, 2022-08-14);</w:t>
              </w:r>
            </w:ins>
          </w:p>
          <w:p w14:paraId="22D97A41" w14:textId="77777777" w:rsidR="00D470AE" w:rsidRDefault="00D470AE" w:rsidP="00D470AE">
            <w:pPr>
              <w:ind w:left="0" w:hanging="2"/>
              <w:rPr>
                <w:ins w:id="17686" w:author="임 종운" w:date="2022-05-17T11:40:00Z"/>
              </w:rPr>
            </w:pPr>
            <w:ins w:id="17687" w:author="임 종운" w:date="2022-05-17T11:40:00Z">
              <w:r>
                <w:t>INSERT INTO attendance VALUES (8690, 44, 2022-08-14);</w:t>
              </w:r>
            </w:ins>
          </w:p>
          <w:p w14:paraId="0C33DA2C" w14:textId="77777777" w:rsidR="00D470AE" w:rsidRDefault="00D470AE" w:rsidP="00D470AE">
            <w:pPr>
              <w:ind w:left="0" w:hanging="2"/>
              <w:rPr>
                <w:ins w:id="17688" w:author="임 종운" w:date="2022-05-17T11:40:00Z"/>
              </w:rPr>
            </w:pPr>
            <w:ins w:id="17689" w:author="임 종운" w:date="2022-05-17T11:40:00Z">
              <w:r>
                <w:t>INSERT INTO attendance VALUES (8691, 45, 2022-08-14);</w:t>
              </w:r>
            </w:ins>
          </w:p>
          <w:p w14:paraId="3C457332" w14:textId="77777777" w:rsidR="00D470AE" w:rsidRDefault="00D470AE" w:rsidP="00D470AE">
            <w:pPr>
              <w:ind w:left="0" w:hanging="2"/>
              <w:rPr>
                <w:ins w:id="17690" w:author="임 종운" w:date="2022-05-17T11:40:00Z"/>
              </w:rPr>
            </w:pPr>
            <w:ins w:id="17691" w:author="임 종운" w:date="2022-05-17T11:40:00Z">
              <w:r>
                <w:t>INSERT INTO attendance VALUES (8692, 46, 2022-08-14);</w:t>
              </w:r>
            </w:ins>
          </w:p>
          <w:p w14:paraId="4F611B42" w14:textId="77777777" w:rsidR="00D470AE" w:rsidRDefault="00D470AE" w:rsidP="00D470AE">
            <w:pPr>
              <w:ind w:left="0" w:hanging="2"/>
              <w:rPr>
                <w:ins w:id="17692" w:author="임 종운" w:date="2022-05-17T11:40:00Z"/>
              </w:rPr>
            </w:pPr>
            <w:ins w:id="17693" w:author="임 종운" w:date="2022-05-17T11:40:00Z">
              <w:r>
                <w:t>INSERT INTO attendance VALUES (8693, 47, 2022-08-14);</w:t>
              </w:r>
            </w:ins>
          </w:p>
          <w:p w14:paraId="5B5F8180" w14:textId="77777777" w:rsidR="00D470AE" w:rsidRDefault="00D470AE" w:rsidP="00D470AE">
            <w:pPr>
              <w:ind w:left="0" w:hanging="2"/>
              <w:rPr>
                <w:ins w:id="17694" w:author="임 종운" w:date="2022-05-17T11:40:00Z"/>
              </w:rPr>
            </w:pPr>
            <w:ins w:id="17695" w:author="임 종운" w:date="2022-05-17T11:40:00Z">
              <w:r>
                <w:t>INSERT INTO attendance VALUES (8694, 48, 2022-08-14);</w:t>
              </w:r>
            </w:ins>
          </w:p>
          <w:p w14:paraId="79F7F31F" w14:textId="77777777" w:rsidR="00D470AE" w:rsidRDefault="00D470AE" w:rsidP="00D470AE">
            <w:pPr>
              <w:ind w:left="0" w:hanging="2"/>
              <w:rPr>
                <w:ins w:id="17696" w:author="임 종운" w:date="2022-05-17T11:40:00Z"/>
              </w:rPr>
            </w:pPr>
            <w:ins w:id="17697" w:author="임 종운" w:date="2022-05-17T11:40:00Z">
              <w:r>
                <w:t>INSERT INTO attendance VALUES (8695, 49, 2022-08-14);</w:t>
              </w:r>
            </w:ins>
          </w:p>
          <w:p w14:paraId="3836F47B" w14:textId="77777777" w:rsidR="00D470AE" w:rsidRDefault="00D470AE" w:rsidP="00D470AE">
            <w:pPr>
              <w:ind w:left="0" w:hanging="2"/>
              <w:rPr>
                <w:ins w:id="17698" w:author="임 종운" w:date="2022-05-17T11:40:00Z"/>
              </w:rPr>
            </w:pPr>
            <w:ins w:id="17699" w:author="임 종운" w:date="2022-05-17T11:40:00Z">
              <w:r>
                <w:t>INSERT INTO attendance VALUES (8696, 50, 2022-08-14);</w:t>
              </w:r>
            </w:ins>
          </w:p>
          <w:p w14:paraId="2F4DF537" w14:textId="77777777" w:rsidR="00D470AE" w:rsidRDefault="00D470AE" w:rsidP="00D470AE">
            <w:pPr>
              <w:ind w:left="0" w:hanging="2"/>
              <w:rPr>
                <w:ins w:id="17700" w:author="임 종운" w:date="2022-05-17T11:40:00Z"/>
              </w:rPr>
            </w:pPr>
            <w:ins w:id="17701" w:author="임 종운" w:date="2022-05-17T11:40:00Z">
              <w:r>
                <w:t>INSERT INTO attendance VALUES (8697, 51, 2022-08-14);</w:t>
              </w:r>
            </w:ins>
          </w:p>
          <w:p w14:paraId="5CC51359" w14:textId="77777777" w:rsidR="00D470AE" w:rsidRDefault="00D470AE" w:rsidP="00D470AE">
            <w:pPr>
              <w:ind w:left="0" w:hanging="2"/>
              <w:rPr>
                <w:ins w:id="17702" w:author="임 종운" w:date="2022-05-17T11:40:00Z"/>
              </w:rPr>
            </w:pPr>
            <w:ins w:id="17703" w:author="임 종운" w:date="2022-05-17T11:40:00Z">
              <w:r>
                <w:t>INSERT INTO attendance VALUES (8698, 52, 2022-08-14);</w:t>
              </w:r>
            </w:ins>
          </w:p>
          <w:p w14:paraId="0F842B68" w14:textId="77777777" w:rsidR="00D470AE" w:rsidRDefault="00D470AE" w:rsidP="00D470AE">
            <w:pPr>
              <w:ind w:left="0" w:hanging="2"/>
              <w:rPr>
                <w:ins w:id="17704" w:author="임 종운" w:date="2022-05-17T11:40:00Z"/>
              </w:rPr>
            </w:pPr>
            <w:ins w:id="17705" w:author="임 종운" w:date="2022-05-17T11:40:00Z">
              <w:r>
                <w:t>INSERT INTO attendance VALUES (8699, 53, 2022-08-14);</w:t>
              </w:r>
            </w:ins>
          </w:p>
          <w:p w14:paraId="5C81E1BD" w14:textId="77777777" w:rsidR="00D470AE" w:rsidRDefault="00D470AE" w:rsidP="00D470AE">
            <w:pPr>
              <w:ind w:left="0" w:hanging="2"/>
              <w:rPr>
                <w:ins w:id="17706" w:author="임 종운" w:date="2022-05-17T11:40:00Z"/>
              </w:rPr>
            </w:pPr>
            <w:ins w:id="17707" w:author="임 종운" w:date="2022-05-17T11:40:00Z">
              <w:r>
                <w:t>INSERT INTO attendance VALUES (8700, 54, 2022-08-14);</w:t>
              </w:r>
            </w:ins>
          </w:p>
          <w:p w14:paraId="7DBDE8E5" w14:textId="77777777" w:rsidR="00D470AE" w:rsidRDefault="00D470AE" w:rsidP="00D470AE">
            <w:pPr>
              <w:ind w:left="0" w:hanging="2"/>
              <w:rPr>
                <w:ins w:id="17708" w:author="임 종운" w:date="2022-05-17T11:40:00Z"/>
              </w:rPr>
            </w:pPr>
            <w:ins w:id="17709" w:author="임 종운" w:date="2022-05-17T11:40:00Z">
              <w:r>
                <w:t>INSERT INTO attendance VALUES (8701, 55, 2022-08-14);</w:t>
              </w:r>
            </w:ins>
          </w:p>
          <w:p w14:paraId="5B21815C" w14:textId="7B6EB6BF" w:rsidR="006404E9" w:rsidRDefault="006404E9" w:rsidP="006404E9">
            <w:pPr>
              <w:ind w:left="0" w:hanging="2"/>
              <w:rPr>
                <w:ins w:id="17710" w:author="임 종운" w:date="2022-05-17T11:37:00Z"/>
              </w:rPr>
            </w:pPr>
          </w:p>
        </w:tc>
      </w:tr>
    </w:tbl>
    <w:p w14:paraId="5662E269" w14:textId="77777777" w:rsidR="006404E9" w:rsidRPr="006404E9" w:rsidRDefault="006404E9">
      <w:pPr>
        <w:ind w:left="0" w:hanging="2"/>
        <w:rPr>
          <w:rFonts w:hint="eastAsia"/>
        </w:rPr>
      </w:pPr>
    </w:p>
    <w:sectPr w:rsidR="006404E9" w:rsidRPr="006404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106D" w14:textId="77777777" w:rsidR="005B32B9" w:rsidRDefault="005B32B9" w:rsidP="00CB330A">
      <w:pPr>
        <w:spacing w:line="240" w:lineRule="auto"/>
        <w:ind w:left="0" w:hanging="2"/>
      </w:pPr>
      <w:r>
        <w:separator/>
      </w:r>
    </w:p>
  </w:endnote>
  <w:endnote w:type="continuationSeparator" w:id="0">
    <w:p w14:paraId="04BDA0E9" w14:textId="77777777" w:rsidR="005B32B9" w:rsidRDefault="005B32B9" w:rsidP="00CB330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7BEC" w14:textId="77777777" w:rsidR="00CB330A" w:rsidRDefault="00CB330A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F519" w14:textId="77777777" w:rsidR="00CB330A" w:rsidRDefault="00CB330A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B317" w14:textId="77777777" w:rsidR="00CB330A" w:rsidRDefault="00CB330A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8CAB" w14:textId="77777777" w:rsidR="005B32B9" w:rsidRDefault="005B32B9" w:rsidP="00CB330A">
      <w:pPr>
        <w:spacing w:line="240" w:lineRule="auto"/>
        <w:ind w:left="0" w:hanging="2"/>
      </w:pPr>
      <w:r>
        <w:separator/>
      </w:r>
    </w:p>
  </w:footnote>
  <w:footnote w:type="continuationSeparator" w:id="0">
    <w:p w14:paraId="2AA0D462" w14:textId="77777777" w:rsidR="005B32B9" w:rsidRDefault="005B32B9" w:rsidP="00CB330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D95A" w14:textId="77777777" w:rsidR="00CB330A" w:rsidRDefault="00CB330A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8276" w14:textId="77777777" w:rsidR="00CB330A" w:rsidRDefault="00CB330A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20A8" w14:textId="77777777" w:rsidR="00CB330A" w:rsidRDefault="00CB330A">
    <w:pPr>
      <w:pStyle w:val="a5"/>
      <w:ind w:left="0" w:hanging="2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임 종운">
    <w15:presenceInfo w15:providerId="Windows Live" w15:userId="17bf4d0e94c7be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69"/>
    <w:rsid w:val="00020A69"/>
    <w:rsid w:val="000874AF"/>
    <w:rsid w:val="00376E99"/>
    <w:rsid w:val="005B32B9"/>
    <w:rsid w:val="006404E9"/>
    <w:rsid w:val="0094386A"/>
    <w:rsid w:val="00CB330A"/>
    <w:rsid w:val="00D13A6A"/>
    <w:rsid w:val="00D470AE"/>
    <w:rsid w:val="00D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866AC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a">
    <w:name w:val="Revision"/>
    <w:hidden/>
    <w:uiPriority w:val="99"/>
    <w:semiHidden/>
    <w:rsid w:val="00CB330A"/>
    <w:rPr>
      <w:kern w:val="2"/>
      <w:position w:val="-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Lo8Ckob3SWWXRH+qNBaZ3BP7w==">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323</Pages>
  <Words>71389</Words>
  <Characters>406920</Characters>
  <Application>Microsoft Office Word</Application>
  <DocSecurity>0</DocSecurity>
  <Lines>3391</Lines>
  <Paragraphs>954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임 종운</cp:lastModifiedBy>
  <cp:revision>3</cp:revision>
  <dcterms:created xsi:type="dcterms:W3CDTF">2022-05-17T02:39:00Z</dcterms:created>
  <dcterms:modified xsi:type="dcterms:W3CDTF">2022-05-17T02:41:00Z</dcterms:modified>
</cp:coreProperties>
</file>