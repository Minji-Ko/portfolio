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3" w:hanging="5"/>
        <w:jc w:val="center"/>
        <w:rPr>
          <w:sz w:val="40"/>
          <w:szCs w:val="40"/>
        </w:rPr>
      </w:pPr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데이터 스크립트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2" w:hanging="4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sdt>
        <w:sdtPr>
          <w:tag w:val="goog_rdk_1"/>
        </w:sdtPr>
        <w:sdtContent>
          <w:tr>
            <w:trPr>
              <w:cantSplit w:val="0"/>
              <w:tblHeader w:val="0"/>
              <w:del w:author="임 종운" w:id="0" w:date="2022-05-17T03:15:23Z"/>
            </w:trPr>
            <w:tc>
              <w:tcPr>
                <w:shd w:fill="d9d9d9" w:val="clear"/>
                <w:vAlign w:val="center"/>
              </w:tcPr>
              <w:sdt>
                <w:sdtPr>
                  <w:tag w:val="goog_rdk_3"/>
                </w:sdtPr>
                <w:sdtContent>
                  <w:p w:rsidR="00000000" w:rsidDel="00000000" w:rsidP="00000000" w:rsidRDefault="00000000" w:rsidRPr="00000000" w14:paraId="00000004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40" w:lineRule="auto"/>
                      <w:ind w:left="0" w:hanging="2"/>
                      <w:jc w:val="center"/>
                      <w:rPr>
                        <w:del w:author="임 종운" w:id="0" w:date="2022-05-17T03:15:23Z"/>
                        <w:color w:val="000000"/>
                      </w:rPr>
                    </w:pPr>
                    <w:sdt>
                      <w:sdtPr>
                        <w:tag w:val="goog_rdk_2"/>
                      </w:sdtPr>
                      <w:sdtContent>
                        <w:del w:author="임 종운" w:id="0" w:date="2022-05-17T03:15:23Z">
                          <w:r w:rsidDel="00000000" w:rsidR="00000000" w:rsidRPr="00000000">
                            <w:rPr>
                              <w:color w:val="000000"/>
                              <w:rtl w:val="0"/>
                            </w:rPr>
                            <w:delText xml:space="preserve">테이블명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shd w:fill="auto" w:val="clear"/>
                <w:vAlign w:val="center"/>
              </w:tcPr>
              <w:sdt>
                <w:sdtPr>
                  <w:tag w:val="goog_rdk_5"/>
                </w:sdtPr>
                <w:sdtContent>
                  <w:p w:rsidR="00000000" w:rsidDel="00000000" w:rsidP="00000000" w:rsidRDefault="00000000" w:rsidRPr="00000000" w14:paraId="00000005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40" w:lineRule="auto"/>
                      <w:ind w:left="0" w:hanging="2"/>
                      <w:rPr>
                        <w:del w:author="임 종운" w:id="0" w:date="2022-05-17T03:15:23Z"/>
                        <w:color w:val="000000"/>
                      </w:rPr>
                    </w:pPr>
                    <w:sdt>
                      <w:sdtPr>
                        <w:tag w:val="goog_rdk_4"/>
                      </w:sdtPr>
                      <w:sdtContent>
                        <w:del w:author="임 종운" w:id="0" w:date="2022-05-17T03:15:23Z">
                          <w:r w:rsidDel="00000000" w:rsidR="00000000" w:rsidRPr="00000000">
                            <w:rPr>
                              <w:rFonts w:ascii="Arial" w:cs="Arial" w:eastAsia="Arial" w:hAnsi="Arial"/>
                              <w:highlight w:val="white"/>
                              <w:rtl w:val="0"/>
                            </w:rPr>
                            <w:delText xml:space="preserve">tblClass</w:delTex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shd w:fill="d9d9d9" w:val="clear"/>
                <w:vAlign w:val="center"/>
              </w:tcPr>
              <w:sdt>
                <w:sdtPr>
                  <w:tag w:val="goog_rdk_7"/>
                </w:sdtPr>
                <w:sdtContent>
                  <w:p w:rsidR="00000000" w:rsidDel="00000000" w:rsidP="00000000" w:rsidRDefault="00000000" w:rsidRPr="00000000" w14:paraId="00000006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40" w:lineRule="auto"/>
                      <w:ind w:left="0" w:hanging="2"/>
                      <w:jc w:val="center"/>
                      <w:rPr>
                        <w:del w:author="임 종운" w:id="0" w:date="2022-05-17T03:15:23Z"/>
                        <w:color w:val="000000"/>
                      </w:rPr>
                    </w:pPr>
                    <w:sdt>
                      <w:sdtPr>
                        <w:tag w:val="goog_rdk_6"/>
                      </w:sdtPr>
                      <w:sdtContent>
                        <w:del w:author="임 종운" w:id="0" w:date="2022-05-17T03:15:23Z">
                          <w:r w:rsidDel="00000000" w:rsidR="00000000" w:rsidRPr="00000000">
                            <w:rPr>
                              <w:color w:val="000000"/>
                              <w:rtl w:val="0"/>
                            </w:rPr>
                            <w:delText xml:space="preserve">작성일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vAlign w:val="center"/>
              </w:tcPr>
              <w:sdt>
                <w:sdtPr>
                  <w:tag w:val="goog_rdk_9"/>
                </w:sdtPr>
                <w:sdtContent>
                  <w:p w:rsidR="00000000" w:rsidDel="00000000" w:rsidP="00000000" w:rsidRDefault="00000000" w:rsidRPr="00000000" w14:paraId="00000007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40" w:lineRule="auto"/>
                      <w:ind w:left="0" w:hanging="2"/>
                      <w:jc w:val="left"/>
                      <w:rPr>
                        <w:del w:author="임 종운" w:id="0" w:date="2022-05-17T03:15:23Z"/>
                        <w:color w:val="000000"/>
                      </w:rPr>
                    </w:pPr>
                    <w:sdt>
                      <w:sdtPr>
                        <w:tag w:val="goog_rdk_8"/>
                      </w:sdtPr>
                      <w:sdtContent>
                        <w:del w:author="임 종운" w:id="0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2021-11-30</w:delTex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10"/>
        </w:sdtPr>
        <w:sdtContent>
          <w:tr>
            <w:trPr>
              <w:cantSplit w:val="0"/>
              <w:tblHeader w:val="0"/>
              <w:del w:author="임 종운" w:id="0" w:date="2022-05-17T03:15:23Z"/>
            </w:trPr>
            <w:tc>
              <w:tcPr>
                <w:shd w:fill="d9d9d9" w:val="clear"/>
                <w:vAlign w:val="center"/>
              </w:tcPr>
              <w:sdt>
                <w:sdtPr>
                  <w:tag w:val="goog_rdk_12"/>
                </w:sdtPr>
                <w:sdtContent>
                  <w:p w:rsidR="00000000" w:rsidDel="00000000" w:rsidP="00000000" w:rsidRDefault="00000000" w:rsidRPr="00000000" w14:paraId="00000008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40" w:lineRule="auto"/>
                      <w:ind w:left="0" w:hanging="2"/>
                      <w:jc w:val="center"/>
                      <w:rPr>
                        <w:del w:author="임 종운" w:id="0" w:date="2022-05-17T03:15:23Z"/>
                        <w:color w:val="000000"/>
                      </w:rPr>
                    </w:pPr>
                    <w:sdt>
                      <w:sdtPr>
                        <w:tag w:val="goog_rdk_11"/>
                      </w:sdtPr>
                      <w:sdtContent>
                        <w:del w:author="임 종운" w:id="0" w:date="2022-05-17T03:15:23Z">
                          <w:r w:rsidDel="00000000" w:rsidR="00000000" w:rsidRPr="00000000">
                            <w:rPr>
                              <w:color w:val="000000"/>
                              <w:rtl w:val="0"/>
                            </w:rPr>
                            <w:delText xml:space="preserve">System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shd w:fill="auto" w:val="clear"/>
                <w:vAlign w:val="center"/>
              </w:tcPr>
              <w:sdt>
                <w:sdtPr>
                  <w:tag w:val="goog_rdk_14"/>
                </w:sdtPr>
                <w:sdtContent>
                  <w:p w:rsidR="00000000" w:rsidDel="00000000" w:rsidP="00000000" w:rsidRDefault="00000000" w:rsidRPr="00000000" w14:paraId="00000009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40" w:lineRule="auto"/>
                      <w:ind w:left="0" w:hanging="2"/>
                      <w:jc w:val="left"/>
                      <w:rPr>
                        <w:del w:author="임 종운" w:id="0" w:date="2022-05-17T03:15:23Z"/>
                        <w:color w:val="000000"/>
                      </w:rPr>
                    </w:pPr>
                    <w:sdt>
                      <w:sdtPr>
                        <w:tag w:val="goog_rdk_13"/>
                      </w:sdtPr>
                      <w:sdtContent>
                        <w:del w:author="임 종운" w:id="0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기초정보(과정명)</w:delTex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shd w:fill="d9d9d9" w:val="clear"/>
                <w:vAlign w:val="center"/>
              </w:tcPr>
              <w:sdt>
                <w:sdtPr>
                  <w:tag w:val="goog_rdk_16"/>
                </w:sdtPr>
                <w:sdtContent>
                  <w:p w:rsidR="00000000" w:rsidDel="00000000" w:rsidP="00000000" w:rsidRDefault="00000000" w:rsidRPr="00000000" w14:paraId="0000000A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40" w:lineRule="auto"/>
                      <w:ind w:left="0" w:hanging="2"/>
                      <w:jc w:val="center"/>
                      <w:rPr>
                        <w:del w:author="임 종운" w:id="0" w:date="2022-05-17T03:15:23Z"/>
                        <w:color w:val="000000"/>
                      </w:rPr>
                    </w:pPr>
                    <w:sdt>
                      <w:sdtPr>
                        <w:tag w:val="goog_rdk_15"/>
                      </w:sdtPr>
                      <w:sdtContent>
                        <w:del w:author="임 종운" w:id="0" w:date="2022-05-17T03:15:23Z">
                          <w:r w:rsidDel="00000000" w:rsidR="00000000" w:rsidRPr="00000000">
                            <w:rPr>
                              <w:color w:val="000000"/>
                              <w:rtl w:val="0"/>
                            </w:rPr>
                            <w:delText xml:space="preserve">작성자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vAlign w:val="center"/>
              </w:tcPr>
              <w:sdt>
                <w:sdtPr>
                  <w:tag w:val="goog_rdk_18"/>
                </w:sdtPr>
                <w:sdtContent>
                  <w:p w:rsidR="00000000" w:rsidDel="00000000" w:rsidP="00000000" w:rsidRDefault="00000000" w:rsidRPr="00000000" w14:paraId="0000000B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40" w:lineRule="auto"/>
                      <w:ind w:left="0" w:hanging="2"/>
                      <w:rPr>
                        <w:del w:author="임 종운" w:id="0" w:date="2022-05-17T03:15:23Z"/>
                        <w:color w:val="000000"/>
                      </w:rPr>
                    </w:pPr>
                    <w:sdt>
                      <w:sdtPr>
                        <w:tag w:val="goog_rdk_17"/>
                      </w:sdtPr>
                      <w:sdtContent>
                        <w:del w:author="임 종운" w:id="0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이정현</w:delTex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19"/>
        </w:sdtPr>
        <w:sdtContent>
          <w:tr>
            <w:trPr>
              <w:cantSplit w:val="0"/>
              <w:tblHeader w:val="0"/>
              <w:del w:author="임 종운" w:id="0" w:date="2022-05-17T03:15:23Z"/>
            </w:trPr>
            <w:tc>
              <w:tcPr>
                <w:gridSpan w:val="4"/>
                <w:shd w:fill="d9d9d9" w:val="clear"/>
                <w:vAlign w:val="center"/>
              </w:tcPr>
              <w:sdt>
                <w:sdtPr>
                  <w:tag w:val="goog_rdk_21"/>
                </w:sdtPr>
                <w:sdtContent>
                  <w:p w:rsidR="00000000" w:rsidDel="00000000" w:rsidP="00000000" w:rsidRDefault="00000000" w:rsidRPr="00000000" w14:paraId="0000000C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40" w:lineRule="auto"/>
                      <w:ind w:left="0" w:hanging="2"/>
                      <w:rPr>
                        <w:del w:author="임 종운" w:id="0" w:date="2022-05-17T03:15:23Z"/>
                        <w:color w:val="000000"/>
                      </w:rPr>
                    </w:pPr>
                    <w:sdt>
                      <w:sdtPr>
                        <w:tag w:val="goog_rdk_20"/>
                      </w:sdtPr>
                      <w:sdtContent>
                        <w:del w:author="임 종운" w:id="0" w:date="2022-05-17T03:15:23Z">
                          <w:r w:rsidDel="00000000" w:rsidR="00000000" w:rsidRPr="00000000">
                            <w:rPr>
                              <w:color w:val="000000"/>
                              <w:rtl w:val="0"/>
                            </w:rPr>
                            <w:delText xml:space="preserve">DML</w:delText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28"/>
        </w:sdtPr>
        <w:sdtContent>
          <w:tr>
            <w:trPr>
              <w:cantSplit w:val="0"/>
              <w:tblHeader w:val="0"/>
              <w:del w:author="임 종운" w:id="0" w:date="2022-05-17T03:15:23Z"/>
            </w:trPr>
            <w:tc>
              <w:tcPr>
                <w:gridSpan w:val="4"/>
                <w:vAlign w:val="center"/>
              </w:tcPr>
              <w:sdt>
                <w:sdtPr>
                  <w:tag w:val="goog_rdk_30"/>
                </w:sdtPr>
                <w:sdtContent>
                  <w:p w:rsidR="00000000" w:rsidDel="00000000" w:rsidP="00000000" w:rsidRDefault="00000000" w:rsidRPr="00000000" w14:paraId="00000010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40" w:lineRule="auto"/>
                      <w:ind w:left="0" w:hanging="2"/>
                      <w:rPr>
                        <w:del w:author="임 종운" w:id="0" w:date="2022-05-17T03:15:23Z"/>
                        <w:color w:val="000000"/>
                      </w:rPr>
                    </w:pPr>
                    <w:sdt>
                      <w:sdtPr>
                        <w:tag w:val="goog_rdk_29"/>
                      </w:sdtPr>
                      <w:sdtContent>
                        <w:del w:author="임 종운" w:id="0" w:date="2022-05-17T03:15:23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32"/>
                </w:sdtPr>
                <w:sdtContent>
                  <w:p w:rsidR="00000000" w:rsidDel="00000000" w:rsidP="00000000" w:rsidRDefault="00000000" w:rsidRPr="00000000" w14:paraId="00000011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76" w:lineRule="auto"/>
                      <w:ind w:left="0" w:hanging="2"/>
                      <w:rPr>
                        <w:del w:author="임 종운" w:id="0" w:date="2022-05-17T03:15:23Z"/>
                      </w:rPr>
                    </w:pPr>
                    <w:sdt>
                      <w:sdtPr>
                        <w:tag w:val="goog_rdk_31"/>
                      </w:sdtPr>
                      <w:sdtContent>
                        <w:del w:author="임 종운" w:id="0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tblClass (Class_Seq, name) values (1, '(웹기반)소프트웨어 응용 전문가 양성과정B');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34"/>
                </w:sdtPr>
                <w:sdtContent>
                  <w:p w:rsidR="00000000" w:rsidDel="00000000" w:rsidP="00000000" w:rsidRDefault="00000000" w:rsidRPr="00000000" w14:paraId="00000012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76" w:lineRule="auto"/>
                      <w:ind w:left="0" w:hanging="2"/>
                      <w:rPr>
                        <w:del w:author="임 종운" w:id="0" w:date="2022-05-17T03:15:23Z"/>
                      </w:rPr>
                    </w:pPr>
                    <w:sdt>
                      <w:sdtPr>
                        <w:tag w:val="goog_rdk_33"/>
                      </w:sdtPr>
                      <w:sdtContent>
                        <w:del w:author="임 종운" w:id="0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tblClass (Class_Seq, name) values (2, '(웹기반)백엔드 엔지니어 양성과정');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36"/>
                </w:sdtPr>
                <w:sdtContent>
                  <w:p w:rsidR="00000000" w:rsidDel="00000000" w:rsidP="00000000" w:rsidRDefault="00000000" w:rsidRPr="00000000" w14:paraId="00000013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76" w:lineRule="auto"/>
                      <w:ind w:left="0" w:hanging="2"/>
                      <w:rPr>
                        <w:del w:author="임 종운" w:id="0" w:date="2022-05-17T03:15:23Z"/>
                      </w:rPr>
                    </w:pPr>
                    <w:sdt>
                      <w:sdtPr>
                        <w:tag w:val="goog_rdk_35"/>
                      </w:sdtPr>
                      <w:sdtContent>
                        <w:del w:author="임 종운" w:id="0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tblClass (Class_Seq, name) values (3, '(웹기반)Full-Stack 응용 엔지니어 양성과정A');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38"/>
                </w:sdtPr>
                <w:sdtContent>
                  <w:p w:rsidR="00000000" w:rsidDel="00000000" w:rsidP="00000000" w:rsidRDefault="00000000" w:rsidRPr="00000000" w14:paraId="00000014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76" w:lineRule="auto"/>
                      <w:ind w:left="0" w:hanging="2"/>
                      <w:rPr>
                        <w:del w:author="임 종운" w:id="0" w:date="2022-05-17T03:15:23Z"/>
                      </w:rPr>
                    </w:pPr>
                    <w:sdt>
                      <w:sdtPr>
                        <w:tag w:val="goog_rdk_37"/>
                      </w:sdtPr>
                      <w:sdtContent>
                        <w:del w:author="임 종운" w:id="0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tblClass (Class_Seq, name) values (4, 'SW 응용 엔지니어 양성과정');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40"/>
                </w:sdtPr>
                <w:sdtContent>
                  <w:p w:rsidR="00000000" w:rsidDel="00000000" w:rsidP="00000000" w:rsidRDefault="00000000" w:rsidRPr="00000000" w14:paraId="00000015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76" w:lineRule="auto"/>
                      <w:ind w:left="0" w:hanging="2"/>
                      <w:rPr>
                        <w:del w:author="임 종운" w:id="0" w:date="2022-05-17T03:15:23Z"/>
                      </w:rPr>
                    </w:pPr>
                    <w:sdt>
                      <w:sdtPr>
                        <w:tag w:val="goog_rdk_39"/>
                      </w:sdtPr>
                      <w:sdtContent>
                        <w:del w:author="임 종운" w:id="0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tblClass (Class_Seq, name) values (5, '(클라우드운영관리)소프트웨어 혼합 전문가 양성과정D');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42"/>
                </w:sdtPr>
                <w:sdtContent>
                  <w:p w:rsidR="00000000" w:rsidDel="00000000" w:rsidP="00000000" w:rsidRDefault="00000000" w:rsidRPr="00000000" w14:paraId="00000016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76" w:lineRule="auto"/>
                      <w:ind w:left="0" w:hanging="2"/>
                      <w:rPr>
                        <w:del w:author="임 종운" w:id="0" w:date="2022-05-17T03:15:23Z"/>
                      </w:rPr>
                    </w:pPr>
                    <w:sdt>
                      <w:sdtPr>
                        <w:tag w:val="goog_rdk_41"/>
                      </w:sdtPr>
                      <w:sdtContent>
                        <w:del w:author="임 종운" w:id="0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tblClass (Class_Seq, name) values (6, '(웹기반)자바 전문가 양성과정B');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44"/>
                </w:sdtPr>
                <w:sdtContent>
                  <w:p w:rsidR="00000000" w:rsidDel="00000000" w:rsidP="00000000" w:rsidRDefault="00000000" w:rsidRPr="00000000" w14:paraId="00000017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76" w:lineRule="auto"/>
                      <w:ind w:left="0" w:hanging="2"/>
                      <w:rPr>
                        <w:del w:author="임 종운" w:id="0" w:date="2022-05-17T03:15:23Z"/>
                      </w:rPr>
                    </w:pPr>
                    <w:sdt>
                      <w:sdtPr>
                        <w:tag w:val="goog_rdk_43"/>
                      </w:sdtPr>
                      <w:sdtContent>
                        <w:del w:author="임 종운" w:id="0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tblClass (Class_Seq, name) values (7, '(클라우드운영관리)프론트엔드 엔지니어 양성과정C');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46"/>
                </w:sdtPr>
                <w:sdtContent>
                  <w:p w:rsidR="00000000" w:rsidDel="00000000" w:rsidP="00000000" w:rsidRDefault="00000000" w:rsidRPr="00000000" w14:paraId="00000018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76" w:lineRule="auto"/>
                      <w:ind w:left="0" w:hanging="2"/>
                      <w:rPr>
                        <w:del w:author="임 종운" w:id="0" w:date="2022-05-17T03:15:23Z"/>
                      </w:rPr>
                    </w:pPr>
                    <w:sdt>
                      <w:sdtPr>
                        <w:tag w:val="goog_rdk_45"/>
                      </w:sdtPr>
                      <w:sdtContent>
                        <w:del w:author="임 종운" w:id="0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tblClass (Class_Seq, name) values (8, '디지털 콘텐츠 융합넥사크로 플랫폼 응용 개발자 양성과정A');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48"/>
                </w:sdtPr>
                <w:sdtContent>
                  <w:p w:rsidR="00000000" w:rsidDel="00000000" w:rsidP="00000000" w:rsidRDefault="00000000" w:rsidRPr="00000000" w14:paraId="00000019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76" w:lineRule="auto"/>
                      <w:ind w:left="0" w:hanging="2"/>
                      <w:rPr>
                        <w:del w:author="임 종운" w:id="0" w:date="2022-05-17T03:15:23Z"/>
                      </w:rPr>
                    </w:pPr>
                    <w:sdt>
                      <w:sdtPr>
                        <w:tag w:val="goog_rdk_47"/>
                      </w:sdtPr>
                      <w:sdtContent>
                        <w:del w:author="임 종운" w:id="0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tblClass (Class_Seq, name) values (9, '(디지털컨버전스)소프트웨어 혼합 개발자 양성과정');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50"/>
                </w:sdtPr>
                <w:sdtContent>
                  <w:p w:rsidR="00000000" w:rsidDel="00000000" w:rsidP="00000000" w:rsidRDefault="00000000" w:rsidRPr="00000000" w14:paraId="0000001A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76" w:lineRule="auto"/>
                      <w:ind w:left="0" w:hanging="2"/>
                      <w:rPr>
                        <w:del w:author="임 종운" w:id="0" w:date="2022-05-17T03:15:23Z"/>
                      </w:rPr>
                    </w:pPr>
                    <w:sdt>
                      <w:sdtPr>
                        <w:tag w:val="goog_rdk_49"/>
                      </w:sdtPr>
                      <w:sdtContent>
                        <w:del w:author="임 종운" w:id="0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tblClass (Class_Seq, name) values (10, '(웹기반)C언어 엔지니어 양성과정D');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52"/>
                </w:sdtPr>
                <w:sdtContent>
                  <w:p w:rsidR="00000000" w:rsidDel="00000000" w:rsidP="00000000" w:rsidRDefault="00000000" w:rsidRPr="00000000" w14:paraId="0000001B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76" w:lineRule="auto"/>
                      <w:ind w:left="0" w:hanging="2"/>
                      <w:rPr>
                        <w:del w:author="임 종운" w:id="0" w:date="2022-05-17T03:15:23Z"/>
                      </w:rPr>
                    </w:pPr>
                    <w:sdt>
                      <w:sdtPr>
                        <w:tag w:val="goog_rdk_51"/>
                      </w:sdtPr>
                      <w:sdtContent>
                        <w:del w:author="임 종운" w:id="0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tblClass (Class_Seq, name) values (11, '(정보시스템구축)SW 응용 전문가 양성과정D');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54"/>
                </w:sdtPr>
                <w:sdtContent>
                  <w:p w:rsidR="00000000" w:rsidDel="00000000" w:rsidP="00000000" w:rsidRDefault="00000000" w:rsidRPr="00000000" w14:paraId="0000001C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76" w:lineRule="auto"/>
                      <w:ind w:left="0" w:hanging="2"/>
                      <w:rPr>
                        <w:del w:author="임 종운" w:id="0" w:date="2022-05-17T03:15:23Z"/>
                      </w:rPr>
                    </w:pPr>
                    <w:sdt>
                      <w:sdtPr>
                        <w:tag w:val="goog_rdk_53"/>
                      </w:sdtPr>
                      <w:sdtContent>
                        <w:del w:author="임 종운" w:id="0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tblClass (Class_Seq, name) values (12, '(정보시스템구축)공공데이터 응용 엔지니어 양성과정');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56"/>
                </w:sdtPr>
                <w:sdtContent>
                  <w:p w:rsidR="00000000" w:rsidDel="00000000" w:rsidP="00000000" w:rsidRDefault="00000000" w:rsidRPr="00000000" w14:paraId="0000001D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76" w:lineRule="auto"/>
                      <w:ind w:left="0" w:hanging="2"/>
                      <w:rPr>
                        <w:del w:author="임 종운" w:id="0" w:date="2022-05-17T03:15:23Z"/>
                      </w:rPr>
                    </w:pPr>
                    <w:sdt>
                      <w:sdtPr>
                        <w:tag w:val="goog_rdk_55"/>
                      </w:sdtPr>
                      <w:sdtContent>
                        <w:del w:author="임 종운" w:id="0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tblClass (Class_Seq, name) values (13, '디지털 콘텐츠 융합백엔드 응용 전문가 양성과정');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58"/>
                </w:sdtPr>
                <w:sdtContent>
                  <w:p w:rsidR="00000000" w:rsidDel="00000000" w:rsidP="00000000" w:rsidRDefault="00000000" w:rsidRPr="00000000" w14:paraId="0000001E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spacing w:line="276" w:lineRule="auto"/>
                      <w:ind w:left="0" w:hanging="2"/>
                      <w:rPr>
                        <w:del w:author="임 종운" w:id="0" w:date="2022-05-17T03:15:23Z"/>
                      </w:rPr>
                    </w:pPr>
                    <w:sdt>
                      <w:sdtPr>
                        <w:tag w:val="goog_rdk_57"/>
                      </w:sdtPr>
                      <w:sdtContent>
                        <w:del w:author="임 종운" w:id="0" w:date="2022-05-17T03:15:23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</w:tbl>
    <w:sdt>
      <w:sdtPr>
        <w:tag w:val="goog_rdk_67"/>
      </w:sdtPr>
      <w:sdtContent>
        <w:p w:rsidR="00000000" w:rsidDel="00000000" w:rsidP="00000000" w:rsidRDefault="00000000" w:rsidRPr="00000000" w14:paraId="00000022">
          <w:pPr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ind w:left="0" w:hanging="2"/>
            <w:jc w:val="left"/>
            <w:rPr>
              <w:del w:author="임 종운" w:id="1" w:date="2022-05-17T03:15:23Z"/>
            </w:rPr>
          </w:pPr>
          <w:sdt>
            <w:sdtPr>
              <w:tag w:val="goog_rdk_66"/>
            </w:sdtPr>
            <w:sdtContent>
              <w:del w:author="임 종운" w:id="1" w:date="2022-05-17T03:15:23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23">
          <w:pPr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ind w:left="0" w:hanging="2"/>
            <w:jc w:val="left"/>
            <w:rPr>
              <w:del w:author="임 종운" w:id="1" w:date="2022-05-17T03:15:23Z"/>
            </w:rPr>
          </w:pPr>
          <w:sdt>
            <w:sdtPr>
              <w:tag w:val="goog_rdk_68"/>
            </w:sdtPr>
            <w:sdtContent>
              <w:del w:author="임 종운" w:id="1" w:date="2022-05-17T03:15:23Z">
                <w:r w:rsidDel="00000000" w:rsidR="00000000" w:rsidRPr="00000000">
                  <w:rPr>
                    <w:rtl w:val="0"/>
                  </w:rPr>
                  <w:delText xml:space="preserve">중략…</w:delText>
                </w:r>
              </w:del>
            </w:sdtContent>
          </w:sdt>
        </w:p>
      </w:sdtContent>
    </w:sdt>
    <w:p w:rsidR="00000000" w:rsidDel="00000000" w:rsidP="00000000" w:rsidRDefault="00000000" w:rsidRPr="00000000" w14:paraId="0000002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sdt>
        <w:sdtPr>
          <w:tag w:val="goog_rdk_71"/>
        </w:sdtPr>
        <w:sdtContent>
          <w:tr>
            <w:trPr>
              <w:cantSplit w:val="0"/>
              <w:trHeight w:val="195" w:hRule="atLeast"/>
              <w:tblHeader w:val="0"/>
              <w:del w:author="임 종운" w:id="2" w:date="2022-05-17T03:15:23Z"/>
            </w:trPr>
            <w:tc>
              <w:tcPr>
                <w:shd w:fill="d9d9d9" w:val="clear"/>
                <w:vAlign w:val="center"/>
              </w:tcPr>
              <w:sdt>
                <w:sdtPr>
                  <w:tag w:val="goog_rdk_73"/>
                </w:sdtPr>
                <w:sdtContent>
                  <w:p w:rsidR="00000000" w:rsidDel="00000000" w:rsidP="00000000" w:rsidRDefault="00000000" w:rsidRPr="00000000" w14:paraId="00000025">
                    <w:pPr>
                      <w:ind w:left="0" w:hanging="2"/>
                      <w:jc w:val="center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72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테이블명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shd w:fill="auto" w:val="clear"/>
                <w:vAlign w:val="center"/>
              </w:tcPr>
              <w:sdt>
                <w:sdtPr>
                  <w:tag w:val="goog_rdk_75"/>
                </w:sdtPr>
                <w:sdtContent>
                  <w:p w:rsidR="00000000" w:rsidDel="00000000" w:rsidP="00000000" w:rsidRDefault="00000000" w:rsidRPr="00000000" w14:paraId="00000026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74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tblWishJob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shd w:fill="d9d9d9" w:val="clear"/>
                <w:vAlign w:val="center"/>
              </w:tcPr>
              <w:sdt>
                <w:sdtPr>
                  <w:tag w:val="goog_rdk_77"/>
                </w:sdtPr>
                <w:sdtContent>
                  <w:p w:rsidR="00000000" w:rsidDel="00000000" w:rsidP="00000000" w:rsidRDefault="00000000" w:rsidRPr="00000000" w14:paraId="00000027">
                    <w:pPr>
                      <w:ind w:left="0" w:hanging="2"/>
                      <w:jc w:val="center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76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작성일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vAlign w:val="center"/>
              </w:tcPr>
              <w:sdt>
                <w:sdtPr>
                  <w:tag w:val="goog_rdk_79"/>
                </w:sdtPr>
                <w:sdtContent>
                  <w:p w:rsidR="00000000" w:rsidDel="00000000" w:rsidP="00000000" w:rsidRDefault="00000000" w:rsidRPr="00000000" w14:paraId="00000028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78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2021-12-01</w:delText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80"/>
        </w:sdtPr>
        <w:sdtContent>
          <w:tr>
            <w:trPr>
              <w:cantSplit w:val="0"/>
              <w:trHeight w:val="173" w:hRule="atLeast"/>
              <w:tblHeader w:val="0"/>
              <w:del w:author="임 종운" w:id="2" w:date="2022-05-17T03:15:23Z"/>
            </w:trPr>
            <w:tc>
              <w:tcPr>
                <w:shd w:fill="d9d9d9" w:val="clear"/>
                <w:vAlign w:val="center"/>
              </w:tcPr>
              <w:sdt>
                <w:sdtPr>
                  <w:tag w:val="goog_rdk_82"/>
                </w:sdtPr>
                <w:sdtContent>
                  <w:p w:rsidR="00000000" w:rsidDel="00000000" w:rsidP="00000000" w:rsidRDefault="00000000" w:rsidRPr="00000000" w14:paraId="00000029">
                    <w:pPr>
                      <w:ind w:left="0" w:hanging="2"/>
                      <w:jc w:val="center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81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System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shd w:fill="auto" w:val="clear"/>
                <w:vAlign w:val="center"/>
              </w:tcPr>
              <w:sdt>
                <w:sdtPr>
                  <w:tag w:val="goog_rdk_84"/>
                </w:sdtPr>
                <w:sdtContent>
                  <w:p w:rsidR="00000000" w:rsidDel="00000000" w:rsidP="00000000" w:rsidRDefault="00000000" w:rsidRPr="00000000" w14:paraId="0000002A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83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희망 취업처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shd w:fill="d9d9d9" w:val="clear"/>
                <w:vAlign w:val="center"/>
              </w:tcPr>
              <w:sdt>
                <w:sdtPr>
                  <w:tag w:val="goog_rdk_86"/>
                </w:sdtPr>
                <w:sdtContent>
                  <w:p w:rsidR="00000000" w:rsidDel="00000000" w:rsidP="00000000" w:rsidRDefault="00000000" w:rsidRPr="00000000" w14:paraId="0000002B">
                    <w:pPr>
                      <w:ind w:left="0" w:hanging="2"/>
                      <w:jc w:val="center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85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작성자</w:delText>
                          </w:r>
                        </w:del>
                      </w:sdtContent>
                    </w:sdt>
                  </w:p>
                </w:sdtContent>
              </w:sdt>
            </w:tc>
            <w:tc>
              <w:tcPr>
                <w:vAlign w:val="center"/>
              </w:tcPr>
              <w:sdt>
                <w:sdtPr>
                  <w:tag w:val="goog_rdk_88"/>
                </w:sdtPr>
                <w:sdtContent>
                  <w:p w:rsidR="00000000" w:rsidDel="00000000" w:rsidP="00000000" w:rsidRDefault="00000000" w:rsidRPr="00000000" w14:paraId="0000002C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87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윤한빈</w:delText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89"/>
        </w:sdtPr>
        <w:sdtContent>
          <w:tr>
            <w:trPr>
              <w:cantSplit w:val="0"/>
              <w:tblHeader w:val="0"/>
              <w:del w:author="임 종운" w:id="2" w:date="2022-05-17T03:15:23Z"/>
            </w:trPr>
            <w:tc>
              <w:tcPr>
                <w:gridSpan w:val="4"/>
                <w:shd w:fill="d9d9d9" w:val="clear"/>
                <w:vAlign w:val="center"/>
              </w:tcPr>
              <w:sdt>
                <w:sdtPr>
                  <w:tag w:val="goog_rdk_91"/>
                </w:sdtPr>
                <w:sdtContent>
                  <w:p w:rsidR="00000000" w:rsidDel="00000000" w:rsidP="00000000" w:rsidRDefault="00000000" w:rsidRPr="00000000" w14:paraId="0000002D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90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DML</w:delText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98"/>
        </w:sdtPr>
        <w:sdtContent>
          <w:tr>
            <w:trPr>
              <w:cantSplit w:val="0"/>
              <w:tblHeader w:val="0"/>
              <w:del w:author="임 종운" w:id="2" w:date="2022-05-17T03:15:23Z"/>
            </w:trPr>
            <w:tc>
              <w:tcPr>
                <w:gridSpan w:val="4"/>
                <w:vAlign w:val="center"/>
              </w:tcPr>
              <w:sdt>
                <w:sdtPr>
                  <w:tag w:val="goog_rdk_100"/>
                </w:sdtPr>
                <w:sdtContent>
                  <w:p w:rsidR="00000000" w:rsidDel="00000000" w:rsidP="00000000" w:rsidRDefault="00000000" w:rsidRPr="00000000" w14:paraId="00000031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99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02"/>
                </w:sdtPr>
                <w:sdtContent>
                  <w:p w:rsidR="00000000" w:rsidDel="00000000" w:rsidP="00000000" w:rsidRDefault="00000000" w:rsidRPr="00000000" w14:paraId="00000032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01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--WishJob더미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04"/>
                </w:sdtPr>
                <w:sdtContent>
                  <w:p w:rsidR="00000000" w:rsidDel="00000000" w:rsidP="00000000" w:rsidRDefault="00000000" w:rsidRPr="00000000" w14:paraId="00000033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03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06"/>
                </w:sdtPr>
                <w:sdtContent>
                  <w:p w:rsidR="00000000" w:rsidDel="00000000" w:rsidP="00000000" w:rsidRDefault="00000000" w:rsidRPr="00000000" w14:paraId="00000034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05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(1,'서울시 강서',1500000,1);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08"/>
                </w:sdtPr>
                <w:sdtContent>
                  <w:p w:rsidR="00000000" w:rsidDel="00000000" w:rsidP="00000000" w:rsidRDefault="00000000" w:rsidRPr="00000000" w14:paraId="00000035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07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(2,'서울시 강남',1800000,2);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10"/>
                </w:sdtPr>
                <w:sdtContent>
                  <w:p w:rsidR="00000000" w:rsidDel="00000000" w:rsidP="00000000" w:rsidRDefault="00000000" w:rsidRPr="00000000" w14:paraId="00000036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09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(3,'서울시 강서',1500000,3);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12"/>
                </w:sdtPr>
                <w:sdtContent>
                  <w:p w:rsidR="00000000" w:rsidDel="00000000" w:rsidP="00000000" w:rsidRDefault="00000000" w:rsidRPr="00000000" w14:paraId="00000037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11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(4,'서울시 강동',3500000,4);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14"/>
                </w:sdtPr>
                <w:sdtContent>
                  <w:p w:rsidR="00000000" w:rsidDel="00000000" w:rsidP="00000000" w:rsidRDefault="00000000" w:rsidRPr="00000000" w14:paraId="00000038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13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(5,'서울시 강북',3000000,5);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16"/>
                </w:sdtPr>
                <w:sdtContent>
                  <w:p w:rsidR="00000000" w:rsidDel="00000000" w:rsidP="00000000" w:rsidRDefault="00000000" w:rsidRPr="00000000" w14:paraId="00000039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15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(6,'서울시 강서',3500000,6);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18"/>
                </w:sdtPr>
                <w:sdtContent>
                  <w:p w:rsidR="00000000" w:rsidDel="00000000" w:rsidP="00000000" w:rsidRDefault="00000000" w:rsidRPr="00000000" w14:paraId="0000003A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17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(7,'수원시',2000000,7);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20"/>
                </w:sdtPr>
                <w:sdtContent>
                  <w:p w:rsidR="00000000" w:rsidDel="00000000" w:rsidP="00000000" w:rsidRDefault="00000000" w:rsidRPr="00000000" w14:paraId="0000003B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19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(8,'수원시',1500000,8);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22"/>
                </w:sdtPr>
                <w:sdtContent>
                  <w:p w:rsidR="00000000" w:rsidDel="00000000" w:rsidP="00000000" w:rsidRDefault="00000000" w:rsidRPr="00000000" w14:paraId="0000003C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21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(9,'인천시',1800000,9);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24"/>
                </w:sdtPr>
                <w:sdtContent>
                  <w:p w:rsidR="00000000" w:rsidDel="00000000" w:rsidP="00000000" w:rsidRDefault="00000000" w:rsidRPr="00000000" w14:paraId="0000003D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23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(10,'인천시',1500000,10);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26"/>
                </w:sdtPr>
                <w:sdtContent>
                  <w:p w:rsidR="00000000" w:rsidDel="00000000" w:rsidP="00000000" w:rsidRDefault="00000000" w:rsidRPr="00000000" w14:paraId="0000003E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25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(11,'인천시',3000000,11);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28"/>
                </w:sdtPr>
                <w:sdtContent>
                  <w:p w:rsidR="00000000" w:rsidDel="00000000" w:rsidP="00000000" w:rsidRDefault="00000000" w:rsidRPr="00000000" w14:paraId="0000003F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27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(12,'서울시 강서',1800000,12);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30"/>
                </w:sdtPr>
                <w:sdtContent>
                  <w:p w:rsidR="00000000" w:rsidDel="00000000" w:rsidP="00000000" w:rsidRDefault="00000000" w:rsidRPr="00000000" w14:paraId="00000040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29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(13,'서울시 강서',3000000,13);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32"/>
                </w:sdtPr>
                <w:sdtContent>
                  <w:p w:rsidR="00000000" w:rsidDel="00000000" w:rsidP="00000000" w:rsidRDefault="00000000" w:rsidRPr="00000000" w14:paraId="00000041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31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(14,'인천시',2500000,14);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34"/>
                </w:sdtPr>
                <w:sdtContent>
                  <w:p w:rsidR="00000000" w:rsidDel="00000000" w:rsidP="00000000" w:rsidRDefault="00000000" w:rsidRPr="00000000" w14:paraId="00000042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33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(15,'서울시 강동',1500000,15);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36"/>
                </w:sdtPr>
                <w:sdtContent>
                  <w:p w:rsidR="00000000" w:rsidDel="00000000" w:rsidP="00000000" w:rsidRDefault="00000000" w:rsidRPr="00000000" w14:paraId="00000043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35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(16,'인천시',1500000,16);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38"/>
                </w:sdtPr>
                <w:sdtContent>
                  <w:p w:rsidR="00000000" w:rsidDel="00000000" w:rsidP="00000000" w:rsidRDefault="00000000" w:rsidRPr="00000000" w14:paraId="00000044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37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(17,'서울시 강남',3000000,17);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40"/>
                </w:sdtPr>
                <w:sdtContent>
                  <w:p w:rsidR="00000000" w:rsidDel="00000000" w:rsidP="00000000" w:rsidRDefault="00000000" w:rsidRPr="00000000" w14:paraId="00000045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39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(18,'서울시 강동',1500000,18);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42"/>
                </w:sdtPr>
                <w:sdtContent>
                  <w:p w:rsidR="00000000" w:rsidDel="00000000" w:rsidP="00000000" w:rsidRDefault="00000000" w:rsidRPr="00000000" w14:paraId="00000046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41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(19,'인천시',3000000,19);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44"/>
                </w:sdtPr>
                <w:sdtContent>
                  <w:p w:rsidR="00000000" w:rsidDel="00000000" w:rsidP="00000000" w:rsidRDefault="00000000" w:rsidRPr="00000000" w14:paraId="00000047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43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(20,'서울시 강동',3000000,20);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46"/>
                </w:sdtPr>
                <w:sdtContent>
                  <w:p w:rsidR="00000000" w:rsidDel="00000000" w:rsidP="00000000" w:rsidRDefault="00000000" w:rsidRPr="00000000" w14:paraId="00000048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45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(21,'서울시 강북',1800000,21);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48"/>
                </w:sdtPr>
                <w:sdtContent>
                  <w:p w:rsidR="00000000" w:rsidDel="00000000" w:rsidP="00000000" w:rsidRDefault="00000000" w:rsidRPr="00000000" w14:paraId="00000049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47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(22,'서울시 강동',3500000,22);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50"/>
                </w:sdtPr>
                <w:sdtContent>
                  <w:p w:rsidR="00000000" w:rsidDel="00000000" w:rsidP="00000000" w:rsidRDefault="00000000" w:rsidRPr="00000000" w14:paraId="0000004A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49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(23,'수원시',3500000,23);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52"/>
                </w:sdtPr>
                <w:sdtContent>
                  <w:p w:rsidR="00000000" w:rsidDel="00000000" w:rsidP="00000000" w:rsidRDefault="00000000" w:rsidRPr="00000000" w14:paraId="0000004B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51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(24,'수원시',3500000,24);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54"/>
                </w:sdtPr>
                <w:sdtContent>
                  <w:p w:rsidR="00000000" w:rsidDel="00000000" w:rsidP="00000000" w:rsidRDefault="00000000" w:rsidRPr="00000000" w14:paraId="0000004C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53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(25,'인천시',3500000,25);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56"/>
                </w:sdtPr>
                <w:sdtContent>
                  <w:p w:rsidR="00000000" w:rsidDel="00000000" w:rsidP="00000000" w:rsidRDefault="00000000" w:rsidRPr="00000000" w14:paraId="0000004D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55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(26,'서울시 강남',1800000,26);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58"/>
                </w:sdtPr>
                <w:sdtContent>
                  <w:p w:rsidR="00000000" w:rsidDel="00000000" w:rsidP="00000000" w:rsidRDefault="00000000" w:rsidRPr="00000000" w14:paraId="0000004E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57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(27,'서울시 강남',2500000,27);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60"/>
                </w:sdtPr>
                <w:sdtContent>
                  <w:p w:rsidR="00000000" w:rsidDel="00000000" w:rsidP="00000000" w:rsidRDefault="00000000" w:rsidRPr="00000000" w14:paraId="0000004F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59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(28,'수원시',2500000,28);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62"/>
                </w:sdtPr>
                <w:sdtContent>
                  <w:p w:rsidR="00000000" w:rsidDel="00000000" w:rsidP="00000000" w:rsidRDefault="00000000" w:rsidRPr="00000000" w14:paraId="00000050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61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(29,'서울시 강남',1500000,29);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64"/>
                </w:sdtPr>
                <w:sdtContent>
                  <w:p w:rsidR="00000000" w:rsidDel="00000000" w:rsidP="00000000" w:rsidRDefault="00000000" w:rsidRPr="00000000" w14:paraId="00000051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63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(30,'서울시 강동',1800000,30);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66"/>
                </w:sdtPr>
                <w:sdtContent>
                  <w:p w:rsidR="00000000" w:rsidDel="00000000" w:rsidP="00000000" w:rsidRDefault="00000000" w:rsidRPr="00000000" w14:paraId="00000052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65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(31,'수원시',2500000,31);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68"/>
                </w:sdtPr>
                <w:sdtContent>
                  <w:p w:rsidR="00000000" w:rsidDel="00000000" w:rsidP="00000000" w:rsidRDefault="00000000" w:rsidRPr="00000000" w14:paraId="00000053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67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(32,'서울시 강남',1800000,32);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70"/>
                </w:sdtPr>
                <w:sdtContent>
                  <w:p w:rsidR="00000000" w:rsidDel="00000000" w:rsidP="00000000" w:rsidRDefault="00000000" w:rsidRPr="00000000" w14:paraId="00000054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69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(33,'서울시 강남',3500000,33);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72"/>
                </w:sdtPr>
                <w:sdtContent>
                  <w:p w:rsidR="00000000" w:rsidDel="00000000" w:rsidP="00000000" w:rsidRDefault="00000000" w:rsidRPr="00000000" w14:paraId="00000055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71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(34,'수원시',2500000,34);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74"/>
                </w:sdtPr>
                <w:sdtContent>
                  <w:p w:rsidR="00000000" w:rsidDel="00000000" w:rsidP="00000000" w:rsidRDefault="00000000" w:rsidRPr="00000000" w14:paraId="00000056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73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(35,'서울시 강동',2000000,35);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76"/>
                </w:sdtPr>
                <w:sdtContent>
                  <w:p w:rsidR="00000000" w:rsidDel="00000000" w:rsidP="00000000" w:rsidRDefault="00000000" w:rsidRPr="00000000" w14:paraId="00000057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75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(36,'수원시',3500000,36);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78"/>
                </w:sdtPr>
                <w:sdtContent>
                  <w:p w:rsidR="00000000" w:rsidDel="00000000" w:rsidP="00000000" w:rsidRDefault="00000000" w:rsidRPr="00000000" w14:paraId="00000058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77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(37,'서울시 강동',1800000,37);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80"/>
                </w:sdtPr>
                <w:sdtContent>
                  <w:p w:rsidR="00000000" w:rsidDel="00000000" w:rsidP="00000000" w:rsidRDefault="00000000" w:rsidRPr="00000000" w14:paraId="00000059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79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(38,'서울시 강동',2500000,38);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82"/>
                </w:sdtPr>
                <w:sdtContent>
                  <w:p w:rsidR="00000000" w:rsidDel="00000000" w:rsidP="00000000" w:rsidRDefault="00000000" w:rsidRPr="00000000" w14:paraId="0000005A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81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(39,'서울시 강북',1800000,39);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84"/>
                </w:sdtPr>
                <w:sdtContent>
                  <w:p w:rsidR="00000000" w:rsidDel="00000000" w:rsidP="00000000" w:rsidRDefault="00000000" w:rsidRPr="00000000" w14:paraId="0000005B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83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(40,'수원시',3000000,40);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86"/>
                </w:sdtPr>
                <w:sdtContent>
                  <w:p w:rsidR="00000000" w:rsidDel="00000000" w:rsidP="00000000" w:rsidRDefault="00000000" w:rsidRPr="00000000" w14:paraId="0000005C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85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(41,'서울시 강동',3000000,41);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88"/>
                </w:sdtPr>
                <w:sdtContent>
                  <w:p w:rsidR="00000000" w:rsidDel="00000000" w:rsidP="00000000" w:rsidRDefault="00000000" w:rsidRPr="00000000" w14:paraId="0000005D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87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(42,'서울시 강남',1800000,42);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90"/>
                </w:sdtPr>
                <w:sdtContent>
                  <w:p w:rsidR="00000000" w:rsidDel="00000000" w:rsidP="00000000" w:rsidRDefault="00000000" w:rsidRPr="00000000" w14:paraId="0000005E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89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(43,'서울시 강남',1500000,43);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92"/>
                </w:sdtPr>
                <w:sdtContent>
                  <w:p w:rsidR="00000000" w:rsidDel="00000000" w:rsidP="00000000" w:rsidRDefault="00000000" w:rsidRPr="00000000" w14:paraId="0000005F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91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(44,'서울시 강동',2500000,44);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94"/>
                </w:sdtPr>
                <w:sdtContent>
                  <w:p w:rsidR="00000000" w:rsidDel="00000000" w:rsidP="00000000" w:rsidRDefault="00000000" w:rsidRPr="00000000" w14:paraId="00000060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93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(45,'서울시 강서',2500000,45);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96"/>
                </w:sdtPr>
                <w:sdtContent>
                  <w:p w:rsidR="00000000" w:rsidDel="00000000" w:rsidP="00000000" w:rsidRDefault="00000000" w:rsidRPr="00000000" w14:paraId="00000061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95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(46,'서울시 강동',3000000,46);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198"/>
                </w:sdtPr>
                <w:sdtContent>
                  <w:p w:rsidR="00000000" w:rsidDel="00000000" w:rsidP="00000000" w:rsidRDefault="00000000" w:rsidRPr="00000000" w14:paraId="00000062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97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(47,'서울시 강동',3000000,47);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00"/>
                </w:sdtPr>
                <w:sdtContent>
                  <w:p w:rsidR="00000000" w:rsidDel="00000000" w:rsidP="00000000" w:rsidRDefault="00000000" w:rsidRPr="00000000" w14:paraId="00000063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199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(48,'인천시',2000000,48);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02"/>
                </w:sdtPr>
                <w:sdtContent>
                  <w:p w:rsidR="00000000" w:rsidDel="00000000" w:rsidP="00000000" w:rsidRDefault="00000000" w:rsidRPr="00000000" w14:paraId="00000064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01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(49,'서울시 강동',2500000,49);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04"/>
                </w:sdtPr>
                <w:sdtContent>
                  <w:p w:rsidR="00000000" w:rsidDel="00000000" w:rsidP="00000000" w:rsidRDefault="00000000" w:rsidRPr="00000000" w14:paraId="00000065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03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(50,'서울시 강서',1800000,50);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06"/>
                </w:sdtPr>
                <w:sdtContent>
                  <w:p w:rsidR="00000000" w:rsidDel="00000000" w:rsidP="00000000" w:rsidRDefault="00000000" w:rsidRPr="00000000" w14:paraId="00000066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05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(51,'서울시 강북',3000000,51);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08"/>
                </w:sdtPr>
                <w:sdtContent>
                  <w:p w:rsidR="00000000" w:rsidDel="00000000" w:rsidP="00000000" w:rsidRDefault="00000000" w:rsidRPr="00000000" w14:paraId="00000067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07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(52,'서울시 강남',3000000,52);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10"/>
                </w:sdtPr>
                <w:sdtContent>
                  <w:p w:rsidR="00000000" w:rsidDel="00000000" w:rsidP="00000000" w:rsidRDefault="00000000" w:rsidRPr="00000000" w14:paraId="00000068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09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(53,'서울시 강북',2500000,53);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12"/>
                </w:sdtPr>
                <w:sdtContent>
                  <w:p w:rsidR="00000000" w:rsidDel="00000000" w:rsidP="00000000" w:rsidRDefault="00000000" w:rsidRPr="00000000" w14:paraId="00000069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11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(54,'서울시 강서',2500000,54);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14"/>
                </w:sdtPr>
                <w:sdtContent>
                  <w:p w:rsidR="00000000" w:rsidDel="00000000" w:rsidP="00000000" w:rsidRDefault="00000000" w:rsidRPr="00000000" w14:paraId="0000006A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13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(55,'서울시 강서',2000000,55);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16"/>
                </w:sdtPr>
                <w:sdtContent>
                  <w:p w:rsidR="00000000" w:rsidDel="00000000" w:rsidP="00000000" w:rsidRDefault="00000000" w:rsidRPr="00000000" w14:paraId="0000006B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15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(56,'서울시 강서',3000000,56);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18"/>
                </w:sdtPr>
                <w:sdtContent>
                  <w:p w:rsidR="00000000" w:rsidDel="00000000" w:rsidP="00000000" w:rsidRDefault="00000000" w:rsidRPr="00000000" w14:paraId="0000006C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17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(57,'수원시',1500000,57);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20"/>
                </w:sdtPr>
                <w:sdtContent>
                  <w:p w:rsidR="00000000" w:rsidDel="00000000" w:rsidP="00000000" w:rsidRDefault="00000000" w:rsidRPr="00000000" w14:paraId="0000006D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19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(58,'서울시 강남',1500000,58);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22"/>
                </w:sdtPr>
                <w:sdtContent>
                  <w:p w:rsidR="00000000" w:rsidDel="00000000" w:rsidP="00000000" w:rsidRDefault="00000000" w:rsidRPr="00000000" w14:paraId="0000006E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21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(59,'서울시 강북',3000000,59);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24"/>
                </w:sdtPr>
                <w:sdtContent>
                  <w:p w:rsidR="00000000" w:rsidDel="00000000" w:rsidP="00000000" w:rsidRDefault="00000000" w:rsidRPr="00000000" w14:paraId="0000006F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23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(60,'서울시 강서',3000000,60);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26"/>
                </w:sdtPr>
                <w:sdtContent>
                  <w:p w:rsidR="00000000" w:rsidDel="00000000" w:rsidP="00000000" w:rsidRDefault="00000000" w:rsidRPr="00000000" w14:paraId="00000070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25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(61,'서울시 강남',3500000,61);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28"/>
                </w:sdtPr>
                <w:sdtContent>
                  <w:p w:rsidR="00000000" w:rsidDel="00000000" w:rsidP="00000000" w:rsidRDefault="00000000" w:rsidRPr="00000000" w14:paraId="00000071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27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(62,'수원시',3500000,62);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30"/>
                </w:sdtPr>
                <w:sdtContent>
                  <w:p w:rsidR="00000000" w:rsidDel="00000000" w:rsidP="00000000" w:rsidRDefault="00000000" w:rsidRPr="00000000" w14:paraId="00000072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29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(63,'인천시',1800000,63);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32"/>
                </w:sdtPr>
                <w:sdtContent>
                  <w:p w:rsidR="00000000" w:rsidDel="00000000" w:rsidP="00000000" w:rsidRDefault="00000000" w:rsidRPr="00000000" w14:paraId="00000073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31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(64,'수원시',3000000,64);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34"/>
                </w:sdtPr>
                <w:sdtContent>
                  <w:p w:rsidR="00000000" w:rsidDel="00000000" w:rsidP="00000000" w:rsidRDefault="00000000" w:rsidRPr="00000000" w14:paraId="00000074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33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(65,'서울시 강동',1500000,65);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36"/>
                </w:sdtPr>
                <w:sdtContent>
                  <w:p w:rsidR="00000000" w:rsidDel="00000000" w:rsidP="00000000" w:rsidRDefault="00000000" w:rsidRPr="00000000" w14:paraId="00000075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35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(66,'인천시',2500000,66);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38"/>
                </w:sdtPr>
                <w:sdtContent>
                  <w:p w:rsidR="00000000" w:rsidDel="00000000" w:rsidP="00000000" w:rsidRDefault="00000000" w:rsidRPr="00000000" w14:paraId="00000076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37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(67,'수원시',1800000,67);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40"/>
                </w:sdtPr>
                <w:sdtContent>
                  <w:p w:rsidR="00000000" w:rsidDel="00000000" w:rsidP="00000000" w:rsidRDefault="00000000" w:rsidRPr="00000000" w14:paraId="00000077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39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(68,'수원시',2000000,68);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42"/>
                </w:sdtPr>
                <w:sdtContent>
                  <w:p w:rsidR="00000000" w:rsidDel="00000000" w:rsidP="00000000" w:rsidRDefault="00000000" w:rsidRPr="00000000" w14:paraId="00000078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41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(69,'서울시 강동',2000000,69);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44"/>
                </w:sdtPr>
                <w:sdtContent>
                  <w:p w:rsidR="00000000" w:rsidDel="00000000" w:rsidP="00000000" w:rsidRDefault="00000000" w:rsidRPr="00000000" w14:paraId="00000079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43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(70,'서울시 강서',2000000,70);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46"/>
                </w:sdtPr>
                <w:sdtContent>
                  <w:p w:rsidR="00000000" w:rsidDel="00000000" w:rsidP="00000000" w:rsidRDefault="00000000" w:rsidRPr="00000000" w14:paraId="0000007A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45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(71,'서울시 강남',2500000,71);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48"/>
                </w:sdtPr>
                <w:sdtContent>
                  <w:p w:rsidR="00000000" w:rsidDel="00000000" w:rsidP="00000000" w:rsidRDefault="00000000" w:rsidRPr="00000000" w14:paraId="0000007B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47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(72,'인천시',3000000,72);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50"/>
                </w:sdtPr>
                <w:sdtContent>
                  <w:p w:rsidR="00000000" w:rsidDel="00000000" w:rsidP="00000000" w:rsidRDefault="00000000" w:rsidRPr="00000000" w14:paraId="0000007C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49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(73,'서울시 강남',2500000,73);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52"/>
                </w:sdtPr>
                <w:sdtContent>
                  <w:p w:rsidR="00000000" w:rsidDel="00000000" w:rsidP="00000000" w:rsidRDefault="00000000" w:rsidRPr="00000000" w14:paraId="0000007D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51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(74,'인천시',2000000,74);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54"/>
                </w:sdtPr>
                <w:sdtContent>
                  <w:p w:rsidR="00000000" w:rsidDel="00000000" w:rsidP="00000000" w:rsidRDefault="00000000" w:rsidRPr="00000000" w14:paraId="0000007E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53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(75,'서울시 강남',1800000,75);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56"/>
                </w:sdtPr>
                <w:sdtContent>
                  <w:p w:rsidR="00000000" w:rsidDel="00000000" w:rsidP="00000000" w:rsidRDefault="00000000" w:rsidRPr="00000000" w14:paraId="0000007F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55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(76,'서울시 강남',2500000,76);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58"/>
                </w:sdtPr>
                <w:sdtContent>
                  <w:p w:rsidR="00000000" w:rsidDel="00000000" w:rsidP="00000000" w:rsidRDefault="00000000" w:rsidRPr="00000000" w14:paraId="00000080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57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(77,'서울시 강북',2000000,77);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60"/>
                </w:sdtPr>
                <w:sdtContent>
                  <w:p w:rsidR="00000000" w:rsidDel="00000000" w:rsidP="00000000" w:rsidRDefault="00000000" w:rsidRPr="00000000" w14:paraId="00000081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59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(78,'서울시 강동',2500000,78);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62"/>
                </w:sdtPr>
                <w:sdtContent>
                  <w:p w:rsidR="00000000" w:rsidDel="00000000" w:rsidP="00000000" w:rsidRDefault="00000000" w:rsidRPr="00000000" w14:paraId="00000082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61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(79,'서울시 강동',3000000,79);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64"/>
                </w:sdtPr>
                <w:sdtContent>
                  <w:p w:rsidR="00000000" w:rsidDel="00000000" w:rsidP="00000000" w:rsidRDefault="00000000" w:rsidRPr="00000000" w14:paraId="00000083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63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(80,'인천시',2500000,80);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66"/>
                </w:sdtPr>
                <w:sdtContent>
                  <w:p w:rsidR="00000000" w:rsidDel="00000000" w:rsidP="00000000" w:rsidRDefault="00000000" w:rsidRPr="00000000" w14:paraId="00000084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65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(81,'수원시',3500000,81);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68"/>
                </w:sdtPr>
                <w:sdtContent>
                  <w:p w:rsidR="00000000" w:rsidDel="00000000" w:rsidP="00000000" w:rsidRDefault="00000000" w:rsidRPr="00000000" w14:paraId="00000085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67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(82,'서울시 강동',1500000,82);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70"/>
                </w:sdtPr>
                <w:sdtContent>
                  <w:p w:rsidR="00000000" w:rsidDel="00000000" w:rsidP="00000000" w:rsidRDefault="00000000" w:rsidRPr="00000000" w14:paraId="00000086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69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(83,'서울시 강북',3000000,83);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72"/>
                </w:sdtPr>
                <w:sdtContent>
                  <w:p w:rsidR="00000000" w:rsidDel="00000000" w:rsidP="00000000" w:rsidRDefault="00000000" w:rsidRPr="00000000" w14:paraId="00000087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71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(84,'서울시 강북',2500000,84);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74"/>
                </w:sdtPr>
                <w:sdtContent>
                  <w:p w:rsidR="00000000" w:rsidDel="00000000" w:rsidP="00000000" w:rsidRDefault="00000000" w:rsidRPr="00000000" w14:paraId="00000088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73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(85,'서울시 강서',3500000,85);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76"/>
                </w:sdtPr>
                <w:sdtContent>
                  <w:p w:rsidR="00000000" w:rsidDel="00000000" w:rsidP="00000000" w:rsidRDefault="00000000" w:rsidRPr="00000000" w14:paraId="00000089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75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(86,'수원시',2500000,86);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78"/>
                </w:sdtPr>
                <w:sdtContent>
                  <w:p w:rsidR="00000000" w:rsidDel="00000000" w:rsidP="00000000" w:rsidRDefault="00000000" w:rsidRPr="00000000" w14:paraId="0000008A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77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(87,'서울시 강남',3000000,87);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80"/>
                </w:sdtPr>
                <w:sdtContent>
                  <w:p w:rsidR="00000000" w:rsidDel="00000000" w:rsidP="00000000" w:rsidRDefault="00000000" w:rsidRPr="00000000" w14:paraId="0000008B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79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(88,'수원시',2500000,88);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82"/>
                </w:sdtPr>
                <w:sdtContent>
                  <w:p w:rsidR="00000000" w:rsidDel="00000000" w:rsidP="00000000" w:rsidRDefault="00000000" w:rsidRPr="00000000" w14:paraId="0000008C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81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(89,'서울시 강남',1500000,89);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84"/>
                </w:sdtPr>
                <w:sdtContent>
                  <w:p w:rsidR="00000000" w:rsidDel="00000000" w:rsidP="00000000" w:rsidRDefault="00000000" w:rsidRPr="00000000" w14:paraId="0000008D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83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(90,'서울시 강서',2000000,90);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86"/>
                </w:sdtPr>
                <w:sdtContent>
                  <w:p w:rsidR="00000000" w:rsidDel="00000000" w:rsidP="00000000" w:rsidRDefault="00000000" w:rsidRPr="00000000" w14:paraId="0000008E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85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(91,'서울시 강동',1500000,91);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88"/>
                </w:sdtPr>
                <w:sdtContent>
                  <w:p w:rsidR="00000000" w:rsidDel="00000000" w:rsidP="00000000" w:rsidRDefault="00000000" w:rsidRPr="00000000" w14:paraId="0000008F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87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(92,'서울시 강동',1800000,92);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90"/>
                </w:sdtPr>
                <w:sdtContent>
                  <w:p w:rsidR="00000000" w:rsidDel="00000000" w:rsidP="00000000" w:rsidRDefault="00000000" w:rsidRPr="00000000" w14:paraId="00000090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89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(93,'서울시 강북',1800000,93);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92"/>
                </w:sdtPr>
                <w:sdtContent>
                  <w:p w:rsidR="00000000" w:rsidDel="00000000" w:rsidP="00000000" w:rsidRDefault="00000000" w:rsidRPr="00000000" w14:paraId="00000091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91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(94,'서울시 강남',2000000,94);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94"/>
                </w:sdtPr>
                <w:sdtContent>
                  <w:p w:rsidR="00000000" w:rsidDel="00000000" w:rsidP="00000000" w:rsidRDefault="00000000" w:rsidRPr="00000000" w14:paraId="00000092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93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(95,'서울시 강남',2500000,95);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96"/>
                </w:sdtPr>
                <w:sdtContent>
                  <w:p w:rsidR="00000000" w:rsidDel="00000000" w:rsidP="00000000" w:rsidRDefault="00000000" w:rsidRPr="00000000" w14:paraId="00000093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95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(96,'서울시 강남',1500000,96);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298"/>
                </w:sdtPr>
                <w:sdtContent>
                  <w:p w:rsidR="00000000" w:rsidDel="00000000" w:rsidP="00000000" w:rsidRDefault="00000000" w:rsidRPr="00000000" w14:paraId="00000094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97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(97,'수원시',2500000,97);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300"/>
                </w:sdtPr>
                <w:sdtContent>
                  <w:p w:rsidR="00000000" w:rsidDel="00000000" w:rsidP="00000000" w:rsidRDefault="00000000" w:rsidRPr="00000000" w14:paraId="00000095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299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(98,'인천시',1800000,98);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302"/>
                </w:sdtPr>
                <w:sdtContent>
                  <w:p w:rsidR="00000000" w:rsidDel="00000000" w:rsidP="00000000" w:rsidRDefault="00000000" w:rsidRPr="00000000" w14:paraId="00000096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301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(99,'수원시',3000000,99);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304"/>
                </w:sdtPr>
                <w:sdtContent>
                  <w:p w:rsidR="00000000" w:rsidDel="00000000" w:rsidP="00000000" w:rsidRDefault="00000000" w:rsidRPr="00000000" w14:paraId="00000097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303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  <w:delText xml:space="preserve">INSERT INTO TBLWISHJOB (WISHJOB_SEQ, CITY, BASICPAY, STUDENT_SEQ) VALUES (100,'서울시 강북',1500000,100);</w:delText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306"/>
                </w:sdtPr>
                <w:sdtContent>
                  <w:p w:rsidR="00000000" w:rsidDel="00000000" w:rsidP="00000000" w:rsidRDefault="00000000" w:rsidRPr="00000000" w14:paraId="00000098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305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308"/>
                </w:sdtPr>
                <w:sdtContent>
                  <w:p w:rsidR="00000000" w:rsidDel="00000000" w:rsidP="00000000" w:rsidRDefault="00000000" w:rsidRPr="00000000" w14:paraId="00000099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307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del>
                      </w:sdtContent>
                    </w:sdt>
                  </w:p>
                </w:sdtContent>
              </w:sdt>
              <w:sdt>
                <w:sdtPr>
                  <w:tag w:val="goog_rdk_310"/>
                </w:sdtPr>
                <w:sdtContent>
                  <w:p w:rsidR="00000000" w:rsidDel="00000000" w:rsidP="00000000" w:rsidRDefault="00000000" w:rsidRPr="00000000" w14:paraId="0000009A">
                    <w:pPr>
                      <w:ind w:left="0" w:hanging="2"/>
                      <w:rPr>
                        <w:del w:author="임 종운" w:id="2" w:date="2022-05-17T03:15:23Z"/>
                      </w:rPr>
                    </w:pPr>
                    <w:sdt>
                      <w:sdtPr>
                        <w:tag w:val="goog_rdk_309"/>
                      </w:sdtPr>
                      <w:sdtContent>
                        <w:del w:author="임 종운" w:id="2" w:date="2022-05-17T03:15:23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del>
                      </w:sdtContent>
                    </w:sdt>
                  </w:p>
                </w:sdtContent>
              </w:sdt>
            </w:tc>
          </w:tr>
        </w:sdtContent>
      </w:sdt>
    </w:tbl>
    <w:sdt>
      <w:sdtPr>
        <w:tag w:val="goog_rdk_319"/>
      </w:sdtPr>
      <w:sdtContent>
        <w:p w:rsidR="00000000" w:rsidDel="00000000" w:rsidP="00000000" w:rsidRDefault="00000000" w:rsidRPr="00000000" w14:paraId="0000009E">
          <w:pPr>
            <w:ind w:left="0" w:hanging="2"/>
            <w:rPr>
              <w:del w:author="임 종운" w:id="3" w:date="2022-05-17T03:15:23Z"/>
            </w:rPr>
          </w:pPr>
          <w:sdt>
            <w:sdtPr>
              <w:tag w:val="goog_rdk_318"/>
            </w:sdtPr>
            <w:sdtContent>
              <w:del w:author="임 종운" w:id="3" w:date="2022-05-17T03:15:23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320"/>
      </w:sdtPr>
      <w:sdtContent>
        <w:p w:rsidR="00000000" w:rsidDel="00000000" w:rsidP="00000000" w:rsidRDefault="00000000" w:rsidRPr="00000000" w14:paraId="0000009F">
          <w:pPr>
            <w:ind w:left="0" w:firstLine="0"/>
            <w:rPr/>
            <w:pPrChange w:author="임 종운" w:id="0" w:date="2022-05-17T03:15:23Z">
              <w:pPr>
                <w:ind w:left="0" w:hanging="2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sdt>
        <w:sdtPr>
          <w:tag w:val="goog_rdk_322"/>
        </w:sdtPr>
        <w:sdtContent>
          <w:tr>
            <w:trPr>
              <w:cantSplit w:val="0"/>
              <w:trHeight w:val="195" w:hRule="atLeast"/>
              <w:tblHeader w:val="0"/>
              <w:ins w:author="임 종운" w:id="5" w:date="2022-05-17T03:15:23Z"/>
            </w:trPr>
            <w:tc>
              <w:tcPr>
                <w:shd w:fill="d9d9d9" w:val="clear"/>
                <w:vAlign w:val="center"/>
              </w:tcPr>
              <w:sdt>
                <w:sdtPr>
                  <w:tag w:val="goog_rdk_324"/>
                </w:sdtPr>
                <w:sdtContent>
                  <w:p w:rsidR="00000000" w:rsidDel="00000000" w:rsidP="00000000" w:rsidRDefault="00000000" w:rsidRPr="00000000" w14:paraId="000000A0">
                    <w:pPr>
                      <w:ind w:left="0" w:hanging="2"/>
                      <w:jc w:val="center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323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테이블명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shd w:fill="auto" w:val="clear"/>
                <w:vAlign w:val="center"/>
              </w:tcPr>
              <w:sdt>
                <w:sdtPr>
                  <w:tag w:val="goog_rdk_326"/>
                </w:sdtPr>
                <w:sdtContent>
                  <w:p w:rsidR="00000000" w:rsidDel="00000000" w:rsidP="00000000" w:rsidRDefault="00000000" w:rsidRPr="00000000" w14:paraId="000000A1">
                    <w:pPr>
                      <w:ind w:left="0" w:firstLine="0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325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sick_or_etc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shd w:fill="d9d9d9" w:val="clear"/>
                <w:vAlign w:val="center"/>
              </w:tcPr>
              <w:sdt>
                <w:sdtPr>
                  <w:tag w:val="goog_rdk_328"/>
                </w:sdtPr>
                <w:sdtContent>
                  <w:p w:rsidR="00000000" w:rsidDel="00000000" w:rsidP="00000000" w:rsidRDefault="00000000" w:rsidRPr="00000000" w14:paraId="000000A2">
                    <w:pPr>
                      <w:ind w:left="0" w:hanging="2"/>
                      <w:jc w:val="center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327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작성일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vAlign w:val="center"/>
              </w:tcPr>
              <w:sdt>
                <w:sdtPr>
                  <w:tag w:val="goog_rdk_330"/>
                </w:sdtPr>
                <w:sdtContent>
                  <w:p w:rsidR="00000000" w:rsidDel="00000000" w:rsidP="00000000" w:rsidRDefault="00000000" w:rsidRPr="00000000" w14:paraId="000000A3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329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2022-05-17</w:t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331"/>
        </w:sdtPr>
        <w:sdtContent>
          <w:tr>
            <w:trPr>
              <w:cantSplit w:val="0"/>
              <w:trHeight w:val="173" w:hRule="atLeast"/>
              <w:tblHeader w:val="0"/>
              <w:ins w:author="임 종운" w:id="5" w:date="2022-05-17T03:15:23Z"/>
            </w:trPr>
            <w:tc>
              <w:tcPr>
                <w:shd w:fill="d9d9d9" w:val="clear"/>
                <w:vAlign w:val="center"/>
              </w:tcPr>
              <w:sdt>
                <w:sdtPr>
                  <w:tag w:val="goog_rdk_333"/>
                </w:sdtPr>
                <w:sdtContent>
                  <w:p w:rsidR="00000000" w:rsidDel="00000000" w:rsidP="00000000" w:rsidRDefault="00000000" w:rsidRPr="00000000" w14:paraId="000000A4">
                    <w:pPr>
                      <w:ind w:left="0" w:hanging="2"/>
                      <w:jc w:val="center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332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System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shd w:fill="auto" w:val="clear"/>
                <w:vAlign w:val="center"/>
              </w:tcPr>
              <w:sdt>
                <w:sdtPr>
                  <w:tag w:val="goog_rdk_335"/>
                </w:sdtPr>
                <w:sdtContent>
                  <w:p w:rsidR="00000000" w:rsidDel="00000000" w:rsidP="00000000" w:rsidRDefault="00000000" w:rsidRPr="00000000" w14:paraId="000000A5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334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병가_기타 테이블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shd w:fill="d9d9d9" w:val="clear"/>
                <w:vAlign w:val="center"/>
              </w:tcPr>
              <w:sdt>
                <w:sdtPr>
                  <w:tag w:val="goog_rdk_337"/>
                </w:sdtPr>
                <w:sdtContent>
                  <w:p w:rsidR="00000000" w:rsidDel="00000000" w:rsidP="00000000" w:rsidRDefault="00000000" w:rsidRPr="00000000" w14:paraId="000000A6">
                    <w:pPr>
                      <w:ind w:left="0" w:hanging="2"/>
                      <w:jc w:val="center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336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작성자</w:t>
                          </w:r>
                        </w:ins>
                      </w:sdtContent>
                    </w:sdt>
                  </w:p>
                </w:sdtContent>
              </w:sdt>
            </w:tc>
            <w:tc>
              <w:tcPr>
                <w:vAlign w:val="center"/>
              </w:tcPr>
              <w:sdt>
                <w:sdtPr>
                  <w:tag w:val="goog_rdk_339"/>
                </w:sdtPr>
                <w:sdtContent>
                  <w:p w:rsidR="00000000" w:rsidDel="00000000" w:rsidP="00000000" w:rsidRDefault="00000000" w:rsidRPr="00000000" w14:paraId="000000A7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338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임종운</w:t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340"/>
        </w:sdtPr>
        <w:sdtContent>
          <w:tr>
            <w:trPr>
              <w:cantSplit w:val="0"/>
              <w:tblHeader w:val="0"/>
              <w:ins w:author="임 종운" w:id="5" w:date="2022-05-17T03:15:23Z"/>
            </w:trPr>
            <w:tc>
              <w:tcPr>
                <w:gridSpan w:val="4"/>
                <w:shd w:fill="d9d9d9" w:val="clear"/>
                <w:vAlign w:val="center"/>
              </w:tcPr>
              <w:sdt>
                <w:sdtPr>
                  <w:tag w:val="goog_rdk_342"/>
                </w:sdtPr>
                <w:sdtContent>
                  <w:p w:rsidR="00000000" w:rsidDel="00000000" w:rsidP="00000000" w:rsidRDefault="00000000" w:rsidRPr="00000000" w14:paraId="000000A8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341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DML</w:t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349"/>
        </w:sdtPr>
        <w:sdtContent>
          <w:tr>
            <w:trPr>
              <w:cantSplit w:val="0"/>
              <w:tblHeader w:val="0"/>
              <w:ins w:author="임 종운" w:id="5" w:date="2022-05-17T03:15:23Z"/>
            </w:trPr>
            <w:tc>
              <w:tcPr>
                <w:gridSpan w:val="4"/>
                <w:vAlign w:val="center"/>
              </w:tcPr>
              <w:sdt>
                <w:sdtPr>
                  <w:tag w:val="goog_rdk_351"/>
                </w:sdtPr>
                <w:sdtContent>
                  <w:p w:rsidR="00000000" w:rsidDel="00000000" w:rsidP="00000000" w:rsidRDefault="00000000" w:rsidRPr="00000000" w14:paraId="000000AC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350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VALUES(1, 625,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53"/>
                </w:sdtPr>
                <w:sdtContent>
                  <w:p w:rsidR="00000000" w:rsidDel="00000000" w:rsidP="00000000" w:rsidRDefault="00000000" w:rsidRPr="00000000" w14:paraId="000000AD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352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VALUES(2, 628,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55"/>
                </w:sdtPr>
                <w:sdtContent>
                  <w:p w:rsidR="00000000" w:rsidDel="00000000" w:rsidP="00000000" w:rsidRDefault="00000000" w:rsidRPr="00000000" w14:paraId="000000AE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354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VALUES(3, 631,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57"/>
                </w:sdtPr>
                <w:sdtContent>
                  <w:p w:rsidR="00000000" w:rsidDel="00000000" w:rsidP="00000000" w:rsidRDefault="00000000" w:rsidRPr="00000000" w14:paraId="000000AF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356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VALUES(4, 635,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59"/>
                </w:sdtPr>
                <w:sdtContent>
                  <w:p w:rsidR="00000000" w:rsidDel="00000000" w:rsidP="00000000" w:rsidRDefault="00000000" w:rsidRPr="00000000" w14:paraId="000000B0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358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VALUES(5, 638,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61"/>
                </w:sdtPr>
                <w:sdtContent>
                  <w:p w:rsidR="00000000" w:rsidDel="00000000" w:rsidP="00000000" w:rsidRDefault="00000000" w:rsidRPr="00000000" w14:paraId="000000B1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360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VALUES(6, 647,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63"/>
                </w:sdtPr>
                <w:sdtContent>
                  <w:p w:rsidR="00000000" w:rsidDel="00000000" w:rsidP="00000000" w:rsidRDefault="00000000" w:rsidRPr="00000000" w14:paraId="000000B2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362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VALUES(7, 833,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65"/>
                </w:sdtPr>
                <w:sdtContent>
                  <w:p w:rsidR="00000000" w:rsidDel="00000000" w:rsidP="00000000" w:rsidRDefault="00000000" w:rsidRPr="00000000" w14:paraId="000000B3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364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VALUES(8, 841,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67"/>
                </w:sdtPr>
                <w:sdtContent>
                  <w:p w:rsidR="00000000" w:rsidDel="00000000" w:rsidP="00000000" w:rsidRDefault="00000000" w:rsidRPr="00000000" w14:paraId="000000B4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366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VALUES(9, 848,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69"/>
                </w:sdtPr>
                <w:sdtContent>
                  <w:p w:rsidR="00000000" w:rsidDel="00000000" w:rsidP="00000000" w:rsidRDefault="00000000" w:rsidRPr="00000000" w14:paraId="000000B5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368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VALUES(10, 853,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71"/>
                </w:sdtPr>
                <w:sdtContent>
                  <w:p w:rsidR="00000000" w:rsidDel="00000000" w:rsidP="00000000" w:rsidRDefault="00000000" w:rsidRPr="00000000" w14:paraId="000000B6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370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VALUES(11, 857,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73"/>
                </w:sdtPr>
                <w:sdtContent>
                  <w:p w:rsidR="00000000" w:rsidDel="00000000" w:rsidP="00000000" w:rsidRDefault="00000000" w:rsidRPr="00000000" w14:paraId="000000B7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372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VALUES(12, 858,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75"/>
                </w:sdtPr>
                <w:sdtContent>
                  <w:p w:rsidR="00000000" w:rsidDel="00000000" w:rsidP="00000000" w:rsidRDefault="00000000" w:rsidRPr="00000000" w14:paraId="000000B8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374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VALUES(13, 989,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77"/>
                </w:sdtPr>
                <w:sdtContent>
                  <w:p w:rsidR="00000000" w:rsidDel="00000000" w:rsidP="00000000" w:rsidRDefault="00000000" w:rsidRPr="00000000" w14:paraId="000000B9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376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VALUES(14, 991,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79"/>
                </w:sdtPr>
                <w:sdtContent>
                  <w:p w:rsidR="00000000" w:rsidDel="00000000" w:rsidP="00000000" w:rsidRDefault="00000000" w:rsidRPr="00000000" w14:paraId="000000BA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378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VALUES(15, 995,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81"/>
                </w:sdtPr>
                <w:sdtContent>
                  <w:p w:rsidR="00000000" w:rsidDel="00000000" w:rsidP="00000000" w:rsidRDefault="00000000" w:rsidRPr="00000000" w14:paraId="000000BB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380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VALUES(16, 998,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83"/>
                </w:sdtPr>
                <w:sdtContent>
                  <w:p w:rsidR="00000000" w:rsidDel="00000000" w:rsidP="00000000" w:rsidRDefault="00000000" w:rsidRPr="00000000" w14:paraId="000000BC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382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VALUES(17, 999,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85"/>
                </w:sdtPr>
                <w:sdtContent>
                  <w:p w:rsidR="00000000" w:rsidDel="00000000" w:rsidP="00000000" w:rsidRDefault="00000000" w:rsidRPr="00000000" w14:paraId="000000BD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384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VALUES(18, 1013,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87"/>
                </w:sdtPr>
                <w:sdtContent>
                  <w:p w:rsidR="00000000" w:rsidDel="00000000" w:rsidP="00000000" w:rsidRDefault="00000000" w:rsidRPr="00000000" w14:paraId="000000BE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386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VALUES(19, 1124,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89"/>
                </w:sdtPr>
                <w:sdtContent>
                  <w:p w:rsidR="00000000" w:rsidDel="00000000" w:rsidP="00000000" w:rsidRDefault="00000000" w:rsidRPr="00000000" w14:paraId="000000BF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388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VALUES(20, 1125,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91"/>
                </w:sdtPr>
                <w:sdtContent>
                  <w:p w:rsidR="00000000" w:rsidDel="00000000" w:rsidP="00000000" w:rsidRDefault="00000000" w:rsidRPr="00000000" w14:paraId="000000C0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390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VALUES(21, 1509,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93"/>
                </w:sdtPr>
                <w:sdtContent>
                  <w:p w:rsidR="00000000" w:rsidDel="00000000" w:rsidP="00000000" w:rsidRDefault="00000000" w:rsidRPr="00000000" w14:paraId="000000C1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392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VALUES(22, 1511,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95"/>
                </w:sdtPr>
                <w:sdtContent>
                  <w:p w:rsidR="00000000" w:rsidDel="00000000" w:rsidP="00000000" w:rsidRDefault="00000000" w:rsidRPr="00000000" w14:paraId="000000C2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394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VALUES(23, 1580,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97"/>
                </w:sdtPr>
                <w:sdtContent>
                  <w:p w:rsidR="00000000" w:rsidDel="00000000" w:rsidP="00000000" w:rsidRDefault="00000000" w:rsidRPr="00000000" w14:paraId="000000C3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396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VALUES(24, 1581,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399"/>
                </w:sdtPr>
                <w:sdtContent>
                  <w:p w:rsidR="00000000" w:rsidDel="00000000" w:rsidP="00000000" w:rsidRDefault="00000000" w:rsidRPr="00000000" w14:paraId="000000C4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398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VALUES(25, 1586,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01"/>
                </w:sdtPr>
                <w:sdtContent>
                  <w:p w:rsidR="00000000" w:rsidDel="00000000" w:rsidP="00000000" w:rsidRDefault="00000000" w:rsidRPr="00000000" w14:paraId="000000C5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00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VALUES(26, 1864,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03"/>
                </w:sdtPr>
                <w:sdtContent>
                  <w:p w:rsidR="00000000" w:rsidDel="00000000" w:rsidP="00000000" w:rsidRDefault="00000000" w:rsidRPr="00000000" w14:paraId="000000C6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02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VALUES(27, 1937,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05"/>
                </w:sdtPr>
                <w:sdtContent>
                  <w:p w:rsidR="00000000" w:rsidDel="00000000" w:rsidP="00000000" w:rsidRDefault="00000000" w:rsidRPr="00000000" w14:paraId="000000C7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04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VALUES(28, 2222,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07"/>
                </w:sdtPr>
                <w:sdtContent>
                  <w:p w:rsidR="00000000" w:rsidDel="00000000" w:rsidP="00000000" w:rsidRDefault="00000000" w:rsidRPr="00000000" w14:paraId="000000C8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06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VALUES(29, 2255,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09"/>
                </w:sdtPr>
                <w:sdtContent>
                  <w:p w:rsidR="00000000" w:rsidDel="00000000" w:rsidP="00000000" w:rsidRDefault="00000000" w:rsidRPr="00000000" w14:paraId="000000C9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08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VALUES(30, 2267,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11"/>
                </w:sdtPr>
                <w:sdtContent>
                  <w:p w:rsidR="00000000" w:rsidDel="00000000" w:rsidP="00000000" w:rsidRDefault="00000000" w:rsidRPr="00000000" w14:paraId="000000CA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10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VALUES(31, 2575,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13"/>
                </w:sdtPr>
                <w:sdtContent>
                  <w:p w:rsidR="00000000" w:rsidDel="00000000" w:rsidP="00000000" w:rsidRDefault="00000000" w:rsidRPr="00000000" w14:paraId="000000CB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12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VALUES(32, 2586,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15"/>
                </w:sdtPr>
                <w:sdtContent>
                  <w:p w:rsidR="00000000" w:rsidDel="00000000" w:rsidP="00000000" w:rsidRDefault="00000000" w:rsidRPr="00000000" w14:paraId="000000CC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14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VALUES(33, 2607,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17"/>
                </w:sdtPr>
                <w:sdtContent>
                  <w:p w:rsidR="00000000" w:rsidDel="00000000" w:rsidP="00000000" w:rsidRDefault="00000000" w:rsidRPr="00000000" w14:paraId="000000CD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16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VALUES(34, 2614,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19"/>
                </w:sdtPr>
                <w:sdtContent>
                  <w:p w:rsidR="00000000" w:rsidDel="00000000" w:rsidP="00000000" w:rsidRDefault="00000000" w:rsidRPr="00000000" w14:paraId="000000CE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18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VALUES(35, 2620,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21"/>
                </w:sdtPr>
                <w:sdtContent>
                  <w:p w:rsidR="00000000" w:rsidDel="00000000" w:rsidP="00000000" w:rsidRDefault="00000000" w:rsidRPr="00000000" w14:paraId="000000CF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20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VALUES(36, 2627,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23"/>
                </w:sdtPr>
                <w:sdtContent>
                  <w:p w:rsidR="00000000" w:rsidDel="00000000" w:rsidP="00000000" w:rsidRDefault="00000000" w:rsidRPr="00000000" w14:paraId="000000D0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22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VALUES(37, 2633,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25"/>
                </w:sdtPr>
                <w:sdtContent>
                  <w:p w:rsidR="00000000" w:rsidDel="00000000" w:rsidP="00000000" w:rsidRDefault="00000000" w:rsidRPr="00000000" w14:paraId="000000D1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24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VALUES(38, 2684,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27"/>
                </w:sdtPr>
                <w:sdtContent>
                  <w:p w:rsidR="00000000" w:rsidDel="00000000" w:rsidP="00000000" w:rsidRDefault="00000000" w:rsidRPr="00000000" w14:paraId="000000D2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26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VALUES(39, 2685,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29"/>
                </w:sdtPr>
                <w:sdtContent>
                  <w:p w:rsidR="00000000" w:rsidDel="00000000" w:rsidP="00000000" w:rsidRDefault="00000000" w:rsidRPr="00000000" w14:paraId="000000D3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28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VALUES(40, 2686,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31"/>
                </w:sdtPr>
                <w:sdtContent>
                  <w:p w:rsidR="00000000" w:rsidDel="00000000" w:rsidP="00000000" w:rsidRDefault="00000000" w:rsidRPr="00000000" w14:paraId="000000D4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30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VALUES(41, 2994,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33"/>
                </w:sdtPr>
                <w:sdtContent>
                  <w:p w:rsidR="00000000" w:rsidDel="00000000" w:rsidP="00000000" w:rsidRDefault="00000000" w:rsidRPr="00000000" w14:paraId="000000D5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32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VALUES(42, 3000,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35"/>
                </w:sdtPr>
                <w:sdtContent>
                  <w:p w:rsidR="00000000" w:rsidDel="00000000" w:rsidP="00000000" w:rsidRDefault="00000000" w:rsidRPr="00000000" w14:paraId="000000D6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34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VALUES(43, 3024,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37"/>
                </w:sdtPr>
                <w:sdtContent>
                  <w:p w:rsidR="00000000" w:rsidDel="00000000" w:rsidP="00000000" w:rsidRDefault="00000000" w:rsidRPr="00000000" w14:paraId="000000D7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36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VALUES(44, 3037,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39"/>
                </w:sdtPr>
                <w:sdtContent>
                  <w:p w:rsidR="00000000" w:rsidDel="00000000" w:rsidP="00000000" w:rsidRDefault="00000000" w:rsidRPr="00000000" w14:paraId="000000D8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38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VALUES(45, 3039,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41"/>
                </w:sdtPr>
                <w:sdtContent>
                  <w:p w:rsidR="00000000" w:rsidDel="00000000" w:rsidP="00000000" w:rsidRDefault="00000000" w:rsidRPr="00000000" w14:paraId="000000D9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40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VALUES(46, 3049,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43"/>
                </w:sdtPr>
                <w:sdtContent>
                  <w:p w:rsidR="00000000" w:rsidDel="00000000" w:rsidP="00000000" w:rsidRDefault="00000000" w:rsidRPr="00000000" w14:paraId="000000DA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42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VALUES(47, 3139,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45"/>
                </w:sdtPr>
                <w:sdtContent>
                  <w:p w:rsidR="00000000" w:rsidDel="00000000" w:rsidP="00000000" w:rsidRDefault="00000000" w:rsidRPr="00000000" w14:paraId="000000DB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44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VALUES(48, 3152,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47"/>
                </w:sdtPr>
                <w:sdtContent>
                  <w:p w:rsidR="00000000" w:rsidDel="00000000" w:rsidP="00000000" w:rsidRDefault="00000000" w:rsidRPr="00000000" w14:paraId="000000DC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46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VALUES(49, 3158,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49"/>
                </w:sdtPr>
                <w:sdtContent>
                  <w:p w:rsidR="00000000" w:rsidDel="00000000" w:rsidP="00000000" w:rsidRDefault="00000000" w:rsidRPr="00000000" w14:paraId="000000DD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48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VALUES(50, 3171,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51"/>
                </w:sdtPr>
                <w:sdtContent>
                  <w:p w:rsidR="00000000" w:rsidDel="00000000" w:rsidP="00000000" w:rsidRDefault="00000000" w:rsidRPr="00000000" w14:paraId="000000DE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50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VALUES(51, 3177,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53"/>
                </w:sdtPr>
                <w:sdtContent>
                  <w:p w:rsidR="00000000" w:rsidDel="00000000" w:rsidP="00000000" w:rsidRDefault="00000000" w:rsidRPr="00000000" w14:paraId="000000DF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52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VALUES(52, 3181,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55"/>
                </w:sdtPr>
                <w:sdtContent>
                  <w:p w:rsidR="00000000" w:rsidDel="00000000" w:rsidP="00000000" w:rsidRDefault="00000000" w:rsidRPr="00000000" w14:paraId="000000E0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54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VALUES(53, 3186,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57"/>
                </w:sdtPr>
                <w:sdtContent>
                  <w:p w:rsidR="00000000" w:rsidDel="00000000" w:rsidP="00000000" w:rsidRDefault="00000000" w:rsidRPr="00000000" w14:paraId="000000E1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56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VALUES(54, 3190,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59"/>
                </w:sdtPr>
                <w:sdtContent>
                  <w:p w:rsidR="00000000" w:rsidDel="00000000" w:rsidP="00000000" w:rsidRDefault="00000000" w:rsidRPr="00000000" w14:paraId="000000E2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58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VALUES(55, 3200,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61"/>
                </w:sdtPr>
                <w:sdtContent>
                  <w:p w:rsidR="00000000" w:rsidDel="00000000" w:rsidP="00000000" w:rsidRDefault="00000000" w:rsidRPr="00000000" w14:paraId="000000E3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60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VALUES(56, 3211,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63"/>
                </w:sdtPr>
                <w:sdtContent>
                  <w:p w:rsidR="00000000" w:rsidDel="00000000" w:rsidP="00000000" w:rsidRDefault="00000000" w:rsidRPr="00000000" w14:paraId="000000E4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62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VALUES(57, 3215,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65"/>
                </w:sdtPr>
                <w:sdtContent>
                  <w:p w:rsidR="00000000" w:rsidDel="00000000" w:rsidP="00000000" w:rsidRDefault="00000000" w:rsidRPr="00000000" w14:paraId="000000E5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64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VALUES(58, 3227,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67"/>
                </w:sdtPr>
                <w:sdtContent>
                  <w:p w:rsidR="00000000" w:rsidDel="00000000" w:rsidP="00000000" w:rsidRDefault="00000000" w:rsidRPr="00000000" w14:paraId="000000E6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66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VALUES(59, 3230,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69"/>
                </w:sdtPr>
                <w:sdtContent>
                  <w:p w:rsidR="00000000" w:rsidDel="00000000" w:rsidP="00000000" w:rsidRDefault="00000000" w:rsidRPr="00000000" w14:paraId="000000E7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68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VALUES(60, 3238,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71"/>
                </w:sdtPr>
                <w:sdtContent>
                  <w:p w:rsidR="00000000" w:rsidDel="00000000" w:rsidP="00000000" w:rsidRDefault="00000000" w:rsidRPr="00000000" w14:paraId="000000E8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70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VALUES(71, 3396,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73"/>
                </w:sdtPr>
                <w:sdtContent>
                  <w:p w:rsidR="00000000" w:rsidDel="00000000" w:rsidP="00000000" w:rsidRDefault="00000000" w:rsidRPr="00000000" w14:paraId="000000E9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72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VALUES(72, 3399,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75"/>
                </w:sdtPr>
                <w:sdtContent>
                  <w:p w:rsidR="00000000" w:rsidDel="00000000" w:rsidP="00000000" w:rsidRDefault="00000000" w:rsidRPr="00000000" w14:paraId="000000EA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74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VALUES(73, 3404,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77"/>
                </w:sdtPr>
                <w:sdtContent>
                  <w:p w:rsidR="00000000" w:rsidDel="00000000" w:rsidP="00000000" w:rsidRDefault="00000000" w:rsidRPr="00000000" w14:paraId="000000EB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76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VALUES(74, 3407,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79"/>
                </w:sdtPr>
                <w:sdtContent>
                  <w:p w:rsidR="00000000" w:rsidDel="00000000" w:rsidP="00000000" w:rsidRDefault="00000000" w:rsidRPr="00000000" w14:paraId="000000EC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78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VALUES(75, 3410,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81"/>
                </w:sdtPr>
                <w:sdtContent>
                  <w:p w:rsidR="00000000" w:rsidDel="00000000" w:rsidP="00000000" w:rsidRDefault="00000000" w:rsidRPr="00000000" w14:paraId="000000ED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80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VALUES(76, 3413,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83"/>
                </w:sdtPr>
                <w:sdtContent>
                  <w:p w:rsidR="00000000" w:rsidDel="00000000" w:rsidP="00000000" w:rsidRDefault="00000000" w:rsidRPr="00000000" w14:paraId="000000EE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82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VALUES(77, 3508,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85"/>
                </w:sdtPr>
                <w:sdtContent>
                  <w:p w:rsidR="00000000" w:rsidDel="00000000" w:rsidP="00000000" w:rsidRDefault="00000000" w:rsidRPr="00000000" w14:paraId="000000EF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84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VALUES(78, 3515,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87"/>
                </w:sdtPr>
                <w:sdtContent>
                  <w:p w:rsidR="00000000" w:rsidDel="00000000" w:rsidP="00000000" w:rsidRDefault="00000000" w:rsidRPr="00000000" w14:paraId="000000F0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86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VALUES(79, 3526,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89"/>
                </w:sdtPr>
                <w:sdtContent>
                  <w:p w:rsidR="00000000" w:rsidDel="00000000" w:rsidP="00000000" w:rsidRDefault="00000000" w:rsidRPr="00000000" w14:paraId="000000F1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88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VALUES(80, 3538,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91"/>
                </w:sdtPr>
                <w:sdtContent>
                  <w:p w:rsidR="00000000" w:rsidDel="00000000" w:rsidP="00000000" w:rsidRDefault="00000000" w:rsidRPr="00000000" w14:paraId="000000F2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90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VALUES(81, 3546,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93"/>
                </w:sdtPr>
                <w:sdtContent>
                  <w:p w:rsidR="00000000" w:rsidDel="00000000" w:rsidP="00000000" w:rsidRDefault="00000000" w:rsidRPr="00000000" w14:paraId="000000F3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92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VALUES(82, 3552,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95"/>
                </w:sdtPr>
                <w:sdtContent>
                  <w:p w:rsidR="00000000" w:rsidDel="00000000" w:rsidP="00000000" w:rsidRDefault="00000000" w:rsidRPr="00000000" w14:paraId="000000F4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94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VALUES(83, 3555,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97"/>
                </w:sdtPr>
                <w:sdtContent>
                  <w:p w:rsidR="00000000" w:rsidDel="00000000" w:rsidP="00000000" w:rsidRDefault="00000000" w:rsidRPr="00000000" w14:paraId="000000F5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96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VALUES(84, 3560,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499"/>
                </w:sdtPr>
                <w:sdtContent>
                  <w:p w:rsidR="00000000" w:rsidDel="00000000" w:rsidP="00000000" w:rsidRDefault="00000000" w:rsidRPr="00000000" w14:paraId="000000F6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498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VALUES(85, 3562,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01"/>
                </w:sdtPr>
                <w:sdtContent>
                  <w:p w:rsidR="00000000" w:rsidDel="00000000" w:rsidP="00000000" w:rsidRDefault="00000000" w:rsidRPr="00000000" w14:paraId="000000F7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00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VALUES(86, 3611,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03"/>
                </w:sdtPr>
                <w:sdtContent>
                  <w:p w:rsidR="00000000" w:rsidDel="00000000" w:rsidP="00000000" w:rsidRDefault="00000000" w:rsidRPr="00000000" w14:paraId="000000F8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02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VALUES(87, 3863,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05"/>
                </w:sdtPr>
                <w:sdtContent>
                  <w:p w:rsidR="00000000" w:rsidDel="00000000" w:rsidP="00000000" w:rsidRDefault="00000000" w:rsidRPr="00000000" w14:paraId="000000F9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04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VALUES(88, 3866,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07"/>
                </w:sdtPr>
                <w:sdtContent>
                  <w:p w:rsidR="00000000" w:rsidDel="00000000" w:rsidP="00000000" w:rsidRDefault="00000000" w:rsidRPr="00000000" w14:paraId="000000FA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06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VALUES(89, 3898,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09"/>
                </w:sdtPr>
                <w:sdtContent>
                  <w:p w:rsidR="00000000" w:rsidDel="00000000" w:rsidP="00000000" w:rsidRDefault="00000000" w:rsidRPr="00000000" w14:paraId="000000FB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08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VALUES(90, 3899,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11"/>
                </w:sdtPr>
                <w:sdtContent>
                  <w:p w:rsidR="00000000" w:rsidDel="00000000" w:rsidP="00000000" w:rsidRDefault="00000000" w:rsidRPr="00000000" w14:paraId="000000FC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10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VALUES(91, 3909,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13"/>
                </w:sdtPr>
                <w:sdtContent>
                  <w:p w:rsidR="00000000" w:rsidDel="00000000" w:rsidP="00000000" w:rsidRDefault="00000000" w:rsidRPr="00000000" w14:paraId="000000FD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12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VALUES(92, 3912,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15"/>
                </w:sdtPr>
                <w:sdtContent>
                  <w:p w:rsidR="00000000" w:rsidDel="00000000" w:rsidP="00000000" w:rsidRDefault="00000000" w:rsidRPr="00000000" w14:paraId="000000FE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14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VALUES(93, 3920,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17"/>
                </w:sdtPr>
                <w:sdtContent>
                  <w:p w:rsidR="00000000" w:rsidDel="00000000" w:rsidP="00000000" w:rsidRDefault="00000000" w:rsidRPr="00000000" w14:paraId="000000FF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16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VALUES(94, 3928,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19"/>
                </w:sdtPr>
                <w:sdtContent>
                  <w:p w:rsidR="00000000" w:rsidDel="00000000" w:rsidP="00000000" w:rsidRDefault="00000000" w:rsidRPr="00000000" w14:paraId="00000100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18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VALUES(95, 3937,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21"/>
                </w:sdtPr>
                <w:sdtContent>
                  <w:p w:rsidR="00000000" w:rsidDel="00000000" w:rsidP="00000000" w:rsidRDefault="00000000" w:rsidRPr="00000000" w14:paraId="00000101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20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VALUES(96, 3939,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23"/>
                </w:sdtPr>
                <w:sdtContent>
                  <w:p w:rsidR="00000000" w:rsidDel="00000000" w:rsidP="00000000" w:rsidRDefault="00000000" w:rsidRPr="00000000" w14:paraId="00000102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22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VALUES(97, 3940,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25"/>
                </w:sdtPr>
                <w:sdtContent>
                  <w:p w:rsidR="00000000" w:rsidDel="00000000" w:rsidP="00000000" w:rsidRDefault="00000000" w:rsidRPr="00000000" w14:paraId="00000103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24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VALUES(98, 3943,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27"/>
                </w:sdtPr>
                <w:sdtContent>
                  <w:p w:rsidR="00000000" w:rsidDel="00000000" w:rsidP="00000000" w:rsidRDefault="00000000" w:rsidRPr="00000000" w14:paraId="00000104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26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VALUES(99, 3977,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29"/>
                </w:sdtPr>
                <w:sdtContent>
                  <w:p w:rsidR="00000000" w:rsidDel="00000000" w:rsidP="00000000" w:rsidRDefault="00000000" w:rsidRPr="00000000" w14:paraId="00000105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28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VALUES(100, 4045,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31"/>
                </w:sdtPr>
                <w:sdtContent>
                  <w:p w:rsidR="00000000" w:rsidDel="00000000" w:rsidP="00000000" w:rsidRDefault="00000000" w:rsidRPr="00000000" w14:paraId="00000106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30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VALUES(101, 4063,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33"/>
                </w:sdtPr>
                <w:sdtContent>
                  <w:p w:rsidR="00000000" w:rsidDel="00000000" w:rsidP="00000000" w:rsidRDefault="00000000" w:rsidRPr="00000000" w14:paraId="00000107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32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VALUES(102, 4137,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35"/>
                </w:sdtPr>
                <w:sdtContent>
                  <w:p w:rsidR="00000000" w:rsidDel="00000000" w:rsidP="00000000" w:rsidRDefault="00000000" w:rsidRPr="00000000" w14:paraId="00000108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34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VALUES(103, 4159,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37"/>
                </w:sdtPr>
                <w:sdtContent>
                  <w:p w:rsidR="00000000" w:rsidDel="00000000" w:rsidP="00000000" w:rsidRDefault="00000000" w:rsidRPr="00000000" w14:paraId="00000109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36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VALUES(104, 4160,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39"/>
                </w:sdtPr>
                <w:sdtContent>
                  <w:p w:rsidR="00000000" w:rsidDel="00000000" w:rsidP="00000000" w:rsidRDefault="00000000" w:rsidRPr="00000000" w14:paraId="0000010A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38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VALUES(105, 4226,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41"/>
                </w:sdtPr>
                <w:sdtContent>
                  <w:p w:rsidR="00000000" w:rsidDel="00000000" w:rsidP="00000000" w:rsidRDefault="00000000" w:rsidRPr="00000000" w14:paraId="0000010B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40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VALUES(106, 4234,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43"/>
                </w:sdtPr>
                <w:sdtContent>
                  <w:p w:rsidR="00000000" w:rsidDel="00000000" w:rsidP="00000000" w:rsidRDefault="00000000" w:rsidRPr="00000000" w14:paraId="0000010C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42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VALUES(107, 4239,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45"/>
                </w:sdtPr>
                <w:sdtContent>
                  <w:p w:rsidR="00000000" w:rsidDel="00000000" w:rsidP="00000000" w:rsidRDefault="00000000" w:rsidRPr="00000000" w14:paraId="0000010D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44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VALUES(108, 4248,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47"/>
                </w:sdtPr>
                <w:sdtContent>
                  <w:p w:rsidR="00000000" w:rsidDel="00000000" w:rsidP="00000000" w:rsidRDefault="00000000" w:rsidRPr="00000000" w14:paraId="0000010E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46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VALUES(109, 4252,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49"/>
                </w:sdtPr>
                <w:sdtContent>
                  <w:p w:rsidR="00000000" w:rsidDel="00000000" w:rsidP="00000000" w:rsidRDefault="00000000" w:rsidRPr="00000000" w14:paraId="0000010F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48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VALUES(110, 4264,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51"/>
                </w:sdtPr>
                <w:sdtContent>
                  <w:p w:rsidR="00000000" w:rsidDel="00000000" w:rsidP="00000000" w:rsidRDefault="00000000" w:rsidRPr="00000000" w14:paraId="00000110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50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VALUES(111, 4453,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53"/>
                </w:sdtPr>
                <w:sdtContent>
                  <w:p w:rsidR="00000000" w:rsidDel="00000000" w:rsidP="00000000" w:rsidRDefault="00000000" w:rsidRPr="00000000" w14:paraId="00000111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52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VALUES(112, 4466,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55"/>
                </w:sdtPr>
                <w:sdtContent>
                  <w:p w:rsidR="00000000" w:rsidDel="00000000" w:rsidP="00000000" w:rsidRDefault="00000000" w:rsidRPr="00000000" w14:paraId="00000112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54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VALUES(113, 4481,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57"/>
                </w:sdtPr>
                <w:sdtContent>
                  <w:p w:rsidR="00000000" w:rsidDel="00000000" w:rsidP="00000000" w:rsidRDefault="00000000" w:rsidRPr="00000000" w14:paraId="00000113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56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VALUES(114, 4491,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59"/>
                </w:sdtPr>
                <w:sdtContent>
                  <w:p w:rsidR="00000000" w:rsidDel="00000000" w:rsidP="00000000" w:rsidRDefault="00000000" w:rsidRPr="00000000" w14:paraId="00000114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58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VALUES(115, 4505,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61"/>
                </w:sdtPr>
                <w:sdtContent>
                  <w:p w:rsidR="00000000" w:rsidDel="00000000" w:rsidP="00000000" w:rsidRDefault="00000000" w:rsidRPr="00000000" w14:paraId="00000115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60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VALUES(116, 4509,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63"/>
                </w:sdtPr>
                <w:sdtContent>
                  <w:p w:rsidR="00000000" w:rsidDel="00000000" w:rsidP="00000000" w:rsidRDefault="00000000" w:rsidRPr="00000000" w14:paraId="00000116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62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VALUES(117, 4554,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65"/>
                </w:sdtPr>
                <w:sdtContent>
                  <w:p w:rsidR="00000000" w:rsidDel="00000000" w:rsidP="00000000" w:rsidRDefault="00000000" w:rsidRPr="00000000" w14:paraId="00000117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64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VALUES(118, 4558,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67"/>
                </w:sdtPr>
                <w:sdtContent>
                  <w:p w:rsidR="00000000" w:rsidDel="00000000" w:rsidP="00000000" w:rsidRDefault="00000000" w:rsidRPr="00000000" w14:paraId="00000118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66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VALUES(119, 4695,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69"/>
                </w:sdtPr>
                <w:sdtContent>
                  <w:p w:rsidR="00000000" w:rsidDel="00000000" w:rsidP="00000000" w:rsidRDefault="00000000" w:rsidRPr="00000000" w14:paraId="00000119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68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VALUES(120, 4700,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71"/>
                </w:sdtPr>
                <w:sdtContent>
                  <w:p w:rsidR="00000000" w:rsidDel="00000000" w:rsidP="00000000" w:rsidRDefault="00000000" w:rsidRPr="00000000" w14:paraId="0000011A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70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VALUES(121, 4752,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73"/>
                </w:sdtPr>
                <w:sdtContent>
                  <w:p w:rsidR="00000000" w:rsidDel="00000000" w:rsidP="00000000" w:rsidRDefault="00000000" w:rsidRPr="00000000" w14:paraId="0000011B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72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VALUES(122, 4757,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75"/>
                </w:sdtPr>
                <w:sdtContent>
                  <w:p w:rsidR="00000000" w:rsidDel="00000000" w:rsidP="00000000" w:rsidRDefault="00000000" w:rsidRPr="00000000" w14:paraId="0000011C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74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VALUES(123, 4868,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77"/>
                </w:sdtPr>
                <w:sdtContent>
                  <w:p w:rsidR="00000000" w:rsidDel="00000000" w:rsidP="00000000" w:rsidRDefault="00000000" w:rsidRPr="00000000" w14:paraId="0000011D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76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VALUES(124, 4870,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79"/>
                </w:sdtPr>
                <w:sdtContent>
                  <w:p w:rsidR="00000000" w:rsidDel="00000000" w:rsidP="00000000" w:rsidRDefault="00000000" w:rsidRPr="00000000" w14:paraId="0000011E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78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VALUES(125, 4876,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81"/>
                </w:sdtPr>
                <w:sdtContent>
                  <w:p w:rsidR="00000000" w:rsidDel="00000000" w:rsidP="00000000" w:rsidRDefault="00000000" w:rsidRPr="00000000" w14:paraId="0000011F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80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VALUES(126, 4880,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83"/>
                </w:sdtPr>
                <w:sdtContent>
                  <w:p w:rsidR="00000000" w:rsidDel="00000000" w:rsidP="00000000" w:rsidRDefault="00000000" w:rsidRPr="00000000" w14:paraId="00000120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82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VALUES(127, 4883,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85"/>
                </w:sdtPr>
                <w:sdtContent>
                  <w:p w:rsidR="00000000" w:rsidDel="00000000" w:rsidP="00000000" w:rsidRDefault="00000000" w:rsidRPr="00000000" w14:paraId="00000121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84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VALUES(128, 4924,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87"/>
                </w:sdtPr>
                <w:sdtContent>
                  <w:p w:rsidR="00000000" w:rsidDel="00000000" w:rsidP="00000000" w:rsidRDefault="00000000" w:rsidRPr="00000000" w14:paraId="00000122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86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VALUES(129, 4933,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89"/>
                </w:sdtPr>
                <w:sdtContent>
                  <w:p w:rsidR="00000000" w:rsidDel="00000000" w:rsidP="00000000" w:rsidRDefault="00000000" w:rsidRPr="00000000" w14:paraId="00000123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88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VALUES(130, 4952,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91"/>
                </w:sdtPr>
                <w:sdtContent>
                  <w:p w:rsidR="00000000" w:rsidDel="00000000" w:rsidP="00000000" w:rsidRDefault="00000000" w:rsidRPr="00000000" w14:paraId="00000124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90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VALUES(131, 5066,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93"/>
                </w:sdtPr>
                <w:sdtContent>
                  <w:p w:rsidR="00000000" w:rsidDel="00000000" w:rsidP="00000000" w:rsidRDefault="00000000" w:rsidRPr="00000000" w14:paraId="00000125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92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VALUES(132, 5077,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95"/>
                </w:sdtPr>
                <w:sdtContent>
                  <w:p w:rsidR="00000000" w:rsidDel="00000000" w:rsidP="00000000" w:rsidRDefault="00000000" w:rsidRPr="00000000" w14:paraId="00000126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94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VALUES(133, 5085,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97"/>
                </w:sdtPr>
                <w:sdtContent>
                  <w:p w:rsidR="00000000" w:rsidDel="00000000" w:rsidP="00000000" w:rsidRDefault="00000000" w:rsidRPr="00000000" w14:paraId="00000127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96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VALUES(134, 5087,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599"/>
                </w:sdtPr>
                <w:sdtContent>
                  <w:p w:rsidR="00000000" w:rsidDel="00000000" w:rsidP="00000000" w:rsidRDefault="00000000" w:rsidRPr="00000000" w14:paraId="00000128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598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VALUES(135, 5165,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01"/>
                </w:sdtPr>
                <w:sdtContent>
                  <w:p w:rsidR="00000000" w:rsidDel="00000000" w:rsidP="00000000" w:rsidRDefault="00000000" w:rsidRPr="00000000" w14:paraId="00000129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600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VALUES(136, 5173,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03"/>
                </w:sdtPr>
                <w:sdtContent>
                  <w:p w:rsidR="00000000" w:rsidDel="00000000" w:rsidP="00000000" w:rsidRDefault="00000000" w:rsidRPr="00000000" w14:paraId="0000012A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602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VALUES(137, 5179,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05"/>
                </w:sdtPr>
                <w:sdtContent>
                  <w:p w:rsidR="00000000" w:rsidDel="00000000" w:rsidP="00000000" w:rsidRDefault="00000000" w:rsidRPr="00000000" w14:paraId="0000012B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604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VALUES(138, 5183,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07"/>
                </w:sdtPr>
                <w:sdtContent>
                  <w:p w:rsidR="00000000" w:rsidDel="00000000" w:rsidP="00000000" w:rsidRDefault="00000000" w:rsidRPr="00000000" w14:paraId="0000012C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606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VALUES(139, 5283,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09"/>
                </w:sdtPr>
                <w:sdtContent>
                  <w:p w:rsidR="00000000" w:rsidDel="00000000" w:rsidP="00000000" w:rsidRDefault="00000000" w:rsidRPr="00000000" w14:paraId="0000012D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608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VALUES(140, 5286,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11"/>
                </w:sdtPr>
                <w:sdtContent>
                  <w:p w:rsidR="00000000" w:rsidDel="00000000" w:rsidP="00000000" w:rsidRDefault="00000000" w:rsidRPr="00000000" w14:paraId="0000012E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610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VALUES(141, 5326,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13"/>
                </w:sdtPr>
                <w:sdtContent>
                  <w:p w:rsidR="00000000" w:rsidDel="00000000" w:rsidP="00000000" w:rsidRDefault="00000000" w:rsidRPr="00000000" w14:paraId="0000012F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612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VALUES(142, 5343,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15"/>
                </w:sdtPr>
                <w:sdtContent>
                  <w:p w:rsidR="00000000" w:rsidDel="00000000" w:rsidP="00000000" w:rsidRDefault="00000000" w:rsidRPr="00000000" w14:paraId="00000130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614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VALUES(143, 5351,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17"/>
                </w:sdtPr>
                <w:sdtContent>
                  <w:p w:rsidR="00000000" w:rsidDel="00000000" w:rsidP="00000000" w:rsidRDefault="00000000" w:rsidRPr="00000000" w14:paraId="00000131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616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VALUES(144, 5480,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19"/>
                </w:sdtPr>
                <w:sdtContent>
                  <w:p w:rsidR="00000000" w:rsidDel="00000000" w:rsidP="00000000" w:rsidRDefault="00000000" w:rsidRPr="00000000" w14:paraId="00000132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618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VALUES(145, 5487,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21"/>
                </w:sdtPr>
                <w:sdtContent>
                  <w:p w:rsidR="00000000" w:rsidDel="00000000" w:rsidP="00000000" w:rsidRDefault="00000000" w:rsidRPr="00000000" w14:paraId="00000133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620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VALUES(146, 5490,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23"/>
                </w:sdtPr>
                <w:sdtContent>
                  <w:p w:rsidR="00000000" w:rsidDel="00000000" w:rsidP="00000000" w:rsidRDefault="00000000" w:rsidRPr="00000000" w14:paraId="00000134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622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VALUES(147, 5498,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25"/>
                </w:sdtPr>
                <w:sdtContent>
                  <w:p w:rsidR="00000000" w:rsidDel="00000000" w:rsidP="00000000" w:rsidRDefault="00000000" w:rsidRPr="00000000" w14:paraId="00000135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624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VALUES(148, 5575,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27"/>
                </w:sdtPr>
                <w:sdtContent>
                  <w:p w:rsidR="00000000" w:rsidDel="00000000" w:rsidP="00000000" w:rsidRDefault="00000000" w:rsidRPr="00000000" w14:paraId="00000136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626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VALUES(149, 5881,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29"/>
                </w:sdtPr>
                <w:sdtContent>
                  <w:p w:rsidR="00000000" w:rsidDel="00000000" w:rsidP="00000000" w:rsidRDefault="00000000" w:rsidRPr="00000000" w14:paraId="00000137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628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VALUES(150, 5960,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31"/>
                </w:sdtPr>
                <w:sdtContent>
                  <w:p w:rsidR="00000000" w:rsidDel="00000000" w:rsidP="00000000" w:rsidRDefault="00000000" w:rsidRPr="00000000" w14:paraId="00000138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630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VALUES(151, 5969,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33"/>
                </w:sdtPr>
                <w:sdtContent>
                  <w:p w:rsidR="00000000" w:rsidDel="00000000" w:rsidP="00000000" w:rsidRDefault="00000000" w:rsidRPr="00000000" w14:paraId="00000139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632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VALUES(152, 5977,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35"/>
                </w:sdtPr>
                <w:sdtContent>
                  <w:p w:rsidR="00000000" w:rsidDel="00000000" w:rsidP="00000000" w:rsidRDefault="00000000" w:rsidRPr="00000000" w14:paraId="0000013A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634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VALUES(153, 5981,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37"/>
                </w:sdtPr>
                <w:sdtContent>
                  <w:p w:rsidR="00000000" w:rsidDel="00000000" w:rsidP="00000000" w:rsidRDefault="00000000" w:rsidRPr="00000000" w14:paraId="0000013B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636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VALUES(154, 6064,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39"/>
                </w:sdtPr>
                <w:sdtContent>
                  <w:p w:rsidR="00000000" w:rsidDel="00000000" w:rsidP="00000000" w:rsidRDefault="00000000" w:rsidRPr="00000000" w14:paraId="0000013C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638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VALUES(155, 6077, '기타');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41"/>
                </w:sdtPr>
                <w:sdtContent>
                  <w:p w:rsidR="00000000" w:rsidDel="00000000" w:rsidP="00000000" w:rsidRDefault="00000000" w:rsidRPr="00000000" w14:paraId="0000013D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640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VALUES(156, 6081,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43"/>
                </w:sdtPr>
                <w:sdtContent>
                  <w:p w:rsidR="00000000" w:rsidDel="00000000" w:rsidP="00000000" w:rsidRDefault="00000000" w:rsidRPr="00000000" w14:paraId="0000013E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642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  <w:t xml:space="preserve">INSERT INTO sick_or_etc VALUES(157, 6086, '병가');</w:t>
                          </w:r>
                        </w:ins>
                      </w:sdtContent>
                    </w:sdt>
                  </w:p>
                </w:sdtContent>
              </w:sdt>
              <w:sdt>
                <w:sdtPr>
                  <w:tag w:val="goog_rdk_645"/>
                </w:sdtPr>
                <w:sdtContent>
                  <w:p w:rsidR="00000000" w:rsidDel="00000000" w:rsidP="00000000" w:rsidRDefault="00000000" w:rsidRPr="00000000" w14:paraId="0000013F">
                    <w:pPr>
                      <w:ind w:left="0" w:hanging="2"/>
                      <w:rPr>
                        <w:ins w:author="임 종운" w:id="5" w:date="2022-05-17T03:15:23Z"/>
                      </w:rPr>
                    </w:pPr>
                    <w:sdt>
                      <w:sdtPr>
                        <w:tag w:val="goog_rdk_644"/>
                      </w:sdtPr>
                      <w:sdtContent>
                        <w:ins w:author="임 종운" w:id="5" w:date="2022-05-17T03:15:23Z">
                          <w:r w:rsidDel="00000000" w:rsidR="00000000" w:rsidRPr="00000000">
                            <w:rPr>
                              <w:rtl w:val="0"/>
                            </w:rPr>
                          </w:r>
                        </w:ins>
                      </w:sdtContent>
                    </w:sdt>
                  </w:p>
                </w:sdtContent>
              </w:sdt>
            </w:tc>
          </w:tr>
        </w:sdtContent>
      </w:sdt>
    </w:tbl>
    <w:p w:rsidR="00000000" w:rsidDel="00000000" w:rsidP="00000000" w:rsidRDefault="00000000" w:rsidRPr="00000000" w14:paraId="00000143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a" w:default="1">
    <w:name w:val="Normal"/>
    <w:qFormat w:val="1"/>
    <w:pPr>
      <w:widowControl w:val="0"/>
      <w:suppressAutoHyphens w:val="1"/>
      <w:autoSpaceDE w:val="0"/>
      <w:autoSpaceDN w:val="0"/>
      <w:spacing w:line="1" w:lineRule="atLeast"/>
      <w:ind w:left="-1" w:leftChars="-1" w:hanging="1" w:hangingChars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spacing w:after="120" w:before="240"/>
      <w:jc w:val="center"/>
    </w:pPr>
    <w:rPr>
      <w:rFonts w:cs="Times New Roman"/>
      <w:b w:val="1"/>
      <w:bCs w:val="1"/>
      <w:sz w:val="32"/>
      <w:szCs w:val="32"/>
    </w:rPr>
  </w:style>
  <w:style w:type="table" w:styleId="a4">
    <w:name w:val="Table Grid"/>
    <w:basedOn w:val="a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har" w:customStyle="1">
    <w:name w:val="제목 Char"/>
    <w:rPr>
      <w:rFonts w:ascii="맑은 고딕" w:cs="Times New Roman" w:eastAsia="맑은 고딕" w:hAnsi="맑은 고딕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 w:val="1"/>
    <w:pPr>
      <w:tabs>
        <w:tab w:val="center" w:pos="4513"/>
        <w:tab w:val="right" w:pos="9026"/>
      </w:tabs>
    </w:pPr>
  </w:style>
  <w:style w:type="character" w:styleId="Char0" w:customStyle="1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 w:val="1"/>
    <w:pPr>
      <w:tabs>
        <w:tab w:val="center" w:pos="4513"/>
        <w:tab w:val="right" w:pos="9026"/>
      </w:tabs>
    </w:pPr>
  </w:style>
  <w:style w:type="character" w:styleId="Char1" w:customStyle="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ffa">
    <w:name w:val="Revision"/>
    <w:hidden w:val="1"/>
    <w:uiPriority w:val="99"/>
    <w:semiHidden w:val="1"/>
    <w:rsid w:val="00CB330A"/>
    <w:rPr>
      <w:kern w:val="2"/>
      <w:position w:val="-1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gxH9REnJtGRRiuva/CsPbS/t/A==">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2022-05-17T02:41:00Z</dcterms:created>
  <dc:creator>Windows User</dc:creator>
</cp:coreProperties>
</file>